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2EF49C" w14:textId="77777777" w:rsidR="008D43DF" w:rsidRPr="004B41E8" w:rsidRDefault="008D43DF" w:rsidP="008D43DF">
      <w:pPr>
        <w:jc w:val="right"/>
        <w:rPr>
          <w:b/>
          <w:szCs w:val="28"/>
        </w:rPr>
      </w:pPr>
      <w:r w:rsidRPr="004B41E8">
        <w:rPr>
          <w:b/>
          <w:szCs w:val="28"/>
        </w:rPr>
        <w:t>Ф</w:t>
      </w:r>
      <w:r w:rsidR="00E00605">
        <w:rPr>
          <w:b/>
          <w:szCs w:val="28"/>
        </w:rPr>
        <w:t>орма</w:t>
      </w:r>
      <w:r w:rsidRPr="004B41E8">
        <w:rPr>
          <w:b/>
          <w:szCs w:val="28"/>
        </w:rPr>
        <w:t xml:space="preserve"> 5.3</w:t>
      </w:r>
    </w:p>
    <w:p w14:paraId="106AE2B6" w14:textId="77777777" w:rsidR="008D43DF" w:rsidRPr="008D43DF" w:rsidRDefault="008D43DF" w:rsidP="008D43DF">
      <w:pPr>
        <w:jc w:val="both"/>
        <w:rPr>
          <w:szCs w:val="28"/>
        </w:rPr>
      </w:pPr>
    </w:p>
    <w:p w14:paraId="6F881204" w14:textId="77777777" w:rsidR="008D43DF" w:rsidRPr="00A2644A" w:rsidRDefault="008D43DF" w:rsidP="008D43DF">
      <w:pPr>
        <w:pStyle w:val="2"/>
        <w:spacing w:before="0"/>
        <w:jc w:val="center"/>
        <w:rPr>
          <w:rFonts w:ascii="Times New Roman" w:hAnsi="Times New Roman" w:cs="Times New Roman"/>
          <w:b w:val="0"/>
          <w:color w:val="auto"/>
          <w:spacing w:val="100"/>
          <w:sz w:val="28"/>
          <w:szCs w:val="28"/>
        </w:rPr>
      </w:pPr>
      <w:bookmarkStart w:id="0" w:name="_Toc341772958"/>
      <w:bookmarkStart w:id="1" w:name="_Toc343855413"/>
      <w:r w:rsidRPr="00A2644A">
        <w:rPr>
          <w:rFonts w:ascii="Times New Roman" w:hAnsi="Times New Roman" w:cs="Times New Roman"/>
          <w:b w:val="0"/>
          <w:color w:val="auto"/>
          <w:spacing w:val="100"/>
          <w:sz w:val="28"/>
          <w:szCs w:val="28"/>
        </w:rPr>
        <w:t>ДОГОВОР</w:t>
      </w:r>
      <w:bookmarkEnd w:id="0"/>
      <w:bookmarkEnd w:id="1"/>
    </w:p>
    <w:p w14:paraId="5228229B" w14:textId="77777777" w:rsidR="008D43DF" w:rsidRPr="00A2644A" w:rsidRDefault="00804ACF" w:rsidP="008D43DF">
      <w:pPr>
        <w:pStyle w:val="2"/>
        <w:spacing w:before="0"/>
        <w:jc w:val="center"/>
        <w:rPr>
          <w:rFonts w:ascii="Times New Roman" w:hAnsi="Times New Roman" w:cs="Times New Roman"/>
          <w:b w:val="0"/>
          <w:color w:val="auto"/>
          <w:sz w:val="28"/>
          <w:szCs w:val="28"/>
        </w:rPr>
      </w:pPr>
      <w:bookmarkStart w:id="2" w:name="_Toc343855414"/>
      <w:r w:rsidRPr="00A2644A">
        <w:rPr>
          <w:rFonts w:ascii="Times New Roman" w:hAnsi="Times New Roman" w:cs="Times New Roman"/>
          <w:b w:val="0"/>
          <w:color w:val="auto"/>
          <w:sz w:val="28"/>
          <w:szCs w:val="28"/>
        </w:rPr>
        <w:t>подряда</w:t>
      </w:r>
      <w:r w:rsidR="008D43DF" w:rsidRPr="00A2644A">
        <w:rPr>
          <w:rFonts w:ascii="Times New Roman" w:hAnsi="Times New Roman" w:cs="Times New Roman"/>
          <w:b w:val="0"/>
          <w:color w:val="auto"/>
          <w:sz w:val="28"/>
          <w:szCs w:val="28"/>
        </w:rPr>
        <w:t xml:space="preserve"> на выполнение ремонтных работ</w:t>
      </w:r>
      <w:bookmarkEnd w:id="2"/>
    </w:p>
    <w:p w14:paraId="68C47796" w14:textId="77777777" w:rsidR="008D43DF" w:rsidRPr="00A2644A" w:rsidRDefault="008D43DF" w:rsidP="008D43DF">
      <w:pPr>
        <w:jc w:val="both"/>
        <w:rPr>
          <w:szCs w:val="28"/>
        </w:rPr>
      </w:pPr>
      <w:r w:rsidRPr="00A2644A">
        <w:rPr>
          <w:szCs w:val="28"/>
        </w:rPr>
        <w:t xml:space="preserve">г. _____________                                                                </w:t>
      </w:r>
      <w:r w:rsidRPr="00A2644A">
        <w:rPr>
          <w:szCs w:val="28"/>
        </w:rPr>
        <w:tab/>
        <w:t>« ___ » ________  20__ г.</w:t>
      </w:r>
    </w:p>
    <w:p w14:paraId="542CA92E" w14:textId="77777777" w:rsidR="008D43DF" w:rsidRPr="00A2644A" w:rsidRDefault="008D43DF" w:rsidP="008D43DF">
      <w:pPr>
        <w:jc w:val="both"/>
        <w:rPr>
          <w:szCs w:val="28"/>
        </w:rPr>
      </w:pPr>
    </w:p>
    <w:p w14:paraId="506334EF" w14:textId="77777777" w:rsidR="008D43DF" w:rsidRPr="00A2644A" w:rsidRDefault="008D43DF" w:rsidP="00804ACF">
      <w:pPr>
        <w:pStyle w:val="af"/>
        <w:spacing w:after="0"/>
        <w:ind w:firstLine="709"/>
        <w:jc w:val="both"/>
        <w:rPr>
          <w:szCs w:val="28"/>
        </w:rPr>
      </w:pPr>
      <w:r w:rsidRPr="00A2644A">
        <w:rPr>
          <w:szCs w:val="28"/>
        </w:rPr>
        <w:t>____________________________________________, именуемое в дальнейшем «Подрядчик</w:t>
      </w:r>
      <w:r w:rsidRPr="00A2644A">
        <w:rPr>
          <w:bCs/>
          <w:szCs w:val="28"/>
        </w:rPr>
        <w:t>»,</w:t>
      </w:r>
      <w:r w:rsidR="00804ACF" w:rsidRPr="00A2644A">
        <w:rPr>
          <w:bCs/>
          <w:szCs w:val="28"/>
        </w:rPr>
        <w:t xml:space="preserve"> </w:t>
      </w:r>
      <w:r w:rsidRPr="00A2644A">
        <w:rPr>
          <w:szCs w:val="28"/>
        </w:rPr>
        <w:t>в лице ________________________________________________, действующего на основании</w:t>
      </w:r>
      <w:r w:rsidR="00804ACF" w:rsidRPr="00A2644A">
        <w:rPr>
          <w:szCs w:val="28"/>
        </w:rPr>
        <w:t xml:space="preserve"> </w:t>
      </w:r>
      <w:r w:rsidRPr="00A2644A">
        <w:rPr>
          <w:szCs w:val="28"/>
        </w:rPr>
        <w:t>_______________________________________________,</w:t>
      </w:r>
    </w:p>
    <w:p w14:paraId="08F28BE5" w14:textId="77777777" w:rsidR="008D43DF" w:rsidRPr="00A2644A" w:rsidRDefault="008D43DF" w:rsidP="008D43DF">
      <w:pPr>
        <w:pStyle w:val="af"/>
        <w:suppressAutoHyphens/>
        <w:spacing w:after="0"/>
        <w:jc w:val="both"/>
        <w:rPr>
          <w:szCs w:val="28"/>
        </w:rPr>
      </w:pPr>
      <w:r w:rsidRPr="00A2644A">
        <w:rPr>
          <w:spacing w:val="6"/>
          <w:szCs w:val="28"/>
        </w:rPr>
        <w:t xml:space="preserve">с одной стороны, и </w:t>
      </w:r>
      <w:r w:rsidRPr="00A2644A">
        <w:rPr>
          <w:szCs w:val="28"/>
        </w:rPr>
        <w:t xml:space="preserve">акционерное общество «Российский концерн по производству электрической и тепловой энергии на атомных станциях» (АО «Концерн Росэнергоатом»), </w:t>
      </w:r>
      <w:r w:rsidRPr="00A2644A">
        <w:rPr>
          <w:spacing w:val="6"/>
          <w:szCs w:val="28"/>
        </w:rPr>
        <w:t>именуемое в дальнейшем «</w:t>
      </w:r>
      <w:r w:rsidRPr="00A2644A">
        <w:rPr>
          <w:bCs/>
          <w:spacing w:val="6"/>
          <w:szCs w:val="28"/>
        </w:rPr>
        <w:t xml:space="preserve">Заказчик», </w:t>
      </w:r>
      <w:r w:rsidRPr="00A2644A">
        <w:rPr>
          <w:szCs w:val="28"/>
        </w:rPr>
        <w:t>в лице _______________________</w:t>
      </w:r>
      <w:r w:rsidR="00804ACF" w:rsidRPr="00A2644A">
        <w:rPr>
          <w:szCs w:val="28"/>
        </w:rPr>
        <w:t>______________</w:t>
      </w:r>
      <w:r w:rsidRPr="00A2644A">
        <w:rPr>
          <w:szCs w:val="28"/>
        </w:rPr>
        <w:t>_____, действующего на основании _____________________________________________, при совместном упоминании именуемые «Стороны», заключили настоящий договор о нижеследующем</w:t>
      </w:r>
    </w:p>
    <w:p w14:paraId="5BED8637" w14:textId="77777777" w:rsidR="008D43DF" w:rsidRPr="00A2644A" w:rsidRDefault="008D43DF" w:rsidP="008D43DF">
      <w:pPr>
        <w:jc w:val="both"/>
        <w:rPr>
          <w:szCs w:val="28"/>
        </w:rPr>
      </w:pPr>
    </w:p>
    <w:p w14:paraId="4242C465" w14:textId="77777777" w:rsidR="008D43DF" w:rsidRPr="00A2644A" w:rsidRDefault="008D43DF" w:rsidP="008D43DF">
      <w:pPr>
        <w:tabs>
          <w:tab w:val="left" w:pos="2484"/>
        </w:tabs>
        <w:ind w:firstLine="709"/>
        <w:jc w:val="both"/>
        <w:rPr>
          <w:b/>
          <w:szCs w:val="28"/>
        </w:rPr>
      </w:pPr>
      <w:r w:rsidRPr="00A2644A">
        <w:rPr>
          <w:b/>
          <w:szCs w:val="28"/>
        </w:rPr>
        <w:t>1. ПРЕДМЕТ ДОГОВОРА</w:t>
      </w:r>
    </w:p>
    <w:p w14:paraId="16753D6C" w14:textId="43707318" w:rsidR="008D43DF" w:rsidRPr="0096693F" w:rsidRDefault="008D43DF" w:rsidP="008D43DF">
      <w:pPr>
        <w:tabs>
          <w:tab w:val="left" w:pos="0"/>
        </w:tabs>
        <w:suppressAutoHyphens/>
        <w:ind w:firstLine="709"/>
        <w:jc w:val="both"/>
        <w:rPr>
          <w:szCs w:val="28"/>
          <w:vertAlign w:val="superscript"/>
        </w:rPr>
      </w:pPr>
      <w:r w:rsidRPr="00A2644A">
        <w:rPr>
          <w:szCs w:val="28"/>
        </w:rPr>
        <w:t xml:space="preserve">1.1 Подрядчик обязан по заданию Заказчика выполнить следующие работы (далее – </w:t>
      </w:r>
      <w:r w:rsidRPr="0096693F">
        <w:rPr>
          <w:szCs w:val="28"/>
        </w:rPr>
        <w:t>работы)</w:t>
      </w:r>
      <w:r w:rsidR="00AA6C26" w:rsidRPr="0096693F">
        <w:rPr>
          <w:szCs w:val="28"/>
        </w:rPr>
        <w:t xml:space="preserve"> Капитальный ремонт воздухоохладителей (с заменой теплообменных трубок) электродвигателей типа АВ5А-1250-4УХЛ4 энергоблока № 4 Бе</w:t>
      </w:r>
      <w:r w:rsidR="00D76EE9" w:rsidRPr="0096693F">
        <w:rPr>
          <w:szCs w:val="28"/>
        </w:rPr>
        <w:t>лоярской АЭС</w:t>
      </w:r>
      <w:r w:rsidR="00AA6C26" w:rsidRPr="0096693F">
        <w:rPr>
          <w:szCs w:val="28"/>
        </w:rPr>
        <w:t xml:space="preserve"> </w:t>
      </w:r>
      <w:r w:rsidR="00D76EE9" w:rsidRPr="0096693F">
        <w:rPr>
          <w:szCs w:val="28"/>
        </w:rPr>
        <w:t>в</w:t>
      </w:r>
      <w:r w:rsidR="00AA6C26" w:rsidRPr="0096693F">
        <w:rPr>
          <w:szCs w:val="28"/>
        </w:rPr>
        <w:t xml:space="preserve"> соответствии с техническим заданием</w:t>
      </w:r>
      <w:r w:rsidRPr="0096693F">
        <w:rPr>
          <w:szCs w:val="28"/>
        </w:rPr>
        <w:t xml:space="preserve">.       </w:t>
      </w:r>
    </w:p>
    <w:p w14:paraId="2BDF31A7" w14:textId="09680D06" w:rsidR="006A2BC4" w:rsidRDefault="008D43DF" w:rsidP="008D43DF">
      <w:pPr>
        <w:widowControl w:val="0"/>
        <w:suppressAutoHyphens/>
        <w:ind w:firstLine="720"/>
        <w:jc w:val="both"/>
        <w:rPr>
          <w:color w:val="000000"/>
          <w:szCs w:val="28"/>
        </w:rPr>
      </w:pPr>
      <w:r w:rsidRPr="0096693F">
        <w:rPr>
          <w:szCs w:val="28"/>
        </w:rPr>
        <w:t>1.2</w:t>
      </w:r>
      <w:r w:rsidR="00804ACF" w:rsidRPr="0096693F">
        <w:rPr>
          <w:szCs w:val="28"/>
        </w:rPr>
        <w:t> </w:t>
      </w:r>
      <w:r w:rsidRPr="0096693F">
        <w:rPr>
          <w:szCs w:val="28"/>
        </w:rPr>
        <w:t>Срок выполнения работ</w:t>
      </w:r>
      <w:r w:rsidR="00AA6C26" w:rsidRPr="0096693F">
        <w:rPr>
          <w:szCs w:val="28"/>
        </w:rPr>
        <w:t>:</w:t>
      </w:r>
      <w:r w:rsidRPr="0096693F">
        <w:rPr>
          <w:szCs w:val="28"/>
        </w:rPr>
        <w:t xml:space="preserve"> </w:t>
      </w:r>
      <w:r w:rsidR="00AA6C26" w:rsidRPr="0096693F">
        <w:rPr>
          <w:szCs w:val="28"/>
        </w:rPr>
        <w:t>капитальный ремонт должен</w:t>
      </w:r>
      <w:r w:rsidR="00AA6C26" w:rsidRPr="00AA6C26">
        <w:rPr>
          <w:szCs w:val="28"/>
        </w:rPr>
        <w:t xml:space="preserve"> быть проведен в рамках периода проведения планового ремонта на энергоблоке №4 Белоярской АЭС. Ориентировочный период планового ремонта на эне</w:t>
      </w:r>
      <w:r w:rsidR="007B7B6C">
        <w:rPr>
          <w:szCs w:val="28"/>
        </w:rPr>
        <w:t>ргоблоке № 4: 30</w:t>
      </w:r>
      <w:r w:rsidR="00AA6C26" w:rsidRPr="00AA6C26">
        <w:rPr>
          <w:szCs w:val="28"/>
        </w:rPr>
        <w:t xml:space="preserve">.10.2019г – 15.12.2019г. Срок ремонта воздухоохладителей – не более 20 календарных дней с учетом доставки на площадку подрядчика и обратно Заказчику. </w:t>
      </w:r>
      <w:r w:rsidR="006A2BC4">
        <w:rPr>
          <w:color w:val="000000"/>
          <w:szCs w:val="28"/>
        </w:rPr>
        <w:t xml:space="preserve">Ориентировочная дата  начала ремонтных работ воздухоохладителей - </w:t>
      </w:r>
      <w:r w:rsidR="005040DF">
        <w:rPr>
          <w:color w:val="000000"/>
          <w:szCs w:val="28"/>
        </w:rPr>
        <w:t>05</w:t>
      </w:r>
      <w:r w:rsidR="006A2BC4" w:rsidRPr="009E5CA4">
        <w:rPr>
          <w:color w:val="000000"/>
          <w:szCs w:val="28"/>
        </w:rPr>
        <w:t>.11.2019. В случае</w:t>
      </w:r>
      <w:r w:rsidR="006A2BC4">
        <w:rPr>
          <w:color w:val="000000"/>
          <w:szCs w:val="28"/>
        </w:rPr>
        <w:t xml:space="preserve"> переносов сроков планово-предупредительного ремонта энергоблока №4</w:t>
      </w:r>
      <w:r w:rsidR="006A2BC4" w:rsidRPr="009E5CA4">
        <w:rPr>
          <w:color w:val="000000"/>
          <w:szCs w:val="28"/>
        </w:rPr>
        <w:t>, срок выполнения работ может быть изменен.</w:t>
      </w:r>
    </w:p>
    <w:p w14:paraId="2AC20CD6" w14:textId="2C80AA83" w:rsidR="008D43DF" w:rsidRPr="00A2644A" w:rsidRDefault="008D43DF" w:rsidP="008D43DF">
      <w:pPr>
        <w:widowControl w:val="0"/>
        <w:suppressAutoHyphens/>
        <w:ind w:firstLine="720"/>
        <w:jc w:val="both"/>
        <w:rPr>
          <w:szCs w:val="28"/>
        </w:rPr>
      </w:pPr>
      <w:r w:rsidRPr="00A2644A">
        <w:rPr>
          <w:szCs w:val="28"/>
        </w:rPr>
        <w:t>Подрядчик имеет право выполнить работы досрочно.</w:t>
      </w:r>
    </w:p>
    <w:p w14:paraId="16F5BC33" w14:textId="316CC8FA" w:rsidR="006A2BC4" w:rsidRDefault="008D43DF" w:rsidP="006A2BC4">
      <w:pPr>
        <w:widowControl w:val="0"/>
        <w:suppressAutoHyphens/>
        <w:ind w:firstLine="720"/>
        <w:jc w:val="both"/>
        <w:rPr>
          <w:sz w:val="26"/>
          <w:szCs w:val="26"/>
        </w:rPr>
      </w:pPr>
      <w:r w:rsidRPr="00A2644A">
        <w:rPr>
          <w:szCs w:val="28"/>
        </w:rPr>
        <w:t>1.3</w:t>
      </w:r>
      <w:r w:rsidR="00804ACF" w:rsidRPr="00A2644A">
        <w:rPr>
          <w:szCs w:val="28"/>
        </w:rPr>
        <w:t> </w:t>
      </w:r>
      <w:r w:rsidRPr="00A2644A">
        <w:rPr>
          <w:szCs w:val="28"/>
        </w:rPr>
        <w:t xml:space="preserve">Работы считаются выполненными после подписания акта сдачи-приема работ Заказчиком и Подрядчиком или их уполномоченными представителями и передачи Заказчику Подрядчиком отчетной документации в соответствии </w:t>
      </w:r>
      <w:proofErr w:type="gramStart"/>
      <w:r w:rsidRPr="00A2644A">
        <w:rPr>
          <w:szCs w:val="28"/>
        </w:rPr>
        <w:t>с</w:t>
      </w:r>
      <w:proofErr w:type="gramEnd"/>
      <w:r w:rsidRPr="00A2644A">
        <w:rPr>
          <w:szCs w:val="28"/>
        </w:rPr>
        <w:t xml:space="preserve"> требованиями </w:t>
      </w:r>
      <w:r w:rsidR="006A2BC4" w:rsidRPr="00AB2D35">
        <w:rPr>
          <w:szCs w:val="28"/>
        </w:rPr>
        <w:t>РД 11-02-2006 «Требования к составу и порядку ведения исполнительной документации при строительстве, реконструкции, капитальном ремонте объектов капитального строительства и требования, предъявляемые к актам освидетельствования работ, конструкций, участков сетей инженерно-технического обеспечения»</w:t>
      </w:r>
    </w:p>
    <w:p w14:paraId="25985933" w14:textId="20A5E2AD" w:rsidR="008D43DF" w:rsidRPr="00105C78" w:rsidRDefault="008D43DF" w:rsidP="006A2BC4">
      <w:pPr>
        <w:widowControl w:val="0"/>
        <w:suppressAutoHyphens/>
        <w:ind w:firstLine="720"/>
        <w:jc w:val="both"/>
        <w:rPr>
          <w:szCs w:val="28"/>
        </w:rPr>
      </w:pPr>
      <w:r w:rsidRPr="00A2644A">
        <w:rPr>
          <w:szCs w:val="28"/>
        </w:rPr>
        <w:t>1.4</w:t>
      </w:r>
      <w:r w:rsidR="00804ACF" w:rsidRPr="00A2644A">
        <w:rPr>
          <w:szCs w:val="28"/>
        </w:rPr>
        <w:t> </w:t>
      </w:r>
      <w:r w:rsidRPr="00A2644A">
        <w:rPr>
          <w:szCs w:val="28"/>
        </w:rPr>
        <w:t xml:space="preserve">Требования к работам и программа их выполнения, а также технико-экономические параметры определяются согласованным Сторонами Техническим </w:t>
      </w:r>
      <w:r w:rsidRPr="00105C78">
        <w:rPr>
          <w:szCs w:val="28"/>
        </w:rPr>
        <w:t>заданием (Приложение 1), являющимся неотъемлемой частью договора.</w:t>
      </w:r>
    </w:p>
    <w:p w14:paraId="60A2B6E4" w14:textId="77777777" w:rsidR="008D43DF" w:rsidRPr="00A2644A" w:rsidRDefault="008D43DF" w:rsidP="008D43DF">
      <w:pPr>
        <w:pStyle w:val="af"/>
        <w:suppressAutoHyphens/>
        <w:spacing w:after="0"/>
        <w:ind w:firstLine="709"/>
        <w:jc w:val="both"/>
        <w:rPr>
          <w:szCs w:val="28"/>
        </w:rPr>
      </w:pPr>
      <w:r w:rsidRPr="00105C78">
        <w:rPr>
          <w:szCs w:val="28"/>
        </w:rPr>
        <w:t>1.5 Наименование, начальный и конечный срок выполнения отдельных этапов работ по договору определяются Календарным планом (Приложение 2),</w:t>
      </w:r>
      <w:r w:rsidRPr="00A2644A">
        <w:rPr>
          <w:szCs w:val="28"/>
        </w:rPr>
        <w:t xml:space="preserve"> являющимся неотъемлемой частью настоящего договора.</w:t>
      </w:r>
    </w:p>
    <w:p w14:paraId="5D4F3FF6" w14:textId="77777777" w:rsidR="008D43DF" w:rsidRPr="00A2644A" w:rsidRDefault="008D43DF" w:rsidP="008D43DF">
      <w:pPr>
        <w:jc w:val="both"/>
        <w:rPr>
          <w:szCs w:val="28"/>
        </w:rPr>
      </w:pPr>
    </w:p>
    <w:p w14:paraId="4455B93A" w14:textId="77777777" w:rsidR="008D43DF" w:rsidRPr="00A2644A" w:rsidRDefault="008D43DF" w:rsidP="008D43DF">
      <w:pPr>
        <w:ind w:firstLine="709"/>
        <w:jc w:val="both"/>
        <w:rPr>
          <w:b/>
          <w:szCs w:val="28"/>
        </w:rPr>
      </w:pPr>
      <w:r w:rsidRPr="00A2644A">
        <w:rPr>
          <w:b/>
          <w:szCs w:val="28"/>
        </w:rPr>
        <w:t>2. ЦЕНА ДОГОВОРА И ПОРЯДОК РАСЧЕТОВ</w:t>
      </w:r>
    </w:p>
    <w:p w14:paraId="27AFBF63" w14:textId="77777777" w:rsidR="008D43DF" w:rsidRPr="00A2644A" w:rsidRDefault="008D43DF" w:rsidP="008D43DF">
      <w:pPr>
        <w:pStyle w:val="af"/>
        <w:spacing w:after="0"/>
        <w:ind w:firstLine="709"/>
        <w:jc w:val="both"/>
        <w:rPr>
          <w:szCs w:val="28"/>
        </w:rPr>
      </w:pPr>
      <w:r w:rsidRPr="00A2644A">
        <w:rPr>
          <w:szCs w:val="28"/>
        </w:rPr>
        <w:lastRenderedPageBreak/>
        <w:t>2.1</w:t>
      </w:r>
      <w:r w:rsidR="00804ACF" w:rsidRPr="00A2644A">
        <w:rPr>
          <w:szCs w:val="28"/>
        </w:rPr>
        <w:t> </w:t>
      </w:r>
      <w:r w:rsidRPr="00A2644A">
        <w:rPr>
          <w:szCs w:val="28"/>
        </w:rPr>
        <w:t>Цена настоящего договора составляет без НДС в сумме:</w:t>
      </w:r>
      <w:r w:rsidR="00804ACF" w:rsidRPr="00A2644A">
        <w:rPr>
          <w:szCs w:val="28"/>
        </w:rPr>
        <w:t xml:space="preserve"> ____________________</w:t>
      </w:r>
      <w:r w:rsidRPr="00A2644A">
        <w:rPr>
          <w:szCs w:val="28"/>
        </w:rPr>
        <w:t>_____(___________) руб.,</w:t>
      </w:r>
    </w:p>
    <w:p w14:paraId="1C4E0039" w14:textId="77777777" w:rsidR="008D43DF" w:rsidRPr="00A2644A" w:rsidRDefault="008D43DF" w:rsidP="008D43DF">
      <w:pPr>
        <w:pStyle w:val="af"/>
        <w:spacing w:after="0"/>
        <w:jc w:val="both"/>
        <w:rPr>
          <w:szCs w:val="28"/>
        </w:rPr>
      </w:pPr>
      <w:r w:rsidRPr="00A2644A">
        <w:rPr>
          <w:szCs w:val="28"/>
        </w:rPr>
        <w:t xml:space="preserve">             цифрами и прописью</w:t>
      </w:r>
    </w:p>
    <w:p w14:paraId="776B5A94" w14:textId="77777777" w:rsidR="008D43DF" w:rsidRPr="00A2644A" w:rsidRDefault="008D43DF" w:rsidP="008D43DF">
      <w:pPr>
        <w:pStyle w:val="af"/>
        <w:spacing w:after="0"/>
        <w:jc w:val="both"/>
        <w:rPr>
          <w:szCs w:val="28"/>
        </w:rPr>
      </w:pPr>
      <w:r w:rsidRPr="00A2644A">
        <w:rPr>
          <w:szCs w:val="28"/>
        </w:rPr>
        <w:t>кроме того НДС</w:t>
      </w:r>
      <w:proofErr w:type="gramStart"/>
      <w:r w:rsidR="00804ACF" w:rsidRPr="00A2644A">
        <w:rPr>
          <w:szCs w:val="28"/>
        </w:rPr>
        <w:t xml:space="preserve"> ____________</w:t>
      </w:r>
      <w:r w:rsidRPr="00A2644A">
        <w:rPr>
          <w:szCs w:val="28"/>
        </w:rPr>
        <w:t xml:space="preserve"> (_______%) _____</w:t>
      </w:r>
      <w:r w:rsidR="00804ACF" w:rsidRPr="00A2644A">
        <w:rPr>
          <w:szCs w:val="28"/>
        </w:rPr>
        <w:t xml:space="preserve"> </w:t>
      </w:r>
      <w:r w:rsidRPr="00A2644A">
        <w:rPr>
          <w:szCs w:val="28"/>
        </w:rPr>
        <w:t xml:space="preserve">(_____________________) </w:t>
      </w:r>
      <w:proofErr w:type="gramEnd"/>
      <w:r w:rsidRPr="00A2644A">
        <w:rPr>
          <w:szCs w:val="28"/>
        </w:rPr>
        <w:t>руб.,</w:t>
      </w:r>
    </w:p>
    <w:p w14:paraId="6C7ED1BB" w14:textId="77777777" w:rsidR="008D43DF" w:rsidRPr="00A2644A" w:rsidRDefault="008D43DF" w:rsidP="008D43DF">
      <w:pPr>
        <w:pStyle w:val="af"/>
        <w:spacing w:after="0"/>
        <w:ind w:firstLine="540"/>
        <w:jc w:val="both"/>
        <w:rPr>
          <w:szCs w:val="28"/>
        </w:rPr>
      </w:pPr>
      <w:r w:rsidRPr="00A2644A">
        <w:rPr>
          <w:szCs w:val="28"/>
        </w:rPr>
        <w:t xml:space="preserve"> </w:t>
      </w:r>
      <w:r w:rsidR="00804ACF" w:rsidRPr="00A2644A">
        <w:rPr>
          <w:szCs w:val="28"/>
        </w:rPr>
        <w:t xml:space="preserve">                                                               </w:t>
      </w:r>
      <w:r w:rsidRPr="00A2644A">
        <w:rPr>
          <w:szCs w:val="28"/>
        </w:rPr>
        <w:t>цифрами и прописью</w:t>
      </w:r>
    </w:p>
    <w:p w14:paraId="5840D769" w14:textId="77777777" w:rsidR="008D43DF" w:rsidRPr="00A2644A" w:rsidRDefault="008D43DF" w:rsidP="008D43DF">
      <w:pPr>
        <w:pStyle w:val="af"/>
        <w:spacing w:after="0"/>
        <w:jc w:val="both"/>
        <w:rPr>
          <w:szCs w:val="28"/>
        </w:rPr>
      </w:pPr>
      <w:r w:rsidRPr="00A2644A">
        <w:rPr>
          <w:szCs w:val="28"/>
        </w:rPr>
        <w:t>всего: _______________________(____________________________________) руб.</w:t>
      </w:r>
      <w:r w:rsidRPr="00A2644A">
        <w:rPr>
          <w:szCs w:val="28"/>
        </w:rPr>
        <w:tab/>
      </w:r>
    </w:p>
    <w:p w14:paraId="4A94C750" w14:textId="77777777" w:rsidR="008D43DF" w:rsidRPr="00A2644A" w:rsidRDefault="008D43DF" w:rsidP="008D43DF">
      <w:pPr>
        <w:pStyle w:val="af"/>
        <w:spacing w:after="0"/>
        <w:ind w:firstLine="540"/>
        <w:jc w:val="both"/>
        <w:rPr>
          <w:i/>
          <w:iCs/>
          <w:spacing w:val="100"/>
          <w:szCs w:val="28"/>
        </w:rPr>
      </w:pPr>
      <w:r w:rsidRPr="00A2644A">
        <w:rPr>
          <w:szCs w:val="28"/>
          <w:vertAlign w:val="superscript"/>
        </w:rPr>
        <w:t xml:space="preserve">                                    </w:t>
      </w:r>
      <w:r w:rsidRPr="00A2644A">
        <w:rPr>
          <w:szCs w:val="28"/>
          <w:vertAlign w:val="superscript"/>
        </w:rPr>
        <w:tab/>
      </w:r>
      <w:r w:rsidRPr="00A2644A">
        <w:rPr>
          <w:szCs w:val="28"/>
          <w:vertAlign w:val="superscript"/>
        </w:rPr>
        <w:tab/>
        <w:t xml:space="preserve">                              </w:t>
      </w:r>
      <w:r w:rsidRPr="00A2644A">
        <w:rPr>
          <w:szCs w:val="28"/>
        </w:rPr>
        <w:t>цифрами и прописью</w:t>
      </w:r>
      <w:r w:rsidRPr="00A2644A">
        <w:rPr>
          <w:i/>
          <w:iCs/>
          <w:spacing w:val="100"/>
          <w:szCs w:val="28"/>
        </w:rPr>
        <w:t xml:space="preserve"> </w:t>
      </w:r>
    </w:p>
    <w:p w14:paraId="44C2DA1D" w14:textId="081090B5" w:rsidR="00F069C3" w:rsidRPr="00F069C3" w:rsidRDefault="003602DE" w:rsidP="00F069C3">
      <w:pPr>
        <w:ind w:firstLine="709"/>
        <w:jc w:val="both"/>
        <w:rPr>
          <w:szCs w:val="28"/>
        </w:rPr>
      </w:pPr>
      <w:r w:rsidRPr="00A2644A">
        <w:rPr>
          <w:szCs w:val="28"/>
        </w:rPr>
        <w:t>2.2 </w:t>
      </w:r>
      <w:r w:rsidR="00F069C3" w:rsidRPr="00F069C3">
        <w:rPr>
          <w:szCs w:val="28"/>
        </w:rPr>
        <w:t>Оплата выполненных работ производится Заказчиком по факту их выполнения на основании подписанного со стороны Заказчика акта сдачи - приемки выполненных работ</w:t>
      </w:r>
      <w:r w:rsidR="004F0090">
        <w:rPr>
          <w:szCs w:val="28"/>
        </w:rPr>
        <w:t>, справки о стоимости выполненных работ</w:t>
      </w:r>
      <w:r w:rsidR="00F069C3" w:rsidRPr="00F069C3">
        <w:rPr>
          <w:szCs w:val="28"/>
        </w:rPr>
        <w:t xml:space="preserve"> и счета-фактуры Подрядчика в течение 30 календарных дней </w:t>
      </w:r>
      <w:proofErr w:type="gramStart"/>
      <w:r w:rsidR="00F069C3" w:rsidRPr="00F069C3">
        <w:rPr>
          <w:szCs w:val="28"/>
        </w:rPr>
        <w:t>с даты подписания</w:t>
      </w:r>
      <w:proofErr w:type="gramEnd"/>
      <w:r w:rsidR="00F069C3" w:rsidRPr="00F069C3">
        <w:rPr>
          <w:szCs w:val="28"/>
        </w:rPr>
        <w:t xml:space="preserve"> документов, подтверждающих факт выполнения работ.</w:t>
      </w:r>
    </w:p>
    <w:p w14:paraId="0236553E" w14:textId="77777777" w:rsidR="00F069C3" w:rsidRPr="00F069C3" w:rsidRDefault="00F069C3" w:rsidP="00F069C3">
      <w:pPr>
        <w:ind w:firstLine="709"/>
        <w:jc w:val="both"/>
        <w:rPr>
          <w:szCs w:val="28"/>
        </w:rPr>
      </w:pPr>
      <w:r w:rsidRPr="00F069C3">
        <w:rPr>
          <w:szCs w:val="28"/>
        </w:rPr>
        <w:t>Под документами, указанными в настоящем пункте Стороны договорились считать:</w:t>
      </w:r>
    </w:p>
    <w:p w14:paraId="7970E2AB" w14:textId="7E8C2F11" w:rsidR="00F069C3" w:rsidRDefault="00F069C3" w:rsidP="00F069C3">
      <w:pPr>
        <w:ind w:firstLine="709"/>
        <w:jc w:val="both"/>
        <w:rPr>
          <w:szCs w:val="28"/>
        </w:rPr>
      </w:pPr>
      <w:r w:rsidRPr="00F069C3">
        <w:rPr>
          <w:szCs w:val="28"/>
        </w:rPr>
        <w:t>- акт сдачи-приемки выполненных работ</w:t>
      </w:r>
      <w:r w:rsidR="004F0090">
        <w:rPr>
          <w:szCs w:val="28"/>
        </w:rPr>
        <w:t xml:space="preserve"> КС-2</w:t>
      </w:r>
      <w:r w:rsidRPr="00F069C3">
        <w:rPr>
          <w:szCs w:val="28"/>
        </w:rPr>
        <w:t>;</w:t>
      </w:r>
    </w:p>
    <w:p w14:paraId="62F68BAC" w14:textId="5E7B0018" w:rsidR="004F0090" w:rsidRPr="00F069C3" w:rsidRDefault="004F0090" w:rsidP="00F069C3">
      <w:pPr>
        <w:ind w:firstLine="709"/>
        <w:jc w:val="both"/>
        <w:rPr>
          <w:szCs w:val="28"/>
        </w:rPr>
      </w:pPr>
      <w:r>
        <w:rPr>
          <w:szCs w:val="28"/>
        </w:rPr>
        <w:t>- справка о стоимости выполненных работ КС-3;</w:t>
      </w:r>
    </w:p>
    <w:p w14:paraId="7AB4AE55" w14:textId="77777777" w:rsidR="00F069C3" w:rsidRPr="00F069C3" w:rsidRDefault="00F069C3" w:rsidP="00F069C3">
      <w:pPr>
        <w:ind w:firstLine="709"/>
        <w:jc w:val="both"/>
        <w:rPr>
          <w:szCs w:val="28"/>
        </w:rPr>
      </w:pPr>
      <w:r w:rsidRPr="00F069C3">
        <w:rPr>
          <w:szCs w:val="28"/>
        </w:rPr>
        <w:t>- счет-фактуру;</w:t>
      </w:r>
    </w:p>
    <w:p w14:paraId="53ABA076" w14:textId="77777777" w:rsidR="006A2BC4" w:rsidRDefault="006A2BC4" w:rsidP="006A2BC4">
      <w:pPr>
        <w:ind w:firstLine="709"/>
        <w:jc w:val="both"/>
        <w:rPr>
          <w:szCs w:val="28"/>
        </w:rPr>
      </w:pPr>
      <w:r>
        <w:rPr>
          <w:szCs w:val="28"/>
        </w:rPr>
        <w:t xml:space="preserve">- Акт </w:t>
      </w:r>
      <w:proofErr w:type="spellStart"/>
      <w:r>
        <w:rPr>
          <w:szCs w:val="28"/>
        </w:rPr>
        <w:t>дефектации</w:t>
      </w:r>
      <w:proofErr w:type="spellEnd"/>
      <w:r>
        <w:rPr>
          <w:szCs w:val="28"/>
        </w:rPr>
        <w:t xml:space="preserve"> воздухоохладителей;</w:t>
      </w:r>
    </w:p>
    <w:p w14:paraId="7A37B956" w14:textId="77777777" w:rsidR="006A2BC4" w:rsidRPr="006A2BC4" w:rsidRDefault="006A2BC4" w:rsidP="006A2BC4">
      <w:pPr>
        <w:ind w:firstLine="709"/>
        <w:jc w:val="both"/>
        <w:rPr>
          <w:szCs w:val="28"/>
        </w:rPr>
      </w:pPr>
      <w:r w:rsidRPr="006A2BC4">
        <w:rPr>
          <w:szCs w:val="28"/>
        </w:rPr>
        <w:t>- Акты испытания повышенным давлением воздухоохладителей;</w:t>
      </w:r>
    </w:p>
    <w:p w14:paraId="46CE1CB7" w14:textId="77777777" w:rsidR="006A2BC4" w:rsidRDefault="006A2BC4" w:rsidP="006A2BC4">
      <w:pPr>
        <w:ind w:firstLine="709"/>
        <w:jc w:val="both"/>
        <w:rPr>
          <w:szCs w:val="28"/>
        </w:rPr>
      </w:pPr>
      <w:r w:rsidRPr="009E5CA4">
        <w:rPr>
          <w:szCs w:val="28"/>
        </w:rPr>
        <w:t>- Паспорта (сертификаты соответствия) на материал</w:t>
      </w:r>
      <w:r>
        <w:rPr>
          <w:szCs w:val="28"/>
        </w:rPr>
        <w:t>ы, использованные при проведении капитального ремонта</w:t>
      </w:r>
      <w:r w:rsidRPr="009E5CA4">
        <w:rPr>
          <w:szCs w:val="28"/>
        </w:rPr>
        <w:t>;</w:t>
      </w:r>
    </w:p>
    <w:p w14:paraId="12707316" w14:textId="725D3435" w:rsidR="00F069C3" w:rsidRPr="00F069C3" w:rsidRDefault="006A2BC4" w:rsidP="006A2BC4">
      <w:pPr>
        <w:ind w:firstLine="709"/>
        <w:jc w:val="both"/>
        <w:rPr>
          <w:szCs w:val="28"/>
        </w:rPr>
      </w:pPr>
      <w:r w:rsidRPr="009E5CA4">
        <w:rPr>
          <w:szCs w:val="28"/>
        </w:rPr>
        <w:t>- Технический акт выполненных работ</w:t>
      </w:r>
      <w:r>
        <w:rPr>
          <w:szCs w:val="28"/>
        </w:rPr>
        <w:t>.</w:t>
      </w:r>
    </w:p>
    <w:p w14:paraId="0138D228" w14:textId="7EFBDA05" w:rsidR="003602DE" w:rsidRPr="00A2644A" w:rsidRDefault="00F069C3" w:rsidP="00F069C3">
      <w:pPr>
        <w:ind w:firstLine="709"/>
        <w:jc w:val="both"/>
        <w:rPr>
          <w:rFonts w:eastAsia="Calibri"/>
          <w:szCs w:val="28"/>
        </w:rPr>
      </w:pPr>
      <w:r w:rsidRPr="00F069C3">
        <w:rPr>
          <w:szCs w:val="28"/>
        </w:rPr>
        <w:t>Оригиналы указанных в настоящем пункте документов передаются Подрядчиком Заказчику любым способом, позволяющим достоверно установить дату такой передачи.</w:t>
      </w:r>
      <w:r w:rsidR="00AA6C26" w:rsidRPr="00AA6C26">
        <w:rPr>
          <w:rFonts w:eastAsia="Calibri"/>
          <w:szCs w:val="28"/>
        </w:rPr>
        <w:t xml:space="preserve"> </w:t>
      </w:r>
    </w:p>
    <w:p w14:paraId="7BE2ECF1" w14:textId="393993BD" w:rsidR="008D43DF" w:rsidRPr="00A2644A" w:rsidRDefault="008D43DF" w:rsidP="003602DE">
      <w:pPr>
        <w:ind w:firstLine="709"/>
        <w:jc w:val="both"/>
        <w:rPr>
          <w:szCs w:val="28"/>
        </w:rPr>
      </w:pPr>
      <w:r w:rsidRPr="00A2644A">
        <w:rPr>
          <w:szCs w:val="28"/>
        </w:rPr>
        <w:t>2.3 Расчеты по Договору осуществляются перечислением денежных сре</w:t>
      </w:r>
      <w:proofErr w:type="gramStart"/>
      <w:r w:rsidRPr="00A2644A">
        <w:rPr>
          <w:szCs w:val="28"/>
        </w:rPr>
        <w:t>дств с р</w:t>
      </w:r>
      <w:proofErr w:type="gramEnd"/>
      <w:r w:rsidRPr="00A2644A">
        <w:rPr>
          <w:szCs w:val="28"/>
        </w:rPr>
        <w:t>асчетного счета Заказчика на расчетный счет Подрядчика</w:t>
      </w:r>
      <w:r w:rsidR="00AA6C26">
        <w:rPr>
          <w:rFonts w:eastAsia="Calibri"/>
          <w:szCs w:val="28"/>
          <w:lang w:eastAsia="en-US"/>
        </w:rPr>
        <w:t>.</w:t>
      </w:r>
    </w:p>
    <w:p w14:paraId="4BA8E465" w14:textId="70E57BAB" w:rsidR="008D43DF" w:rsidRPr="00A2644A" w:rsidRDefault="008D43DF" w:rsidP="008D43DF">
      <w:pPr>
        <w:pStyle w:val="af"/>
        <w:tabs>
          <w:tab w:val="left" w:pos="0"/>
          <w:tab w:val="left" w:pos="851"/>
        </w:tabs>
        <w:suppressAutoHyphens/>
        <w:spacing w:after="0"/>
        <w:ind w:firstLine="709"/>
        <w:jc w:val="both"/>
        <w:rPr>
          <w:szCs w:val="28"/>
        </w:rPr>
      </w:pPr>
      <w:r w:rsidRPr="00A2644A">
        <w:rPr>
          <w:szCs w:val="28"/>
        </w:rPr>
        <w:t>2.4 </w:t>
      </w:r>
      <w:r w:rsidR="006D071A" w:rsidRPr="002F54C5">
        <w:rPr>
          <w:szCs w:val="28"/>
        </w:rPr>
        <w:t>Датой оплаты считается дата списания денежных сре</w:t>
      </w:r>
      <w:proofErr w:type="gramStart"/>
      <w:r w:rsidR="006D071A" w:rsidRPr="002F54C5">
        <w:rPr>
          <w:szCs w:val="28"/>
        </w:rPr>
        <w:t>дств с р</w:t>
      </w:r>
      <w:proofErr w:type="gramEnd"/>
      <w:r w:rsidR="006D071A" w:rsidRPr="002F54C5">
        <w:rPr>
          <w:szCs w:val="28"/>
        </w:rPr>
        <w:t xml:space="preserve">асчетного счета Заказчика. </w:t>
      </w:r>
    </w:p>
    <w:p w14:paraId="294ECC09" w14:textId="640D70D4" w:rsidR="008E4553" w:rsidRDefault="008E4553" w:rsidP="008D43DF">
      <w:pPr>
        <w:pStyle w:val="af"/>
        <w:tabs>
          <w:tab w:val="left" w:pos="0"/>
          <w:tab w:val="left" w:pos="851"/>
        </w:tabs>
        <w:suppressAutoHyphens/>
        <w:spacing w:after="0"/>
        <w:ind w:firstLine="709"/>
        <w:jc w:val="both"/>
        <w:rPr>
          <w:szCs w:val="28"/>
        </w:rPr>
      </w:pPr>
      <w:r w:rsidRPr="00A2644A">
        <w:rPr>
          <w:szCs w:val="28"/>
        </w:rPr>
        <w:t>2.5 Стороны ежеквартально оформляют и подписывают акт сверки взаимных расчетов в срок до 20-го числа месяца</w:t>
      </w:r>
      <w:r w:rsidR="007052E0">
        <w:rPr>
          <w:szCs w:val="28"/>
        </w:rPr>
        <w:t>,</w:t>
      </w:r>
      <w:r w:rsidRPr="00A2644A">
        <w:rPr>
          <w:szCs w:val="28"/>
        </w:rPr>
        <w:t xml:space="preserve"> следующего за </w:t>
      </w:r>
      <w:proofErr w:type="gramStart"/>
      <w:r w:rsidRPr="00A2644A">
        <w:rPr>
          <w:szCs w:val="28"/>
        </w:rPr>
        <w:t>отчетным</w:t>
      </w:r>
      <w:proofErr w:type="gramEnd"/>
      <w:r w:rsidRPr="00A2644A">
        <w:rPr>
          <w:szCs w:val="28"/>
        </w:rPr>
        <w:t xml:space="preserve">, по форме </w:t>
      </w:r>
      <w:r w:rsidRPr="00105C78">
        <w:rPr>
          <w:szCs w:val="28"/>
        </w:rPr>
        <w:t xml:space="preserve">приложения № </w:t>
      </w:r>
      <w:r w:rsidR="001707F2" w:rsidRPr="00105C78">
        <w:rPr>
          <w:szCs w:val="28"/>
        </w:rPr>
        <w:t>5</w:t>
      </w:r>
      <w:r w:rsidRPr="00105C78">
        <w:rPr>
          <w:szCs w:val="28"/>
        </w:rPr>
        <w:t xml:space="preserve"> к настоящему</w:t>
      </w:r>
      <w:r w:rsidRPr="00A2644A">
        <w:rPr>
          <w:szCs w:val="28"/>
        </w:rPr>
        <w:t xml:space="preserve"> договору.</w:t>
      </w:r>
    </w:p>
    <w:p w14:paraId="4EF64AD6" w14:textId="77777777" w:rsidR="008D43DF" w:rsidRPr="00A2644A" w:rsidRDefault="008D43DF" w:rsidP="008D43DF">
      <w:pPr>
        <w:jc w:val="both"/>
        <w:rPr>
          <w:spacing w:val="-4"/>
          <w:szCs w:val="28"/>
        </w:rPr>
      </w:pPr>
    </w:p>
    <w:p w14:paraId="59A1DE37" w14:textId="77777777" w:rsidR="008D43DF" w:rsidRPr="00A2644A" w:rsidRDefault="008D43DF" w:rsidP="008D43DF">
      <w:pPr>
        <w:ind w:firstLine="708"/>
        <w:jc w:val="both"/>
        <w:rPr>
          <w:b/>
          <w:spacing w:val="-4"/>
          <w:szCs w:val="28"/>
        </w:rPr>
      </w:pPr>
      <w:r w:rsidRPr="00A2644A">
        <w:rPr>
          <w:b/>
          <w:spacing w:val="-4"/>
          <w:szCs w:val="28"/>
        </w:rPr>
        <w:t>3. ПРАВА И ОБЯЗАННОСТИ СТОРОН</w:t>
      </w:r>
    </w:p>
    <w:p w14:paraId="16E0CB98" w14:textId="77777777" w:rsidR="008D43DF" w:rsidRPr="00A2644A" w:rsidRDefault="008D43DF" w:rsidP="008D43DF">
      <w:pPr>
        <w:suppressAutoHyphens/>
        <w:ind w:firstLine="709"/>
        <w:jc w:val="both"/>
        <w:rPr>
          <w:b/>
          <w:szCs w:val="28"/>
        </w:rPr>
      </w:pPr>
      <w:r w:rsidRPr="00A2644A">
        <w:rPr>
          <w:b/>
          <w:szCs w:val="28"/>
        </w:rPr>
        <w:t>3.1</w:t>
      </w:r>
      <w:r w:rsidR="00804ACF" w:rsidRPr="00A2644A">
        <w:rPr>
          <w:b/>
          <w:szCs w:val="28"/>
        </w:rPr>
        <w:t> </w:t>
      </w:r>
      <w:r w:rsidRPr="00A2644A">
        <w:rPr>
          <w:b/>
          <w:szCs w:val="28"/>
        </w:rPr>
        <w:t>Подрядчик обязан:</w:t>
      </w:r>
    </w:p>
    <w:p w14:paraId="48EF3486" w14:textId="77777777" w:rsidR="008D43DF" w:rsidRPr="00A2644A" w:rsidRDefault="008D43DF" w:rsidP="00804ACF">
      <w:pPr>
        <w:pStyle w:val="af1"/>
        <w:spacing w:after="0"/>
        <w:ind w:left="0" w:firstLine="709"/>
        <w:jc w:val="both"/>
        <w:rPr>
          <w:szCs w:val="28"/>
        </w:rPr>
      </w:pPr>
      <w:r w:rsidRPr="00A2644A">
        <w:rPr>
          <w:szCs w:val="28"/>
        </w:rPr>
        <w:t>3.1.1</w:t>
      </w:r>
      <w:r w:rsidR="00804ACF" w:rsidRPr="00A2644A">
        <w:rPr>
          <w:szCs w:val="28"/>
        </w:rPr>
        <w:t> </w:t>
      </w:r>
      <w:r w:rsidRPr="00A2644A">
        <w:rPr>
          <w:szCs w:val="28"/>
        </w:rPr>
        <w:t xml:space="preserve">Выполнить работы в соответствии с Техническим заданием </w:t>
      </w:r>
      <w:r w:rsidR="00191FE9" w:rsidRPr="00A2644A">
        <w:rPr>
          <w:szCs w:val="28"/>
        </w:rPr>
        <w:t xml:space="preserve">(Приложение 1) </w:t>
      </w:r>
      <w:r w:rsidRPr="00A2644A">
        <w:rPr>
          <w:szCs w:val="28"/>
        </w:rPr>
        <w:t xml:space="preserve">и Календарным планом (Приложение </w:t>
      </w:r>
      <w:r w:rsidR="003D54E5" w:rsidRPr="00A2644A">
        <w:rPr>
          <w:szCs w:val="28"/>
        </w:rPr>
        <w:t>2</w:t>
      </w:r>
      <w:r w:rsidRPr="00A2644A">
        <w:rPr>
          <w:szCs w:val="28"/>
        </w:rPr>
        <w:t>)</w:t>
      </w:r>
      <w:r w:rsidR="003D54E5" w:rsidRPr="00A2644A">
        <w:rPr>
          <w:szCs w:val="28"/>
        </w:rPr>
        <w:t>.</w:t>
      </w:r>
    </w:p>
    <w:p w14:paraId="1BBEDC43" w14:textId="77777777" w:rsidR="008D43DF" w:rsidRPr="00A2644A" w:rsidRDefault="008D43DF" w:rsidP="00804ACF">
      <w:pPr>
        <w:ind w:firstLine="709"/>
        <w:jc w:val="both"/>
        <w:rPr>
          <w:szCs w:val="28"/>
        </w:rPr>
      </w:pPr>
      <w:r w:rsidRPr="00A2644A">
        <w:rPr>
          <w:szCs w:val="28"/>
        </w:rPr>
        <w:t>3.1.2</w:t>
      </w:r>
      <w:r w:rsidR="00804ACF" w:rsidRPr="00A2644A">
        <w:rPr>
          <w:szCs w:val="28"/>
        </w:rPr>
        <w:t> </w:t>
      </w:r>
      <w:r w:rsidRPr="00A2644A">
        <w:rPr>
          <w:szCs w:val="28"/>
        </w:rPr>
        <w:t>Предоставлять Заказчику по его требованию необходимую документацию, относящуюся к работам по договору</w:t>
      </w:r>
      <w:r w:rsidR="003D54E5" w:rsidRPr="00A2644A">
        <w:rPr>
          <w:szCs w:val="28"/>
        </w:rPr>
        <w:t>.</w:t>
      </w:r>
    </w:p>
    <w:p w14:paraId="0414B92E" w14:textId="77777777" w:rsidR="008D43DF" w:rsidRPr="00A2644A" w:rsidRDefault="008D43DF" w:rsidP="00804ACF">
      <w:pPr>
        <w:pStyle w:val="af1"/>
        <w:spacing w:after="0"/>
        <w:ind w:left="0" w:firstLine="709"/>
        <w:jc w:val="both"/>
        <w:rPr>
          <w:szCs w:val="28"/>
        </w:rPr>
      </w:pPr>
      <w:r w:rsidRPr="00A2644A">
        <w:rPr>
          <w:szCs w:val="28"/>
        </w:rPr>
        <w:t>3.1.3</w:t>
      </w:r>
      <w:r w:rsidR="00804ACF" w:rsidRPr="00A2644A">
        <w:rPr>
          <w:szCs w:val="28"/>
        </w:rPr>
        <w:t> </w:t>
      </w:r>
      <w:r w:rsidRPr="00A2644A">
        <w:rPr>
          <w:szCs w:val="28"/>
        </w:rPr>
        <w:t>Создавать условия для проверки хода выполнения работ и произведенных расходов по договору</w:t>
      </w:r>
      <w:r w:rsidR="003D54E5" w:rsidRPr="00A2644A">
        <w:rPr>
          <w:szCs w:val="28"/>
        </w:rPr>
        <w:t>.</w:t>
      </w:r>
    </w:p>
    <w:p w14:paraId="2A10CE16" w14:textId="77777777" w:rsidR="008D43DF" w:rsidRPr="00A2644A" w:rsidRDefault="008D43DF" w:rsidP="00804ACF">
      <w:pPr>
        <w:ind w:firstLine="709"/>
        <w:jc w:val="both"/>
        <w:rPr>
          <w:szCs w:val="28"/>
        </w:rPr>
      </w:pPr>
      <w:r w:rsidRPr="00A2644A">
        <w:rPr>
          <w:szCs w:val="28"/>
        </w:rPr>
        <w:t>3.1.4</w:t>
      </w:r>
      <w:r w:rsidR="00804ACF" w:rsidRPr="00A2644A">
        <w:rPr>
          <w:szCs w:val="28"/>
        </w:rPr>
        <w:t> </w:t>
      </w:r>
      <w:r w:rsidRPr="00A2644A">
        <w:rPr>
          <w:szCs w:val="28"/>
        </w:rPr>
        <w:t>Поставить немедленно в известность Заказчика, в случае возникновения обстоятельств, замедляющих ход работ или делающих дальнейшее продолжение работ невозможным</w:t>
      </w:r>
      <w:r w:rsidR="003D54E5" w:rsidRPr="00A2644A">
        <w:rPr>
          <w:szCs w:val="28"/>
        </w:rPr>
        <w:t>.</w:t>
      </w:r>
    </w:p>
    <w:p w14:paraId="61BEFA8E" w14:textId="77777777" w:rsidR="008D43DF" w:rsidRPr="00A2644A" w:rsidRDefault="008D43DF" w:rsidP="00F54D13">
      <w:pPr>
        <w:pStyle w:val="af1"/>
        <w:spacing w:after="0"/>
        <w:ind w:left="0" w:firstLine="709"/>
        <w:jc w:val="both"/>
        <w:rPr>
          <w:szCs w:val="28"/>
        </w:rPr>
      </w:pPr>
      <w:r w:rsidRPr="00A2644A">
        <w:rPr>
          <w:szCs w:val="28"/>
        </w:rPr>
        <w:t>3.1.5</w:t>
      </w:r>
      <w:r w:rsidR="00804ACF" w:rsidRPr="00A2644A">
        <w:rPr>
          <w:szCs w:val="28"/>
        </w:rPr>
        <w:t> </w:t>
      </w:r>
      <w:r w:rsidRPr="00A2644A">
        <w:rPr>
          <w:szCs w:val="28"/>
        </w:rPr>
        <w:t>Своими силами и за свой счет устранять допущенные по его вине в выполненных работах недостатки, которые могут повлечь отступления от технико-экономических параметров, предусмотренных в техническом задании</w:t>
      </w:r>
      <w:r w:rsidR="003D54E5" w:rsidRPr="00A2644A">
        <w:rPr>
          <w:szCs w:val="28"/>
        </w:rPr>
        <w:t>.</w:t>
      </w:r>
    </w:p>
    <w:p w14:paraId="769F0E3F" w14:textId="77777777" w:rsidR="008D43DF" w:rsidRPr="00A2644A" w:rsidRDefault="008D43DF" w:rsidP="00F54D13">
      <w:pPr>
        <w:pStyle w:val="af1"/>
        <w:spacing w:after="0"/>
        <w:ind w:left="0" w:firstLine="709"/>
        <w:jc w:val="both"/>
        <w:rPr>
          <w:szCs w:val="28"/>
        </w:rPr>
      </w:pPr>
      <w:r w:rsidRPr="00A2644A">
        <w:rPr>
          <w:szCs w:val="28"/>
        </w:rPr>
        <w:lastRenderedPageBreak/>
        <w:t>3.1.6</w:t>
      </w:r>
      <w:r w:rsidR="00F54D13" w:rsidRPr="00A2644A">
        <w:rPr>
          <w:szCs w:val="28"/>
        </w:rPr>
        <w:t> </w:t>
      </w:r>
      <w:r w:rsidRPr="00A2644A">
        <w:rPr>
          <w:szCs w:val="28"/>
        </w:rPr>
        <w:t>Обеспечивать полноту и качество выполненных работ в соо</w:t>
      </w:r>
      <w:r w:rsidR="003D54E5" w:rsidRPr="00A2644A">
        <w:rPr>
          <w:szCs w:val="28"/>
        </w:rPr>
        <w:t>тветствии с программой качества.</w:t>
      </w:r>
    </w:p>
    <w:p w14:paraId="13CE7261" w14:textId="62CB5465" w:rsidR="006D071A" w:rsidRDefault="008D43DF" w:rsidP="006D071A">
      <w:pPr>
        <w:ind w:firstLine="709"/>
        <w:jc w:val="both"/>
        <w:rPr>
          <w:szCs w:val="28"/>
        </w:rPr>
      </w:pPr>
      <w:r w:rsidRPr="00A2644A">
        <w:rPr>
          <w:szCs w:val="28"/>
        </w:rPr>
        <w:t>3.1.</w:t>
      </w:r>
      <w:r w:rsidR="00AA6C26">
        <w:rPr>
          <w:szCs w:val="28"/>
        </w:rPr>
        <w:t>7</w:t>
      </w:r>
      <w:proofErr w:type="gramStart"/>
      <w:r w:rsidR="00F54D13" w:rsidRPr="00A2644A">
        <w:rPr>
          <w:szCs w:val="28"/>
        </w:rPr>
        <w:t> </w:t>
      </w:r>
      <w:r w:rsidR="006D071A" w:rsidRPr="008D43DF">
        <w:rPr>
          <w:szCs w:val="28"/>
        </w:rPr>
        <w:t>П</w:t>
      </w:r>
      <w:proofErr w:type="gramEnd"/>
      <w:r w:rsidR="006D071A" w:rsidRPr="008D43DF">
        <w:rPr>
          <w:szCs w:val="28"/>
        </w:rPr>
        <w:t xml:space="preserve">ри демонтаже оборудования и комплектующих, образовавшихся в процессе ремонта, </w:t>
      </w:r>
      <w:r w:rsidR="006D071A">
        <w:rPr>
          <w:szCs w:val="28"/>
        </w:rPr>
        <w:t>оформлять акты об оприходовании материально-производственных запасов, полученных от ремонта основных средств, осуществлять разборку демонтированного оборудования и его транспортировку до мест хранения.</w:t>
      </w:r>
    </w:p>
    <w:p w14:paraId="7A62F0BF" w14:textId="1A8DD367" w:rsidR="00411653" w:rsidRDefault="00411653" w:rsidP="00411653">
      <w:pPr>
        <w:ind w:firstLine="709"/>
        <w:jc w:val="both"/>
        <w:rPr>
          <w:szCs w:val="28"/>
        </w:rPr>
      </w:pPr>
      <w:r>
        <w:rPr>
          <w:szCs w:val="28"/>
        </w:rPr>
        <w:t>3.1.</w:t>
      </w:r>
      <w:r w:rsidR="00717A2F">
        <w:rPr>
          <w:szCs w:val="28"/>
        </w:rPr>
        <w:t>8</w:t>
      </w:r>
      <w:r>
        <w:rPr>
          <w:szCs w:val="28"/>
        </w:rPr>
        <w:t>. Обеспечить полную сохранность и работоспособность переданных по акту приема-передачи для выполнения работ оборудования и приспособлений в соответствии со статьей 714 ГК РФ, своевременно осуществляя техническое обслуживание и ремонт, и по истечению действия настоящего договора или первому требованию Заказчика по акту приема-передачи вернуть полученное от него оборудование или приспособления.</w:t>
      </w:r>
    </w:p>
    <w:p w14:paraId="5C681B83" w14:textId="1E7AF202" w:rsidR="00411653" w:rsidRDefault="00411653" w:rsidP="00411653">
      <w:pPr>
        <w:ind w:firstLine="709"/>
        <w:jc w:val="both"/>
        <w:rPr>
          <w:szCs w:val="28"/>
        </w:rPr>
      </w:pPr>
      <w:r>
        <w:rPr>
          <w:szCs w:val="28"/>
        </w:rPr>
        <w:t>3.1.</w:t>
      </w:r>
      <w:r w:rsidR="00717A2F">
        <w:rPr>
          <w:szCs w:val="28"/>
        </w:rPr>
        <w:t>9</w:t>
      </w:r>
      <w:r>
        <w:rPr>
          <w:szCs w:val="28"/>
        </w:rPr>
        <w:t>. Самостоятельно определять график работы своего персонала для обеспечения выполнения ремонта оборудования в установленные договором сроки.</w:t>
      </w:r>
    </w:p>
    <w:p w14:paraId="53C312CE" w14:textId="6B9E139A" w:rsidR="00131764" w:rsidRPr="00A2644A" w:rsidRDefault="00131764" w:rsidP="00131764">
      <w:pPr>
        <w:suppressAutoHyphens/>
        <w:ind w:firstLine="567"/>
        <w:jc w:val="both"/>
        <w:rPr>
          <w:szCs w:val="28"/>
        </w:rPr>
      </w:pPr>
      <w:r w:rsidRPr="00A2644A">
        <w:rPr>
          <w:szCs w:val="28"/>
        </w:rPr>
        <w:t>3.1.</w:t>
      </w:r>
      <w:r w:rsidR="00717A2F">
        <w:rPr>
          <w:szCs w:val="28"/>
        </w:rPr>
        <w:t>10</w:t>
      </w:r>
      <w:r w:rsidRPr="00A2644A">
        <w:rPr>
          <w:szCs w:val="28"/>
        </w:rPr>
        <w:t>. Назначить ответственное лицо, уполномоченное подписывать акты на скрытые работы, решать технические вопросы, возникающие в ходе проведения работ, фиксировать объемы выполненных работ, их качество и соответствие проекту, подписывать акты сдачи-приемки работ.</w:t>
      </w:r>
    </w:p>
    <w:p w14:paraId="7DB54DE9" w14:textId="081F20BF" w:rsidR="00131764" w:rsidRPr="00A2644A" w:rsidRDefault="00131764" w:rsidP="00131764">
      <w:pPr>
        <w:suppressAutoHyphens/>
        <w:ind w:firstLine="567"/>
        <w:jc w:val="both"/>
        <w:rPr>
          <w:szCs w:val="28"/>
        </w:rPr>
      </w:pPr>
      <w:r w:rsidRPr="00A2644A">
        <w:rPr>
          <w:szCs w:val="28"/>
        </w:rPr>
        <w:t>3.1.</w:t>
      </w:r>
      <w:r w:rsidR="00717A2F">
        <w:rPr>
          <w:szCs w:val="28"/>
        </w:rPr>
        <w:t>11</w:t>
      </w:r>
      <w:r w:rsidRPr="00A2644A">
        <w:rPr>
          <w:szCs w:val="28"/>
        </w:rPr>
        <w:t>. Обеспечить возможность осуществления Заказчиком контроля за ведением и ходом работ.</w:t>
      </w:r>
    </w:p>
    <w:p w14:paraId="2F7AE51F" w14:textId="2EA71196" w:rsidR="00131764" w:rsidRPr="00A2644A" w:rsidRDefault="00131764" w:rsidP="00131764">
      <w:pPr>
        <w:suppressAutoHyphens/>
        <w:ind w:firstLine="567"/>
        <w:jc w:val="both"/>
        <w:rPr>
          <w:szCs w:val="28"/>
        </w:rPr>
      </w:pPr>
      <w:r w:rsidRPr="00A2644A">
        <w:rPr>
          <w:szCs w:val="28"/>
        </w:rPr>
        <w:t>3.1.</w:t>
      </w:r>
      <w:r w:rsidR="00717A2F">
        <w:rPr>
          <w:szCs w:val="28"/>
        </w:rPr>
        <w:t>12</w:t>
      </w:r>
      <w:r w:rsidRPr="00A2644A">
        <w:rPr>
          <w:szCs w:val="28"/>
        </w:rPr>
        <w:t xml:space="preserve">. Незамедлительно сообщать Заказчику о невозможности выполнения работ, если в процессе выполнения работ выявляется неизбежность получения отрицательного результата или нецелесообразность дальнейшего выполнения работ, Подрядчик обязан приостановить их, поставив об этом в известность Заказчика в 3-х </w:t>
      </w:r>
      <w:proofErr w:type="spellStart"/>
      <w:r w:rsidRPr="00A2644A">
        <w:rPr>
          <w:szCs w:val="28"/>
        </w:rPr>
        <w:t>дневный</w:t>
      </w:r>
      <w:proofErr w:type="spellEnd"/>
      <w:r w:rsidRPr="00A2644A">
        <w:rPr>
          <w:szCs w:val="28"/>
        </w:rPr>
        <w:t xml:space="preserve"> срок после приостановки выполнения работ.</w:t>
      </w:r>
    </w:p>
    <w:p w14:paraId="18B4AB4F" w14:textId="0ADC5180" w:rsidR="00131764" w:rsidRPr="00A2644A" w:rsidRDefault="00131764" w:rsidP="00131764">
      <w:pPr>
        <w:suppressAutoHyphens/>
        <w:ind w:firstLine="567"/>
        <w:jc w:val="both"/>
        <w:rPr>
          <w:szCs w:val="28"/>
        </w:rPr>
      </w:pPr>
      <w:r w:rsidRPr="00A2644A">
        <w:rPr>
          <w:szCs w:val="28"/>
        </w:rPr>
        <w:t>3.1.</w:t>
      </w:r>
      <w:r w:rsidR="00717A2F">
        <w:rPr>
          <w:szCs w:val="28"/>
        </w:rPr>
        <w:t>13</w:t>
      </w:r>
      <w:r w:rsidRPr="00A2644A">
        <w:rPr>
          <w:szCs w:val="28"/>
        </w:rPr>
        <w:t>. Осуществлять ведение документации, необходимой для правильного учета объемов и стоимости работ по настоящему договору.</w:t>
      </w:r>
    </w:p>
    <w:p w14:paraId="05A2EF23" w14:textId="77777777" w:rsidR="00131764" w:rsidRPr="00A2644A" w:rsidRDefault="00131764" w:rsidP="009D2D89">
      <w:pPr>
        <w:ind w:firstLine="709"/>
        <w:jc w:val="both"/>
        <w:rPr>
          <w:b/>
          <w:szCs w:val="28"/>
        </w:rPr>
      </w:pPr>
    </w:p>
    <w:p w14:paraId="56BCB24F" w14:textId="77777777" w:rsidR="008D43DF" w:rsidRPr="00A2644A" w:rsidRDefault="008D43DF" w:rsidP="009D2D89">
      <w:pPr>
        <w:ind w:firstLine="709"/>
        <w:jc w:val="both"/>
        <w:rPr>
          <w:b/>
          <w:szCs w:val="28"/>
        </w:rPr>
      </w:pPr>
      <w:r w:rsidRPr="00A2644A">
        <w:rPr>
          <w:b/>
          <w:szCs w:val="28"/>
        </w:rPr>
        <w:t>3.2</w:t>
      </w:r>
      <w:r w:rsidR="00F54D13" w:rsidRPr="00A2644A">
        <w:rPr>
          <w:b/>
          <w:szCs w:val="28"/>
        </w:rPr>
        <w:t> </w:t>
      </w:r>
      <w:r w:rsidRPr="00A2644A">
        <w:rPr>
          <w:b/>
          <w:szCs w:val="28"/>
        </w:rPr>
        <w:t>Подрядчик имеет право:</w:t>
      </w:r>
    </w:p>
    <w:p w14:paraId="20115B11" w14:textId="5196403B" w:rsidR="008D43DF" w:rsidRPr="00A2644A" w:rsidRDefault="008D43DF" w:rsidP="008D43DF">
      <w:pPr>
        <w:suppressAutoHyphens/>
        <w:ind w:firstLine="709"/>
        <w:jc w:val="both"/>
        <w:rPr>
          <w:szCs w:val="28"/>
        </w:rPr>
      </w:pPr>
      <w:r w:rsidRPr="00A2644A">
        <w:rPr>
          <w:szCs w:val="28"/>
        </w:rPr>
        <w:t>3.2.1</w:t>
      </w:r>
      <w:proofErr w:type="gramStart"/>
      <w:r w:rsidR="00F54D13" w:rsidRPr="00A2644A">
        <w:rPr>
          <w:szCs w:val="28"/>
        </w:rPr>
        <w:t> </w:t>
      </w:r>
      <w:r w:rsidRPr="00A2644A">
        <w:rPr>
          <w:szCs w:val="28"/>
        </w:rPr>
        <w:t>П</w:t>
      </w:r>
      <w:proofErr w:type="gramEnd"/>
      <w:r w:rsidRPr="00A2644A">
        <w:rPr>
          <w:szCs w:val="28"/>
        </w:rPr>
        <w:t>ривлекать к исполнению договорных обязательств третьих лиц</w:t>
      </w:r>
      <w:r w:rsidR="00717A2F">
        <w:rPr>
          <w:szCs w:val="28"/>
        </w:rPr>
        <w:t>.</w:t>
      </w:r>
    </w:p>
    <w:p w14:paraId="54DF50E6" w14:textId="77777777" w:rsidR="008D43DF" w:rsidRPr="00A2644A" w:rsidRDefault="008D43DF" w:rsidP="00F54D13">
      <w:pPr>
        <w:pStyle w:val="af1"/>
        <w:suppressAutoHyphens/>
        <w:spacing w:after="0"/>
        <w:ind w:left="0" w:firstLine="709"/>
        <w:jc w:val="both"/>
        <w:rPr>
          <w:szCs w:val="28"/>
        </w:rPr>
      </w:pPr>
      <w:r w:rsidRPr="00A2644A">
        <w:rPr>
          <w:szCs w:val="28"/>
        </w:rPr>
        <w:t>3.2.2</w:t>
      </w:r>
      <w:proofErr w:type="gramStart"/>
      <w:r w:rsidR="00F54D13" w:rsidRPr="00A2644A">
        <w:rPr>
          <w:szCs w:val="28"/>
        </w:rPr>
        <w:t> </w:t>
      </w:r>
      <w:r w:rsidRPr="00A2644A">
        <w:rPr>
          <w:szCs w:val="28"/>
        </w:rPr>
        <w:t>И</w:t>
      </w:r>
      <w:proofErr w:type="gramEnd"/>
      <w:r w:rsidRPr="00A2644A">
        <w:rPr>
          <w:szCs w:val="28"/>
        </w:rPr>
        <w:t>спользовать полученные им опыт и знания для собственных нужд.</w:t>
      </w:r>
    </w:p>
    <w:p w14:paraId="162F6A77" w14:textId="77777777" w:rsidR="00131764" w:rsidRPr="00A2644A" w:rsidRDefault="00131764" w:rsidP="00F54D13">
      <w:pPr>
        <w:tabs>
          <w:tab w:val="num" w:pos="360"/>
        </w:tabs>
        <w:suppressAutoHyphens/>
        <w:ind w:firstLine="709"/>
        <w:jc w:val="both"/>
        <w:rPr>
          <w:b/>
          <w:szCs w:val="28"/>
        </w:rPr>
      </w:pPr>
    </w:p>
    <w:p w14:paraId="341401B7" w14:textId="77777777" w:rsidR="008D43DF" w:rsidRPr="00A2644A" w:rsidRDefault="008D43DF" w:rsidP="00F54D13">
      <w:pPr>
        <w:tabs>
          <w:tab w:val="num" w:pos="360"/>
        </w:tabs>
        <w:suppressAutoHyphens/>
        <w:ind w:firstLine="709"/>
        <w:jc w:val="both"/>
        <w:rPr>
          <w:b/>
          <w:szCs w:val="28"/>
        </w:rPr>
      </w:pPr>
      <w:r w:rsidRPr="00A2644A">
        <w:rPr>
          <w:b/>
          <w:szCs w:val="28"/>
        </w:rPr>
        <w:t>3.3</w:t>
      </w:r>
      <w:r w:rsidR="00F54D13" w:rsidRPr="00A2644A">
        <w:rPr>
          <w:b/>
          <w:szCs w:val="28"/>
        </w:rPr>
        <w:t> </w:t>
      </w:r>
      <w:r w:rsidRPr="00A2644A">
        <w:rPr>
          <w:b/>
          <w:szCs w:val="28"/>
        </w:rPr>
        <w:t>Заказчик обязан:</w:t>
      </w:r>
    </w:p>
    <w:p w14:paraId="7E92A2F1" w14:textId="77777777" w:rsidR="008D43DF" w:rsidRPr="00A2644A" w:rsidRDefault="008D43DF" w:rsidP="00F54D13">
      <w:pPr>
        <w:suppressAutoHyphens/>
        <w:ind w:firstLine="709"/>
        <w:jc w:val="both"/>
        <w:rPr>
          <w:szCs w:val="28"/>
        </w:rPr>
      </w:pPr>
      <w:r w:rsidRPr="00A2644A">
        <w:rPr>
          <w:szCs w:val="28"/>
        </w:rPr>
        <w:t>3.3.1</w:t>
      </w:r>
      <w:r w:rsidR="00F54D13" w:rsidRPr="00A2644A">
        <w:rPr>
          <w:szCs w:val="28"/>
        </w:rPr>
        <w:t> </w:t>
      </w:r>
      <w:r w:rsidRPr="00A2644A">
        <w:rPr>
          <w:szCs w:val="28"/>
        </w:rPr>
        <w:t>Передать Подрядчику необходимую для выполнения работы информацию</w:t>
      </w:r>
      <w:r w:rsidR="003D54E5" w:rsidRPr="00A2644A">
        <w:rPr>
          <w:szCs w:val="28"/>
        </w:rPr>
        <w:t>.</w:t>
      </w:r>
    </w:p>
    <w:p w14:paraId="5A81F31B" w14:textId="77777777" w:rsidR="008D43DF" w:rsidRPr="00A2644A" w:rsidRDefault="008D43DF" w:rsidP="00F54D13">
      <w:pPr>
        <w:pStyle w:val="af1"/>
        <w:suppressAutoHyphens/>
        <w:spacing w:after="0"/>
        <w:ind w:left="0" w:firstLine="709"/>
        <w:jc w:val="both"/>
        <w:rPr>
          <w:szCs w:val="28"/>
        </w:rPr>
      </w:pPr>
      <w:r w:rsidRPr="00A2644A">
        <w:rPr>
          <w:szCs w:val="28"/>
        </w:rPr>
        <w:t>3.3.2</w:t>
      </w:r>
      <w:r w:rsidR="00F54D13" w:rsidRPr="00A2644A">
        <w:rPr>
          <w:szCs w:val="28"/>
        </w:rPr>
        <w:t> </w:t>
      </w:r>
      <w:r w:rsidRPr="00A2644A">
        <w:rPr>
          <w:szCs w:val="28"/>
        </w:rPr>
        <w:t>Принять результаты работ, выполненных в соответствии с требованиями настоящего договора и оплатить их</w:t>
      </w:r>
      <w:r w:rsidR="003D54E5" w:rsidRPr="00A2644A">
        <w:rPr>
          <w:szCs w:val="28"/>
        </w:rPr>
        <w:t>.</w:t>
      </w:r>
    </w:p>
    <w:p w14:paraId="465840E1" w14:textId="18B4F34A" w:rsidR="008D43DF" w:rsidRPr="00A2644A" w:rsidRDefault="00411653" w:rsidP="00F54D13">
      <w:pPr>
        <w:suppressAutoHyphens/>
        <w:ind w:firstLine="709"/>
        <w:jc w:val="both"/>
        <w:rPr>
          <w:szCs w:val="28"/>
        </w:rPr>
      </w:pPr>
      <w:r w:rsidRPr="008D43DF">
        <w:rPr>
          <w:szCs w:val="28"/>
        </w:rPr>
        <w:t>3.3.3</w:t>
      </w:r>
      <w:r>
        <w:rPr>
          <w:szCs w:val="28"/>
        </w:rPr>
        <w:t>. Производить расчеты с Подрядчиком в соответствии с условиями настоящего договора.</w:t>
      </w:r>
    </w:p>
    <w:p w14:paraId="42BDCB0F" w14:textId="77777777" w:rsidR="008D43DF" w:rsidRPr="00A2644A" w:rsidRDefault="008D43DF" w:rsidP="008D43DF">
      <w:pPr>
        <w:suppressAutoHyphens/>
        <w:ind w:firstLine="709"/>
        <w:jc w:val="both"/>
        <w:rPr>
          <w:szCs w:val="28"/>
        </w:rPr>
      </w:pPr>
      <w:r w:rsidRPr="00A2644A">
        <w:rPr>
          <w:szCs w:val="28"/>
        </w:rPr>
        <w:t>3.3.4</w:t>
      </w:r>
      <w:r w:rsidR="00F54D13" w:rsidRPr="00A2644A">
        <w:rPr>
          <w:szCs w:val="28"/>
        </w:rPr>
        <w:t> </w:t>
      </w:r>
      <w:r w:rsidRPr="00A2644A">
        <w:rPr>
          <w:szCs w:val="28"/>
        </w:rPr>
        <w:t>Предоставить инструкцию по обеспечению безопасности при перевозке персонала</w:t>
      </w:r>
      <w:r w:rsidR="003D54E5" w:rsidRPr="00A2644A">
        <w:rPr>
          <w:szCs w:val="28"/>
        </w:rPr>
        <w:t>.</w:t>
      </w:r>
    </w:p>
    <w:p w14:paraId="0623D7B1" w14:textId="77777777" w:rsidR="00131764" w:rsidRPr="00A2644A" w:rsidRDefault="00131764" w:rsidP="00131764">
      <w:pPr>
        <w:suppressAutoHyphens/>
        <w:ind w:firstLine="709"/>
        <w:jc w:val="both"/>
        <w:rPr>
          <w:szCs w:val="28"/>
        </w:rPr>
      </w:pPr>
      <w:r w:rsidRPr="00A2644A">
        <w:rPr>
          <w:szCs w:val="28"/>
        </w:rPr>
        <w:t>3.3.5. Назначить ответственное лицо, уполномоченное подписывать акты на скрытые работы, решать технические вопросы, возникающие в ходе проведения работ, фиксировать объемы выполненных работ, их качество и соответствие СНиП, подписывать акты сдачи-приемки работ.</w:t>
      </w:r>
    </w:p>
    <w:p w14:paraId="28166197" w14:textId="77777777" w:rsidR="00131764" w:rsidRPr="00A2644A" w:rsidRDefault="00131764" w:rsidP="008D43DF">
      <w:pPr>
        <w:suppressAutoHyphens/>
        <w:ind w:firstLine="709"/>
        <w:jc w:val="both"/>
        <w:rPr>
          <w:szCs w:val="28"/>
        </w:rPr>
      </w:pPr>
    </w:p>
    <w:p w14:paraId="7DAAB1D9" w14:textId="77777777" w:rsidR="008D43DF" w:rsidRPr="00A2644A" w:rsidRDefault="008D43DF" w:rsidP="008D43DF">
      <w:pPr>
        <w:suppressAutoHyphens/>
        <w:ind w:firstLine="709"/>
        <w:jc w:val="both"/>
        <w:rPr>
          <w:b/>
          <w:szCs w:val="28"/>
        </w:rPr>
      </w:pPr>
      <w:r w:rsidRPr="00A2644A">
        <w:rPr>
          <w:b/>
          <w:szCs w:val="28"/>
        </w:rPr>
        <w:t>3.4</w:t>
      </w:r>
      <w:r w:rsidR="00F54D13" w:rsidRPr="00A2644A">
        <w:rPr>
          <w:b/>
          <w:szCs w:val="28"/>
        </w:rPr>
        <w:t> </w:t>
      </w:r>
      <w:r w:rsidRPr="00A2644A">
        <w:rPr>
          <w:b/>
          <w:szCs w:val="28"/>
        </w:rPr>
        <w:t>Заказчик имеет право:</w:t>
      </w:r>
    </w:p>
    <w:p w14:paraId="1875C36D" w14:textId="77777777" w:rsidR="008D43DF" w:rsidRPr="00A2644A" w:rsidRDefault="008D43DF" w:rsidP="008D43DF">
      <w:pPr>
        <w:suppressAutoHyphens/>
        <w:ind w:firstLine="709"/>
        <w:jc w:val="both"/>
        <w:rPr>
          <w:szCs w:val="28"/>
        </w:rPr>
      </w:pPr>
      <w:r w:rsidRPr="00A2644A">
        <w:rPr>
          <w:szCs w:val="28"/>
        </w:rPr>
        <w:lastRenderedPageBreak/>
        <w:t>3.4.1</w:t>
      </w:r>
      <w:r w:rsidR="00F54D13" w:rsidRPr="00A2644A">
        <w:rPr>
          <w:szCs w:val="28"/>
        </w:rPr>
        <w:t> </w:t>
      </w:r>
      <w:r w:rsidRPr="00A2644A">
        <w:rPr>
          <w:szCs w:val="28"/>
        </w:rPr>
        <w:t>Контролировать ход выполнения работ Подрядчиком по настоящему договору без вмешательства в оперативно-хозяйс</w:t>
      </w:r>
      <w:r w:rsidR="003D54E5" w:rsidRPr="00A2644A">
        <w:rPr>
          <w:szCs w:val="28"/>
        </w:rPr>
        <w:t>твенную деятельность Подрядчика.</w:t>
      </w:r>
    </w:p>
    <w:p w14:paraId="78D6EE28" w14:textId="77777777" w:rsidR="008D43DF" w:rsidRPr="00A2644A" w:rsidRDefault="008D43DF" w:rsidP="008D43DF">
      <w:pPr>
        <w:tabs>
          <w:tab w:val="num" w:pos="360"/>
        </w:tabs>
        <w:suppressAutoHyphens/>
        <w:ind w:firstLine="709"/>
        <w:jc w:val="both"/>
        <w:rPr>
          <w:szCs w:val="28"/>
        </w:rPr>
      </w:pPr>
      <w:r w:rsidRPr="00A2644A">
        <w:rPr>
          <w:szCs w:val="28"/>
        </w:rPr>
        <w:t>3.4.2</w:t>
      </w:r>
      <w:proofErr w:type="gramStart"/>
      <w:r w:rsidR="00F54D13" w:rsidRPr="00A2644A">
        <w:rPr>
          <w:szCs w:val="28"/>
        </w:rPr>
        <w:t> </w:t>
      </w:r>
      <w:r w:rsidRPr="00A2644A">
        <w:rPr>
          <w:szCs w:val="28"/>
        </w:rPr>
        <w:t>Р</w:t>
      </w:r>
      <w:proofErr w:type="gramEnd"/>
      <w:r w:rsidRPr="00A2644A">
        <w:rPr>
          <w:szCs w:val="28"/>
        </w:rPr>
        <w:t>асторгнуть настоящий договор по своей инициативе в случае  нарушения Подрядчиком обязательств, установленных договором, уклонения от контроля и произвольного сокращения объемов работ, в случае невозможности устранения выявленных недостатков, а также в случае несоблюдения Подрядчиком безопасных условий работ и охраны труда</w:t>
      </w:r>
      <w:r w:rsidR="003D54E5" w:rsidRPr="00A2644A">
        <w:rPr>
          <w:szCs w:val="28"/>
        </w:rPr>
        <w:t>.</w:t>
      </w:r>
    </w:p>
    <w:p w14:paraId="687B7242" w14:textId="004ED1A3" w:rsidR="008D43DF" w:rsidRPr="00A2644A" w:rsidRDefault="008D43DF" w:rsidP="008D43DF">
      <w:pPr>
        <w:suppressAutoHyphens/>
        <w:ind w:firstLine="709"/>
        <w:jc w:val="both"/>
        <w:rPr>
          <w:szCs w:val="28"/>
        </w:rPr>
      </w:pPr>
      <w:r w:rsidRPr="00A2644A">
        <w:rPr>
          <w:szCs w:val="28"/>
        </w:rPr>
        <w:t>3.4.3</w:t>
      </w:r>
      <w:r w:rsidR="00F54D13" w:rsidRPr="00A2644A">
        <w:rPr>
          <w:szCs w:val="28"/>
        </w:rPr>
        <w:t> </w:t>
      </w:r>
      <w:r w:rsidRPr="00A2644A">
        <w:rPr>
          <w:szCs w:val="28"/>
        </w:rPr>
        <w:t>Отказаться от оплаты результатов работ в случае их несоответствия требованиям, установленным техническим заданием, и требовать от Подрядчика по своему выбору действий, предусмотренных п.8.1</w:t>
      </w:r>
      <w:r w:rsidR="00191FE9" w:rsidRPr="00A2644A">
        <w:rPr>
          <w:szCs w:val="28"/>
        </w:rPr>
        <w:t>4</w:t>
      </w:r>
      <w:r w:rsidRPr="00A2644A">
        <w:rPr>
          <w:szCs w:val="28"/>
        </w:rPr>
        <w:t xml:space="preserve"> настоящего Договора</w:t>
      </w:r>
      <w:r w:rsidR="003D54E5" w:rsidRPr="00A2644A">
        <w:rPr>
          <w:szCs w:val="28"/>
        </w:rPr>
        <w:t>.</w:t>
      </w:r>
    </w:p>
    <w:p w14:paraId="62DB4662" w14:textId="022B1E84" w:rsidR="008D43DF" w:rsidRPr="00A2644A" w:rsidRDefault="008D43DF" w:rsidP="008D43DF">
      <w:pPr>
        <w:suppressAutoHyphens/>
        <w:ind w:firstLine="709"/>
        <w:jc w:val="both"/>
        <w:rPr>
          <w:szCs w:val="28"/>
        </w:rPr>
      </w:pPr>
      <w:r w:rsidRPr="00A2644A">
        <w:rPr>
          <w:szCs w:val="28"/>
        </w:rPr>
        <w:t>3.4.4</w:t>
      </w:r>
      <w:proofErr w:type="gramStart"/>
      <w:r w:rsidR="00F54D13" w:rsidRPr="00A2644A">
        <w:rPr>
          <w:szCs w:val="28"/>
        </w:rPr>
        <w:t> </w:t>
      </w:r>
      <w:r w:rsidRPr="00A2644A">
        <w:rPr>
          <w:szCs w:val="28"/>
        </w:rPr>
        <w:t>П</w:t>
      </w:r>
      <w:proofErr w:type="gramEnd"/>
      <w:r w:rsidRPr="00A2644A">
        <w:rPr>
          <w:szCs w:val="28"/>
        </w:rPr>
        <w:t xml:space="preserve">редъявлять претензии по качеству выполненных работ в течение </w:t>
      </w:r>
      <w:r w:rsidR="00717A2F">
        <w:rPr>
          <w:szCs w:val="28"/>
        </w:rPr>
        <w:t>12 (двенадцати) месяцев</w:t>
      </w:r>
      <w:r w:rsidRPr="00A2644A">
        <w:rPr>
          <w:szCs w:val="28"/>
        </w:rPr>
        <w:t>, гарантийного срока эксплуатации объекта ремонта, о чем извещает Подрядчика письменно.</w:t>
      </w:r>
    </w:p>
    <w:p w14:paraId="19AF892E" w14:textId="77777777" w:rsidR="008D43DF" w:rsidRPr="00A2644A" w:rsidRDefault="008D43DF" w:rsidP="008D43DF">
      <w:pPr>
        <w:pStyle w:val="af"/>
        <w:spacing w:after="0"/>
        <w:ind w:firstLine="709"/>
        <w:jc w:val="both"/>
        <w:rPr>
          <w:szCs w:val="28"/>
        </w:rPr>
      </w:pPr>
    </w:p>
    <w:p w14:paraId="7E2E6460" w14:textId="77777777" w:rsidR="008D43DF" w:rsidRPr="00A2644A" w:rsidRDefault="008D43DF" w:rsidP="008D43DF">
      <w:pPr>
        <w:ind w:firstLine="708"/>
        <w:jc w:val="both"/>
        <w:rPr>
          <w:b/>
          <w:spacing w:val="-4"/>
          <w:szCs w:val="28"/>
        </w:rPr>
      </w:pPr>
      <w:r w:rsidRPr="00A2644A">
        <w:rPr>
          <w:b/>
          <w:spacing w:val="-4"/>
          <w:szCs w:val="28"/>
        </w:rPr>
        <w:t>4</w:t>
      </w:r>
      <w:r w:rsidR="00F54D13" w:rsidRPr="00A2644A">
        <w:rPr>
          <w:b/>
          <w:spacing w:val="-4"/>
          <w:szCs w:val="28"/>
        </w:rPr>
        <w:t>. </w:t>
      </w:r>
      <w:r w:rsidRPr="00A2644A">
        <w:rPr>
          <w:b/>
          <w:spacing w:val="-4"/>
          <w:szCs w:val="28"/>
        </w:rPr>
        <w:t>ПОРЯДОК ПРИЕМА И ПЕРЕДАЧИ ВЫПОЛНЕННЫХ РАБОТ</w:t>
      </w:r>
    </w:p>
    <w:p w14:paraId="211261AE" w14:textId="77777777" w:rsidR="006A2BC4" w:rsidRDefault="008D43DF" w:rsidP="006A2BC4">
      <w:pPr>
        <w:contextualSpacing/>
        <w:jc w:val="both"/>
        <w:rPr>
          <w:szCs w:val="28"/>
        </w:rPr>
      </w:pPr>
      <w:r w:rsidRPr="00A2644A">
        <w:rPr>
          <w:szCs w:val="28"/>
        </w:rPr>
        <w:t>4.1</w:t>
      </w:r>
      <w:proofErr w:type="gramStart"/>
      <w:r w:rsidR="00F54D13" w:rsidRPr="00A2644A">
        <w:rPr>
          <w:szCs w:val="28"/>
        </w:rPr>
        <w:t> </w:t>
      </w:r>
      <w:r w:rsidRPr="00A2644A">
        <w:rPr>
          <w:szCs w:val="28"/>
        </w:rPr>
        <w:t>П</w:t>
      </w:r>
      <w:proofErr w:type="gramEnd"/>
      <w:r w:rsidRPr="00A2644A">
        <w:rPr>
          <w:szCs w:val="28"/>
        </w:rPr>
        <w:t>ри завершении работы (этапа) по договору Подрядчик предоставляет Заказчику</w:t>
      </w:r>
      <w:r w:rsidR="006A2BC4">
        <w:rPr>
          <w:szCs w:val="28"/>
        </w:rPr>
        <w:t>:</w:t>
      </w:r>
    </w:p>
    <w:p w14:paraId="04C9DA43" w14:textId="77777777" w:rsidR="006A2BC4" w:rsidRDefault="006A2BC4" w:rsidP="006A2BC4">
      <w:pPr>
        <w:contextualSpacing/>
        <w:jc w:val="both"/>
        <w:rPr>
          <w:szCs w:val="28"/>
        </w:rPr>
      </w:pPr>
      <w:r>
        <w:rPr>
          <w:szCs w:val="28"/>
        </w:rPr>
        <w:t>-</w:t>
      </w:r>
      <w:r w:rsidR="008D43DF" w:rsidRPr="00A2644A">
        <w:rPr>
          <w:szCs w:val="28"/>
        </w:rPr>
        <w:t xml:space="preserve"> счет-фактуру</w:t>
      </w:r>
      <w:r>
        <w:rPr>
          <w:szCs w:val="28"/>
        </w:rPr>
        <w:t>;</w:t>
      </w:r>
    </w:p>
    <w:p w14:paraId="6835BAAE" w14:textId="7301C9A9" w:rsidR="006A2BC4" w:rsidRDefault="004F0090" w:rsidP="004F0090">
      <w:pPr>
        <w:contextualSpacing/>
        <w:rPr>
          <w:szCs w:val="28"/>
        </w:rPr>
      </w:pPr>
      <w:r>
        <w:rPr>
          <w:szCs w:val="28"/>
        </w:rPr>
        <w:t>-</w:t>
      </w:r>
      <w:r w:rsidR="008D43DF" w:rsidRPr="00A2644A">
        <w:rPr>
          <w:szCs w:val="28"/>
        </w:rPr>
        <w:t xml:space="preserve"> акт сдачи-приемки выполненных работ</w:t>
      </w:r>
      <w:r>
        <w:rPr>
          <w:szCs w:val="28"/>
        </w:rPr>
        <w:t>, справку о стоимости выполненных работ</w:t>
      </w:r>
      <w:r w:rsidR="008D43DF" w:rsidRPr="00A2644A">
        <w:rPr>
          <w:szCs w:val="28"/>
        </w:rPr>
        <w:t xml:space="preserve"> формы КС-2, </w:t>
      </w:r>
      <w:r w:rsidR="006A2BC4">
        <w:rPr>
          <w:szCs w:val="28"/>
        </w:rPr>
        <w:t>КС-3;</w:t>
      </w:r>
    </w:p>
    <w:p w14:paraId="055F6E07" w14:textId="77777777" w:rsidR="006A2BC4" w:rsidRDefault="006A2BC4" w:rsidP="006A2BC4">
      <w:pPr>
        <w:contextualSpacing/>
        <w:jc w:val="both"/>
        <w:rPr>
          <w:szCs w:val="28"/>
        </w:rPr>
      </w:pPr>
      <w:r>
        <w:rPr>
          <w:szCs w:val="28"/>
        </w:rPr>
        <w:t xml:space="preserve">- Акт </w:t>
      </w:r>
      <w:proofErr w:type="spellStart"/>
      <w:r>
        <w:rPr>
          <w:szCs w:val="28"/>
        </w:rPr>
        <w:t>дефектации</w:t>
      </w:r>
      <w:proofErr w:type="spellEnd"/>
      <w:r>
        <w:rPr>
          <w:szCs w:val="28"/>
        </w:rPr>
        <w:t xml:space="preserve"> воздухоохладителей;</w:t>
      </w:r>
    </w:p>
    <w:p w14:paraId="6539C8AC" w14:textId="390CBE7D" w:rsidR="006A2BC4" w:rsidRPr="006A2BC4" w:rsidRDefault="006A2BC4" w:rsidP="006A2BC4">
      <w:pPr>
        <w:contextualSpacing/>
        <w:jc w:val="both"/>
        <w:rPr>
          <w:szCs w:val="28"/>
        </w:rPr>
      </w:pPr>
      <w:r w:rsidRPr="009E5CA4">
        <w:rPr>
          <w:spacing w:val="-1"/>
          <w:szCs w:val="28"/>
        </w:rPr>
        <w:t xml:space="preserve">- </w:t>
      </w:r>
      <w:r>
        <w:rPr>
          <w:spacing w:val="-1"/>
          <w:szCs w:val="28"/>
        </w:rPr>
        <w:t>Акты испытания</w:t>
      </w:r>
      <w:r w:rsidRPr="009E5CA4">
        <w:rPr>
          <w:spacing w:val="-1"/>
          <w:szCs w:val="28"/>
        </w:rPr>
        <w:t xml:space="preserve"> повышенным давлением воздухоохладителей;</w:t>
      </w:r>
    </w:p>
    <w:p w14:paraId="4DF808CD" w14:textId="77777777" w:rsidR="006A2BC4" w:rsidRDefault="006A2BC4" w:rsidP="006A2BC4">
      <w:pPr>
        <w:shd w:val="clear" w:color="auto" w:fill="FFFFFF"/>
        <w:spacing w:before="120" w:after="120"/>
        <w:contextualSpacing/>
        <w:jc w:val="both"/>
        <w:rPr>
          <w:szCs w:val="28"/>
        </w:rPr>
      </w:pPr>
      <w:r w:rsidRPr="009E5CA4">
        <w:rPr>
          <w:szCs w:val="28"/>
        </w:rPr>
        <w:t>- Паспорта (сертификаты соответствия) на материал</w:t>
      </w:r>
      <w:r>
        <w:rPr>
          <w:szCs w:val="28"/>
        </w:rPr>
        <w:t>ы, использованные при проведении капитального ремонта</w:t>
      </w:r>
      <w:r w:rsidRPr="009E5CA4">
        <w:rPr>
          <w:szCs w:val="28"/>
        </w:rPr>
        <w:t>;</w:t>
      </w:r>
    </w:p>
    <w:p w14:paraId="477C4DD7" w14:textId="420DC067" w:rsidR="00411653" w:rsidRDefault="006A2BC4" w:rsidP="006A2BC4">
      <w:pPr>
        <w:shd w:val="clear" w:color="auto" w:fill="FFFFFF"/>
        <w:spacing w:before="120" w:after="120"/>
        <w:contextualSpacing/>
        <w:jc w:val="both"/>
        <w:rPr>
          <w:szCs w:val="28"/>
        </w:rPr>
      </w:pPr>
      <w:r w:rsidRPr="009E5CA4">
        <w:rPr>
          <w:szCs w:val="28"/>
        </w:rPr>
        <w:t>- Технический акт выполненных работ</w:t>
      </w:r>
      <w:r>
        <w:rPr>
          <w:szCs w:val="28"/>
        </w:rPr>
        <w:t>.</w:t>
      </w:r>
    </w:p>
    <w:p w14:paraId="54CDBFB1" w14:textId="06C311FE" w:rsidR="008D43DF" w:rsidRPr="00A2644A" w:rsidRDefault="008D43DF" w:rsidP="008D43DF">
      <w:pPr>
        <w:suppressAutoHyphens/>
        <w:ind w:firstLine="709"/>
        <w:jc w:val="both"/>
        <w:rPr>
          <w:szCs w:val="28"/>
        </w:rPr>
      </w:pPr>
      <w:r w:rsidRPr="00A2644A">
        <w:rPr>
          <w:szCs w:val="28"/>
        </w:rPr>
        <w:t xml:space="preserve">Акт сдачи-приемки выполненных работ Подрядчик предоставляет в срок до 1-го числа месяца, следующего за </w:t>
      </w:r>
      <w:proofErr w:type="gramStart"/>
      <w:r w:rsidRPr="00A2644A">
        <w:rPr>
          <w:szCs w:val="28"/>
        </w:rPr>
        <w:t>отчетным</w:t>
      </w:r>
      <w:proofErr w:type="gramEnd"/>
      <w:r w:rsidRPr="00A2644A">
        <w:rPr>
          <w:szCs w:val="28"/>
        </w:rPr>
        <w:t>. Счет-фактура предоставляется не позднее пяти календарных дней со дня выполнения работ.</w:t>
      </w:r>
    </w:p>
    <w:p w14:paraId="743FDD36" w14:textId="6C04F562" w:rsidR="008D43DF" w:rsidRPr="00A2644A" w:rsidRDefault="008D43DF" w:rsidP="008D43DF">
      <w:pPr>
        <w:suppressAutoHyphens/>
        <w:ind w:firstLine="709"/>
        <w:jc w:val="both"/>
        <w:rPr>
          <w:szCs w:val="28"/>
        </w:rPr>
      </w:pPr>
      <w:r w:rsidRPr="00A2644A">
        <w:rPr>
          <w:szCs w:val="28"/>
        </w:rPr>
        <w:t>4.2</w:t>
      </w:r>
      <w:r w:rsidR="00F54D13" w:rsidRPr="00A2644A">
        <w:rPr>
          <w:szCs w:val="28"/>
        </w:rPr>
        <w:t> </w:t>
      </w:r>
      <w:r w:rsidRPr="00A2644A">
        <w:rPr>
          <w:szCs w:val="28"/>
        </w:rPr>
        <w:t xml:space="preserve">Заказчик в течение </w:t>
      </w:r>
      <w:r w:rsidR="00411653">
        <w:rPr>
          <w:szCs w:val="28"/>
        </w:rPr>
        <w:t>10</w:t>
      </w:r>
      <w:r w:rsidRPr="00A2644A">
        <w:rPr>
          <w:szCs w:val="28"/>
        </w:rPr>
        <w:t xml:space="preserve"> календарных дней со дня получения акта сдачи-приемки выполненных работ, обязан направить Подрядчику подписанный акт сдачи-приемки или мотивированный отказ.</w:t>
      </w:r>
    </w:p>
    <w:p w14:paraId="511660BE" w14:textId="1E5D01D4" w:rsidR="008D43DF" w:rsidRPr="00A2644A" w:rsidRDefault="008D43DF" w:rsidP="008D43DF">
      <w:pPr>
        <w:suppressAutoHyphens/>
        <w:ind w:firstLine="709"/>
        <w:jc w:val="both"/>
        <w:rPr>
          <w:szCs w:val="28"/>
        </w:rPr>
      </w:pPr>
      <w:r w:rsidRPr="00A2644A">
        <w:rPr>
          <w:szCs w:val="28"/>
        </w:rPr>
        <w:t>4.3</w:t>
      </w:r>
      <w:r w:rsidR="00F54D13" w:rsidRPr="00A2644A">
        <w:rPr>
          <w:szCs w:val="28"/>
        </w:rPr>
        <w:t> </w:t>
      </w:r>
      <w:r w:rsidRPr="00A2644A">
        <w:rPr>
          <w:szCs w:val="28"/>
        </w:rPr>
        <w:t>В случае несоответствия результатов работы техническому заданию Сторонами составляется двусторонний акт с указанием дефектов и перечнем необходимых доработок. Заказчик имеет право требовать от Подрядчика по своему выбору действий, предусмотренных п</w:t>
      </w:r>
      <w:r w:rsidR="00F34761" w:rsidRPr="00A2644A">
        <w:rPr>
          <w:szCs w:val="28"/>
        </w:rPr>
        <w:t xml:space="preserve">унктом </w:t>
      </w:r>
      <w:r w:rsidR="00CC2A34" w:rsidRPr="00A2644A">
        <w:rPr>
          <w:szCs w:val="28"/>
        </w:rPr>
        <w:t>8</w:t>
      </w:r>
      <w:r w:rsidRPr="00A2644A">
        <w:rPr>
          <w:szCs w:val="28"/>
        </w:rPr>
        <w:t>.1</w:t>
      </w:r>
      <w:r w:rsidR="00191FE9" w:rsidRPr="00A2644A">
        <w:rPr>
          <w:szCs w:val="28"/>
        </w:rPr>
        <w:t>4</w:t>
      </w:r>
      <w:r w:rsidRPr="00A2644A">
        <w:rPr>
          <w:szCs w:val="28"/>
        </w:rPr>
        <w:t xml:space="preserve"> настоящего договора. По требованию Заказчика Подрядчик обязан произвести необходимые исправления без дополнительной оплаты в пределах договорной цены в согласованные в акте сроки. </w:t>
      </w:r>
    </w:p>
    <w:p w14:paraId="628A4A3D" w14:textId="77777777" w:rsidR="008D43DF" w:rsidRPr="00A2644A" w:rsidRDefault="008D43DF" w:rsidP="008D43DF">
      <w:pPr>
        <w:suppressAutoHyphens/>
        <w:ind w:firstLine="709"/>
        <w:jc w:val="both"/>
        <w:rPr>
          <w:szCs w:val="28"/>
        </w:rPr>
      </w:pPr>
      <w:r w:rsidRPr="00A2644A">
        <w:rPr>
          <w:szCs w:val="28"/>
        </w:rPr>
        <w:t>4.4</w:t>
      </w:r>
      <w:r w:rsidR="00F54D13" w:rsidRPr="00A2644A">
        <w:rPr>
          <w:szCs w:val="28"/>
        </w:rPr>
        <w:t> </w:t>
      </w:r>
      <w:r w:rsidRPr="00A2644A">
        <w:rPr>
          <w:szCs w:val="28"/>
        </w:rPr>
        <w:t>Если при приемке работ, будет выявлена необходимость проведения доработок или изменения отдельных условий технического задания, то по требованию Заказчика эти работы производятся по дополнительному соглашению с указанием срока их выполнения и стоимости.</w:t>
      </w:r>
    </w:p>
    <w:p w14:paraId="6E4EF19B" w14:textId="77777777" w:rsidR="008D43DF" w:rsidRPr="00A2644A" w:rsidRDefault="008D43DF" w:rsidP="008D43DF">
      <w:pPr>
        <w:pStyle w:val="14"/>
        <w:keepNext w:val="0"/>
        <w:widowControl/>
        <w:suppressAutoHyphens/>
        <w:ind w:firstLine="709"/>
        <w:rPr>
          <w:snapToGrid/>
          <w:sz w:val="28"/>
          <w:szCs w:val="28"/>
        </w:rPr>
      </w:pPr>
      <w:r w:rsidRPr="00A2644A">
        <w:rPr>
          <w:snapToGrid/>
          <w:sz w:val="28"/>
          <w:szCs w:val="28"/>
        </w:rPr>
        <w:t>4.5</w:t>
      </w:r>
      <w:r w:rsidR="00F54D13" w:rsidRPr="00A2644A">
        <w:rPr>
          <w:snapToGrid/>
          <w:sz w:val="28"/>
          <w:szCs w:val="28"/>
        </w:rPr>
        <w:t> </w:t>
      </w:r>
      <w:r w:rsidRPr="00A2644A">
        <w:rPr>
          <w:snapToGrid/>
          <w:sz w:val="28"/>
          <w:szCs w:val="28"/>
        </w:rPr>
        <w:t>В случае досрочного выполнения работ Заказчик вправе досрочно принять и оплатить работы на основании актов выполненных работ и счетов-фактур.</w:t>
      </w:r>
    </w:p>
    <w:p w14:paraId="6597B347" w14:textId="77777777" w:rsidR="008D43DF" w:rsidRPr="00A2644A" w:rsidRDefault="008D43DF" w:rsidP="00F54D13">
      <w:pPr>
        <w:suppressAutoHyphens/>
        <w:ind w:firstLine="709"/>
        <w:jc w:val="both"/>
        <w:rPr>
          <w:szCs w:val="28"/>
        </w:rPr>
      </w:pPr>
      <w:r w:rsidRPr="00A2644A">
        <w:rPr>
          <w:szCs w:val="28"/>
        </w:rPr>
        <w:t>4.6</w:t>
      </w:r>
      <w:r w:rsidR="00F54D13" w:rsidRPr="00A2644A">
        <w:rPr>
          <w:szCs w:val="28"/>
        </w:rPr>
        <w:t> </w:t>
      </w:r>
      <w:r w:rsidRPr="00A2644A">
        <w:rPr>
          <w:szCs w:val="28"/>
        </w:rPr>
        <w:t>Если в процессе выполнения работы выясняется неизбежность получения отрицательного результата или нецелесообразность дальнейшего проведения работы, Подрядчик обязан приостановить ее, поставив в известность Заказчика в 5-дневный срок после приостановления работ. В этом случае Стороны обязаны в 10-</w:t>
      </w:r>
      <w:r w:rsidRPr="00A2644A">
        <w:rPr>
          <w:szCs w:val="28"/>
        </w:rPr>
        <w:lastRenderedPageBreak/>
        <w:t xml:space="preserve">дневный срок со дня получения Заказчиком уведомления о приостановке работ рассмотреть вопрос о целесообразности и возможных направлениях продолжения работ. </w:t>
      </w:r>
    </w:p>
    <w:p w14:paraId="07C5A142" w14:textId="77777777" w:rsidR="008D43DF" w:rsidRPr="00A2644A" w:rsidRDefault="008D43DF" w:rsidP="008D43DF">
      <w:pPr>
        <w:ind w:firstLine="709"/>
        <w:jc w:val="both"/>
        <w:rPr>
          <w:szCs w:val="28"/>
        </w:rPr>
      </w:pPr>
      <w:r w:rsidRPr="00A2644A">
        <w:rPr>
          <w:szCs w:val="28"/>
        </w:rPr>
        <w:t>4.7</w:t>
      </w:r>
      <w:r w:rsidR="00F54D13" w:rsidRPr="00A2644A">
        <w:rPr>
          <w:szCs w:val="28"/>
        </w:rPr>
        <w:t> </w:t>
      </w:r>
      <w:r w:rsidRPr="00A2644A">
        <w:rPr>
          <w:szCs w:val="28"/>
        </w:rPr>
        <w:t>Работы по настоящему договору прекращаются с момента подписания Сторонами протокола о нецелесообразности продолжения работ, соглашения о расторжении договора.</w:t>
      </w:r>
    </w:p>
    <w:p w14:paraId="43C81B1F" w14:textId="65B18497" w:rsidR="00AC35AB" w:rsidRPr="00A2644A" w:rsidRDefault="00AC35AB" w:rsidP="008D43DF">
      <w:pPr>
        <w:ind w:firstLine="709"/>
        <w:jc w:val="both"/>
        <w:rPr>
          <w:szCs w:val="28"/>
        </w:rPr>
      </w:pPr>
      <w:r w:rsidRPr="00717A2F">
        <w:rPr>
          <w:szCs w:val="28"/>
        </w:rPr>
        <w:t>4.8 После окончания ремонтных работ Подрядчик предоставляет Заказчику оформленные акты приема-сдачи отремонтированных, реконструированных, модернизированных объектов основных средств (форма № ОС-3) на те объекты основных средств, ремонт которых производился на территории Подрядчика. Возможно предоставление формы № ОС-3 по конкретному инвентарному номеру или группе инвентарных номеров</w:t>
      </w:r>
      <w:r w:rsidR="001567EE" w:rsidRPr="00717A2F">
        <w:rPr>
          <w:szCs w:val="28"/>
        </w:rPr>
        <w:t>.</w:t>
      </w:r>
    </w:p>
    <w:p w14:paraId="6EC54C4D" w14:textId="77777777" w:rsidR="008D43DF" w:rsidRPr="00A2644A" w:rsidRDefault="008D43DF" w:rsidP="008D43DF">
      <w:pPr>
        <w:jc w:val="both"/>
        <w:rPr>
          <w:szCs w:val="28"/>
        </w:rPr>
      </w:pPr>
    </w:p>
    <w:p w14:paraId="220D1039" w14:textId="77777777" w:rsidR="008D43DF" w:rsidRPr="00A2644A" w:rsidRDefault="008D43DF" w:rsidP="008D43DF">
      <w:pPr>
        <w:ind w:firstLine="709"/>
        <w:jc w:val="both"/>
        <w:rPr>
          <w:b/>
          <w:szCs w:val="28"/>
        </w:rPr>
      </w:pPr>
      <w:r w:rsidRPr="00A2644A">
        <w:rPr>
          <w:b/>
          <w:szCs w:val="28"/>
        </w:rPr>
        <w:t>5. УСЛОВИЯ ПРОИЗВОДСТВА РАБОТ</w:t>
      </w:r>
    </w:p>
    <w:p w14:paraId="6A34240F" w14:textId="5338E863" w:rsidR="008D43DF" w:rsidRPr="00A2644A" w:rsidRDefault="008D43DF" w:rsidP="008D43DF">
      <w:pPr>
        <w:suppressAutoHyphens/>
        <w:ind w:firstLine="709"/>
        <w:jc w:val="both"/>
        <w:rPr>
          <w:szCs w:val="28"/>
        </w:rPr>
      </w:pPr>
      <w:r w:rsidRPr="00A2644A">
        <w:rPr>
          <w:szCs w:val="28"/>
        </w:rPr>
        <w:t>5.1</w:t>
      </w:r>
      <w:r w:rsidR="00F54D13" w:rsidRPr="00A2644A">
        <w:rPr>
          <w:szCs w:val="28"/>
        </w:rPr>
        <w:t> </w:t>
      </w:r>
      <w:r w:rsidR="00717A2F" w:rsidRPr="002C2C09">
        <w:rPr>
          <w:szCs w:val="28"/>
        </w:rPr>
        <w:t>Заказчик своевременно предоставляет Подрядчику объект  ремонта для производства работ.</w:t>
      </w:r>
    </w:p>
    <w:p w14:paraId="4ADF7A77" w14:textId="5A6C6398" w:rsidR="00717A2F" w:rsidRPr="002C2C09" w:rsidRDefault="00411653" w:rsidP="00717A2F">
      <w:pPr>
        <w:suppressAutoHyphens/>
        <w:ind w:firstLine="709"/>
        <w:jc w:val="both"/>
        <w:rPr>
          <w:szCs w:val="28"/>
        </w:rPr>
      </w:pPr>
      <w:r w:rsidRPr="00105C78">
        <w:rPr>
          <w:szCs w:val="28"/>
        </w:rPr>
        <w:t>5.2. </w:t>
      </w:r>
      <w:r w:rsidR="00717A2F" w:rsidRPr="00105C78">
        <w:rPr>
          <w:szCs w:val="28"/>
        </w:rPr>
        <w:t>Заказчик</w:t>
      </w:r>
      <w:r w:rsidR="00717A2F" w:rsidRPr="002C2C09">
        <w:rPr>
          <w:szCs w:val="28"/>
        </w:rPr>
        <w:t xml:space="preserve"> самостоятельно, своими силами, по акту приема передачи оборудования </w:t>
      </w:r>
      <w:r w:rsidR="00717A2F">
        <w:rPr>
          <w:szCs w:val="28"/>
        </w:rPr>
        <w:t>в течение 7</w:t>
      </w:r>
      <w:r w:rsidR="006A2BC4">
        <w:rPr>
          <w:szCs w:val="28"/>
        </w:rPr>
        <w:t xml:space="preserve"> (семи)</w:t>
      </w:r>
      <w:r w:rsidR="00717A2F">
        <w:rPr>
          <w:szCs w:val="28"/>
        </w:rPr>
        <w:t xml:space="preserve"> рабочих дней </w:t>
      </w:r>
      <w:r w:rsidR="006A2BC4">
        <w:rPr>
          <w:szCs w:val="28"/>
        </w:rPr>
        <w:t xml:space="preserve">с момента </w:t>
      </w:r>
      <w:r w:rsidR="00137075">
        <w:rPr>
          <w:szCs w:val="28"/>
        </w:rPr>
        <w:t>заключения договора</w:t>
      </w:r>
      <w:r w:rsidR="006A2BC4">
        <w:rPr>
          <w:szCs w:val="28"/>
        </w:rPr>
        <w:t xml:space="preserve"> </w:t>
      </w:r>
      <w:r w:rsidR="00717A2F" w:rsidRPr="002C2C09">
        <w:rPr>
          <w:szCs w:val="28"/>
        </w:rPr>
        <w:t xml:space="preserve">доставляет Подрядчику объект ремонта (электродвигатель) по адресу: </w:t>
      </w:r>
      <w:r w:rsidR="00717A2F">
        <w:rPr>
          <w:szCs w:val="28"/>
        </w:rPr>
        <w:t>_________________</w:t>
      </w:r>
      <w:r w:rsidR="00717A2F" w:rsidRPr="0044036B">
        <w:rPr>
          <w:szCs w:val="28"/>
        </w:rPr>
        <w:t>.</w:t>
      </w:r>
      <w:r w:rsidR="006A2BC4">
        <w:rPr>
          <w:szCs w:val="28"/>
        </w:rPr>
        <w:t>.</w:t>
      </w:r>
    </w:p>
    <w:p w14:paraId="6F8E2AD9" w14:textId="2851EC7F" w:rsidR="008D43DF" w:rsidRPr="00A2644A" w:rsidRDefault="00717A2F" w:rsidP="00D26AF2">
      <w:pPr>
        <w:suppressAutoHyphens/>
        <w:ind w:firstLine="709"/>
        <w:jc w:val="both"/>
        <w:rPr>
          <w:szCs w:val="28"/>
        </w:rPr>
      </w:pPr>
      <w:r w:rsidRPr="002C2C09">
        <w:rPr>
          <w:szCs w:val="28"/>
        </w:rPr>
        <w:t xml:space="preserve">Вывоз </w:t>
      </w:r>
      <w:r w:rsidR="00D26AF2">
        <w:rPr>
          <w:szCs w:val="28"/>
        </w:rPr>
        <w:t>объекта ремонта</w:t>
      </w:r>
      <w:r w:rsidRPr="002C2C09">
        <w:rPr>
          <w:szCs w:val="28"/>
        </w:rPr>
        <w:t xml:space="preserve"> также осуществляется Заказчиком самостоятельно, по акту приема-передачи оборудования, своими силами.</w:t>
      </w:r>
    </w:p>
    <w:p w14:paraId="5D166F2B" w14:textId="06CFC919" w:rsidR="008D43DF" w:rsidRPr="00A2644A" w:rsidRDefault="008D43DF" w:rsidP="008D43DF">
      <w:pPr>
        <w:suppressAutoHyphens/>
        <w:ind w:firstLine="709"/>
        <w:jc w:val="both"/>
        <w:rPr>
          <w:szCs w:val="28"/>
        </w:rPr>
      </w:pPr>
      <w:r w:rsidRPr="00A2644A">
        <w:rPr>
          <w:szCs w:val="28"/>
        </w:rPr>
        <w:t>5.</w:t>
      </w:r>
      <w:r w:rsidR="00D26AF2">
        <w:rPr>
          <w:szCs w:val="28"/>
        </w:rPr>
        <w:t>3</w:t>
      </w:r>
      <w:r w:rsidR="00F54D13" w:rsidRPr="00A2644A">
        <w:rPr>
          <w:szCs w:val="28"/>
        </w:rPr>
        <w:t> </w:t>
      </w:r>
      <w:r w:rsidRPr="00A2644A">
        <w:rPr>
          <w:szCs w:val="28"/>
        </w:rPr>
        <w:t>Заказчик предоставляет Подрядчику проектную документацию, ТУ и другую документацию для организации ремонтных работ.</w:t>
      </w:r>
    </w:p>
    <w:p w14:paraId="48A46614" w14:textId="1AE47FDA" w:rsidR="00213F34" w:rsidRPr="00A2644A" w:rsidRDefault="00213F34" w:rsidP="00213F34">
      <w:pPr>
        <w:suppressAutoHyphens/>
        <w:ind w:firstLine="709"/>
        <w:jc w:val="both"/>
        <w:rPr>
          <w:szCs w:val="28"/>
        </w:rPr>
      </w:pPr>
      <w:r w:rsidRPr="00A2644A">
        <w:rPr>
          <w:szCs w:val="28"/>
        </w:rPr>
        <w:t>5.</w:t>
      </w:r>
      <w:r w:rsidR="00D26AF2">
        <w:rPr>
          <w:szCs w:val="28"/>
        </w:rPr>
        <w:t>4</w:t>
      </w:r>
      <w:r w:rsidRPr="00A2644A">
        <w:rPr>
          <w:szCs w:val="28"/>
        </w:rPr>
        <w:t xml:space="preserve"> Работы выполняются из материалов Подрядчика. Все поставляемые для ремонта материалы, конструкции и оборудование должны иметь соответствующие сертификаты, технические паспорта, результаты испытаний</w:t>
      </w:r>
      <w:r w:rsidR="007052E0">
        <w:rPr>
          <w:szCs w:val="28"/>
        </w:rPr>
        <w:t>,</w:t>
      </w:r>
      <w:r w:rsidRPr="00A2644A">
        <w:rPr>
          <w:szCs w:val="28"/>
        </w:rPr>
        <w:t xml:space="preserve"> удостоверяющие их качество, пройти входной лабораторный контроль. Копии этих сертификатов, технических паспортов и результатов испытаний должны быть предоставлены Заказчику до начала производства работ, выполняемых с использованием этих материалов, конструкций и оборудования. Поставщики (производители) материалов, конструкций и оборудования, должны иметь государственные лицензии по осуществлению деятельности по производству строительных конструкций и материалов, а производители нерудных материалов лицензии на право пользования недрами и эксплуатацию горных производств и объектов, выданных уполномоченными организациями.</w:t>
      </w:r>
    </w:p>
    <w:p w14:paraId="65ECE814" w14:textId="77777777" w:rsidR="00213F34" w:rsidRPr="00A2644A" w:rsidRDefault="00213F34" w:rsidP="00213F34">
      <w:pPr>
        <w:suppressAutoHyphens/>
        <w:ind w:firstLine="709"/>
        <w:jc w:val="both"/>
        <w:rPr>
          <w:szCs w:val="28"/>
        </w:rPr>
      </w:pPr>
      <w:r w:rsidRPr="00A2644A">
        <w:rPr>
          <w:szCs w:val="28"/>
        </w:rPr>
        <w:t>Подрядчик обязан за свои средства с использованием аккредитованной лаборатории в ходе приемки поступающих на Объект материалов, конструкций и изделий, а также выполненных ремонтных работ, обеспечить необходимые испытания и измерения и представить результаты этих испытаний Заказчику до приемки им выполненных работ</w:t>
      </w:r>
    </w:p>
    <w:p w14:paraId="512D50A7" w14:textId="2480123B" w:rsidR="00213F34" w:rsidRPr="00A2644A" w:rsidRDefault="00213F34" w:rsidP="00213F34">
      <w:pPr>
        <w:suppressAutoHyphens/>
        <w:ind w:firstLine="709"/>
        <w:jc w:val="both"/>
        <w:rPr>
          <w:szCs w:val="28"/>
        </w:rPr>
      </w:pPr>
      <w:r w:rsidRPr="00A2644A">
        <w:rPr>
          <w:szCs w:val="28"/>
        </w:rPr>
        <w:t>5.</w:t>
      </w:r>
      <w:r w:rsidR="00D26AF2">
        <w:rPr>
          <w:szCs w:val="28"/>
        </w:rPr>
        <w:t>5</w:t>
      </w:r>
      <w:r w:rsidRPr="00A2644A">
        <w:rPr>
          <w:szCs w:val="28"/>
        </w:rPr>
        <w:t>. На весь период ремонта до приемки Объекта в эксплуатацию Подрядчик несет ответственность за сохранность Объекта ремонта или его частей и обеспечивает его содержание.</w:t>
      </w:r>
    </w:p>
    <w:p w14:paraId="527BE9C3" w14:textId="77777777" w:rsidR="00213F34" w:rsidRPr="00A2644A" w:rsidRDefault="00213F34" w:rsidP="00213F34">
      <w:pPr>
        <w:suppressAutoHyphens/>
        <w:ind w:firstLine="709"/>
        <w:jc w:val="both"/>
        <w:rPr>
          <w:szCs w:val="28"/>
        </w:rPr>
      </w:pPr>
      <w:r w:rsidRPr="00A2644A">
        <w:rPr>
          <w:szCs w:val="28"/>
        </w:rPr>
        <w:t>В случае нанесения ущерба Объекту в период ремонта Подрядчик обязан произвести устранение дефектов за свой счет.</w:t>
      </w:r>
    </w:p>
    <w:p w14:paraId="70D04BF6" w14:textId="77777777" w:rsidR="00131764" w:rsidRPr="00A2644A" w:rsidRDefault="00131764" w:rsidP="00213F34">
      <w:pPr>
        <w:suppressAutoHyphens/>
        <w:ind w:firstLine="709"/>
        <w:jc w:val="both"/>
        <w:rPr>
          <w:szCs w:val="28"/>
        </w:rPr>
      </w:pPr>
    </w:p>
    <w:p w14:paraId="01FF1F7F" w14:textId="77777777" w:rsidR="008D43DF" w:rsidRDefault="008D43DF" w:rsidP="008D43DF">
      <w:pPr>
        <w:tabs>
          <w:tab w:val="left" w:pos="0"/>
        </w:tabs>
        <w:ind w:firstLine="709"/>
        <w:jc w:val="both"/>
        <w:rPr>
          <w:b/>
          <w:szCs w:val="28"/>
        </w:rPr>
      </w:pPr>
      <w:r w:rsidRPr="00A2644A">
        <w:rPr>
          <w:b/>
          <w:szCs w:val="28"/>
        </w:rPr>
        <w:lastRenderedPageBreak/>
        <w:t>6. ОБЕСПЕЧЕНИЕ ДОГОВОРА</w:t>
      </w:r>
    </w:p>
    <w:p w14:paraId="3AC9487F" w14:textId="3CC22DAA" w:rsidR="00FA7A77" w:rsidRPr="00FA7A77" w:rsidRDefault="00D26AF2" w:rsidP="00FA7A77">
      <w:pPr>
        <w:pStyle w:val="af"/>
        <w:spacing w:after="0"/>
        <w:ind w:firstLine="709"/>
        <w:jc w:val="both"/>
        <w:rPr>
          <w:szCs w:val="28"/>
        </w:rPr>
      </w:pPr>
      <w:r>
        <w:rPr>
          <w:szCs w:val="28"/>
        </w:rPr>
        <w:t>Не требуется.</w:t>
      </w:r>
    </w:p>
    <w:p w14:paraId="5DBB113C" w14:textId="77777777" w:rsidR="0027557F" w:rsidRPr="00A2644A" w:rsidRDefault="0027557F" w:rsidP="008D43DF">
      <w:pPr>
        <w:tabs>
          <w:tab w:val="left" w:pos="0"/>
        </w:tabs>
        <w:ind w:firstLine="709"/>
        <w:jc w:val="both"/>
        <w:rPr>
          <w:b/>
          <w:szCs w:val="28"/>
        </w:rPr>
      </w:pPr>
    </w:p>
    <w:p w14:paraId="5B1FD08F" w14:textId="77777777" w:rsidR="008D43DF" w:rsidRPr="00A2644A" w:rsidRDefault="008D43DF" w:rsidP="008D43DF">
      <w:pPr>
        <w:ind w:firstLine="708"/>
        <w:jc w:val="both"/>
        <w:rPr>
          <w:b/>
          <w:spacing w:val="-4"/>
          <w:szCs w:val="28"/>
        </w:rPr>
      </w:pPr>
      <w:r w:rsidRPr="00A2644A">
        <w:rPr>
          <w:b/>
          <w:spacing w:val="-4"/>
          <w:szCs w:val="28"/>
        </w:rPr>
        <w:t>7. ПРОЧИЕ УСЛОВИЯ</w:t>
      </w:r>
    </w:p>
    <w:p w14:paraId="6E90E4D3" w14:textId="77777777" w:rsidR="008D43DF" w:rsidRPr="00A2644A" w:rsidRDefault="008D43DF" w:rsidP="008D43DF">
      <w:pPr>
        <w:suppressAutoHyphens/>
        <w:ind w:firstLine="709"/>
        <w:jc w:val="both"/>
        <w:rPr>
          <w:szCs w:val="28"/>
        </w:rPr>
      </w:pPr>
      <w:r w:rsidRPr="00A2644A">
        <w:rPr>
          <w:szCs w:val="28"/>
        </w:rPr>
        <w:t>7.1 Право собственности на результаты выполнения работ принадлежит Заказчику и не может быть использовано Подрядчиком без согласования с Заказчиком.</w:t>
      </w:r>
    </w:p>
    <w:p w14:paraId="5C4FE7BF" w14:textId="272795CC" w:rsidR="00411653" w:rsidRDefault="008D43DF" w:rsidP="00411653">
      <w:pPr>
        <w:pStyle w:val="af"/>
        <w:suppressAutoHyphens/>
        <w:spacing w:after="0"/>
        <w:ind w:firstLine="709"/>
        <w:jc w:val="both"/>
        <w:rPr>
          <w:szCs w:val="28"/>
        </w:rPr>
      </w:pPr>
      <w:r w:rsidRPr="00A2644A">
        <w:rPr>
          <w:szCs w:val="28"/>
        </w:rPr>
        <w:t>7.2 </w:t>
      </w:r>
      <w:r w:rsidR="00411653">
        <w:rPr>
          <w:szCs w:val="28"/>
        </w:rPr>
        <w:t xml:space="preserve">Стороны обязуются сохранять конфиденциальность информации, относящейся к предмету договора, ходу его исполнения и полученным результатам. Требования по обеспечению </w:t>
      </w:r>
      <w:proofErr w:type="gramStart"/>
      <w:r w:rsidR="00411653">
        <w:rPr>
          <w:szCs w:val="28"/>
        </w:rPr>
        <w:t>конфиденциальности информации, полученной друг от друга в рамках исполнения настоящего договора изложены</w:t>
      </w:r>
      <w:proofErr w:type="gramEnd"/>
      <w:r w:rsidR="00411653">
        <w:rPr>
          <w:szCs w:val="28"/>
        </w:rPr>
        <w:t xml:space="preserve"> в </w:t>
      </w:r>
      <w:r w:rsidR="00411653" w:rsidRPr="00105C78">
        <w:rPr>
          <w:szCs w:val="28"/>
        </w:rPr>
        <w:t xml:space="preserve">Приложении </w:t>
      </w:r>
      <w:r w:rsidR="001707F2" w:rsidRPr="00105C78">
        <w:rPr>
          <w:szCs w:val="28"/>
        </w:rPr>
        <w:t>3</w:t>
      </w:r>
      <w:r w:rsidR="00411653" w:rsidRPr="00105C78">
        <w:rPr>
          <w:szCs w:val="28"/>
        </w:rPr>
        <w:t xml:space="preserve"> к настоящему договору.</w:t>
      </w:r>
    </w:p>
    <w:p w14:paraId="007A6D39" w14:textId="77777777" w:rsidR="00411653" w:rsidRDefault="00411653" w:rsidP="00411653">
      <w:pPr>
        <w:pStyle w:val="af"/>
        <w:suppressAutoHyphens/>
        <w:spacing w:after="0"/>
        <w:ind w:firstLine="709"/>
        <w:jc w:val="both"/>
        <w:rPr>
          <w:szCs w:val="28"/>
        </w:rPr>
      </w:pPr>
      <w:r>
        <w:rPr>
          <w:szCs w:val="28"/>
        </w:rPr>
        <w:t>Разглашение конфиденциальной информации (полное или частичное), а также ознакомление с ней третьих лиц, возможно только по соглашению сторон, а также в случаях прямо предусмотренных действующим законодательством Российской Федерации.</w:t>
      </w:r>
    </w:p>
    <w:p w14:paraId="73BCC738" w14:textId="32D87D59" w:rsidR="00411653" w:rsidRDefault="00D26AF2" w:rsidP="00411653">
      <w:pPr>
        <w:pStyle w:val="af"/>
        <w:suppressAutoHyphens/>
        <w:spacing w:after="0"/>
        <w:ind w:firstLine="709"/>
        <w:jc w:val="both"/>
        <w:rPr>
          <w:szCs w:val="28"/>
        </w:rPr>
      </w:pPr>
      <w:r>
        <w:rPr>
          <w:szCs w:val="28"/>
        </w:rPr>
        <w:t>Сторона договора</w:t>
      </w:r>
      <w:r w:rsidR="00411653">
        <w:rPr>
          <w:szCs w:val="28"/>
        </w:rPr>
        <w:t>, разгласившая конфиденциальную информацию, ставшую ей известной при исполнении условий настоящего договора, в нарушение действующего законодательства и /или настоящего договора, возмещает другой стороне причиненные ей этими действиями убытки в соответствии с законодательством Российской Федерации.</w:t>
      </w:r>
    </w:p>
    <w:p w14:paraId="2C33B34C" w14:textId="77777777" w:rsidR="00411653" w:rsidRDefault="00411653" w:rsidP="00411653">
      <w:pPr>
        <w:pStyle w:val="af"/>
        <w:suppressAutoHyphens/>
        <w:spacing w:after="0"/>
        <w:ind w:firstLine="709"/>
        <w:jc w:val="both"/>
        <w:rPr>
          <w:szCs w:val="28"/>
        </w:rPr>
      </w:pPr>
      <w:r>
        <w:rPr>
          <w:szCs w:val="28"/>
        </w:rPr>
        <w:t>Стороны не вправе передавать третьим лицам, равно как и использовать не в целях исполнения настоящего договора информацию ограниченного доступа, ставшую им известной (доступной) в рамках заключения и исполнения настоящего договора.</w:t>
      </w:r>
    </w:p>
    <w:p w14:paraId="56722487" w14:textId="77777777" w:rsidR="00411653" w:rsidRPr="006D5946" w:rsidRDefault="00411653" w:rsidP="00411653">
      <w:pPr>
        <w:pStyle w:val="CM28"/>
        <w:spacing w:line="326" w:lineRule="atLeast"/>
        <w:ind w:firstLine="709"/>
        <w:jc w:val="both"/>
        <w:rPr>
          <w:rFonts w:ascii="Times New Roman" w:hAnsi="Times New Roman" w:cs="Times New Roman"/>
          <w:color w:val="000000"/>
          <w:sz w:val="28"/>
          <w:szCs w:val="28"/>
        </w:rPr>
      </w:pPr>
      <w:r w:rsidRPr="006D5946">
        <w:rPr>
          <w:rFonts w:ascii="Times New Roman" w:hAnsi="Times New Roman" w:cs="Times New Roman"/>
          <w:sz w:val="28"/>
          <w:szCs w:val="28"/>
        </w:rPr>
        <w:t xml:space="preserve">Если по условиям договора предусмотрена передача Сторонами друг другу конфиденциальной информации (коммерческой тайны, служебной тайны) и обеспечение при этом ее защиты, Стороны заключают </w:t>
      </w:r>
      <w:r>
        <w:rPr>
          <w:rFonts w:ascii="Times New Roman" w:hAnsi="Times New Roman" w:cs="Times New Roman"/>
          <w:sz w:val="28"/>
          <w:szCs w:val="28"/>
        </w:rPr>
        <w:t>«Д</w:t>
      </w:r>
      <w:r w:rsidRPr="006D5946">
        <w:rPr>
          <w:rFonts w:ascii="Times New Roman" w:hAnsi="Times New Roman" w:cs="Times New Roman"/>
          <w:sz w:val="28"/>
          <w:szCs w:val="28"/>
        </w:rPr>
        <w:t xml:space="preserve">оговор </w:t>
      </w:r>
      <w:r>
        <w:rPr>
          <w:rFonts w:ascii="Times New Roman" w:hAnsi="Times New Roman" w:cs="Times New Roman"/>
          <w:sz w:val="28"/>
          <w:szCs w:val="28"/>
        </w:rPr>
        <w:t xml:space="preserve">о </w:t>
      </w:r>
      <w:r w:rsidRPr="006D5946">
        <w:rPr>
          <w:rFonts w:ascii="Times New Roman" w:hAnsi="Times New Roman" w:cs="Times New Roman"/>
          <w:color w:val="000000"/>
          <w:sz w:val="28"/>
          <w:szCs w:val="28"/>
        </w:rPr>
        <w:t>конфиденциальности и неразглашении информации (коммерческая тайна)</w:t>
      </w:r>
      <w:r>
        <w:rPr>
          <w:rFonts w:ascii="Times New Roman" w:hAnsi="Times New Roman" w:cs="Times New Roman"/>
          <w:color w:val="000000"/>
          <w:sz w:val="28"/>
          <w:szCs w:val="28"/>
        </w:rPr>
        <w:t>».</w:t>
      </w:r>
      <w:r w:rsidRPr="006D5946">
        <w:rPr>
          <w:rFonts w:ascii="Times New Roman" w:hAnsi="Times New Roman" w:cs="Times New Roman"/>
          <w:color w:val="000000"/>
          <w:sz w:val="28"/>
          <w:szCs w:val="28"/>
        </w:rPr>
        <w:t xml:space="preserve"> </w:t>
      </w:r>
    </w:p>
    <w:p w14:paraId="7A701573" w14:textId="52EA2A66" w:rsidR="008D43DF" w:rsidRPr="00A2644A" w:rsidRDefault="008D43DF" w:rsidP="008D43DF">
      <w:pPr>
        <w:pStyle w:val="13"/>
        <w:suppressAutoHyphens/>
        <w:ind w:firstLine="709"/>
        <w:rPr>
          <w:rFonts w:ascii="Times New Roman" w:hAnsi="Times New Roman"/>
          <w:i/>
          <w:sz w:val="28"/>
          <w:szCs w:val="28"/>
        </w:rPr>
      </w:pPr>
      <w:r w:rsidRPr="00A2644A">
        <w:rPr>
          <w:rFonts w:ascii="Times New Roman" w:hAnsi="Times New Roman"/>
          <w:sz w:val="28"/>
          <w:szCs w:val="28"/>
        </w:rPr>
        <w:t>7.3 Сведения о лицензии на право выполнения работ согласно пункту 1.1 договора</w:t>
      </w:r>
      <w:r w:rsidR="00D26AF2">
        <w:rPr>
          <w:rFonts w:ascii="Times New Roman" w:hAnsi="Times New Roman"/>
          <w:sz w:val="28"/>
          <w:szCs w:val="28"/>
        </w:rPr>
        <w:t>:</w:t>
      </w:r>
      <w:r w:rsidRPr="00A2644A">
        <w:rPr>
          <w:rFonts w:ascii="Times New Roman" w:hAnsi="Times New Roman"/>
          <w:sz w:val="28"/>
          <w:szCs w:val="28"/>
        </w:rPr>
        <w:t xml:space="preserve"> </w:t>
      </w:r>
      <w:r w:rsidR="00D26AF2">
        <w:rPr>
          <w:rFonts w:ascii="Times New Roman" w:hAnsi="Times New Roman"/>
          <w:i/>
          <w:sz w:val="28"/>
          <w:szCs w:val="28"/>
        </w:rPr>
        <w:t>не требуется.</w:t>
      </w:r>
    </w:p>
    <w:p w14:paraId="38F3C5D4" w14:textId="77777777" w:rsidR="008D43DF" w:rsidRPr="00A2644A" w:rsidRDefault="008D43DF" w:rsidP="008D43DF">
      <w:pPr>
        <w:tabs>
          <w:tab w:val="left" w:pos="0"/>
        </w:tabs>
        <w:suppressAutoHyphens/>
        <w:ind w:firstLine="709"/>
        <w:jc w:val="both"/>
        <w:rPr>
          <w:szCs w:val="28"/>
        </w:rPr>
      </w:pPr>
      <w:r w:rsidRPr="00A2644A">
        <w:rPr>
          <w:szCs w:val="28"/>
        </w:rPr>
        <w:t>7.4</w:t>
      </w:r>
      <w:r w:rsidR="008754B7" w:rsidRPr="00A2644A">
        <w:rPr>
          <w:szCs w:val="28"/>
        </w:rPr>
        <w:t> </w:t>
      </w:r>
      <w:r w:rsidRPr="00A2644A">
        <w:rPr>
          <w:szCs w:val="28"/>
        </w:rPr>
        <w:t>Риск случайной гибели или случайного повреждения предоставленных Заказчиком материалов, оборудования, переданной им для переработк</w:t>
      </w:r>
      <w:proofErr w:type="gramStart"/>
      <w:r w:rsidRPr="00A2644A">
        <w:rPr>
          <w:szCs w:val="28"/>
        </w:rPr>
        <w:t>и(</w:t>
      </w:r>
      <w:proofErr w:type="gramEnd"/>
      <w:r w:rsidRPr="00A2644A">
        <w:rPr>
          <w:szCs w:val="28"/>
        </w:rPr>
        <w:t>обработки) вещи или иного используемого для исполнения договора имущества несет Подрядчик.</w:t>
      </w:r>
    </w:p>
    <w:p w14:paraId="7AF922F7" w14:textId="77777777" w:rsidR="008D43DF" w:rsidRPr="00A2644A" w:rsidRDefault="008D43DF" w:rsidP="008754B7">
      <w:pPr>
        <w:tabs>
          <w:tab w:val="left" w:pos="0"/>
        </w:tabs>
        <w:suppressAutoHyphens/>
        <w:ind w:firstLine="709"/>
        <w:jc w:val="both"/>
        <w:rPr>
          <w:szCs w:val="28"/>
        </w:rPr>
      </w:pPr>
      <w:r w:rsidRPr="00A2644A">
        <w:rPr>
          <w:szCs w:val="28"/>
        </w:rPr>
        <w:t xml:space="preserve">При случайной гибели или случайном повреждении результата выполненной работы до ее приемки Подрядчик не вправе будет требовать оплаты работы  и должен будет возместить по требованию Заказчика причиненные убытки. </w:t>
      </w:r>
    </w:p>
    <w:p w14:paraId="42BF4C7A" w14:textId="77777777" w:rsidR="008D43DF" w:rsidRPr="00A2644A" w:rsidRDefault="008D43DF" w:rsidP="008D43DF">
      <w:pPr>
        <w:tabs>
          <w:tab w:val="left" w:pos="0"/>
        </w:tabs>
        <w:suppressAutoHyphens/>
        <w:ind w:firstLine="709"/>
        <w:jc w:val="both"/>
        <w:rPr>
          <w:i/>
          <w:szCs w:val="28"/>
        </w:rPr>
      </w:pPr>
    </w:p>
    <w:p w14:paraId="3FE5A9C7" w14:textId="77777777" w:rsidR="008D43DF" w:rsidRPr="00A2644A" w:rsidRDefault="008D43DF" w:rsidP="008D43DF">
      <w:pPr>
        <w:ind w:firstLine="709"/>
        <w:jc w:val="both"/>
        <w:rPr>
          <w:b/>
          <w:spacing w:val="-4"/>
          <w:szCs w:val="28"/>
        </w:rPr>
      </w:pPr>
      <w:r w:rsidRPr="00A2644A">
        <w:rPr>
          <w:b/>
          <w:spacing w:val="-4"/>
          <w:szCs w:val="28"/>
        </w:rPr>
        <w:t>8. ОТВЕТСТВЕННОСТЬ СТОРОН</w:t>
      </w:r>
    </w:p>
    <w:p w14:paraId="68AF1FBE" w14:textId="06C71B4A" w:rsidR="008D43DF" w:rsidRDefault="008D43DF" w:rsidP="008D43DF">
      <w:pPr>
        <w:suppressAutoHyphens/>
        <w:ind w:firstLine="709"/>
        <w:jc w:val="both"/>
        <w:rPr>
          <w:color w:val="000000" w:themeColor="text1"/>
          <w:szCs w:val="28"/>
        </w:rPr>
      </w:pPr>
      <w:r w:rsidRPr="00A2644A">
        <w:rPr>
          <w:szCs w:val="28"/>
        </w:rPr>
        <w:t>8.1</w:t>
      </w:r>
      <w:proofErr w:type="gramStart"/>
      <w:r w:rsidRPr="00A2644A">
        <w:rPr>
          <w:szCs w:val="28"/>
          <w:lang w:val="en-US"/>
        </w:rPr>
        <w:t> </w:t>
      </w:r>
      <w:r w:rsidRPr="00A2644A">
        <w:rPr>
          <w:szCs w:val="28"/>
        </w:rPr>
        <w:t>В</w:t>
      </w:r>
      <w:proofErr w:type="gramEnd"/>
      <w:r w:rsidRPr="00A2644A">
        <w:rPr>
          <w:szCs w:val="28"/>
        </w:rPr>
        <w:t xml:space="preserve"> случае нарушения Подрядчиком сроков выполнения работ, в том числе нарушение начального, конечного или промежуточных сроков и сроков предоставления отчетной документации согласно п</w:t>
      </w:r>
      <w:r w:rsidR="00F34761" w:rsidRPr="00A2644A">
        <w:rPr>
          <w:szCs w:val="28"/>
        </w:rPr>
        <w:t>ункту</w:t>
      </w:r>
      <w:r w:rsidRPr="00A2644A">
        <w:rPr>
          <w:szCs w:val="28"/>
        </w:rPr>
        <w:t xml:space="preserve"> 4.1 настоящего договора</w:t>
      </w:r>
      <w:r w:rsidR="004E45B5" w:rsidRPr="00A2644A">
        <w:rPr>
          <w:szCs w:val="28"/>
        </w:rPr>
        <w:t xml:space="preserve"> (кроме счет-фактур</w:t>
      </w:r>
      <w:r w:rsidR="009013CA">
        <w:rPr>
          <w:szCs w:val="28"/>
        </w:rPr>
        <w:t>ы</w:t>
      </w:r>
      <w:r w:rsidR="004E45B5" w:rsidRPr="00484201">
        <w:rPr>
          <w:color w:val="000000" w:themeColor="text1"/>
          <w:szCs w:val="28"/>
        </w:rPr>
        <w:t>)</w:t>
      </w:r>
      <w:r w:rsidRPr="00484201">
        <w:rPr>
          <w:color w:val="000000" w:themeColor="text1"/>
          <w:szCs w:val="28"/>
        </w:rPr>
        <w:t xml:space="preserve">, </w:t>
      </w:r>
      <w:r w:rsidR="00A94AB2" w:rsidRPr="00484201">
        <w:rPr>
          <w:color w:val="000000" w:themeColor="text1"/>
          <w:szCs w:val="28"/>
        </w:rPr>
        <w:t xml:space="preserve">Подрядчик обязан выплатить Заказчику </w:t>
      </w:r>
      <w:r w:rsidRPr="00484201">
        <w:rPr>
          <w:color w:val="000000" w:themeColor="text1"/>
          <w:szCs w:val="28"/>
        </w:rPr>
        <w:t xml:space="preserve">неустойку в размере 0,05% (пять сотых процента) от </w:t>
      </w:r>
      <w:r w:rsidR="00FF2346" w:rsidRPr="00484201">
        <w:rPr>
          <w:color w:val="000000" w:themeColor="text1"/>
          <w:szCs w:val="28"/>
        </w:rPr>
        <w:t>стоимости невыполненных работ</w:t>
      </w:r>
      <w:r w:rsidRPr="00484201">
        <w:rPr>
          <w:color w:val="000000" w:themeColor="text1"/>
          <w:szCs w:val="28"/>
        </w:rPr>
        <w:t xml:space="preserve"> </w:t>
      </w:r>
      <w:r w:rsidR="004E45B5" w:rsidRPr="00484201">
        <w:rPr>
          <w:color w:val="000000" w:themeColor="text1"/>
          <w:szCs w:val="28"/>
        </w:rPr>
        <w:t xml:space="preserve">(этапа работ) </w:t>
      </w:r>
      <w:r w:rsidRPr="00484201">
        <w:rPr>
          <w:color w:val="000000" w:themeColor="text1"/>
          <w:szCs w:val="28"/>
        </w:rPr>
        <w:t xml:space="preserve">за каждый день просрочки, начиная с первого дня просрочки и до дня завершения </w:t>
      </w:r>
      <w:r w:rsidRPr="00484201">
        <w:rPr>
          <w:color w:val="000000" w:themeColor="text1"/>
          <w:szCs w:val="28"/>
        </w:rPr>
        <w:lastRenderedPageBreak/>
        <w:t>работ (этапа работ), определяемого по дате составления акта сдачи-приемки выполненных работ (этапа работ).</w:t>
      </w:r>
    </w:p>
    <w:p w14:paraId="17DACEAE" w14:textId="30C21AC4" w:rsidR="00444E03" w:rsidRPr="00484201" w:rsidRDefault="00444E03" w:rsidP="008D43DF">
      <w:pPr>
        <w:suppressAutoHyphens/>
        <w:ind w:firstLine="709"/>
        <w:jc w:val="both"/>
        <w:rPr>
          <w:color w:val="000000" w:themeColor="text1"/>
          <w:szCs w:val="28"/>
        </w:rPr>
      </w:pPr>
      <w:r>
        <w:rPr>
          <w:szCs w:val="28"/>
        </w:rPr>
        <w:t xml:space="preserve">В случае </w:t>
      </w:r>
      <w:proofErr w:type="spellStart"/>
      <w:r>
        <w:rPr>
          <w:szCs w:val="28"/>
        </w:rPr>
        <w:t>перепростоя</w:t>
      </w:r>
      <w:proofErr w:type="spellEnd"/>
      <w:r>
        <w:rPr>
          <w:szCs w:val="28"/>
        </w:rPr>
        <w:t xml:space="preserve"> энергоблока АЭС в ремонте, непланового останова энергоблока из-за отказа оборудования в течение гарантийного периода после его ремонта по вине Подрядчика, Подрядчик обязан возместить Заказчику убытки от недопоставки АЭС электрической энергии и мощности на ОРЭМ. Размер убытков рассчитывается в соответствии с «Едиными отраслевыми методическими рекомендациями по определению размера убытков, включая размер упущенной выгоды, от недопоставки электрической энергии и мощности» в редакции, действующей на дату расчета упущенной выгоды. Убытки возмещаются в полном объеме сверх суммы неустоек, предусмотренных договором.</w:t>
      </w:r>
    </w:p>
    <w:p w14:paraId="21619DCF" w14:textId="4BF28E18" w:rsidR="008D43DF" w:rsidRPr="00484201" w:rsidRDefault="008D43DF" w:rsidP="008D43DF">
      <w:pPr>
        <w:ind w:firstLine="709"/>
        <w:jc w:val="both"/>
        <w:rPr>
          <w:color w:val="000000" w:themeColor="text1"/>
          <w:szCs w:val="28"/>
        </w:rPr>
      </w:pPr>
      <w:r w:rsidRPr="00484201">
        <w:rPr>
          <w:color w:val="000000" w:themeColor="text1"/>
          <w:szCs w:val="28"/>
        </w:rPr>
        <w:t>8.2</w:t>
      </w:r>
      <w:proofErr w:type="gramStart"/>
      <w:r w:rsidR="008754B7" w:rsidRPr="00484201">
        <w:rPr>
          <w:color w:val="000000" w:themeColor="text1"/>
          <w:szCs w:val="28"/>
        </w:rPr>
        <w:t> </w:t>
      </w:r>
      <w:r w:rsidRPr="00484201">
        <w:rPr>
          <w:color w:val="000000" w:themeColor="text1"/>
          <w:szCs w:val="28"/>
        </w:rPr>
        <w:t>В</w:t>
      </w:r>
      <w:proofErr w:type="gramEnd"/>
      <w:r w:rsidRPr="00484201">
        <w:rPr>
          <w:color w:val="000000" w:themeColor="text1"/>
          <w:szCs w:val="28"/>
        </w:rPr>
        <w:t xml:space="preserve"> случае нарушения </w:t>
      </w:r>
      <w:r w:rsidR="00F34761" w:rsidRPr="00484201">
        <w:rPr>
          <w:color w:val="000000" w:themeColor="text1"/>
          <w:szCs w:val="28"/>
        </w:rPr>
        <w:t>Подрядчиком</w:t>
      </w:r>
      <w:r w:rsidRPr="00484201">
        <w:rPr>
          <w:color w:val="000000" w:themeColor="text1"/>
          <w:szCs w:val="28"/>
        </w:rPr>
        <w:t xml:space="preserve"> предусмотренного законодательством Российской Федерации срока представления счета-фактуры</w:t>
      </w:r>
      <w:r w:rsidR="00A94AB2" w:rsidRPr="00484201">
        <w:rPr>
          <w:color w:val="000000" w:themeColor="text1"/>
          <w:szCs w:val="28"/>
        </w:rPr>
        <w:t>,</w:t>
      </w:r>
      <w:r w:rsidRPr="00484201">
        <w:rPr>
          <w:color w:val="000000" w:themeColor="text1"/>
          <w:szCs w:val="28"/>
        </w:rPr>
        <w:t xml:space="preserve"> </w:t>
      </w:r>
      <w:r w:rsidR="00A94AB2" w:rsidRPr="00484201">
        <w:rPr>
          <w:color w:val="000000" w:themeColor="text1"/>
          <w:szCs w:val="28"/>
        </w:rPr>
        <w:t xml:space="preserve">Подрядчик обязан выплатить Заказчику </w:t>
      </w:r>
      <w:r w:rsidRPr="00484201">
        <w:rPr>
          <w:color w:val="000000" w:themeColor="text1"/>
          <w:szCs w:val="28"/>
        </w:rPr>
        <w:t xml:space="preserve">неустойку в размере </w:t>
      </w:r>
      <w:r w:rsidR="00F34761" w:rsidRPr="00484201">
        <w:rPr>
          <w:color w:val="000000" w:themeColor="text1"/>
          <w:szCs w:val="28"/>
        </w:rPr>
        <w:t>0,03%</w:t>
      </w:r>
      <w:r w:rsidRPr="00484201">
        <w:rPr>
          <w:color w:val="000000" w:themeColor="text1"/>
          <w:szCs w:val="28"/>
        </w:rPr>
        <w:t xml:space="preserve"> </w:t>
      </w:r>
      <w:r w:rsidR="00C72C71" w:rsidRPr="00484201">
        <w:rPr>
          <w:color w:val="000000" w:themeColor="text1"/>
          <w:szCs w:val="28"/>
        </w:rPr>
        <w:t xml:space="preserve">ключевой </w:t>
      </w:r>
      <w:r w:rsidRPr="00484201">
        <w:rPr>
          <w:color w:val="000000" w:themeColor="text1"/>
          <w:szCs w:val="28"/>
        </w:rPr>
        <w:t>ставки ЦБ Российской Федерации от суммы счета-фактуры за каждый день просрочки, начиная с первого дня просрочки и до дня представления надлежаще оформленного счета-фактуры.</w:t>
      </w:r>
    </w:p>
    <w:p w14:paraId="38EFC340" w14:textId="77777777" w:rsidR="008D43DF" w:rsidRPr="00484201" w:rsidRDefault="008D43DF" w:rsidP="008D43DF">
      <w:pPr>
        <w:suppressAutoHyphens/>
        <w:ind w:firstLine="709"/>
        <w:jc w:val="both"/>
        <w:rPr>
          <w:color w:val="000000" w:themeColor="text1"/>
          <w:szCs w:val="28"/>
        </w:rPr>
      </w:pPr>
      <w:r w:rsidRPr="00484201">
        <w:rPr>
          <w:color w:val="000000" w:themeColor="text1"/>
          <w:szCs w:val="28"/>
        </w:rPr>
        <w:t>В случае представления не надлежаще оформленного счета-фактуры Подрядчик обязан возместить Заказчику не принятую к вычету сумму налога на добавленную стоимость.</w:t>
      </w:r>
    </w:p>
    <w:p w14:paraId="612238CD" w14:textId="03013995" w:rsidR="008D43DF" w:rsidRDefault="008D43DF" w:rsidP="008D43DF">
      <w:pPr>
        <w:ind w:firstLine="709"/>
        <w:jc w:val="both"/>
        <w:rPr>
          <w:color w:val="000000" w:themeColor="text1"/>
          <w:szCs w:val="28"/>
        </w:rPr>
      </w:pPr>
      <w:r w:rsidRPr="00484201">
        <w:rPr>
          <w:color w:val="000000" w:themeColor="text1"/>
          <w:szCs w:val="28"/>
        </w:rPr>
        <w:t>8.3</w:t>
      </w:r>
      <w:proofErr w:type="gramStart"/>
      <w:r w:rsidRPr="00484201">
        <w:rPr>
          <w:color w:val="000000" w:themeColor="text1"/>
          <w:szCs w:val="28"/>
        </w:rPr>
        <w:t> </w:t>
      </w:r>
      <w:r w:rsidRPr="008D43DF">
        <w:rPr>
          <w:szCs w:val="28"/>
        </w:rPr>
        <w:t>В</w:t>
      </w:r>
      <w:proofErr w:type="gramEnd"/>
      <w:r w:rsidRPr="008D43DF">
        <w:rPr>
          <w:szCs w:val="28"/>
        </w:rPr>
        <w:t xml:space="preserve"> случае нарушения Заказчиком</w:t>
      </w:r>
      <w:r w:rsidR="00A94AB2" w:rsidRPr="00484201">
        <w:rPr>
          <w:color w:val="000000" w:themeColor="text1"/>
          <w:szCs w:val="28"/>
        </w:rPr>
        <w:t xml:space="preserve"> сроков оплаты </w:t>
      </w:r>
      <w:r w:rsidRPr="008D43DF">
        <w:rPr>
          <w:szCs w:val="28"/>
        </w:rPr>
        <w:t>выполненных Подрядчиком работ по настоящему договору Заказчик, при соответствующем письменном обращении Подряд</w:t>
      </w:r>
      <w:r w:rsidRPr="008D43DF">
        <w:rPr>
          <w:iCs/>
          <w:szCs w:val="28"/>
        </w:rPr>
        <w:t>чи</w:t>
      </w:r>
      <w:r w:rsidRPr="008D43DF">
        <w:rPr>
          <w:szCs w:val="28"/>
        </w:rPr>
        <w:t>ка</w:t>
      </w:r>
      <w:r w:rsidRPr="008D43DF">
        <w:rPr>
          <w:iCs/>
          <w:szCs w:val="28"/>
        </w:rPr>
        <w:t xml:space="preserve">, обязан выплатить </w:t>
      </w:r>
      <w:r w:rsidRPr="008D43DF">
        <w:rPr>
          <w:szCs w:val="28"/>
        </w:rPr>
        <w:t>Подрядчику неустойку</w:t>
      </w:r>
      <w:r w:rsidR="00A94AB2" w:rsidRPr="00484201">
        <w:rPr>
          <w:color w:val="000000" w:themeColor="text1"/>
          <w:szCs w:val="28"/>
        </w:rPr>
        <w:t xml:space="preserve"> в размере 0,03% (три сотых процента) от суммы </w:t>
      </w:r>
      <w:r w:rsidR="0021580F">
        <w:rPr>
          <w:szCs w:val="28"/>
        </w:rPr>
        <w:t>не оплаченных в срок работ</w:t>
      </w:r>
      <w:r w:rsidRPr="008D43DF">
        <w:rPr>
          <w:szCs w:val="28"/>
        </w:rPr>
        <w:t xml:space="preserve"> </w:t>
      </w:r>
      <w:r w:rsidR="00A94AB2" w:rsidRPr="00484201">
        <w:rPr>
          <w:color w:val="000000" w:themeColor="text1"/>
          <w:szCs w:val="28"/>
        </w:rPr>
        <w:t>за каждый календарный день просрочки.</w:t>
      </w:r>
    </w:p>
    <w:p w14:paraId="72032A09" w14:textId="04FB918B" w:rsidR="00C9390F" w:rsidRPr="00484201" w:rsidRDefault="00C9390F" w:rsidP="008D43DF">
      <w:pPr>
        <w:ind w:firstLine="709"/>
        <w:jc w:val="both"/>
        <w:rPr>
          <w:iCs/>
          <w:color w:val="000000" w:themeColor="text1"/>
          <w:szCs w:val="28"/>
        </w:rPr>
      </w:pPr>
      <w:r w:rsidRPr="00105C78">
        <w:rPr>
          <w:iCs/>
          <w:color w:val="000000" w:themeColor="text1"/>
          <w:szCs w:val="28"/>
        </w:rPr>
        <w:t>Подрядчик несет ответственность за ненадлежащее оформление первичных документов в размере не принятых расходов при исчислении налога на прибыль.</w:t>
      </w:r>
    </w:p>
    <w:p w14:paraId="78EA0668" w14:textId="77777777" w:rsidR="008D43DF" w:rsidRPr="00A2644A" w:rsidRDefault="008D43DF" w:rsidP="008D43DF">
      <w:pPr>
        <w:pStyle w:val="af"/>
        <w:suppressAutoHyphens/>
        <w:spacing w:after="0"/>
        <w:ind w:firstLine="709"/>
        <w:jc w:val="both"/>
        <w:rPr>
          <w:szCs w:val="28"/>
        </w:rPr>
      </w:pPr>
      <w:r w:rsidRPr="00484201">
        <w:rPr>
          <w:color w:val="000000" w:themeColor="text1"/>
          <w:szCs w:val="28"/>
        </w:rPr>
        <w:t>8.</w:t>
      </w:r>
      <w:r w:rsidR="00F34761" w:rsidRPr="00484201">
        <w:rPr>
          <w:color w:val="000000" w:themeColor="text1"/>
          <w:szCs w:val="28"/>
        </w:rPr>
        <w:t>4</w:t>
      </w:r>
      <w:proofErr w:type="gramStart"/>
      <w:r w:rsidRPr="00484201">
        <w:rPr>
          <w:color w:val="000000" w:themeColor="text1"/>
          <w:szCs w:val="28"/>
        </w:rPr>
        <w:t> В</w:t>
      </w:r>
      <w:proofErr w:type="gramEnd"/>
      <w:r w:rsidRPr="00484201">
        <w:rPr>
          <w:color w:val="000000" w:themeColor="text1"/>
          <w:szCs w:val="28"/>
        </w:rPr>
        <w:t xml:space="preserve"> том случае если в результате нарушения </w:t>
      </w:r>
      <w:r w:rsidRPr="00A2644A">
        <w:rPr>
          <w:szCs w:val="28"/>
        </w:rPr>
        <w:t xml:space="preserve">Подрядчиком условий договора Заказчик в соответствии с законодательством Российской Федерации отказался от исполнения настоящего договора или настоящий договор был расторгнут по решению суда, а работы, являющиеся предметом настоящего договора, так и не будут выполнены (частично или в полном объеме), Подрядчик обязан оплатить Заказчику штрафные санкции, предусмотренные пунктом </w:t>
      </w:r>
      <w:r w:rsidR="00F34761" w:rsidRPr="00A2644A">
        <w:rPr>
          <w:szCs w:val="28"/>
        </w:rPr>
        <w:t>8</w:t>
      </w:r>
      <w:r w:rsidRPr="00A2644A">
        <w:rPr>
          <w:szCs w:val="28"/>
        </w:rPr>
        <w:t xml:space="preserve">.1 настоящего договора, за период с момента начала просрочки и до даты расторжения договора. </w:t>
      </w:r>
    </w:p>
    <w:p w14:paraId="4504C03D" w14:textId="343A0C8B" w:rsidR="008D43DF" w:rsidRPr="00A2644A" w:rsidRDefault="008D43DF" w:rsidP="008D43DF">
      <w:pPr>
        <w:pStyle w:val="af"/>
        <w:suppressAutoHyphens/>
        <w:spacing w:after="0"/>
        <w:ind w:firstLine="709"/>
        <w:jc w:val="both"/>
        <w:rPr>
          <w:szCs w:val="28"/>
        </w:rPr>
      </w:pPr>
      <w:r w:rsidRPr="00A2644A">
        <w:rPr>
          <w:szCs w:val="28"/>
        </w:rPr>
        <w:t>8.</w:t>
      </w:r>
      <w:r w:rsidR="00F34761" w:rsidRPr="00A2644A">
        <w:rPr>
          <w:szCs w:val="28"/>
        </w:rPr>
        <w:t>5</w:t>
      </w:r>
      <w:r w:rsidRPr="00A2644A">
        <w:rPr>
          <w:szCs w:val="28"/>
        </w:rPr>
        <w:t> В случае</w:t>
      </w:r>
      <w:r w:rsidR="0021580F">
        <w:rPr>
          <w:szCs w:val="28"/>
        </w:rPr>
        <w:t>,</w:t>
      </w:r>
      <w:r w:rsidRPr="00A2644A">
        <w:rPr>
          <w:szCs w:val="28"/>
        </w:rPr>
        <w:t xml:space="preserve"> если имуществу Заказчика либо имуществу третьих лиц был причинен ущерб</w:t>
      </w:r>
      <w:r w:rsidR="007052E0">
        <w:rPr>
          <w:szCs w:val="28"/>
        </w:rPr>
        <w:t>,</w:t>
      </w:r>
      <w:r w:rsidRPr="00A2644A">
        <w:rPr>
          <w:szCs w:val="28"/>
        </w:rPr>
        <w:t xml:space="preserve"> либо такое имущество пришло в негодность или было уничтожено в результате дефектов (неисправностей, браков), обусловленных:</w:t>
      </w:r>
    </w:p>
    <w:p w14:paraId="624FB2C2" w14:textId="77777777" w:rsidR="008D43DF" w:rsidRPr="00A2644A" w:rsidRDefault="008D43DF" w:rsidP="008D43DF">
      <w:pPr>
        <w:pStyle w:val="af"/>
        <w:suppressAutoHyphens/>
        <w:spacing w:after="0"/>
        <w:ind w:firstLine="709"/>
        <w:jc w:val="both"/>
        <w:rPr>
          <w:szCs w:val="28"/>
        </w:rPr>
      </w:pPr>
      <w:r w:rsidRPr="00A2644A">
        <w:rPr>
          <w:szCs w:val="28"/>
        </w:rPr>
        <w:t xml:space="preserve">- ошибками, недоработками или нарушениями технологий выполнения работ, допущенными Подрядчиком в ходе выполнения работ по настоящему Договору, </w:t>
      </w:r>
    </w:p>
    <w:p w14:paraId="2689AB13" w14:textId="77777777" w:rsidR="008D43DF" w:rsidRPr="00A2644A" w:rsidRDefault="008D43DF" w:rsidP="008D43DF">
      <w:pPr>
        <w:pStyle w:val="af"/>
        <w:suppressAutoHyphens/>
        <w:spacing w:after="0"/>
        <w:ind w:firstLine="709"/>
        <w:jc w:val="both"/>
        <w:rPr>
          <w:szCs w:val="28"/>
        </w:rPr>
      </w:pPr>
      <w:r w:rsidRPr="00A2644A">
        <w:rPr>
          <w:szCs w:val="28"/>
        </w:rPr>
        <w:t xml:space="preserve">- дефектами материалов и узлов и/или неисправностями оборудования, используемых Подрядчиком для проведения работ по настоящему договору, </w:t>
      </w:r>
    </w:p>
    <w:p w14:paraId="0A74AF47" w14:textId="77777777" w:rsidR="008D43DF" w:rsidRPr="00A2644A" w:rsidRDefault="008D43DF" w:rsidP="008D43DF">
      <w:pPr>
        <w:pStyle w:val="af"/>
        <w:suppressAutoHyphens/>
        <w:spacing w:after="0"/>
        <w:ind w:firstLine="709"/>
        <w:jc w:val="both"/>
        <w:rPr>
          <w:szCs w:val="28"/>
        </w:rPr>
      </w:pPr>
      <w:r w:rsidRPr="00A2644A">
        <w:rPr>
          <w:szCs w:val="28"/>
        </w:rPr>
        <w:t>Подрядчик обязан за свой счет выполнить работы по приведению такого имущества в состояние, имевшее место до его порчи, и/или возместить стоимость аналогичного нового имущества (в случае его гибели или утраты).</w:t>
      </w:r>
    </w:p>
    <w:p w14:paraId="3974F330" w14:textId="1DBF11A3" w:rsidR="008D43DF" w:rsidRPr="00A2644A" w:rsidRDefault="008D43DF" w:rsidP="008D43DF">
      <w:pPr>
        <w:pStyle w:val="af"/>
        <w:suppressAutoHyphens/>
        <w:spacing w:after="0"/>
        <w:ind w:firstLine="709"/>
        <w:jc w:val="both"/>
        <w:rPr>
          <w:szCs w:val="28"/>
        </w:rPr>
      </w:pPr>
      <w:r w:rsidRPr="00A2644A">
        <w:rPr>
          <w:szCs w:val="28"/>
        </w:rPr>
        <w:t>8.</w:t>
      </w:r>
      <w:r w:rsidR="00F34761" w:rsidRPr="00A2644A">
        <w:rPr>
          <w:szCs w:val="28"/>
        </w:rPr>
        <w:t>6</w:t>
      </w:r>
      <w:r w:rsidRPr="00A2644A">
        <w:rPr>
          <w:szCs w:val="28"/>
        </w:rPr>
        <w:t> В случае если Подрядчик не приступит к работам, указанным в посл</w:t>
      </w:r>
      <w:r w:rsidR="0021580F">
        <w:rPr>
          <w:szCs w:val="28"/>
        </w:rPr>
        <w:t>еднем абзаце пункта 8.</w:t>
      </w:r>
      <w:r w:rsidR="004E45B5" w:rsidRPr="00A2644A">
        <w:rPr>
          <w:szCs w:val="28"/>
        </w:rPr>
        <w:t>5</w:t>
      </w:r>
      <w:r w:rsidRPr="00A2644A">
        <w:rPr>
          <w:szCs w:val="28"/>
        </w:rPr>
        <w:t xml:space="preserve"> настоящего договора, в течение 14 (четырнадцати) календарных дней с момента составления акта о выявленных дефектах (браках, неисправностях), </w:t>
      </w:r>
      <w:r w:rsidRPr="00A2644A">
        <w:rPr>
          <w:szCs w:val="28"/>
        </w:rPr>
        <w:lastRenderedPageBreak/>
        <w:t>Заказчик вправе привлечь для выполнения таких работ третье лицо. В таком случае Подрядчик обязан возместить расходы Заказчика на оплату выполненных работ.</w:t>
      </w:r>
    </w:p>
    <w:p w14:paraId="56A23B59" w14:textId="77777777" w:rsidR="008D43DF" w:rsidRPr="00A2644A" w:rsidRDefault="008D43DF" w:rsidP="008D43DF">
      <w:pPr>
        <w:pStyle w:val="af"/>
        <w:suppressAutoHyphens/>
        <w:spacing w:after="0"/>
        <w:ind w:firstLine="709"/>
        <w:jc w:val="both"/>
        <w:rPr>
          <w:szCs w:val="28"/>
        </w:rPr>
      </w:pPr>
      <w:r w:rsidRPr="00A2644A">
        <w:rPr>
          <w:szCs w:val="28"/>
        </w:rPr>
        <w:t xml:space="preserve">Возмещение стоимости аналогичного нового имущества в случае его гибели или утраты производится Подрядчиком в течение 14 (четырнадцати) календарных дней.  </w:t>
      </w:r>
    </w:p>
    <w:p w14:paraId="28CBA70A" w14:textId="46146BE3" w:rsidR="00F34761" w:rsidRPr="00A2644A" w:rsidRDefault="008D43DF" w:rsidP="008D43DF">
      <w:pPr>
        <w:pStyle w:val="af"/>
        <w:suppressAutoHyphens/>
        <w:spacing w:after="0"/>
        <w:ind w:firstLine="709"/>
        <w:jc w:val="both"/>
        <w:rPr>
          <w:szCs w:val="28"/>
        </w:rPr>
      </w:pPr>
      <w:r w:rsidRPr="00A2644A">
        <w:rPr>
          <w:szCs w:val="28"/>
        </w:rPr>
        <w:t>8.</w:t>
      </w:r>
      <w:r w:rsidR="00F34761" w:rsidRPr="00A2644A">
        <w:rPr>
          <w:szCs w:val="28"/>
        </w:rPr>
        <w:t>7</w:t>
      </w:r>
      <w:r w:rsidR="008754B7" w:rsidRPr="00A2644A">
        <w:rPr>
          <w:szCs w:val="28"/>
        </w:rPr>
        <w:t> </w:t>
      </w:r>
      <w:r w:rsidR="00F34761" w:rsidRPr="00A2644A">
        <w:rPr>
          <w:szCs w:val="28"/>
        </w:rPr>
        <w:t xml:space="preserve">В случае расторжения договора по решению суда в связи с существенным нарушением </w:t>
      </w:r>
      <w:r w:rsidR="00D1053F" w:rsidRPr="00A2644A">
        <w:rPr>
          <w:szCs w:val="28"/>
        </w:rPr>
        <w:t>Подрядчиком</w:t>
      </w:r>
      <w:r w:rsidR="00F34761" w:rsidRPr="00A2644A">
        <w:rPr>
          <w:szCs w:val="28"/>
        </w:rPr>
        <w:t xml:space="preserve"> условий договора, информация об Исполнителе заносится в реестр недобросовестных поставщиков, предусмотренный Федеральным законом от 18 июля 2011 г. № 223-ФЗ "О закупках товаров, работ, услуг отдельными видами юридических лиц" сроком на 2 (два) года.</w:t>
      </w:r>
    </w:p>
    <w:p w14:paraId="2F144B5E" w14:textId="3626DDAB" w:rsidR="008D43DF" w:rsidRPr="00A2644A" w:rsidRDefault="008D43DF" w:rsidP="008D43DF">
      <w:pPr>
        <w:pStyle w:val="14"/>
        <w:keepNext w:val="0"/>
        <w:widowControl/>
        <w:suppressAutoHyphens/>
        <w:ind w:firstLine="709"/>
        <w:rPr>
          <w:snapToGrid/>
          <w:sz w:val="28"/>
          <w:szCs w:val="28"/>
        </w:rPr>
      </w:pPr>
      <w:r w:rsidRPr="00A2644A">
        <w:rPr>
          <w:snapToGrid/>
          <w:sz w:val="28"/>
          <w:szCs w:val="28"/>
        </w:rPr>
        <w:t>8.</w:t>
      </w:r>
      <w:r w:rsidR="00D26AF2">
        <w:rPr>
          <w:snapToGrid/>
          <w:sz w:val="28"/>
          <w:szCs w:val="28"/>
        </w:rPr>
        <w:t>8</w:t>
      </w:r>
      <w:r w:rsidR="008754B7" w:rsidRPr="00A2644A">
        <w:rPr>
          <w:snapToGrid/>
          <w:sz w:val="28"/>
          <w:szCs w:val="28"/>
        </w:rPr>
        <w:t> </w:t>
      </w:r>
      <w:r w:rsidRPr="00A2644A">
        <w:rPr>
          <w:snapToGrid/>
          <w:sz w:val="28"/>
          <w:szCs w:val="28"/>
        </w:rPr>
        <w:t>Стороны несут ответственность за разглашение сведений, составляющих государственную тайну в соответствии с законодательством Российской Федерации.</w:t>
      </w:r>
    </w:p>
    <w:p w14:paraId="389C11EB" w14:textId="7C696BEF" w:rsidR="008D43DF" w:rsidRPr="00A2644A" w:rsidRDefault="008D43DF" w:rsidP="008D43DF">
      <w:pPr>
        <w:pStyle w:val="14"/>
        <w:keepNext w:val="0"/>
        <w:widowControl/>
        <w:suppressAutoHyphens/>
        <w:ind w:firstLine="709"/>
        <w:rPr>
          <w:snapToGrid/>
          <w:sz w:val="28"/>
          <w:szCs w:val="28"/>
        </w:rPr>
      </w:pPr>
      <w:r w:rsidRPr="00A2644A">
        <w:rPr>
          <w:snapToGrid/>
          <w:sz w:val="28"/>
          <w:szCs w:val="28"/>
        </w:rPr>
        <w:t xml:space="preserve">Подрядчик обязан соблюдать требования Инструкции о порядке допуска должностных лиц и граждан Российской Федерации к государственной тайне, утвержденной </w:t>
      </w:r>
      <w:r w:rsidR="00C426D2" w:rsidRPr="00A2644A">
        <w:rPr>
          <w:snapToGrid/>
          <w:sz w:val="28"/>
          <w:szCs w:val="28"/>
        </w:rPr>
        <w:t>п</w:t>
      </w:r>
      <w:r w:rsidRPr="00A2644A">
        <w:rPr>
          <w:snapToGrid/>
          <w:sz w:val="28"/>
          <w:szCs w:val="28"/>
        </w:rPr>
        <w:t>остановлением Правительства Р</w:t>
      </w:r>
      <w:r w:rsidR="00C426D2" w:rsidRPr="00A2644A">
        <w:rPr>
          <w:snapToGrid/>
          <w:sz w:val="28"/>
          <w:szCs w:val="28"/>
        </w:rPr>
        <w:t xml:space="preserve">оссийской Федерации </w:t>
      </w:r>
      <w:r w:rsidRPr="00A2644A">
        <w:rPr>
          <w:snapToGrid/>
          <w:sz w:val="28"/>
          <w:szCs w:val="28"/>
        </w:rPr>
        <w:t xml:space="preserve">от 06.02.2010 г. № 63. </w:t>
      </w:r>
    </w:p>
    <w:p w14:paraId="70FE04FE" w14:textId="3BB234BC" w:rsidR="008D43DF" w:rsidRPr="00A2644A" w:rsidRDefault="008D43DF" w:rsidP="008D43DF">
      <w:pPr>
        <w:tabs>
          <w:tab w:val="num" w:pos="2160"/>
        </w:tabs>
        <w:ind w:right="-5" w:firstLine="720"/>
        <w:jc w:val="both"/>
        <w:rPr>
          <w:szCs w:val="28"/>
        </w:rPr>
      </w:pPr>
      <w:r w:rsidRPr="00A2644A">
        <w:rPr>
          <w:caps/>
          <w:szCs w:val="28"/>
        </w:rPr>
        <w:t>8.</w:t>
      </w:r>
      <w:r w:rsidR="00D76EE9">
        <w:rPr>
          <w:caps/>
          <w:szCs w:val="28"/>
        </w:rPr>
        <w:t>9</w:t>
      </w:r>
      <w:r w:rsidR="008754B7" w:rsidRPr="00A2644A">
        <w:rPr>
          <w:caps/>
          <w:szCs w:val="28"/>
        </w:rPr>
        <w:t> </w:t>
      </w:r>
      <w:r w:rsidRPr="00A2644A">
        <w:rPr>
          <w:szCs w:val="28"/>
        </w:rPr>
        <w:t xml:space="preserve">Подрядчик компенсирует Заказчику фактически понесенные им затраты в период выполнения работ, либо в период гарантийного срока, связанные </w:t>
      </w:r>
      <w:proofErr w:type="gramStart"/>
      <w:r w:rsidRPr="00A2644A">
        <w:rPr>
          <w:szCs w:val="28"/>
        </w:rPr>
        <w:t>с</w:t>
      </w:r>
      <w:proofErr w:type="gramEnd"/>
      <w:r w:rsidRPr="00A2644A">
        <w:rPr>
          <w:szCs w:val="28"/>
        </w:rPr>
        <w:t>:</w:t>
      </w:r>
    </w:p>
    <w:p w14:paraId="5C127FFB" w14:textId="77777777" w:rsidR="008D43DF" w:rsidRPr="00A2644A" w:rsidRDefault="008754B7" w:rsidP="008754B7">
      <w:pPr>
        <w:tabs>
          <w:tab w:val="num" w:pos="900"/>
          <w:tab w:val="num" w:pos="2160"/>
        </w:tabs>
        <w:ind w:right="-5" w:firstLine="720"/>
        <w:jc w:val="both"/>
        <w:rPr>
          <w:caps/>
          <w:szCs w:val="28"/>
        </w:rPr>
      </w:pPr>
      <w:r w:rsidRPr="00A2644A">
        <w:rPr>
          <w:szCs w:val="28"/>
        </w:rPr>
        <w:t>- </w:t>
      </w:r>
      <w:r w:rsidR="008D43DF" w:rsidRPr="00A2644A">
        <w:rPr>
          <w:szCs w:val="28"/>
        </w:rPr>
        <w:t>выполнением заявки Подрядчика на изготовление или приобретение Заказчиком деталей взамен пришедших в негодность по вине персонала Подрядчика</w:t>
      </w:r>
      <w:r w:rsidR="008D43DF" w:rsidRPr="00A2644A">
        <w:rPr>
          <w:caps/>
          <w:szCs w:val="28"/>
        </w:rPr>
        <w:t>;</w:t>
      </w:r>
    </w:p>
    <w:p w14:paraId="4CC495D4" w14:textId="77777777" w:rsidR="008D43DF" w:rsidRPr="00A2644A" w:rsidRDefault="008754B7" w:rsidP="008754B7">
      <w:pPr>
        <w:tabs>
          <w:tab w:val="num" w:pos="900"/>
          <w:tab w:val="num" w:pos="2160"/>
        </w:tabs>
        <w:ind w:right="-5" w:firstLine="720"/>
        <w:jc w:val="both"/>
        <w:rPr>
          <w:caps/>
          <w:szCs w:val="28"/>
        </w:rPr>
      </w:pPr>
      <w:r w:rsidRPr="00A2644A">
        <w:rPr>
          <w:caps/>
          <w:szCs w:val="28"/>
        </w:rPr>
        <w:t>- </w:t>
      </w:r>
      <w:r w:rsidR="008D43DF" w:rsidRPr="00A2644A">
        <w:rPr>
          <w:szCs w:val="28"/>
        </w:rPr>
        <w:t>выполнением работ, связанных с устранением неисправностей и недоработок, имевших место по вине персонала Подрядчика</w:t>
      </w:r>
      <w:r w:rsidR="008D43DF" w:rsidRPr="00A2644A">
        <w:rPr>
          <w:caps/>
          <w:szCs w:val="28"/>
        </w:rPr>
        <w:t>.</w:t>
      </w:r>
    </w:p>
    <w:p w14:paraId="2CB4B118" w14:textId="77777777" w:rsidR="008D43DF" w:rsidRPr="00A2644A" w:rsidRDefault="008D43DF" w:rsidP="008D43DF">
      <w:pPr>
        <w:tabs>
          <w:tab w:val="num" w:pos="2880"/>
        </w:tabs>
        <w:ind w:right="-5" w:firstLine="720"/>
        <w:jc w:val="both"/>
        <w:rPr>
          <w:szCs w:val="28"/>
        </w:rPr>
      </w:pPr>
      <w:r w:rsidRPr="00A2644A">
        <w:rPr>
          <w:szCs w:val="28"/>
        </w:rPr>
        <w:t xml:space="preserve">К фактическим затратам Заказчика, подлежащим компенсации Подрядчиком, стороны относят: </w:t>
      </w:r>
    </w:p>
    <w:p w14:paraId="2AFABFB6" w14:textId="77777777" w:rsidR="008D43DF" w:rsidRPr="00A2644A" w:rsidRDefault="008754B7" w:rsidP="008754B7">
      <w:pPr>
        <w:tabs>
          <w:tab w:val="num" w:pos="900"/>
          <w:tab w:val="num" w:pos="2880"/>
        </w:tabs>
        <w:ind w:right="-5" w:firstLine="720"/>
        <w:jc w:val="both"/>
        <w:rPr>
          <w:snapToGrid w:val="0"/>
          <w:szCs w:val="28"/>
        </w:rPr>
      </w:pPr>
      <w:r w:rsidRPr="00A2644A">
        <w:rPr>
          <w:szCs w:val="28"/>
        </w:rPr>
        <w:t>- </w:t>
      </w:r>
      <w:r w:rsidR="008D43DF" w:rsidRPr="00A2644A">
        <w:rPr>
          <w:snapToGrid w:val="0"/>
          <w:szCs w:val="28"/>
        </w:rPr>
        <w:t xml:space="preserve">стоимость материалов и запасных частей; </w:t>
      </w:r>
    </w:p>
    <w:p w14:paraId="7099625C" w14:textId="77777777" w:rsidR="008D43DF" w:rsidRPr="00A2644A" w:rsidRDefault="008754B7" w:rsidP="008754B7">
      <w:pPr>
        <w:tabs>
          <w:tab w:val="num" w:pos="900"/>
          <w:tab w:val="num" w:pos="2880"/>
        </w:tabs>
        <w:ind w:right="-5" w:firstLine="720"/>
        <w:jc w:val="both"/>
        <w:rPr>
          <w:snapToGrid w:val="0"/>
          <w:szCs w:val="28"/>
        </w:rPr>
      </w:pPr>
      <w:r w:rsidRPr="00A2644A">
        <w:rPr>
          <w:snapToGrid w:val="0"/>
          <w:szCs w:val="28"/>
        </w:rPr>
        <w:t>- </w:t>
      </w:r>
      <w:r w:rsidR="008D43DF" w:rsidRPr="00A2644A">
        <w:rPr>
          <w:snapToGrid w:val="0"/>
          <w:szCs w:val="28"/>
        </w:rPr>
        <w:t xml:space="preserve">заработную плату, начисленную персоналу </w:t>
      </w:r>
      <w:r w:rsidR="008D43DF" w:rsidRPr="00A2644A">
        <w:rPr>
          <w:szCs w:val="28"/>
        </w:rPr>
        <w:t xml:space="preserve">Заказчика </w:t>
      </w:r>
      <w:r w:rsidR="008D43DF" w:rsidRPr="00A2644A">
        <w:rPr>
          <w:snapToGrid w:val="0"/>
          <w:szCs w:val="28"/>
        </w:rPr>
        <w:t xml:space="preserve">в случае выполнения им работ по изготовлению деталей и установке их на штатном месте (в целях предотвращения простоя ремонтных работ) в сверхурочное время, в выходные или нерабочие праздничные дни с учетом </w:t>
      </w:r>
      <w:r w:rsidR="008D43DF" w:rsidRPr="00A2644A">
        <w:rPr>
          <w:szCs w:val="28"/>
        </w:rPr>
        <w:t xml:space="preserve">страховых взносов в Пенсионный фонд РФ, фонд социального страхования РФ, Федеральный фонд обязательного медицинского страхования, территориальные фонды обязательного медицинского страхования </w:t>
      </w:r>
      <w:r w:rsidR="008D43DF" w:rsidRPr="00A2644A">
        <w:rPr>
          <w:snapToGrid w:val="0"/>
          <w:szCs w:val="28"/>
        </w:rPr>
        <w:t>и взносов по обязательному социальному страхованию от несчастных случаев на производстве и профессиональных заболеваний;</w:t>
      </w:r>
    </w:p>
    <w:p w14:paraId="475F5AEF" w14:textId="77777777" w:rsidR="008D43DF" w:rsidRPr="00A2644A" w:rsidRDefault="008754B7" w:rsidP="008754B7">
      <w:pPr>
        <w:tabs>
          <w:tab w:val="num" w:pos="900"/>
          <w:tab w:val="num" w:pos="2880"/>
        </w:tabs>
        <w:ind w:right="-5" w:firstLine="720"/>
        <w:jc w:val="both"/>
        <w:rPr>
          <w:snapToGrid w:val="0"/>
          <w:szCs w:val="28"/>
        </w:rPr>
      </w:pPr>
      <w:r w:rsidRPr="00A2644A">
        <w:rPr>
          <w:snapToGrid w:val="0"/>
          <w:szCs w:val="28"/>
        </w:rPr>
        <w:t>- </w:t>
      </w:r>
      <w:r w:rsidR="008D43DF" w:rsidRPr="00A2644A">
        <w:rPr>
          <w:snapToGrid w:val="0"/>
          <w:szCs w:val="28"/>
        </w:rPr>
        <w:t xml:space="preserve">расходы, связанные с предоставлением персоналу </w:t>
      </w:r>
      <w:r w:rsidR="008D43DF" w:rsidRPr="00A2644A">
        <w:rPr>
          <w:szCs w:val="28"/>
        </w:rPr>
        <w:t>Заказчика</w:t>
      </w:r>
      <w:r w:rsidR="008D43DF" w:rsidRPr="00A2644A">
        <w:rPr>
          <w:snapToGrid w:val="0"/>
          <w:szCs w:val="28"/>
        </w:rPr>
        <w:t xml:space="preserve"> в период выполнения работ в сверхурочное время, в выходные или нерабочие праздничные дни, компенсаций за работу во вредных или особо вредных условиях труда;</w:t>
      </w:r>
    </w:p>
    <w:p w14:paraId="303051E0" w14:textId="77777777" w:rsidR="008D43DF" w:rsidRPr="00A2644A" w:rsidRDefault="008754B7" w:rsidP="008754B7">
      <w:pPr>
        <w:tabs>
          <w:tab w:val="num" w:pos="900"/>
          <w:tab w:val="num" w:pos="2880"/>
        </w:tabs>
        <w:ind w:right="-5" w:firstLine="720"/>
        <w:jc w:val="both"/>
        <w:rPr>
          <w:snapToGrid w:val="0"/>
          <w:szCs w:val="28"/>
        </w:rPr>
      </w:pPr>
      <w:r w:rsidRPr="00A2644A">
        <w:rPr>
          <w:snapToGrid w:val="0"/>
          <w:szCs w:val="28"/>
        </w:rPr>
        <w:t>- </w:t>
      </w:r>
      <w:r w:rsidR="008D43DF" w:rsidRPr="00A2644A">
        <w:rPr>
          <w:snapToGrid w:val="0"/>
          <w:szCs w:val="28"/>
        </w:rPr>
        <w:t xml:space="preserve">командировочные расходы персонала </w:t>
      </w:r>
      <w:r w:rsidR="008D43DF" w:rsidRPr="00A2644A">
        <w:rPr>
          <w:szCs w:val="28"/>
        </w:rPr>
        <w:t>Заказчика</w:t>
      </w:r>
      <w:r w:rsidR="008D43DF" w:rsidRPr="00A2644A">
        <w:rPr>
          <w:snapToGrid w:val="0"/>
          <w:szCs w:val="28"/>
        </w:rPr>
        <w:t>, привлекаемого к выполнению работ;</w:t>
      </w:r>
    </w:p>
    <w:p w14:paraId="48C1CA0D" w14:textId="77777777" w:rsidR="008D43DF" w:rsidRPr="00A2644A" w:rsidRDefault="008754B7" w:rsidP="008754B7">
      <w:pPr>
        <w:tabs>
          <w:tab w:val="num" w:pos="900"/>
          <w:tab w:val="num" w:pos="2880"/>
        </w:tabs>
        <w:ind w:right="-5" w:firstLine="720"/>
        <w:jc w:val="both"/>
        <w:rPr>
          <w:snapToGrid w:val="0"/>
          <w:szCs w:val="28"/>
        </w:rPr>
      </w:pPr>
      <w:r w:rsidRPr="00A2644A">
        <w:rPr>
          <w:snapToGrid w:val="0"/>
          <w:szCs w:val="28"/>
        </w:rPr>
        <w:t>- </w:t>
      </w:r>
      <w:r w:rsidR="008D43DF" w:rsidRPr="00A2644A">
        <w:rPr>
          <w:snapToGrid w:val="0"/>
          <w:szCs w:val="28"/>
        </w:rPr>
        <w:t>транспортные расходы;</w:t>
      </w:r>
    </w:p>
    <w:p w14:paraId="4D714018" w14:textId="77777777" w:rsidR="008D43DF" w:rsidRPr="00A2644A" w:rsidRDefault="008754B7" w:rsidP="008754B7">
      <w:pPr>
        <w:tabs>
          <w:tab w:val="num" w:pos="900"/>
          <w:tab w:val="num" w:pos="2880"/>
        </w:tabs>
        <w:ind w:right="-5" w:firstLine="720"/>
        <w:jc w:val="both"/>
        <w:rPr>
          <w:snapToGrid w:val="0"/>
          <w:szCs w:val="28"/>
        </w:rPr>
      </w:pPr>
      <w:r w:rsidRPr="00A2644A">
        <w:rPr>
          <w:snapToGrid w:val="0"/>
          <w:szCs w:val="28"/>
        </w:rPr>
        <w:t>- </w:t>
      </w:r>
      <w:r w:rsidR="008D43DF" w:rsidRPr="00A2644A">
        <w:rPr>
          <w:snapToGrid w:val="0"/>
          <w:szCs w:val="28"/>
        </w:rPr>
        <w:t>затраты на оплату услуг сторонних организаций, привлекаемых для устранения недостатков и недоработок.</w:t>
      </w:r>
    </w:p>
    <w:p w14:paraId="0CB4BDBA" w14:textId="77777777" w:rsidR="008D43DF" w:rsidRPr="00A2644A" w:rsidRDefault="008D43DF" w:rsidP="008754B7">
      <w:pPr>
        <w:tabs>
          <w:tab w:val="num" w:pos="900"/>
          <w:tab w:val="num" w:pos="2880"/>
        </w:tabs>
        <w:ind w:right="-5" w:firstLine="720"/>
        <w:jc w:val="both"/>
        <w:rPr>
          <w:szCs w:val="28"/>
        </w:rPr>
      </w:pPr>
      <w:r w:rsidRPr="00A2644A">
        <w:rPr>
          <w:szCs w:val="28"/>
        </w:rPr>
        <w:t>Затраты, указанные в данном пункте Заказчик вправе зачесть при расчете с Подрядчиком по любому из действующих с ним договоров.</w:t>
      </w:r>
    </w:p>
    <w:p w14:paraId="0CDF365B" w14:textId="483254A8" w:rsidR="008D43DF" w:rsidRPr="00A2644A" w:rsidRDefault="008D43DF" w:rsidP="008754B7">
      <w:pPr>
        <w:tabs>
          <w:tab w:val="num" w:pos="900"/>
          <w:tab w:val="num" w:pos="2880"/>
        </w:tabs>
        <w:ind w:right="-5" w:firstLine="720"/>
        <w:jc w:val="both"/>
        <w:rPr>
          <w:szCs w:val="28"/>
        </w:rPr>
      </w:pPr>
      <w:r w:rsidRPr="00A2644A">
        <w:rPr>
          <w:szCs w:val="28"/>
        </w:rPr>
        <w:t>8.1</w:t>
      </w:r>
      <w:r w:rsidR="00D76EE9">
        <w:rPr>
          <w:szCs w:val="28"/>
        </w:rPr>
        <w:t>0</w:t>
      </w:r>
      <w:proofErr w:type="gramStart"/>
      <w:r w:rsidR="008754B7" w:rsidRPr="00A2644A">
        <w:rPr>
          <w:szCs w:val="28"/>
        </w:rPr>
        <w:t> </w:t>
      </w:r>
      <w:r w:rsidRPr="00A2644A">
        <w:rPr>
          <w:szCs w:val="28"/>
        </w:rPr>
        <w:t>В</w:t>
      </w:r>
      <w:proofErr w:type="gramEnd"/>
      <w:r w:rsidRPr="00A2644A">
        <w:rPr>
          <w:szCs w:val="28"/>
        </w:rPr>
        <w:t xml:space="preserve"> случаях, когда работа выполнена Подрядчиком с отступлениями от настоящего договора, ухудшившими результат раб</w:t>
      </w:r>
      <w:r w:rsidR="0021580F">
        <w:rPr>
          <w:szCs w:val="28"/>
        </w:rPr>
        <w:t>от</w:t>
      </w:r>
      <w:r w:rsidRPr="00A2644A">
        <w:rPr>
          <w:szCs w:val="28"/>
        </w:rPr>
        <w:t>, или с иными недостатками и дефектами, Заказчик вправе по своему выбору потребовать от Подрядчика:</w:t>
      </w:r>
    </w:p>
    <w:p w14:paraId="6A34F3DC" w14:textId="77777777" w:rsidR="008D43DF" w:rsidRPr="00A2644A" w:rsidRDefault="008D43DF" w:rsidP="008754B7">
      <w:pPr>
        <w:tabs>
          <w:tab w:val="num" w:pos="900"/>
          <w:tab w:val="num" w:pos="2880"/>
        </w:tabs>
        <w:ind w:right="-5" w:firstLine="720"/>
        <w:jc w:val="both"/>
        <w:rPr>
          <w:szCs w:val="28"/>
        </w:rPr>
      </w:pPr>
      <w:r w:rsidRPr="00A2644A">
        <w:rPr>
          <w:szCs w:val="28"/>
        </w:rPr>
        <w:lastRenderedPageBreak/>
        <w:t>- безвозмездного устранения недостатков в согласованный сторонами срок;</w:t>
      </w:r>
    </w:p>
    <w:p w14:paraId="0C7C1E9C" w14:textId="77777777" w:rsidR="008D43DF" w:rsidRPr="00A2644A" w:rsidRDefault="008D43DF" w:rsidP="008754B7">
      <w:pPr>
        <w:tabs>
          <w:tab w:val="num" w:pos="900"/>
          <w:tab w:val="num" w:pos="2880"/>
        </w:tabs>
        <w:ind w:right="-5" w:firstLine="720"/>
        <w:jc w:val="both"/>
        <w:rPr>
          <w:szCs w:val="28"/>
        </w:rPr>
      </w:pPr>
      <w:r w:rsidRPr="00A2644A">
        <w:rPr>
          <w:szCs w:val="28"/>
        </w:rPr>
        <w:t>- соразмерного уменьшения установленной за работу цены;</w:t>
      </w:r>
    </w:p>
    <w:p w14:paraId="10AEF86D" w14:textId="77777777" w:rsidR="008D43DF" w:rsidRPr="00A2644A" w:rsidRDefault="008D43DF" w:rsidP="008754B7">
      <w:pPr>
        <w:tabs>
          <w:tab w:val="num" w:pos="900"/>
          <w:tab w:val="num" w:pos="2880"/>
        </w:tabs>
        <w:ind w:right="-5" w:firstLine="720"/>
        <w:jc w:val="both"/>
        <w:rPr>
          <w:szCs w:val="28"/>
        </w:rPr>
      </w:pPr>
      <w:r w:rsidRPr="00A2644A">
        <w:rPr>
          <w:szCs w:val="28"/>
        </w:rPr>
        <w:t>- безвозмездной замены результата ра</w:t>
      </w:r>
      <w:r w:rsidR="008754B7" w:rsidRPr="00A2644A">
        <w:rPr>
          <w:szCs w:val="28"/>
        </w:rPr>
        <w:t>боты (выполнения работы заново).</w:t>
      </w:r>
    </w:p>
    <w:p w14:paraId="237D3874" w14:textId="1933C3BD" w:rsidR="008D43DF" w:rsidRPr="00171DBB" w:rsidRDefault="008D43DF" w:rsidP="008754B7">
      <w:pPr>
        <w:tabs>
          <w:tab w:val="num" w:pos="900"/>
          <w:tab w:val="num" w:pos="2880"/>
        </w:tabs>
        <w:ind w:right="-5" w:firstLine="720"/>
        <w:jc w:val="both"/>
        <w:rPr>
          <w:color w:val="000000" w:themeColor="text1"/>
          <w:szCs w:val="28"/>
        </w:rPr>
      </w:pPr>
      <w:r w:rsidRPr="00A2644A">
        <w:rPr>
          <w:szCs w:val="28"/>
        </w:rPr>
        <w:t>Вместо предъявления указанных требований Заказчик вправе устранить недостатки самостоятельно или с привлечением третьих лиц</w:t>
      </w:r>
      <w:r w:rsidR="00A94AB2" w:rsidRPr="00171DBB">
        <w:rPr>
          <w:color w:val="000000" w:themeColor="text1"/>
          <w:szCs w:val="28"/>
        </w:rPr>
        <w:t xml:space="preserve">, а Подрядчик обязан возместить Заказчику </w:t>
      </w:r>
      <w:r w:rsidRPr="00171DBB">
        <w:rPr>
          <w:color w:val="000000" w:themeColor="text1"/>
          <w:szCs w:val="28"/>
        </w:rPr>
        <w:t>понесенны</w:t>
      </w:r>
      <w:r w:rsidR="00A94AB2" w:rsidRPr="00171DBB">
        <w:rPr>
          <w:color w:val="000000" w:themeColor="text1"/>
          <w:szCs w:val="28"/>
        </w:rPr>
        <w:t>е</w:t>
      </w:r>
      <w:r w:rsidRPr="00171DBB">
        <w:rPr>
          <w:color w:val="000000" w:themeColor="text1"/>
          <w:szCs w:val="28"/>
        </w:rPr>
        <w:t xml:space="preserve"> в связи с этим расход</w:t>
      </w:r>
      <w:r w:rsidR="00A94AB2" w:rsidRPr="00171DBB">
        <w:rPr>
          <w:color w:val="000000" w:themeColor="text1"/>
          <w:szCs w:val="28"/>
        </w:rPr>
        <w:t>ы</w:t>
      </w:r>
      <w:r w:rsidRPr="00171DBB">
        <w:rPr>
          <w:color w:val="000000" w:themeColor="text1"/>
          <w:szCs w:val="28"/>
        </w:rPr>
        <w:t xml:space="preserve"> и убытк</w:t>
      </w:r>
      <w:r w:rsidR="00A94AB2" w:rsidRPr="00171DBB">
        <w:rPr>
          <w:color w:val="000000" w:themeColor="text1"/>
          <w:szCs w:val="28"/>
        </w:rPr>
        <w:t>и</w:t>
      </w:r>
      <w:r w:rsidRPr="00171DBB">
        <w:rPr>
          <w:color w:val="000000" w:themeColor="text1"/>
          <w:szCs w:val="28"/>
        </w:rPr>
        <w:t>. При этом</w:t>
      </w:r>
      <w:r w:rsidR="00A94AB2" w:rsidRPr="00171DBB">
        <w:rPr>
          <w:color w:val="000000" w:themeColor="text1"/>
          <w:szCs w:val="28"/>
        </w:rPr>
        <w:t>,</w:t>
      </w:r>
      <w:r w:rsidRPr="00171DBB">
        <w:rPr>
          <w:color w:val="000000" w:themeColor="text1"/>
          <w:szCs w:val="28"/>
        </w:rPr>
        <w:t xml:space="preserve"> уведомление подрядчика о выявленных недостатках обязательно.</w:t>
      </w:r>
    </w:p>
    <w:p w14:paraId="15EB7F3A" w14:textId="62B75301" w:rsidR="00A94AB2" w:rsidRPr="00171DBB" w:rsidRDefault="00A94AB2" w:rsidP="00A94AB2">
      <w:pPr>
        <w:pStyle w:val="af"/>
        <w:spacing w:after="0"/>
        <w:ind w:firstLine="709"/>
        <w:jc w:val="both"/>
        <w:rPr>
          <w:color w:val="000000" w:themeColor="text1"/>
          <w:szCs w:val="28"/>
        </w:rPr>
      </w:pPr>
      <w:r w:rsidRPr="00171DBB">
        <w:rPr>
          <w:color w:val="000000" w:themeColor="text1"/>
          <w:szCs w:val="28"/>
        </w:rPr>
        <w:t xml:space="preserve">В случае выполнения работ с существенными или неустранимыми недостатками либо </w:t>
      </w:r>
      <w:proofErr w:type="spellStart"/>
      <w:r w:rsidR="008D43DF" w:rsidRPr="008D43DF">
        <w:rPr>
          <w:szCs w:val="28"/>
        </w:rPr>
        <w:t>неустранения</w:t>
      </w:r>
      <w:proofErr w:type="spellEnd"/>
      <w:r w:rsidRPr="00171DBB">
        <w:rPr>
          <w:color w:val="000000" w:themeColor="text1"/>
          <w:szCs w:val="28"/>
        </w:rPr>
        <w:t xml:space="preserve"> Подрядчиком недостатков в срок, установленный Заказчиком, последний вправе отказаться от исполнения договора</w:t>
      </w:r>
      <w:r w:rsidR="008D43DF" w:rsidRPr="008D43DF">
        <w:rPr>
          <w:szCs w:val="28"/>
        </w:rPr>
        <w:t xml:space="preserve"> и потребовать возмещения причиненных убытков</w:t>
      </w:r>
      <w:r w:rsidRPr="00171DBB">
        <w:rPr>
          <w:color w:val="000000" w:themeColor="text1"/>
          <w:szCs w:val="28"/>
        </w:rPr>
        <w:t>.</w:t>
      </w:r>
    </w:p>
    <w:p w14:paraId="067C99AF" w14:textId="77777777" w:rsidR="005D7A10" w:rsidRPr="00171DBB" w:rsidRDefault="005D7A10" w:rsidP="005D7A10">
      <w:pPr>
        <w:suppressAutoHyphens/>
        <w:ind w:firstLine="709"/>
        <w:jc w:val="both"/>
        <w:rPr>
          <w:color w:val="000000" w:themeColor="text1"/>
          <w:szCs w:val="28"/>
        </w:rPr>
      </w:pPr>
      <w:r w:rsidRPr="00171DBB">
        <w:rPr>
          <w:color w:val="000000" w:themeColor="text1"/>
          <w:szCs w:val="28"/>
        </w:rPr>
        <w:t>При неявке представителя Подрядчика в указанный срок после получения письменного извещения о необходимости явки для составления акта о выявленных недостатках, акт составляется Заказчиком в одностороннем порядке и направляется Подрядчику, а на Подрядчика за неявку может быть наложен штраф в размере 20% (двадцать процентов) от стоимости настоящего договора.</w:t>
      </w:r>
    </w:p>
    <w:p w14:paraId="7520783B" w14:textId="1830F4B1" w:rsidR="008D43DF" w:rsidRPr="00F65E6B" w:rsidRDefault="008D43DF" w:rsidP="008D43DF">
      <w:pPr>
        <w:widowControl w:val="0"/>
        <w:tabs>
          <w:tab w:val="num" w:pos="2160"/>
        </w:tabs>
        <w:ind w:right="-5" w:firstLine="720"/>
        <w:jc w:val="both"/>
        <w:rPr>
          <w:color w:val="000000" w:themeColor="text1"/>
          <w:szCs w:val="28"/>
        </w:rPr>
      </w:pPr>
      <w:proofErr w:type="gramStart"/>
      <w:r w:rsidRPr="00A2644A">
        <w:rPr>
          <w:szCs w:val="28"/>
        </w:rPr>
        <w:t xml:space="preserve">За </w:t>
      </w:r>
      <w:proofErr w:type="spellStart"/>
      <w:r w:rsidRPr="00A2644A">
        <w:rPr>
          <w:szCs w:val="28"/>
        </w:rPr>
        <w:t>неустранение</w:t>
      </w:r>
      <w:proofErr w:type="spellEnd"/>
      <w:r w:rsidRPr="00A2644A">
        <w:rPr>
          <w:szCs w:val="28"/>
        </w:rPr>
        <w:t xml:space="preserve"> в согласованный сторонами срок недостатков и недоработок, перечисленных в двухстороннем акте и/или нарушение срока по безвозмездной замене результата работы (выполнения работы заново) и/или нарушение согласованного срока возмещения понесенных Заказчиком расходов на устранение недостатков самостоятельно или с привлечением третьих лиц, </w:t>
      </w:r>
      <w:r w:rsidR="00A94AB2" w:rsidRPr="00F65E6B">
        <w:rPr>
          <w:color w:val="000000" w:themeColor="text1"/>
          <w:szCs w:val="28"/>
        </w:rPr>
        <w:t xml:space="preserve">Подрядчик уплачивает  </w:t>
      </w:r>
      <w:r w:rsidRPr="00F65E6B">
        <w:rPr>
          <w:color w:val="000000" w:themeColor="text1"/>
          <w:szCs w:val="28"/>
        </w:rPr>
        <w:t>Заказчик</w:t>
      </w:r>
      <w:r w:rsidR="00A94AB2" w:rsidRPr="00F65E6B">
        <w:rPr>
          <w:color w:val="000000" w:themeColor="text1"/>
          <w:szCs w:val="28"/>
        </w:rPr>
        <w:t>у</w:t>
      </w:r>
      <w:r w:rsidRPr="00F65E6B">
        <w:rPr>
          <w:color w:val="000000" w:themeColor="text1"/>
          <w:szCs w:val="28"/>
        </w:rPr>
        <w:t xml:space="preserve"> неустойку в размере 0,1 процента цены работы за каждый </w:t>
      </w:r>
      <w:r w:rsidR="00A94AB2" w:rsidRPr="00F65E6B">
        <w:rPr>
          <w:color w:val="000000" w:themeColor="text1"/>
          <w:szCs w:val="28"/>
        </w:rPr>
        <w:t xml:space="preserve">календарный </w:t>
      </w:r>
      <w:r w:rsidRPr="00F65E6B">
        <w:rPr>
          <w:color w:val="000000" w:themeColor="text1"/>
          <w:szCs w:val="28"/>
        </w:rPr>
        <w:t>день просрочки.</w:t>
      </w:r>
      <w:proofErr w:type="gramEnd"/>
    </w:p>
    <w:p w14:paraId="79B16F55" w14:textId="2308208D" w:rsidR="008D43DF" w:rsidRPr="00A2644A" w:rsidRDefault="008D43DF" w:rsidP="008D43DF">
      <w:pPr>
        <w:ind w:firstLine="708"/>
        <w:jc w:val="both"/>
        <w:rPr>
          <w:szCs w:val="28"/>
        </w:rPr>
      </w:pPr>
      <w:r w:rsidRPr="00F65E6B">
        <w:rPr>
          <w:color w:val="000000" w:themeColor="text1"/>
          <w:szCs w:val="28"/>
        </w:rPr>
        <w:t>8.1</w:t>
      </w:r>
      <w:r w:rsidR="00D76EE9">
        <w:rPr>
          <w:color w:val="000000" w:themeColor="text1"/>
          <w:szCs w:val="28"/>
        </w:rPr>
        <w:t>1</w:t>
      </w:r>
      <w:r w:rsidR="008754B7" w:rsidRPr="00F65E6B">
        <w:rPr>
          <w:color w:val="000000" w:themeColor="text1"/>
          <w:szCs w:val="28"/>
        </w:rPr>
        <w:t> </w:t>
      </w:r>
      <w:r w:rsidRPr="00F65E6B">
        <w:rPr>
          <w:color w:val="000000" w:themeColor="text1"/>
          <w:szCs w:val="28"/>
        </w:rPr>
        <w:t xml:space="preserve">Возврат  некачественного результата работы в соответствии </w:t>
      </w:r>
      <w:r w:rsidRPr="00A2644A">
        <w:rPr>
          <w:szCs w:val="28"/>
        </w:rPr>
        <w:t>с п</w:t>
      </w:r>
      <w:r w:rsidR="00C426D2" w:rsidRPr="00A2644A">
        <w:rPr>
          <w:szCs w:val="28"/>
        </w:rPr>
        <w:t>унктом</w:t>
      </w:r>
      <w:r w:rsidRPr="00A2644A">
        <w:rPr>
          <w:szCs w:val="28"/>
        </w:rPr>
        <w:t xml:space="preserve"> 2 ст</w:t>
      </w:r>
      <w:r w:rsidR="00C426D2" w:rsidRPr="00A2644A">
        <w:rPr>
          <w:szCs w:val="28"/>
        </w:rPr>
        <w:t>атьи</w:t>
      </w:r>
      <w:r w:rsidRPr="00A2644A">
        <w:rPr>
          <w:szCs w:val="28"/>
        </w:rPr>
        <w:t xml:space="preserve"> 723 ГК РФ осуществляется силами и за счет Подрядчика.</w:t>
      </w:r>
    </w:p>
    <w:p w14:paraId="2709127B" w14:textId="626E2933" w:rsidR="008D43DF" w:rsidRPr="00A2644A" w:rsidRDefault="008D43DF" w:rsidP="008D43DF">
      <w:pPr>
        <w:ind w:firstLine="708"/>
        <w:jc w:val="both"/>
        <w:rPr>
          <w:szCs w:val="28"/>
        </w:rPr>
      </w:pPr>
      <w:r w:rsidRPr="00A2644A">
        <w:rPr>
          <w:szCs w:val="28"/>
        </w:rPr>
        <w:t>8.1</w:t>
      </w:r>
      <w:r w:rsidR="00D76EE9">
        <w:rPr>
          <w:szCs w:val="28"/>
        </w:rPr>
        <w:t>2</w:t>
      </w:r>
      <w:r w:rsidR="008754B7" w:rsidRPr="00A2644A">
        <w:rPr>
          <w:szCs w:val="28"/>
        </w:rPr>
        <w:t> </w:t>
      </w:r>
      <w:r w:rsidRPr="00A2644A">
        <w:rPr>
          <w:szCs w:val="28"/>
        </w:rPr>
        <w:t xml:space="preserve">Заказчик имеет право на взыскание с Подрядчика штрафа в размере 5% (пять процентов) от цены договора за неисполнение Подрядчиком обязанности передать заказчику вместе с результатом работы информацию, определенную </w:t>
      </w:r>
      <w:hyperlink r:id="rId10" w:history="1">
        <w:r w:rsidRPr="00A2644A">
          <w:rPr>
            <w:szCs w:val="28"/>
          </w:rPr>
          <w:t>ст</w:t>
        </w:r>
        <w:r w:rsidR="00C426D2" w:rsidRPr="00A2644A">
          <w:rPr>
            <w:szCs w:val="28"/>
          </w:rPr>
          <w:t>атьей</w:t>
        </w:r>
        <w:r w:rsidRPr="00A2644A">
          <w:rPr>
            <w:szCs w:val="28"/>
          </w:rPr>
          <w:t xml:space="preserve"> 726</w:t>
        </w:r>
      </w:hyperlink>
      <w:r w:rsidRPr="00A2644A">
        <w:rPr>
          <w:szCs w:val="28"/>
        </w:rPr>
        <w:t xml:space="preserve"> ГК РФ.</w:t>
      </w:r>
    </w:p>
    <w:p w14:paraId="2216C33D" w14:textId="316B2EA8" w:rsidR="008D43DF" w:rsidRPr="000E09D4" w:rsidRDefault="008D43DF" w:rsidP="008D43DF">
      <w:pPr>
        <w:ind w:firstLine="708"/>
        <w:jc w:val="both"/>
        <w:rPr>
          <w:color w:val="000000" w:themeColor="text1"/>
          <w:szCs w:val="28"/>
        </w:rPr>
      </w:pPr>
      <w:r w:rsidRPr="00A2644A">
        <w:rPr>
          <w:szCs w:val="28"/>
        </w:rPr>
        <w:t>8.</w:t>
      </w:r>
      <w:r w:rsidRPr="000E09D4">
        <w:rPr>
          <w:color w:val="000000" w:themeColor="text1"/>
          <w:szCs w:val="28"/>
        </w:rPr>
        <w:t>1</w:t>
      </w:r>
      <w:r w:rsidR="00D76EE9">
        <w:rPr>
          <w:color w:val="000000" w:themeColor="text1"/>
          <w:szCs w:val="28"/>
        </w:rPr>
        <w:t>3</w:t>
      </w:r>
      <w:r w:rsidR="008754B7" w:rsidRPr="000E09D4">
        <w:rPr>
          <w:color w:val="000000" w:themeColor="text1"/>
          <w:szCs w:val="28"/>
        </w:rPr>
        <w:t> </w:t>
      </w:r>
      <w:r w:rsidR="00393EF2" w:rsidRPr="000E09D4">
        <w:rPr>
          <w:color w:val="000000" w:themeColor="text1"/>
          <w:szCs w:val="28"/>
        </w:rPr>
        <w:t xml:space="preserve">Подрядчик обязан возместить Заказчику </w:t>
      </w:r>
      <w:r w:rsidRPr="000E09D4">
        <w:rPr>
          <w:color w:val="000000" w:themeColor="text1"/>
          <w:szCs w:val="28"/>
        </w:rPr>
        <w:t>убытк</w:t>
      </w:r>
      <w:r w:rsidR="00393EF2" w:rsidRPr="000E09D4">
        <w:rPr>
          <w:color w:val="000000" w:themeColor="text1"/>
          <w:szCs w:val="28"/>
        </w:rPr>
        <w:t>и</w:t>
      </w:r>
      <w:r w:rsidRPr="000E09D4">
        <w:rPr>
          <w:color w:val="000000" w:themeColor="text1"/>
          <w:szCs w:val="28"/>
        </w:rPr>
        <w:t>, причиненны</w:t>
      </w:r>
      <w:r w:rsidR="00393EF2" w:rsidRPr="000E09D4">
        <w:rPr>
          <w:color w:val="000000" w:themeColor="text1"/>
          <w:szCs w:val="28"/>
        </w:rPr>
        <w:t>е</w:t>
      </w:r>
      <w:r w:rsidRPr="000E09D4">
        <w:rPr>
          <w:color w:val="000000" w:themeColor="text1"/>
          <w:szCs w:val="28"/>
        </w:rPr>
        <w:t xml:space="preserve"> действиями или бездействием Подрядчика, повлекшим</w:t>
      </w:r>
      <w:r w:rsidR="00393EF2" w:rsidRPr="000E09D4">
        <w:rPr>
          <w:color w:val="000000" w:themeColor="text1"/>
          <w:szCs w:val="28"/>
        </w:rPr>
        <w:t>и</w:t>
      </w:r>
      <w:r w:rsidRPr="000E09D4">
        <w:rPr>
          <w:color w:val="000000" w:themeColor="text1"/>
          <w:szCs w:val="28"/>
        </w:rPr>
        <w:t xml:space="preserve"> </w:t>
      </w:r>
      <w:proofErr w:type="spellStart"/>
      <w:r w:rsidRPr="000E09D4">
        <w:rPr>
          <w:color w:val="000000" w:themeColor="text1"/>
          <w:szCs w:val="28"/>
        </w:rPr>
        <w:t>несохранность</w:t>
      </w:r>
      <w:proofErr w:type="spellEnd"/>
      <w:r w:rsidRPr="000E09D4">
        <w:rPr>
          <w:color w:val="000000" w:themeColor="text1"/>
          <w:szCs w:val="28"/>
        </w:rPr>
        <w:t xml:space="preserve"> (гибель или повреждение) предоставленного Заказчиком материала, оборудования, переданной для переработки (обработки) вещи или иного имущества, оказавшегося во владении Подрядчика в связи с исполнением </w:t>
      </w:r>
      <w:r w:rsidR="00393EF2" w:rsidRPr="000E09D4">
        <w:rPr>
          <w:color w:val="000000" w:themeColor="text1"/>
          <w:szCs w:val="28"/>
        </w:rPr>
        <w:t xml:space="preserve">настоящего </w:t>
      </w:r>
      <w:r w:rsidRPr="000E09D4">
        <w:rPr>
          <w:color w:val="000000" w:themeColor="text1"/>
          <w:szCs w:val="28"/>
        </w:rPr>
        <w:t>договора.</w:t>
      </w:r>
    </w:p>
    <w:p w14:paraId="5E4CCABC" w14:textId="5A78C5C8" w:rsidR="008D43DF" w:rsidRPr="00A2644A" w:rsidRDefault="008D43DF" w:rsidP="008D43DF">
      <w:pPr>
        <w:ind w:firstLine="708"/>
        <w:jc w:val="both"/>
        <w:rPr>
          <w:szCs w:val="28"/>
        </w:rPr>
      </w:pPr>
      <w:proofErr w:type="gramStart"/>
      <w:r w:rsidRPr="000E09D4">
        <w:rPr>
          <w:color w:val="000000" w:themeColor="text1"/>
          <w:szCs w:val="28"/>
        </w:rPr>
        <w:t>8.1</w:t>
      </w:r>
      <w:r w:rsidR="00D76EE9">
        <w:rPr>
          <w:color w:val="000000" w:themeColor="text1"/>
          <w:szCs w:val="28"/>
        </w:rPr>
        <w:t>4</w:t>
      </w:r>
      <w:r w:rsidR="008754B7" w:rsidRPr="000E09D4">
        <w:rPr>
          <w:color w:val="000000" w:themeColor="text1"/>
          <w:szCs w:val="28"/>
        </w:rPr>
        <w:t> </w:t>
      </w:r>
      <w:r w:rsidR="00393EF2" w:rsidRPr="000E09D4">
        <w:rPr>
          <w:color w:val="000000" w:themeColor="text1"/>
          <w:szCs w:val="28"/>
        </w:rPr>
        <w:t xml:space="preserve">Подрядчик обязан </w:t>
      </w:r>
      <w:r w:rsidR="00444E03">
        <w:rPr>
          <w:color w:val="000000" w:themeColor="text1"/>
          <w:szCs w:val="28"/>
        </w:rPr>
        <w:t>уплатить</w:t>
      </w:r>
      <w:r w:rsidR="00393EF2" w:rsidRPr="000E09D4">
        <w:rPr>
          <w:color w:val="000000" w:themeColor="text1"/>
          <w:szCs w:val="28"/>
        </w:rPr>
        <w:t xml:space="preserve"> Заказчику </w:t>
      </w:r>
      <w:r w:rsidRPr="000E09D4">
        <w:rPr>
          <w:color w:val="000000" w:themeColor="text1"/>
          <w:szCs w:val="28"/>
        </w:rPr>
        <w:t xml:space="preserve">неустойку </w:t>
      </w:r>
      <w:r w:rsidRPr="00A2644A">
        <w:rPr>
          <w:szCs w:val="28"/>
        </w:rPr>
        <w:t xml:space="preserve">в размере одной трехсотой </w:t>
      </w:r>
      <w:r w:rsidR="00FF2346" w:rsidRPr="00A2644A">
        <w:rPr>
          <w:szCs w:val="28"/>
        </w:rPr>
        <w:t xml:space="preserve">ключевой </w:t>
      </w:r>
      <w:r w:rsidRPr="00A2644A">
        <w:rPr>
          <w:szCs w:val="28"/>
        </w:rPr>
        <w:t>ставки Центрального банка Российской Федерации, действующей на день уплаты неустойки от суммы предоставленного Заказчиком материала, оборудования, переданной для переработки (обработки) вещи или иного имущества, оказавшегося во владении Подрядчика в связи с исполнением договора подряда, которые Подрядчик не вернул Заказчику и не возместил их стоимость в согласованные с Заказчиком сроки</w:t>
      </w:r>
      <w:proofErr w:type="gramEnd"/>
      <w:r w:rsidR="00C426D2" w:rsidRPr="00A2644A">
        <w:rPr>
          <w:szCs w:val="28"/>
        </w:rPr>
        <w:t>, за каждый день просрочки</w:t>
      </w:r>
      <w:r w:rsidRPr="00A2644A">
        <w:rPr>
          <w:szCs w:val="28"/>
        </w:rPr>
        <w:t>.</w:t>
      </w:r>
    </w:p>
    <w:p w14:paraId="430A6464" w14:textId="77777777" w:rsidR="008D43DF" w:rsidRPr="00A2644A" w:rsidRDefault="008D43DF" w:rsidP="008754B7">
      <w:pPr>
        <w:ind w:firstLine="708"/>
        <w:jc w:val="both"/>
        <w:rPr>
          <w:szCs w:val="28"/>
        </w:rPr>
      </w:pPr>
      <w:bookmarkStart w:id="3" w:name="_Toc341772960"/>
      <w:bookmarkStart w:id="4" w:name="_Toc343855415"/>
      <w:r w:rsidRPr="00A2644A">
        <w:rPr>
          <w:szCs w:val="28"/>
        </w:rPr>
        <w:t>Заказчик имеет право на возмещение стоимости невозвращенного материала только при расторжении (прекращении) договора, если возврат имущества в натуральном виде невозможен.</w:t>
      </w:r>
      <w:bookmarkEnd w:id="3"/>
      <w:bookmarkEnd w:id="4"/>
    </w:p>
    <w:p w14:paraId="00BA1EDB" w14:textId="77777777" w:rsidR="008D43DF" w:rsidRPr="00A2644A" w:rsidRDefault="008D43DF" w:rsidP="008754B7">
      <w:pPr>
        <w:ind w:firstLine="708"/>
        <w:jc w:val="both"/>
        <w:rPr>
          <w:szCs w:val="28"/>
        </w:rPr>
      </w:pPr>
      <w:bookmarkStart w:id="5" w:name="_Toc341772961"/>
      <w:bookmarkStart w:id="6" w:name="_Toc343855416"/>
      <w:r w:rsidRPr="00A2644A">
        <w:rPr>
          <w:szCs w:val="28"/>
        </w:rPr>
        <w:t>Принятие материалов, не использованных Подрядчиком при выполнении работ, является правом, а не обязанностью Заказчика.</w:t>
      </w:r>
      <w:bookmarkEnd w:id="5"/>
      <w:bookmarkEnd w:id="6"/>
    </w:p>
    <w:p w14:paraId="7F3E78D1" w14:textId="77777777" w:rsidR="008D43DF" w:rsidRPr="00A2644A" w:rsidRDefault="008D43DF" w:rsidP="008754B7">
      <w:pPr>
        <w:autoSpaceDE w:val="0"/>
        <w:autoSpaceDN w:val="0"/>
        <w:adjustRightInd w:val="0"/>
        <w:ind w:firstLine="709"/>
        <w:jc w:val="both"/>
        <w:outlineLvl w:val="0"/>
        <w:rPr>
          <w:szCs w:val="28"/>
        </w:rPr>
      </w:pPr>
      <w:bookmarkStart w:id="7" w:name="_Toc341772962"/>
      <w:bookmarkStart w:id="8" w:name="_Toc343855417"/>
      <w:r w:rsidRPr="00A2644A">
        <w:rPr>
          <w:szCs w:val="28"/>
        </w:rPr>
        <w:lastRenderedPageBreak/>
        <w:t>Возмещение Заказчику убытков в связи с некачественным выполнением работ, включая стоимость переданных для переработки вещей, не освобождает Подрядчика от обязанности возвратить указанные вещи Заказчику.</w:t>
      </w:r>
      <w:bookmarkEnd w:id="7"/>
      <w:bookmarkEnd w:id="8"/>
    </w:p>
    <w:p w14:paraId="1AADF226" w14:textId="03098635" w:rsidR="008D43DF" w:rsidRPr="00A2644A" w:rsidRDefault="008D43DF" w:rsidP="008754B7">
      <w:pPr>
        <w:autoSpaceDE w:val="0"/>
        <w:autoSpaceDN w:val="0"/>
        <w:adjustRightInd w:val="0"/>
        <w:ind w:firstLine="709"/>
        <w:jc w:val="both"/>
        <w:outlineLvl w:val="0"/>
        <w:rPr>
          <w:szCs w:val="28"/>
        </w:rPr>
      </w:pPr>
      <w:bookmarkStart w:id="9" w:name="_Toc341772963"/>
      <w:bookmarkStart w:id="10" w:name="_Toc343855418"/>
      <w:r w:rsidRPr="00A2644A">
        <w:rPr>
          <w:szCs w:val="28"/>
        </w:rPr>
        <w:t>8.</w:t>
      </w:r>
      <w:r w:rsidR="00191FE9" w:rsidRPr="00A2644A">
        <w:rPr>
          <w:szCs w:val="28"/>
        </w:rPr>
        <w:t>1</w:t>
      </w:r>
      <w:r w:rsidR="00D76EE9">
        <w:rPr>
          <w:szCs w:val="28"/>
        </w:rPr>
        <w:t>5</w:t>
      </w:r>
      <w:r w:rsidR="008754B7" w:rsidRPr="00A2644A">
        <w:rPr>
          <w:szCs w:val="28"/>
        </w:rPr>
        <w:t> </w:t>
      </w:r>
      <w:r w:rsidRPr="00A2644A">
        <w:rPr>
          <w:szCs w:val="28"/>
        </w:rPr>
        <w:t xml:space="preserve"> </w:t>
      </w:r>
      <w:r w:rsidRPr="00E36A8C">
        <w:rPr>
          <w:color w:val="000000" w:themeColor="text1"/>
          <w:szCs w:val="28"/>
        </w:rPr>
        <w:t xml:space="preserve">Подрядчик </w:t>
      </w:r>
      <w:r w:rsidR="00114328" w:rsidRPr="00E36A8C">
        <w:rPr>
          <w:color w:val="000000" w:themeColor="text1"/>
          <w:szCs w:val="28"/>
        </w:rPr>
        <w:t xml:space="preserve">уплачивает Заказчику </w:t>
      </w:r>
      <w:r w:rsidRPr="00E36A8C">
        <w:rPr>
          <w:color w:val="000000" w:themeColor="text1"/>
          <w:szCs w:val="28"/>
        </w:rPr>
        <w:t xml:space="preserve">штраф в </w:t>
      </w:r>
      <w:r w:rsidRPr="00A2644A">
        <w:rPr>
          <w:szCs w:val="28"/>
        </w:rPr>
        <w:t>размере 10 % (десять процентов) от стоимости выполняемых работ за каждый выявленный факт некачественного выполнения работ.</w:t>
      </w:r>
      <w:bookmarkEnd w:id="9"/>
      <w:bookmarkEnd w:id="10"/>
      <w:r w:rsidRPr="00A2644A">
        <w:rPr>
          <w:szCs w:val="28"/>
        </w:rPr>
        <w:t xml:space="preserve"> </w:t>
      </w:r>
    </w:p>
    <w:p w14:paraId="1B03AC2C" w14:textId="09CD78D3" w:rsidR="008D43DF" w:rsidRPr="00646B31" w:rsidRDefault="008D43DF" w:rsidP="008754B7">
      <w:pPr>
        <w:autoSpaceDE w:val="0"/>
        <w:autoSpaceDN w:val="0"/>
        <w:adjustRightInd w:val="0"/>
        <w:ind w:firstLine="709"/>
        <w:jc w:val="both"/>
        <w:outlineLvl w:val="0"/>
        <w:rPr>
          <w:szCs w:val="28"/>
        </w:rPr>
      </w:pPr>
      <w:bookmarkStart w:id="11" w:name="_Toc341772965"/>
      <w:bookmarkStart w:id="12" w:name="_Toc343855420"/>
      <w:r w:rsidRPr="00A2644A">
        <w:rPr>
          <w:szCs w:val="28"/>
        </w:rPr>
        <w:t>8.</w:t>
      </w:r>
      <w:r w:rsidR="00D76EE9">
        <w:rPr>
          <w:szCs w:val="28"/>
        </w:rPr>
        <w:t>16</w:t>
      </w:r>
      <w:r w:rsidR="008754B7" w:rsidRPr="00A2644A">
        <w:rPr>
          <w:szCs w:val="28"/>
        </w:rPr>
        <w:t> </w:t>
      </w:r>
      <w:r w:rsidRPr="00A2644A">
        <w:rPr>
          <w:szCs w:val="28"/>
        </w:rPr>
        <w:t>Заказчик вправе удержать начисленные штрафные санкции из суммы, подлежащей уплате за выполненные работы при окончательном расчете с Подрядчиком</w:t>
      </w:r>
      <w:r w:rsidR="004E45B5" w:rsidRPr="00A2644A">
        <w:rPr>
          <w:szCs w:val="28"/>
        </w:rPr>
        <w:t xml:space="preserve"> </w:t>
      </w:r>
      <w:r w:rsidR="004E45B5" w:rsidRPr="00646B31">
        <w:rPr>
          <w:szCs w:val="28"/>
        </w:rPr>
        <w:t>при условии направления Подрядчику соответствующего письменного уведомление о намерении уменьшить сумму платежа на сумму начисленной неустойки</w:t>
      </w:r>
      <w:r w:rsidRPr="00646B31">
        <w:rPr>
          <w:szCs w:val="28"/>
        </w:rPr>
        <w:t>.</w:t>
      </w:r>
      <w:bookmarkEnd w:id="11"/>
      <w:bookmarkEnd w:id="12"/>
    </w:p>
    <w:p w14:paraId="0F45FE5A" w14:textId="77777777" w:rsidR="00FE1D92" w:rsidRPr="00A2644A" w:rsidRDefault="00FE1D92" w:rsidP="008754B7">
      <w:pPr>
        <w:autoSpaceDE w:val="0"/>
        <w:autoSpaceDN w:val="0"/>
        <w:adjustRightInd w:val="0"/>
        <w:ind w:firstLine="709"/>
        <w:jc w:val="both"/>
        <w:outlineLvl w:val="0"/>
        <w:rPr>
          <w:szCs w:val="28"/>
        </w:rPr>
      </w:pPr>
    </w:p>
    <w:p w14:paraId="0B3B7760" w14:textId="77777777" w:rsidR="008D43DF" w:rsidRPr="00A2644A" w:rsidRDefault="008D43DF" w:rsidP="008D43DF">
      <w:pPr>
        <w:ind w:firstLine="708"/>
        <w:jc w:val="both"/>
        <w:rPr>
          <w:b/>
          <w:szCs w:val="28"/>
        </w:rPr>
      </w:pPr>
      <w:r w:rsidRPr="00A2644A">
        <w:rPr>
          <w:b/>
          <w:szCs w:val="28"/>
        </w:rPr>
        <w:t>9. ГАРАНТИИ</w:t>
      </w:r>
    </w:p>
    <w:p w14:paraId="035F4597" w14:textId="12237038" w:rsidR="008D43DF" w:rsidRPr="00A2644A" w:rsidRDefault="008D43DF" w:rsidP="008D43DF">
      <w:pPr>
        <w:ind w:firstLine="708"/>
        <w:jc w:val="both"/>
        <w:rPr>
          <w:szCs w:val="28"/>
        </w:rPr>
      </w:pPr>
      <w:r w:rsidRPr="00A2644A">
        <w:rPr>
          <w:szCs w:val="28"/>
        </w:rPr>
        <w:t>9.1</w:t>
      </w:r>
      <w:r w:rsidR="008754B7" w:rsidRPr="00A2644A">
        <w:rPr>
          <w:szCs w:val="28"/>
        </w:rPr>
        <w:t> </w:t>
      </w:r>
      <w:r w:rsidRPr="00A2644A">
        <w:rPr>
          <w:szCs w:val="28"/>
        </w:rPr>
        <w:t xml:space="preserve">Гарантийный срок нормальной эксплуатации оборудования и работ устанавливается </w:t>
      </w:r>
      <w:r w:rsidR="00D76EE9">
        <w:rPr>
          <w:szCs w:val="28"/>
        </w:rPr>
        <w:t xml:space="preserve">12 </w:t>
      </w:r>
      <w:r w:rsidR="00D76EE9">
        <w:rPr>
          <w:sz w:val="24"/>
          <w:szCs w:val="28"/>
        </w:rPr>
        <w:t>(двенадцать)</w:t>
      </w:r>
      <w:r w:rsidRPr="00A2644A">
        <w:rPr>
          <w:szCs w:val="28"/>
        </w:rPr>
        <w:t xml:space="preserve"> месяцев, </w:t>
      </w:r>
      <w:proofErr w:type="gramStart"/>
      <w:r w:rsidRPr="00A2644A">
        <w:rPr>
          <w:szCs w:val="28"/>
        </w:rPr>
        <w:t>с даты подписания</w:t>
      </w:r>
      <w:proofErr w:type="gramEnd"/>
      <w:r w:rsidRPr="00A2644A">
        <w:rPr>
          <w:szCs w:val="28"/>
        </w:rPr>
        <w:t xml:space="preserve"> сторонами акта выполненных работ.</w:t>
      </w:r>
    </w:p>
    <w:p w14:paraId="78FD6FAB" w14:textId="0CE5E568" w:rsidR="008D43DF" w:rsidRPr="00A2644A" w:rsidRDefault="008D43DF" w:rsidP="008D43DF">
      <w:pPr>
        <w:pStyle w:val="af"/>
        <w:spacing w:after="0"/>
        <w:ind w:firstLine="708"/>
        <w:jc w:val="both"/>
        <w:rPr>
          <w:szCs w:val="28"/>
        </w:rPr>
      </w:pPr>
      <w:r w:rsidRPr="00A2644A">
        <w:rPr>
          <w:szCs w:val="28"/>
        </w:rPr>
        <w:t>9.2</w:t>
      </w:r>
      <w:r w:rsidR="008754B7" w:rsidRPr="00A2644A">
        <w:rPr>
          <w:szCs w:val="28"/>
        </w:rPr>
        <w:t> </w:t>
      </w:r>
      <w:r w:rsidRPr="00A2644A">
        <w:rPr>
          <w:szCs w:val="28"/>
        </w:rPr>
        <w:t xml:space="preserve">При выявлении в период гарантийного срока дефектов (браков, неисправностей) в результатах работ, выполненных Подрядчиком по настоящему договору, Заказчик направляет Подрядчику приглашение принять участие в составлении акта о выявленных дефектах (браках, неисправностях). Представитель Подрядчика (с надлежаще оформленными полномочиями) должен прибыть в место и в срок, указанные в приглашении, а если такой срок не указан – в течение </w:t>
      </w:r>
      <w:r w:rsidR="00D76EE9">
        <w:rPr>
          <w:szCs w:val="28"/>
        </w:rPr>
        <w:t>5 (пяти)</w:t>
      </w:r>
      <w:r w:rsidRPr="00A2644A">
        <w:rPr>
          <w:szCs w:val="28"/>
        </w:rPr>
        <w:t xml:space="preserve"> календарных дней с момента получения Подрядчиком приглашения.</w:t>
      </w:r>
    </w:p>
    <w:p w14:paraId="2DB1EDB5" w14:textId="77777777" w:rsidR="008D43DF" w:rsidRPr="00A2644A" w:rsidRDefault="008D43DF" w:rsidP="008D43DF">
      <w:pPr>
        <w:pStyle w:val="af"/>
        <w:spacing w:after="0"/>
        <w:ind w:firstLine="708"/>
        <w:jc w:val="both"/>
        <w:rPr>
          <w:szCs w:val="28"/>
        </w:rPr>
      </w:pPr>
      <w:r w:rsidRPr="00A2644A">
        <w:rPr>
          <w:szCs w:val="28"/>
        </w:rPr>
        <w:t>9.3 В случае неявки представителя Подрядчика для составления акта о выявленных дефектах (браках, неисправностях) в сроки и в место, указанное в приглашении Заказчика, и/или в случае ненадлежащего оформления полномочий представителя Подрядчика, и/или уклонении представителя Подрядчика от подписания упомянутого акта, Заказчик имеет право составить акт о выявленных дефектах (браках, неисправностях) в одностороннем порядке. При этом такой односторонний акт признается надлежащим доказательством наличия зафиксированных в нем дефектов (браков, неисправностей).</w:t>
      </w:r>
    </w:p>
    <w:p w14:paraId="1DF8F287" w14:textId="77777777" w:rsidR="008D43DF" w:rsidRPr="00A2644A" w:rsidRDefault="008D43DF" w:rsidP="008D43DF">
      <w:pPr>
        <w:pStyle w:val="af"/>
        <w:spacing w:after="0"/>
        <w:jc w:val="both"/>
        <w:rPr>
          <w:szCs w:val="28"/>
        </w:rPr>
      </w:pPr>
      <w:r w:rsidRPr="00A2644A">
        <w:rPr>
          <w:szCs w:val="28"/>
        </w:rPr>
        <w:tab/>
        <w:t xml:space="preserve">9.4 Гарантийный срок продлевается на период устранения дефектов. Устранение дефектов осуществляется  Подрядчиком  за свой счёт, если эти дефекты не являются следствием некачественно выполненной проектной документации или некачественной эксплуатации Объекта Заказчиком. </w:t>
      </w:r>
    </w:p>
    <w:p w14:paraId="727CDA3D" w14:textId="60F756A8" w:rsidR="008D43DF" w:rsidRPr="00A2644A" w:rsidRDefault="008D43DF" w:rsidP="008D43DF">
      <w:pPr>
        <w:pStyle w:val="af"/>
        <w:spacing w:after="0"/>
        <w:jc w:val="both"/>
        <w:rPr>
          <w:szCs w:val="28"/>
        </w:rPr>
      </w:pPr>
      <w:r w:rsidRPr="00A2644A">
        <w:rPr>
          <w:szCs w:val="28"/>
        </w:rPr>
        <w:tab/>
        <w:t>9.5 При отказе Подрядчика от составления или подписания акта обнаруженных дефектов и недоделок, для их подтверждения Заказчик также вправе в соответствии со ст</w:t>
      </w:r>
      <w:r w:rsidR="0065310A" w:rsidRPr="00A2644A">
        <w:rPr>
          <w:szCs w:val="28"/>
        </w:rPr>
        <w:t>атьей</w:t>
      </w:r>
      <w:r w:rsidRPr="00A2644A">
        <w:rPr>
          <w:szCs w:val="28"/>
        </w:rPr>
        <w:t xml:space="preserve"> 720 Г</w:t>
      </w:r>
      <w:r w:rsidR="0065310A" w:rsidRPr="00A2644A">
        <w:rPr>
          <w:szCs w:val="28"/>
        </w:rPr>
        <w:t>К</w:t>
      </w:r>
      <w:r w:rsidRPr="00A2644A">
        <w:rPr>
          <w:szCs w:val="28"/>
        </w:rPr>
        <w:t xml:space="preserve"> РФ назначить экспертизу, которая составит соответствующее заключение, фиксирующее дефекты (недоделки) и их характер, а также устанавливающее виновное в их возникновении (наличии) лицо (лиц), что не исключает право Сторон разрешить разногласия в порядке, предусмотренном настоящим договором.</w:t>
      </w:r>
    </w:p>
    <w:p w14:paraId="3ACD5504" w14:textId="77777777" w:rsidR="008D43DF" w:rsidRPr="00A2644A" w:rsidRDefault="008D43DF" w:rsidP="008D43DF">
      <w:pPr>
        <w:pStyle w:val="af"/>
        <w:spacing w:after="0"/>
        <w:jc w:val="both"/>
        <w:rPr>
          <w:szCs w:val="28"/>
        </w:rPr>
      </w:pPr>
      <w:r w:rsidRPr="00A2644A">
        <w:rPr>
          <w:szCs w:val="28"/>
        </w:rPr>
        <w:tab/>
        <w:t>9.6 Риск случайной гибели или случайного повреждения Объекта и результата работ по договору  до приемки его в эксплуатацию несет Подрядчик.</w:t>
      </w:r>
    </w:p>
    <w:p w14:paraId="724341DB" w14:textId="77777777" w:rsidR="008D43DF" w:rsidRPr="00A2644A" w:rsidRDefault="008D43DF" w:rsidP="008D43DF">
      <w:pPr>
        <w:ind w:firstLine="709"/>
        <w:jc w:val="both"/>
        <w:rPr>
          <w:spacing w:val="-4"/>
          <w:szCs w:val="28"/>
        </w:rPr>
      </w:pPr>
    </w:p>
    <w:p w14:paraId="194272BC" w14:textId="77777777" w:rsidR="008D43DF" w:rsidRPr="00A2644A" w:rsidRDefault="008D43DF" w:rsidP="008D43DF">
      <w:pPr>
        <w:pStyle w:val="af"/>
        <w:spacing w:after="0"/>
        <w:ind w:firstLine="708"/>
        <w:jc w:val="both"/>
        <w:rPr>
          <w:b/>
          <w:bCs/>
          <w:szCs w:val="28"/>
        </w:rPr>
      </w:pPr>
      <w:r w:rsidRPr="00A2644A">
        <w:rPr>
          <w:b/>
          <w:bCs/>
          <w:szCs w:val="28"/>
        </w:rPr>
        <w:t>10. ИЗМЕНЕНИЕ, ДОПОЛНЕНИЕ И РАСТОРЖЕНИЕ ДОГОВОРА</w:t>
      </w:r>
    </w:p>
    <w:p w14:paraId="253859A9" w14:textId="77777777" w:rsidR="008D43DF" w:rsidRPr="00A2644A" w:rsidRDefault="008D43DF" w:rsidP="008D43DF">
      <w:pPr>
        <w:pStyle w:val="7"/>
        <w:suppressAutoHyphens/>
        <w:spacing w:before="0" w:after="0"/>
        <w:ind w:firstLine="709"/>
        <w:rPr>
          <w:rFonts w:ascii="Times New Roman" w:hAnsi="Times New Roman"/>
          <w:sz w:val="28"/>
          <w:szCs w:val="28"/>
        </w:rPr>
      </w:pPr>
      <w:r w:rsidRPr="00A2644A">
        <w:rPr>
          <w:rFonts w:ascii="Times New Roman" w:hAnsi="Times New Roman"/>
          <w:sz w:val="28"/>
          <w:szCs w:val="28"/>
        </w:rPr>
        <w:lastRenderedPageBreak/>
        <w:t xml:space="preserve">10.1 Все изменения и дополнения к настоящему Договору (в том числе изменение общей стоимости по договору, </w:t>
      </w:r>
      <w:r w:rsidRPr="00A2644A">
        <w:rPr>
          <w:rFonts w:ascii="Times New Roman" w:hAnsi="Times New Roman"/>
          <w:bCs/>
          <w:sz w:val="28"/>
          <w:szCs w:val="28"/>
        </w:rPr>
        <w:t>сроков выполнения работ и др.)</w:t>
      </w:r>
      <w:r w:rsidRPr="00A2644A">
        <w:rPr>
          <w:rFonts w:ascii="Times New Roman" w:hAnsi="Times New Roman"/>
          <w:sz w:val="28"/>
          <w:szCs w:val="28"/>
        </w:rPr>
        <w:t xml:space="preserve"> </w:t>
      </w:r>
      <w:r w:rsidRPr="00A2644A">
        <w:rPr>
          <w:rFonts w:ascii="Times New Roman" w:hAnsi="Times New Roman"/>
          <w:bCs/>
          <w:sz w:val="28"/>
          <w:szCs w:val="28"/>
        </w:rPr>
        <w:t>оформляются дополнительным соглашением</w:t>
      </w:r>
      <w:r w:rsidRPr="00A2644A">
        <w:rPr>
          <w:rFonts w:ascii="Times New Roman" w:hAnsi="Times New Roman"/>
          <w:sz w:val="28"/>
          <w:szCs w:val="28"/>
        </w:rPr>
        <w:t xml:space="preserve"> за подписью и печатями обеих Сторон,</w:t>
      </w:r>
      <w:r w:rsidRPr="00A2644A">
        <w:rPr>
          <w:rFonts w:ascii="Times New Roman" w:hAnsi="Times New Roman"/>
          <w:bCs/>
          <w:sz w:val="28"/>
          <w:szCs w:val="28"/>
        </w:rPr>
        <w:t xml:space="preserve"> с приложением нового Календарного плана на выполнение работ, Технического задания </w:t>
      </w:r>
      <w:r w:rsidRPr="00A2644A">
        <w:rPr>
          <w:rFonts w:ascii="Times New Roman" w:hAnsi="Times New Roman"/>
          <w:sz w:val="28"/>
          <w:szCs w:val="28"/>
        </w:rPr>
        <w:t>и являются неотъемлемой частью настоящего Договора</w:t>
      </w:r>
      <w:r w:rsidRPr="00A2644A">
        <w:rPr>
          <w:rFonts w:ascii="Times New Roman" w:hAnsi="Times New Roman"/>
          <w:spacing w:val="-6"/>
          <w:sz w:val="28"/>
          <w:szCs w:val="28"/>
        </w:rPr>
        <w:t>.</w:t>
      </w:r>
    </w:p>
    <w:p w14:paraId="7DD4672E" w14:textId="77777777" w:rsidR="008D43DF" w:rsidRPr="00A2644A" w:rsidRDefault="008D43DF" w:rsidP="008D43DF">
      <w:pPr>
        <w:tabs>
          <w:tab w:val="left" w:pos="0"/>
        </w:tabs>
        <w:suppressAutoHyphens/>
        <w:ind w:firstLine="709"/>
        <w:jc w:val="both"/>
        <w:rPr>
          <w:szCs w:val="28"/>
        </w:rPr>
      </w:pPr>
      <w:r w:rsidRPr="00A2644A">
        <w:rPr>
          <w:szCs w:val="28"/>
        </w:rPr>
        <w:t>10.2 Если Подрядчик не приступит своевременно к исполнению договора или будет выполнять работу настолько медленно, что окончание ее к сроку становится явно невозможным, Заказчик вправе отказаться от исполнения договора и потребовать возмещения убытков.</w:t>
      </w:r>
    </w:p>
    <w:p w14:paraId="58875827" w14:textId="77777777" w:rsidR="008D43DF" w:rsidRPr="00A2644A" w:rsidRDefault="008D43DF" w:rsidP="008D43DF">
      <w:pPr>
        <w:tabs>
          <w:tab w:val="left" w:pos="0"/>
        </w:tabs>
        <w:suppressAutoHyphens/>
        <w:ind w:firstLine="709"/>
        <w:jc w:val="both"/>
        <w:rPr>
          <w:szCs w:val="28"/>
        </w:rPr>
      </w:pPr>
      <w:r w:rsidRPr="00A2644A">
        <w:rPr>
          <w:szCs w:val="28"/>
        </w:rPr>
        <w:t>10.3 </w:t>
      </w:r>
      <w:bookmarkStart w:id="13" w:name="sub_7153"/>
      <w:r w:rsidRPr="00A2644A">
        <w:rPr>
          <w:szCs w:val="28"/>
        </w:rPr>
        <w:t>Если во время выполнения работы станет очевидным, что она не будет выполнена надлежащим образом, Заказчик вправе назначить Подрядчику разумный срок для устранения недостатков и при неисполнении Подрядчиком в назначенный срок этого требования отказаться от договора либо поручить исправление работ другому лицу за счет Подрядчика, а также потребовать возмещения убытков.</w:t>
      </w:r>
    </w:p>
    <w:bookmarkEnd w:id="13"/>
    <w:p w14:paraId="5B4DC787" w14:textId="77777777" w:rsidR="008D43DF" w:rsidRPr="00A2644A" w:rsidRDefault="008D43DF" w:rsidP="008D43DF">
      <w:pPr>
        <w:tabs>
          <w:tab w:val="left" w:pos="0"/>
        </w:tabs>
        <w:suppressAutoHyphens/>
        <w:ind w:firstLine="709"/>
        <w:jc w:val="both"/>
        <w:rPr>
          <w:szCs w:val="28"/>
        </w:rPr>
      </w:pPr>
      <w:r w:rsidRPr="00A2644A">
        <w:rPr>
          <w:szCs w:val="28"/>
        </w:rPr>
        <w:t>10.4 </w:t>
      </w:r>
      <w:r w:rsidRPr="00A2644A">
        <w:rPr>
          <w:bCs/>
          <w:szCs w:val="28"/>
        </w:rPr>
        <w:t>Заказчик вправе</w:t>
      </w:r>
      <w:r w:rsidRPr="00A2644A">
        <w:rPr>
          <w:szCs w:val="28"/>
        </w:rPr>
        <w:t xml:space="preserve"> отказаться от исполнения договора, известив об этом Подрядчика в письменном виде. При этом </w:t>
      </w:r>
      <w:r w:rsidRPr="00A2644A">
        <w:rPr>
          <w:bCs/>
          <w:szCs w:val="28"/>
        </w:rPr>
        <w:t xml:space="preserve">Заказчик </w:t>
      </w:r>
      <w:r w:rsidRPr="00A2644A">
        <w:rPr>
          <w:szCs w:val="28"/>
        </w:rPr>
        <w:t>обязуется уплатить Подрядчику</w:t>
      </w:r>
      <w:r w:rsidRPr="00A2644A">
        <w:rPr>
          <w:bCs/>
          <w:szCs w:val="28"/>
        </w:rPr>
        <w:t xml:space="preserve"> часть установленной договором цены пропорционально части работы, выполненной до получения извещения об отказе Заказчика от исполнения договора. </w:t>
      </w:r>
      <w:r w:rsidRPr="00A2644A">
        <w:rPr>
          <w:szCs w:val="28"/>
        </w:rPr>
        <w:t>Заказчик также обязан возместить Подрядчику убытки, причиненные прекращением договора, в пределах разницы между ценой, определенной за всю работу, и частью цены, выплаченной за выполненную работу при наличии документов, подтверждающих фактические расходы Подрядчика.</w:t>
      </w:r>
    </w:p>
    <w:p w14:paraId="51EC6D71" w14:textId="77777777" w:rsidR="008D43DF" w:rsidRPr="00A2644A" w:rsidRDefault="008D43DF" w:rsidP="008D43DF">
      <w:pPr>
        <w:tabs>
          <w:tab w:val="left" w:pos="0"/>
        </w:tabs>
        <w:suppressAutoHyphens/>
        <w:ind w:firstLine="709"/>
        <w:jc w:val="both"/>
        <w:rPr>
          <w:szCs w:val="28"/>
        </w:rPr>
      </w:pPr>
      <w:r w:rsidRPr="00A2644A">
        <w:rPr>
          <w:szCs w:val="28"/>
        </w:rPr>
        <w:t>10.5 Подрядчик вправе потребовать расторжения настоящего договора в порядке и по основаниям, предусмотренным действующим законодательством.</w:t>
      </w:r>
    </w:p>
    <w:p w14:paraId="762F7B5D" w14:textId="305140B2" w:rsidR="008D43DF" w:rsidRPr="00A2644A" w:rsidRDefault="008D43DF" w:rsidP="0065310A">
      <w:pPr>
        <w:tabs>
          <w:tab w:val="left" w:pos="0"/>
        </w:tabs>
        <w:suppressAutoHyphens/>
        <w:ind w:firstLine="709"/>
        <w:jc w:val="both"/>
        <w:rPr>
          <w:szCs w:val="28"/>
        </w:rPr>
      </w:pPr>
      <w:r w:rsidRPr="00A2644A">
        <w:rPr>
          <w:szCs w:val="28"/>
        </w:rPr>
        <w:t xml:space="preserve">10.6 Нарушение сроков выполнения работы более чем на </w:t>
      </w:r>
      <w:r w:rsidR="00D76EE9">
        <w:rPr>
          <w:szCs w:val="28"/>
        </w:rPr>
        <w:t>7 (семь) календарных дней</w:t>
      </w:r>
      <w:r w:rsidR="00F26754">
        <w:rPr>
          <w:rStyle w:val="afe"/>
          <w:szCs w:val="28"/>
        </w:rPr>
        <w:footnoteReference w:id="1"/>
      </w:r>
      <w:r w:rsidRPr="00A2644A">
        <w:rPr>
          <w:szCs w:val="28"/>
        </w:rPr>
        <w:t xml:space="preserve">, нарушение требований по качеству работы в соответствии с Техническим заданием, нормативным актам, регламентирующим качественные характеристики выполняемых работ, является существенным нарушением условий настоящего Договора. </w:t>
      </w:r>
    </w:p>
    <w:p w14:paraId="169C8D88" w14:textId="77777777" w:rsidR="008D43DF" w:rsidRPr="00A2644A" w:rsidRDefault="008D43DF" w:rsidP="008D43DF">
      <w:pPr>
        <w:autoSpaceDE w:val="0"/>
        <w:autoSpaceDN w:val="0"/>
        <w:adjustRightInd w:val="0"/>
        <w:ind w:firstLine="709"/>
        <w:jc w:val="both"/>
        <w:outlineLvl w:val="3"/>
        <w:rPr>
          <w:szCs w:val="28"/>
        </w:rPr>
      </w:pPr>
      <w:r w:rsidRPr="00A2644A">
        <w:rPr>
          <w:szCs w:val="28"/>
        </w:rPr>
        <w:t>10.</w:t>
      </w:r>
      <w:r w:rsidR="0065310A" w:rsidRPr="00A2644A">
        <w:rPr>
          <w:szCs w:val="28"/>
        </w:rPr>
        <w:t>7</w:t>
      </w:r>
      <w:r w:rsidR="008754B7" w:rsidRPr="00A2644A">
        <w:rPr>
          <w:szCs w:val="28"/>
        </w:rPr>
        <w:t> </w:t>
      </w:r>
      <w:r w:rsidRPr="00A2644A">
        <w:rPr>
          <w:szCs w:val="28"/>
        </w:rPr>
        <w:t>Заказчик имеет право отказаться от исполнения настоящего Договора в связи с нарушением Подрядчиком сроков выполнения работы или таким выполнением работы, при котором становится очевидным, что она не будет закончена в срок или выполнена надлежащим образом и потребовать возмещения убытков Подрядчиком.</w:t>
      </w:r>
    </w:p>
    <w:p w14:paraId="0EEE5FDE" w14:textId="77777777" w:rsidR="008D43DF" w:rsidRPr="00A2644A" w:rsidRDefault="008D43DF" w:rsidP="008D43DF">
      <w:pPr>
        <w:autoSpaceDE w:val="0"/>
        <w:autoSpaceDN w:val="0"/>
        <w:adjustRightInd w:val="0"/>
        <w:ind w:firstLine="709"/>
        <w:jc w:val="both"/>
        <w:outlineLvl w:val="3"/>
        <w:rPr>
          <w:szCs w:val="28"/>
        </w:rPr>
      </w:pPr>
      <w:r w:rsidRPr="00A2644A">
        <w:rPr>
          <w:szCs w:val="28"/>
        </w:rPr>
        <w:t>10.</w:t>
      </w:r>
      <w:r w:rsidR="0065310A" w:rsidRPr="00A2644A">
        <w:rPr>
          <w:szCs w:val="28"/>
        </w:rPr>
        <w:t>8</w:t>
      </w:r>
      <w:r w:rsidR="008922F6" w:rsidRPr="00A2644A">
        <w:rPr>
          <w:szCs w:val="28"/>
        </w:rPr>
        <w:t> </w:t>
      </w:r>
      <w:r w:rsidRPr="00A2644A">
        <w:rPr>
          <w:szCs w:val="28"/>
        </w:rPr>
        <w:t>Заказчик имеет право отказаться от исполнения настоящего Договора и требовать возмещения убытков, при неисполнении Подрядчиком требований Заказчика об устранении недостатков результата работы в установленный Заказчиком разумный срок либо при выполнении работы Подрядчиком с существенными или неустранимыми недостатками.</w:t>
      </w:r>
    </w:p>
    <w:p w14:paraId="69E089BC" w14:textId="77777777" w:rsidR="008D43DF" w:rsidRPr="00A2644A" w:rsidRDefault="008D43DF" w:rsidP="008D43DF">
      <w:pPr>
        <w:autoSpaceDE w:val="0"/>
        <w:autoSpaceDN w:val="0"/>
        <w:adjustRightInd w:val="0"/>
        <w:ind w:firstLine="709"/>
        <w:jc w:val="both"/>
        <w:outlineLvl w:val="3"/>
        <w:rPr>
          <w:szCs w:val="28"/>
        </w:rPr>
      </w:pPr>
      <w:r w:rsidRPr="00A2644A">
        <w:rPr>
          <w:szCs w:val="28"/>
        </w:rPr>
        <w:t>10.</w:t>
      </w:r>
      <w:r w:rsidR="0065310A" w:rsidRPr="00A2644A">
        <w:rPr>
          <w:szCs w:val="28"/>
        </w:rPr>
        <w:t>9</w:t>
      </w:r>
      <w:r w:rsidR="008922F6" w:rsidRPr="00A2644A">
        <w:rPr>
          <w:szCs w:val="28"/>
        </w:rPr>
        <w:t> </w:t>
      </w:r>
      <w:r w:rsidRPr="00A2644A">
        <w:rPr>
          <w:szCs w:val="28"/>
        </w:rPr>
        <w:t xml:space="preserve">Обязанность по оплате части работ, установленная </w:t>
      </w:r>
      <w:hyperlink r:id="rId11" w:history="1">
        <w:r w:rsidRPr="00A2644A">
          <w:rPr>
            <w:szCs w:val="28"/>
          </w:rPr>
          <w:t>ст</w:t>
        </w:r>
        <w:r w:rsidR="0065310A" w:rsidRPr="00A2644A">
          <w:rPr>
            <w:szCs w:val="28"/>
          </w:rPr>
          <w:t>атьей</w:t>
        </w:r>
        <w:r w:rsidRPr="00A2644A">
          <w:rPr>
            <w:szCs w:val="28"/>
          </w:rPr>
          <w:t xml:space="preserve"> 717</w:t>
        </w:r>
      </w:hyperlink>
      <w:r w:rsidRPr="00A2644A">
        <w:rPr>
          <w:szCs w:val="28"/>
        </w:rPr>
        <w:t xml:space="preserve"> ГК РФ, касается лишь качественно выполненных работ.</w:t>
      </w:r>
    </w:p>
    <w:p w14:paraId="6610D314" w14:textId="77777777" w:rsidR="008D43DF" w:rsidRPr="00A2644A" w:rsidRDefault="008D43DF" w:rsidP="008D43DF">
      <w:pPr>
        <w:autoSpaceDE w:val="0"/>
        <w:autoSpaceDN w:val="0"/>
        <w:adjustRightInd w:val="0"/>
        <w:ind w:firstLine="709"/>
        <w:jc w:val="both"/>
        <w:outlineLvl w:val="3"/>
        <w:rPr>
          <w:szCs w:val="28"/>
        </w:rPr>
      </w:pPr>
      <w:r w:rsidRPr="00A2644A">
        <w:rPr>
          <w:szCs w:val="28"/>
        </w:rPr>
        <w:t>10.1</w:t>
      </w:r>
      <w:r w:rsidR="0065310A" w:rsidRPr="00A2644A">
        <w:rPr>
          <w:szCs w:val="28"/>
        </w:rPr>
        <w:t>0</w:t>
      </w:r>
      <w:r w:rsidR="008922F6" w:rsidRPr="00A2644A">
        <w:rPr>
          <w:szCs w:val="28"/>
        </w:rPr>
        <w:t> </w:t>
      </w:r>
      <w:r w:rsidRPr="00A2644A">
        <w:rPr>
          <w:szCs w:val="28"/>
        </w:rPr>
        <w:t>Доказательством фактически выполненных работ при одностороннем расторжении договора является двусторонний акт приема-передачи.</w:t>
      </w:r>
    </w:p>
    <w:p w14:paraId="2E7E81AE" w14:textId="77777777" w:rsidR="008D43DF" w:rsidRPr="00A2644A" w:rsidRDefault="008D43DF" w:rsidP="00FF2346">
      <w:pPr>
        <w:autoSpaceDE w:val="0"/>
        <w:autoSpaceDN w:val="0"/>
        <w:adjustRightInd w:val="0"/>
        <w:ind w:firstLine="709"/>
        <w:jc w:val="both"/>
        <w:outlineLvl w:val="0"/>
        <w:rPr>
          <w:szCs w:val="28"/>
        </w:rPr>
      </w:pPr>
      <w:bookmarkStart w:id="14" w:name="_Toc341772966"/>
      <w:bookmarkStart w:id="15" w:name="_Toc343855421"/>
      <w:r w:rsidRPr="00A2644A">
        <w:rPr>
          <w:szCs w:val="28"/>
        </w:rPr>
        <w:t>С прекращением договора подрядчик теряет право на владение результатом незавершенной работы, а заказчик вправе истребовать этот результат.</w:t>
      </w:r>
      <w:bookmarkEnd w:id="14"/>
      <w:bookmarkEnd w:id="15"/>
    </w:p>
    <w:p w14:paraId="4641BAC4" w14:textId="77777777" w:rsidR="008D43DF" w:rsidRPr="00A2644A" w:rsidRDefault="008D43DF" w:rsidP="008D43DF">
      <w:pPr>
        <w:autoSpaceDE w:val="0"/>
        <w:autoSpaceDN w:val="0"/>
        <w:adjustRightInd w:val="0"/>
        <w:ind w:firstLine="709"/>
        <w:jc w:val="both"/>
        <w:outlineLvl w:val="3"/>
        <w:rPr>
          <w:bCs/>
          <w:i/>
          <w:szCs w:val="28"/>
        </w:rPr>
      </w:pPr>
    </w:p>
    <w:p w14:paraId="62A6C0C6" w14:textId="77777777" w:rsidR="008D43DF" w:rsidRPr="00A2644A" w:rsidRDefault="008D43DF" w:rsidP="008D43DF">
      <w:pPr>
        <w:pStyle w:val="af"/>
        <w:spacing w:after="0"/>
        <w:ind w:firstLine="708"/>
        <w:jc w:val="both"/>
        <w:rPr>
          <w:b/>
          <w:bCs/>
          <w:szCs w:val="28"/>
        </w:rPr>
      </w:pPr>
      <w:r w:rsidRPr="00A2644A">
        <w:rPr>
          <w:b/>
          <w:bCs/>
          <w:szCs w:val="28"/>
        </w:rPr>
        <w:t>11. ОБСТОЯТЕЛЬСТВА НЕПРЕОДОЛИМОЙ СИЛЫ</w:t>
      </w:r>
    </w:p>
    <w:p w14:paraId="323E6863" w14:textId="77777777" w:rsidR="00F95B0F" w:rsidRPr="00A2644A" w:rsidRDefault="00F95B0F" w:rsidP="00F95B0F">
      <w:pPr>
        <w:ind w:firstLine="709"/>
        <w:jc w:val="both"/>
        <w:rPr>
          <w:iCs/>
          <w:szCs w:val="28"/>
        </w:rPr>
      </w:pPr>
      <w:r w:rsidRPr="00A2644A">
        <w:rPr>
          <w:iCs/>
          <w:szCs w:val="28"/>
        </w:rPr>
        <w:t>Стороны освобождаются от ответственности за полное или частичное неисполнение своих обязательств по договору, если их неисполнение или частичное неисполнение явилось следствием обстоятельств непреодолимой силы.</w:t>
      </w:r>
    </w:p>
    <w:p w14:paraId="1F376C7E" w14:textId="77777777" w:rsidR="00F95B0F" w:rsidRPr="00A2644A" w:rsidRDefault="00F95B0F" w:rsidP="00F95B0F">
      <w:pPr>
        <w:ind w:firstLine="709"/>
        <w:jc w:val="both"/>
        <w:rPr>
          <w:iCs/>
          <w:szCs w:val="28"/>
        </w:rPr>
      </w:pPr>
      <w:r w:rsidRPr="00A2644A">
        <w:rPr>
          <w:iCs/>
          <w:szCs w:val="28"/>
        </w:rPr>
        <w:t>Под обстоятельствами непреодолимой силы понимают такие обстоятельства, которые возникли на территории Российской Федерации после заключения договора в результате непредвиденных и непредотвратимых событий, неподвластных сторонам, включая, но не ограничиваясь: пожар, наводнение, землетрясение, другие стихийные бедствия, запрещение властей, террористический акт, экономические и политические санкции, введенные в отношении Российской Федерации и (или) ее резидентов, при условии, что эти обстоятельства оказывают воздействие на выполнение обязательств по договору и подтверждены соответствующими уполномоченными органами и/или вступившими в силу нормативными актами органов власти.</w:t>
      </w:r>
    </w:p>
    <w:p w14:paraId="2C49DF0A" w14:textId="77777777" w:rsidR="00F95B0F" w:rsidRPr="00A2644A" w:rsidRDefault="00F95B0F" w:rsidP="00F95B0F">
      <w:pPr>
        <w:ind w:firstLine="709"/>
        <w:jc w:val="both"/>
        <w:rPr>
          <w:iCs/>
          <w:szCs w:val="28"/>
        </w:rPr>
      </w:pPr>
      <w:r w:rsidRPr="00A2644A">
        <w:rPr>
          <w:iCs/>
          <w:szCs w:val="28"/>
        </w:rPr>
        <w:t>Сторона, исполнению обязательств которой препятствует обстоятельство непреодолимой силы, обязана в течение 5 (пяти) рабочих дней письменно информировать другую Сторону о случившемся и его причинах. Возникновение, длительность и (или) прекращение действия обстоятельства непреодолимой силы должно подтверждаться сертификатом (свидетельством), выданным компетентным органом государственной власти или Торгово-промышленной палатой Российской Федерации или субъекта Российской Федерации. Сторона, не уведомившая вторую сторону о возникновении обстоятельства непреодолимой силы в установленный срок, лишается права ссылаться на такое обстоятельство в дальнейшем.</w:t>
      </w:r>
    </w:p>
    <w:p w14:paraId="28FE3E21" w14:textId="77777777" w:rsidR="00F95B0F" w:rsidRPr="00A2644A" w:rsidRDefault="00F95B0F" w:rsidP="00F95B0F">
      <w:pPr>
        <w:ind w:firstLine="709"/>
        <w:jc w:val="both"/>
        <w:rPr>
          <w:iCs/>
          <w:szCs w:val="28"/>
        </w:rPr>
      </w:pPr>
      <w:r w:rsidRPr="00A2644A">
        <w:rPr>
          <w:iCs/>
          <w:szCs w:val="28"/>
        </w:rPr>
        <w:t>Если после прекращения действия обстоятельства непреодолимой силы, по мнению Сторон, исполнение договора может быть продолжено в порядке, действовавшем до возникновения обстоятельств непреодолимой силы, то срок исполнения обязательств по договору продлевается соразмерно времени, которое необходимо для учета действия этих обстоятельств и их последствий.</w:t>
      </w:r>
    </w:p>
    <w:p w14:paraId="3CA23402" w14:textId="77777777" w:rsidR="00F95B0F" w:rsidRPr="00A2644A" w:rsidRDefault="00F95B0F" w:rsidP="00F95B0F">
      <w:pPr>
        <w:ind w:firstLine="709"/>
        <w:jc w:val="both"/>
        <w:rPr>
          <w:iCs/>
          <w:szCs w:val="28"/>
        </w:rPr>
      </w:pPr>
      <w:r w:rsidRPr="00A2644A">
        <w:rPr>
          <w:iCs/>
          <w:szCs w:val="28"/>
        </w:rPr>
        <w:t>В случае если обстоятельства непреодолимой силы действуют непрерывно в течение 3 (трех) месяцев, любая из Сторон вправе потребовать расторжения договора.</w:t>
      </w:r>
    </w:p>
    <w:p w14:paraId="35B1F729" w14:textId="77777777" w:rsidR="008D43DF" w:rsidRPr="00A2644A" w:rsidRDefault="008D43DF" w:rsidP="008D43DF">
      <w:pPr>
        <w:ind w:firstLine="709"/>
        <w:jc w:val="both"/>
        <w:rPr>
          <w:b/>
          <w:szCs w:val="28"/>
        </w:rPr>
      </w:pPr>
    </w:p>
    <w:p w14:paraId="0763AFD9" w14:textId="77777777" w:rsidR="008D43DF" w:rsidRPr="00A2644A" w:rsidRDefault="008D43DF" w:rsidP="008D43DF">
      <w:pPr>
        <w:pStyle w:val="af"/>
        <w:spacing w:after="0"/>
        <w:ind w:firstLine="708"/>
        <w:jc w:val="both"/>
        <w:rPr>
          <w:b/>
          <w:bCs/>
          <w:szCs w:val="28"/>
        </w:rPr>
      </w:pPr>
      <w:r w:rsidRPr="00A2644A">
        <w:rPr>
          <w:b/>
          <w:bCs/>
          <w:szCs w:val="28"/>
        </w:rPr>
        <w:t>12. РАЗРЕШЕНИЕ СПОРОВ</w:t>
      </w:r>
    </w:p>
    <w:p w14:paraId="165DC40B" w14:textId="77777777" w:rsidR="00495FC9" w:rsidRPr="00A2644A" w:rsidRDefault="00495FC9" w:rsidP="00495FC9">
      <w:pPr>
        <w:autoSpaceDE w:val="0"/>
        <w:autoSpaceDN w:val="0"/>
        <w:adjustRightInd w:val="0"/>
        <w:ind w:firstLine="709"/>
        <w:jc w:val="both"/>
        <w:rPr>
          <w:rFonts w:eastAsia="TimesNewRomanPSMT"/>
          <w:szCs w:val="28"/>
          <w:lang w:eastAsia="en-US"/>
        </w:rPr>
      </w:pPr>
      <w:r w:rsidRPr="00A2644A">
        <w:rPr>
          <w:szCs w:val="28"/>
        </w:rPr>
        <w:t>12.1 </w:t>
      </w:r>
      <w:r w:rsidRPr="00A2644A">
        <w:rPr>
          <w:rFonts w:eastAsia="TimesNewRomanPSMT"/>
          <w:szCs w:val="28"/>
          <w:lang w:eastAsia="en-US"/>
        </w:rPr>
        <w:t>Обращение Стороны в суд допускается только после предварительного</w:t>
      </w:r>
    </w:p>
    <w:p w14:paraId="263693EB" w14:textId="77777777" w:rsidR="00495FC9" w:rsidRPr="00A2644A" w:rsidRDefault="00495FC9" w:rsidP="00495FC9">
      <w:pPr>
        <w:autoSpaceDE w:val="0"/>
        <w:autoSpaceDN w:val="0"/>
        <w:adjustRightInd w:val="0"/>
        <w:jc w:val="both"/>
        <w:rPr>
          <w:rFonts w:eastAsia="TimesNewRomanPSMT"/>
          <w:szCs w:val="28"/>
          <w:lang w:eastAsia="en-US"/>
        </w:rPr>
      </w:pPr>
      <w:r w:rsidRPr="00A2644A">
        <w:rPr>
          <w:rFonts w:eastAsia="TimesNewRomanPSMT"/>
          <w:szCs w:val="28"/>
          <w:lang w:eastAsia="en-US"/>
        </w:rPr>
        <w:t>направления претензии другой Стороне и получения ответа (или пропуска срока, установленного на ответ) этой Стороны.</w:t>
      </w:r>
    </w:p>
    <w:p w14:paraId="16D56182" w14:textId="77777777" w:rsidR="00495FC9" w:rsidRPr="00A2644A" w:rsidRDefault="00213F34" w:rsidP="00495FC9">
      <w:pPr>
        <w:autoSpaceDE w:val="0"/>
        <w:autoSpaceDN w:val="0"/>
        <w:adjustRightInd w:val="0"/>
        <w:ind w:firstLine="709"/>
        <w:jc w:val="both"/>
        <w:rPr>
          <w:rFonts w:eastAsia="TimesNewRomanPSMT"/>
          <w:szCs w:val="28"/>
          <w:lang w:eastAsia="en-US"/>
        </w:rPr>
      </w:pPr>
      <w:r w:rsidRPr="00A2644A">
        <w:rPr>
          <w:rFonts w:eastAsia="TimesNewRomanPSMT"/>
          <w:szCs w:val="28"/>
          <w:lang w:eastAsia="en-US"/>
        </w:rPr>
        <w:t xml:space="preserve">12.2 </w:t>
      </w:r>
      <w:r w:rsidR="00495FC9" w:rsidRPr="00A2644A">
        <w:rPr>
          <w:rFonts w:eastAsia="TimesNewRomanPSMT"/>
          <w:szCs w:val="28"/>
          <w:lang w:eastAsia="en-US"/>
        </w:rPr>
        <w:t xml:space="preserve">Заинтересованная Сторона направляет другой Стороне письменную претензию, подписанную уполномоченным лицом. Претензия направляется адресату заказным письмом с уведомлением о вручении посредством почтовой связи либо с использованием иных средств связи, обеспечивающих фиксирование отправления, либо вручается под расписку. </w:t>
      </w:r>
    </w:p>
    <w:p w14:paraId="130A887A" w14:textId="77777777" w:rsidR="00495FC9" w:rsidRPr="00A2644A" w:rsidRDefault="00213F34" w:rsidP="00495FC9">
      <w:pPr>
        <w:autoSpaceDE w:val="0"/>
        <w:autoSpaceDN w:val="0"/>
        <w:adjustRightInd w:val="0"/>
        <w:ind w:firstLine="709"/>
        <w:jc w:val="both"/>
        <w:rPr>
          <w:rFonts w:eastAsia="TimesNewRomanPSMT"/>
          <w:szCs w:val="28"/>
          <w:lang w:eastAsia="en-US"/>
        </w:rPr>
      </w:pPr>
      <w:r w:rsidRPr="00A2644A">
        <w:rPr>
          <w:rFonts w:eastAsia="TimesNewRomanPSMT"/>
          <w:szCs w:val="28"/>
          <w:lang w:eastAsia="en-US"/>
        </w:rPr>
        <w:t xml:space="preserve">12.3 </w:t>
      </w:r>
      <w:r w:rsidR="00495FC9" w:rsidRPr="00A2644A">
        <w:rPr>
          <w:rFonts w:eastAsia="TimesNewRomanPSMT"/>
          <w:szCs w:val="28"/>
          <w:lang w:eastAsia="en-US"/>
        </w:rPr>
        <w:t xml:space="preserve">К претензии должны быть приложены документы, обосновывающие предъявленные заинтересованной Стороной требования (в случае их отсутствия у другой Стороны), и документы, подтверждающие полномочия лица, подписавшего претензию (в случае направления претензии единоличным исполнительным органом общества/предприятия полномочия подтверждаются выпиской из ЕГРЮЛ).  </w:t>
      </w:r>
      <w:r w:rsidR="00495FC9" w:rsidRPr="00A2644A">
        <w:rPr>
          <w:rFonts w:eastAsia="TimesNewRomanPSMT"/>
          <w:szCs w:val="28"/>
          <w:lang w:eastAsia="en-US"/>
        </w:rPr>
        <w:lastRenderedPageBreak/>
        <w:t>Указанные документы представляются в форме копий, заверенных печатью Стороны и подписью лица, уполномоченного действовать от имени Стороны.  Претензия, направленная без документов, подтверждающих полномочия подписавшего ее лица (а также полномочия лица, заверившего копии), считается непредъявленной и рассмотрению не подлежит.</w:t>
      </w:r>
    </w:p>
    <w:p w14:paraId="16227867" w14:textId="77777777" w:rsidR="00495FC9" w:rsidRPr="00A2644A" w:rsidRDefault="00213F34" w:rsidP="00495FC9">
      <w:pPr>
        <w:autoSpaceDE w:val="0"/>
        <w:autoSpaceDN w:val="0"/>
        <w:adjustRightInd w:val="0"/>
        <w:ind w:firstLine="709"/>
        <w:jc w:val="both"/>
        <w:rPr>
          <w:rFonts w:eastAsia="TimesNewRomanPSMT"/>
          <w:szCs w:val="28"/>
          <w:lang w:eastAsia="en-US"/>
        </w:rPr>
      </w:pPr>
      <w:r w:rsidRPr="00A2644A">
        <w:rPr>
          <w:rFonts w:eastAsia="TimesNewRomanPSMT"/>
          <w:szCs w:val="28"/>
          <w:lang w:eastAsia="en-US"/>
        </w:rPr>
        <w:t xml:space="preserve">12.4 </w:t>
      </w:r>
      <w:r w:rsidR="00495FC9" w:rsidRPr="00A2644A">
        <w:rPr>
          <w:rFonts w:eastAsia="TimesNewRomanPSMT"/>
          <w:szCs w:val="28"/>
          <w:lang w:eastAsia="en-US"/>
        </w:rPr>
        <w:t>Сторона, которой направлена претензия, обязана рассмотреть полученную претензию и в письменной форме уведомить заинтересованную Сторону о результатах ее рассмотрения в течение 21 (двадцати одного) рабочего дня со дня получения претензии с приложением обосновывающих документов, а также документов, подтверждающих полномочия лица, подписавшего ответ на претензию.  Ответ на претензию направляется адресату заказным письмом с уведомлением о вручении посредством почтовой связи либо с использованием иных средств связи, обеспечивающих фиксирование отправления, либо вручается под расписку.</w:t>
      </w:r>
    </w:p>
    <w:p w14:paraId="4371D737" w14:textId="044BEC1A" w:rsidR="00213F34" w:rsidRPr="00105C78" w:rsidRDefault="00213F34" w:rsidP="00213F34">
      <w:pPr>
        <w:pStyle w:val="a7"/>
        <w:numPr>
          <w:ilvl w:val="1"/>
          <w:numId w:val="28"/>
        </w:numPr>
        <w:tabs>
          <w:tab w:val="left" w:pos="0"/>
          <w:tab w:val="left" w:pos="142"/>
        </w:tabs>
        <w:suppressAutoHyphens/>
        <w:ind w:left="0" w:firstLine="709"/>
        <w:jc w:val="both"/>
        <w:rPr>
          <w:rFonts w:eastAsia="TimesNewRomanPSMT"/>
          <w:szCs w:val="28"/>
          <w:lang w:eastAsia="en-US"/>
        </w:rPr>
      </w:pPr>
      <w:r w:rsidRPr="00105C78">
        <w:rPr>
          <w:rFonts w:eastAsia="TimesNewRomanPSMT"/>
          <w:szCs w:val="28"/>
          <w:lang w:eastAsia="en-US"/>
        </w:rPr>
        <w:t>(1-й вариант) В случае если в ходе внесудебного разрешения спора, Стороны не пришли к взаимоприемлемому решению, спор передаётся на разрешение Арбитражного суда Свердловской области.</w:t>
      </w:r>
    </w:p>
    <w:p w14:paraId="015A43FB" w14:textId="3F2ED36F" w:rsidR="00213F34" w:rsidRPr="00A2644A" w:rsidRDefault="00213F34" w:rsidP="00213F34">
      <w:pPr>
        <w:pStyle w:val="Default"/>
        <w:ind w:firstLine="709"/>
        <w:jc w:val="both"/>
        <w:rPr>
          <w:rFonts w:eastAsia="TimesNewRomanPSMT"/>
          <w:color w:val="auto"/>
          <w:sz w:val="28"/>
          <w:szCs w:val="28"/>
        </w:rPr>
      </w:pPr>
      <w:r w:rsidRPr="00105C78">
        <w:rPr>
          <w:rFonts w:eastAsia="TimesNewRomanPSMT"/>
          <w:i/>
          <w:iCs/>
          <w:color w:val="auto"/>
          <w:sz w:val="28"/>
          <w:szCs w:val="28"/>
        </w:rPr>
        <w:t xml:space="preserve">(2-вариант) </w:t>
      </w:r>
      <w:r w:rsidRPr="00105C78">
        <w:rPr>
          <w:rFonts w:eastAsia="TimesNewRomanPSMT"/>
          <w:color w:val="auto"/>
          <w:sz w:val="28"/>
          <w:szCs w:val="28"/>
        </w:rPr>
        <w:t>Любой спор, разногласие или претензия, вытекающие из настоящего Договора и возникающие в связи с ним, в том числе связанные с его нарушением, заключением</w:t>
      </w:r>
      <w:r w:rsidRPr="00A2644A">
        <w:rPr>
          <w:rFonts w:eastAsia="TimesNewRomanPSMT"/>
          <w:color w:val="auto"/>
          <w:sz w:val="28"/>
          <w:szCs w:val="28"/>
        </w:rPr>
        <w:t xml:space="preserve">, изменением, прекращением или недействительностью, разрешаются путем арбитража, администрируемого Российским Арбитражным центром при автономной некоммерческой организации «Российский институт современного арбитража» в соответствии с Правилами Отделения Российского Арбитражного центра при автономной некоммерческой организации «Российский институт современного арбитража» по разрешению споров в атомной отрасли. </w:t>
      </w:r>
    </w:p>
    <w:p w14:paraId="7EEEB657" w14:textId="77777777" w:rsidR="00213F34" w:rsidRPr="00A2644A" w:rsidRDefault="00213F34" w:rsidP="00213F34">
      <w:pPr>
        <w:pStyle w:val="Default"/>
        <w:ind w:firstLine="709"/>
        <w:jc w:val="both"/>
        <w:rPr>
          <w:rFonts w:eastAsia="TimesNewRomanPSMT"/>
          <w:color w:val="auto"/>
          <w:sz w:val="28"/>
          <w:szCs w:val="28"/>
        </w:rPr>
      </w:pPr>
      <w:r w:rsidRPr="00A2644A">
        <w:rPr>
          <w:rFonts w:eastAsia="TimesNewRomanPSMT"/>
          <w:color w:val="auto"/>
          <w:sz w:val="28"/>
          <w:szCs w:val="28"/>
        </w:rPr>
        <w:t xml:space="preserve">Стороны соглашаются, что для целей направления письменных заявлений, сообщений и иных письменных документов будут использоваться следующие адреса электронной почты: </w:t>
      </w:r>
    </w:p>
    <w:p w14:paraId="26D636B9" w14:textId="70CFC783" w:rsidR="00213F34" w:rsidRPr="00A2644A" w:rsidRDefault="00213F34" w:rsidP="00213F34">
      <w:pPr>
        <w:pStyle w:val="Default"/>
        <w:ind w:firstLine="709"/>
        <w:jc w:val="both"/>
        <w:rPr>
          <w:rFonts w:eastAsia="TimesNewRomanPSMT"/>
          <w:color w:val="auto"/>
          <w:sz w:val="28"/>
          <w:szCs w:val="28"/>
        </w:rPr>
      </w:pPr>
      <w:r w:rsidRPr="00A2644A">
        <w:rPr>
          <w:rFonts w:eastAsia="TimesNewRomanPSMT"/>
          <w:color w:val="auto"/>
          <w:sz w:val="28"/>
          <w:szCs w:val="28"/>
        </w:rPr>
        <w:t xml:space="preserve">[Заказчик]: [post@belnpp.ru] </w:t>
      </w:r>
    </w:p>
    <w:p w14:paraId="02FE13AE" w14:textId="4773CD16" w:rsidR="00213F34" w:rsidRPr="00A2644A" w:rsidRDefault="00213F34" w:rsidP="00213F34">
      <w:pPr>
        <w:pStyle w:val="Default"/>
        <w:ind w:firstLine="709"/>
        <w:jc w:val="both"/>
        <w:rPr>
          <w:rFonts w:eastAsia="TimesNewRomanPSMT"/>
          <w:color w:val="auto"/>
          <w:sz w:val="28"/>
          <w:szCs w:val="28"/>
        </w:rPr>
      </w:pPr>
      <w:proofErr w:type="gramStart"/>
      <w:r w:rsidRPr="00A2644A">
        <w:rPr>
          <w:rFonts w:eastAsia="TimesNewRomanPSMT"/>
          <w:color w:val="auto"/>
          <w:sz w:val="28"/>
          <w:szCs w:val="28"/>
        </w:rPr>
        <w:t>[</w:t>
      </w:r>
      <w:r w:rsidR="007052E0">
        <w:rPr>
          <w:rFonts w:eastAsia="TimesNewRomanPSMT"/>
          <w:color w:val="auto"/>
          <w:sz w:val="28"/>
          <w:szCs w:val="28"/>
        </w:rPr>
        <w:t>Подрядчик</w:t>
      </w:r>
      <w:r w:rsidRPr="00A2644A">
        <w:rPr>
          <w:rFonts w:eastAsia="TimesNewRomanPSMT"/>
          <w:color w:val="auto"/>
          <w:sz w:val="28"/>
          <w:szCs w:val="28"/>
        </w:rPr>
        <w:t xml:space="preserve">]: [__________(адрес электронной почты] </w:t>
      </w:r>
      <w:proofErr w:type="gramEnd"/>
    </w:p>
    <w:p w14:paraId="68459DBA" w14:textId="37B597DF" w:rsidR="00213F34" w:rsidRPr="00A2644A" w:rsidRDefault="00213F34" w:rsidP="00213F34">
      <w:pPr>
        <w:pStyle w:val="Default"/>
        <w:ind w:firstLine="709"/>
        <w:jc w:val="both"/>
        <w:rPr>
          <w:rFonts w:eastAsia="TimesNewRomanPSMT"/>
          <w:color w:val="auto"/>
          <w:sz w:val="28"/>
          <w:szCs w:val="28"/>
        </w:rPr>
      </w:pPr>
      <w:r w:rsidRPr="00A2644A">
        <w:rPr>
          <w:rFonts w:eastAsia="TimesNewRomanPSMT"/>
          <w:color w:val="auto"/>
          <w:sz w:val="28"/>
          <w:szCs w:val="28"/>
        </w:rPr>
        <w:t xml:space="preserve">В случае изменения указанного выше адреса электронной почты Сторона обязуется незамедлительно сообщить о таком изменении другой Стороне, а в случае, если арбитраж уже начат, также Отделению Российского Арбитражного центра при автономной некоммерческой организации «Российский институт современного арбитража»» по разрешению споров в атомной отрасли. В ином случае Сторона несет все негативные последствия направления письменных заявлений, сообщений и иных письменных документов по неактуальному адресу электронной почты. </w:t>
      </w:r>
    </w:p>
    <w:p w14:paraId="51C0C628" w14:textId="77777777" w:rsidR="00213F34" w:rsidRPr="00A2644A" w:rsidRDefault="00213F34" w:rsidP="00213F34">
      <w:pPr>
        <w:pStyle w:val="Default"/>
        <w:ind w:firstLine="709"/>
        <w:jc w:val="both"/>
        <w:rPr>
          <w:rFonts w:eastAsia="TimesNewRomanPSMT"/>
          <w:color w:val="auto"/>
          <w:sz w:val="28"/>
          <w:szCs w:val="28"/>
        </w:rPr>
      </w:pPr>
      <w:r w:rsidRPr="00A2644A">
        <w:rPr>
          <w:rFonts w:eastAsia="TimesNewRomanPSMT"/>
          <w:color w:val="auto"/>
          <w:sz w:val="28"/>
          <w:szCs w:val="28"/>
        </w:rPr>
        <w:t xml:space="preserve">Стороны принимают на себя обязанность добровольно исполнять арбитражное решение. </w:t>
      </w:r>
    </w:p>
    <w:p w14:paraId="6B7ED85A" w14:textId="002A3C74" w:rsidR="00213F34" w:rsidRPr="00A2644A" w:rsidRDefault="00213F34" w:rsidP="00213F34">
      <w:pPr>
        <w:pStyle w:val="Default"/>
        <w:ind w:firstLine="709"/>
        <w:jc w:val="both"/>
        <w:rPr>
          <w:rFonts w:eastAsia="TimesNewRomanPSMT"/>
          <w:color w:val="auto"/>
          <w:sz w:val="28"/>
          <w:szCs w:val="28"/>
        </w:rPr>
      </w:pPr>
      <w:r w:rsidRPr="00A2644A">
        <w:rPr>
          <w:rFonts w:eastAsia="TimesNewRomanPSMT"/>
          <w:color w:val="auto"/>
          <w:sz w:val="28"/>
          <w:szCs w:val="28"/>
        </w:rPr>
        <w:t xml:space="preserve">Стороны прямо соглашаются, что в случае, если заявление об отводе арбитра не было удовлетворено Президиумом Российского Арбитражного центра в соответствии с Правилами Отделения Российского Арбитражного центра при автономной некоммерческой организации «Российский институт современного арбитража» по разрешению споров в атомной отрасли. Сторона, заявляющая отвод, не вправе подавать в компетентный суд заявление об удовлетворении отвода. </w:t>
      </w:r>
    </w:p>
    <w:p w14:paraId="7C3EDD24" w14:textId="77777777" w:rsidR="00213F34" w:rsidRPr="00A2644A" w:rsidRDefault="00213F34" w:rsidP="00213F34">
      <w:pPr>
        <w:pStyle w:val="Default"/>
        <w:ind w:firstLine="709"/>
        <w:jc w:val="both"/>
        <w:rPr>
          <w:rFonts w:eastAsia="TimesNewRomanPSMT"/>
          <w:color w:val="auto"/>
          <w:sz w:val="28"/>
          <w:szCs w:val="28"/>
        </w:rPr>
      </w:pPr>
      <w:r w:rsidRPr="00A2644A">
        <w:rPr>
          <w:rFonts w:eastAsia="TimesNewRomanPSMT"/>
          <w:color w:val="auto"/>
          <w:sz w:val="28"/>
          <w:szCs w:val="28"/>
        </w:rPr>
        <w:t xml:space="preserve">Стороны прямо соглашаются, что в случае, если Состав арбитража выносит постановление о наличии у него компетенции в качестве вопроса предварительного </w:t>
      </w:r>
      <w:r w:rsidRPr="00A2644A">
        <w:rPr>
          <w:rFonts w:eastAsia="TimesNewRomanPSMT"/>
          <w:color w:val="auto"/>
          <w:sz w:val="28"/>
          <w:szCs w:val="28"/>
        </w:rPr>
        <w:lastRenderedPageBreak/>
        <w:t xml:space="preserve">характера, Стороны не вправе подавать в компетентный суд заявление об отсутствии у Состава арбитража компетенции. </w:t>
      </w:r>
    </w:p>
    <w:p w14:paraId="12B6B660" w14:textId="77777777" w:rsidR="00213F34" w:rsidRPr="00A2644A" w:rsidRDefault="00213F34" w:rsidP="00213F34">
      <w:pPr>
        <w:pStyle w:val="Default"/>
        <w:ind w:firstLine="709"/>
        <w:jc w:val="both"/>
        <w:rPr>
          <w:rFonts w:eastAsia="TimesNewRomanPSMT"/>
          <w:color w:val="auto"/>
          <w:sz w:val="28"/>
          <w:szCs w:val="28"/>
        </w:rPr>
      </w:pPr>
      <w:r w:rsidRPr="00A2644A">
        <w:rPr>
          <w:rFonts w:eastAsia="TimesNewRomanPSMT"/>
          <w:color w:val="auto"/>
          <w:sz w:val="28"/>
          <w:szCs w:val="28"/>
        </w:rPr>
        <w:t>Стороны прямо соглашаются, что арбитражное решение является окончательным для Сторон и отмене не подлежит.</w:t>
      </w:r>
    </w:p>
    <w:p w14:paraId="067F43F1" w14:textId="34745C9D" w:rsidR="00213F34" w:rsidRPr="00A2644A" w:rsidRDefault="00213F34" w:rsidP="00213F34">
      <w:pPr>
        <w:pStyle w:val="Default"/>
        <w:tabs>
          <w:tab w:val="left" w:pos="142"/>
        </w:tabs>
        <w:ind w:firstLine="709"/>
        <w:jc w:val="both"/>
        <w:rPr>
          <w:rFonts w:eastAsia="TimesNewRomanPSMT"/>
          <w:color w:val="auto"/>
          <w:sz w:val="28"/>
          <w:szCs w:val="28"/>
        </w:rPr>
      </w:pPr>
      <w:r w:rsidRPr="00A2644A">
        <w:rPr>
          <w:rFonts w:eastAsia="TimesNewRomanPSMT"/>
          <w:color w:val="auto"/>
          <w:sz w:val="28"/>
          <w:szCs w:val="28"/>
        </w:rPr>
        <w:t>В случаях, предусмотренных статьей 25 Правил Отделения Российского арбитражного центра при автономной некоммерческой организации «Российский институт современного арбитража» по разрешению споров в атомной отрасли Сторонами может быть заключено соглашение о рассмотрении спора в рамках ускоренной процедуры арбитража.</w:t>
      </w:r>
      <w:r w:rsidRPr="00A2644A">
        <w:rPr>
          <w:rFonts w:eastAsia="TimesNewRomanPSMT"/>
          <w:color w:val="auto"/>
          <w:sz w:val="28"/>
          <w:szCs w:val="28"/>
          <w:vertAlign w:val="superscript"/>
        </w:rPr>
        <w:footnoteReference w:id="2"/>
      </w:r>
    </w:p>
    <w:p w14:paraId="5B5E1777" w14:textId="77777777" w:rsidR="008D43DF" w:rsidRPr="00A2644A" w:rsidRDefault="008D43DF" w:rsidP="008D43DF">
      <w:pPr>
        <w:pStyle w:val="af"/>
        <w:spacing w:after="0"/>
        <w:ind w:firstLine="709"/>
        <w:jc w:val="both"/>
        <w:rPr>
          <w:bCs/>
          <w:szCs w:val="28"/>
        </w:rPr>
      </w:pPr>
    </w:p>
    <w:p w14:paraId="43B722CC" w14:textId="77777777" w:rsidR="008D43DF" w:rsidRPr="00A2644A" w:rsidRDefault="008D43DF" w:rsidP="008D43DF">
      <w:pPr>
        <w:pStyle w:val="af"/>
        <w:spacing w:after="0"/>
        <w:ind w:firstLine="709"/>
        <w:jc w:val="both"/>
        <w:rPr>
          <w:b/>
          <w:bCs/>
          <w:szCs w:val="28"/>
        </w:rPr>
      </w:pPr>
      <w:r w:rsidRPr="00A2644A">
        <w:rPr>
          <w:b/>
          <w:bCs/>
          <w:szCs w:val="28"/>
        </w:rPr>
        <w:t>13. СРОК ДЕЙСТВИЯ ДОГОВОРА</w:t>
      </w:r>
    </w:p>
    <w:p w14:paraId="63BEBB88" w14:textId="77777777" w:rsidR="008D43DF" w:rsidRPr="00A2644A" w:rsidRDefault="008D43DF" w:rsidP="008D43DF">
      <w:pPr>
        <w:tabs>
          <w:tab w:val="left" w:pos="0"/>
        </w:tabs>
        <w:ind w:firstLine="709"/>
        <w:jc w:val="both"/>
        <w:rPr>
          <w:b/>
          <w:iCs/>
          <w:szCs w:val="28"/>
        </w:rPr>
      </w:pPr>
      <w:r w:rsidRPr="00A2644A">
        <w:rPr>
          <w:bCs/>
          <w:szCs w:val="28"/>
        </w:rPr>
        <w:t>Настоящий договор вступает в силу с даты его заключения и действует до полного исполнения обязательств</w:t>
      </w:r>
      <w:r w:rsidRPr="00A2644A">
        <w:rPr>
          <w:b/>
          <w:bCs/>
          <w:szCs w:val="28"/>
        </w:rPr>
        <w:t>.</w:t>
      </w:r>
    </w:p>
    <w:p w14:paraId="272D3EED" w14:textId="77777777" w:rsidR="008D43DF" w:rsidRPr="00A2644A" w:rsidRDefault="008D43DF" w:rsidP="008D43DF">
      <w:pPr>
        <w:ind w:firstLine="709"/>
        <w:jc w:val="both"/>
        <w:rPr>
          <w:b/>
          <w:szCs w:val="28"/>
        </w:rPr>
      </w:pPr>
    </w:p>
    <w:p w14:paraId="0DD3E0DE" w14:textId="77777777" w:rsidR="008D43DF" w:rsidRPr="00A2644A" w:rsidRDefault="008D43DF" w:rsidP="008D43DF">
      <w:pPr>
        <w:pStyle w:val="af"/>
        <w:spacing w:after="0"/>
        <w:ind w:firstLine="709"/>
        <w:jc w:val="both"/>
        <w:rPr>
          <w:b/>
          <w:bCs/>
          <w:szCs w:val="28"/>
        </w:rPr>
      </w:pPr>
      <w:r w:rsidRPr="00A2644A">
        <w:rPr>
          <w:b/>
          <w:bCs/>
          <w:szCs w:val="28"/>
        </w:rPr>
        <w:t>14. ЗАКЛЮЧИТЕЛЬНЫЕ ПОЛОЖЕНИЯ</w:t>
      </w:r>
    </w:p>
    <w:p w14:paraId="1466652A" w14:textId="77777777" w:rsidR="008D43DF" w:rsidRPr="00A2644A" w:rsidRDefault="008D43DF" w:rsidP="008D43DF">
      <w:pPr>
        <w:pStyle w:val="af"/>
        <w:suppressAutoHyphens/>
        <w:spacing w:after="0"/>
        <w:ind w:firstLine="709"/>
        <w:jc w:val="both"/>
        <w:rPr>
          <w:szCs w:val="28"/>
        </w:rPr>
      </w:pPr>
      <w:r w:rsidRPr="00A2644A">
        <w:rPr>
          <w:szCs w:val="28"/>
        </w:rPr>
        <w:t>14.1 Настоящий Договор составлен в двух экземплярах, имеющих одинаковую юридическую силу, по одному экземпляру для каждой из сторон.</w:t>
      </w:r>
    </w:p>
    <w:p w14:paraId="3743BECC" w14:textId="77777777" w:rsidR="008D43DF" w:rsidRPr="00A2644A" w:rsidRDefault="008D43DF" w:rsidP="008D43DF">
      <w:pPr>
        <w:pStyle w:val="af"/>
        <w:suppressAutoHyphens/>
        <w:spacing w:after="0"/>
        <w:ind w:firstLine="709"/>
        <w:jc w:val="both"/>
        <w:rPr>
          <w:szCs w:val="28"/>
        </w:rPr>
      </w:pPr>
      <w:r w:rsidRPr="00A2644A">
        <w:rPr>
          <w:szCs w:val="28"/>
        </w:rPr>
        <w:t>14.2 Подрядчик не вправе передавать третьим лицам, равно как и использовать не в целях настоящего Договора коммерческую информацию, ставшую ему известной (доступной) в рамках заключения и исполнения настоящего Договора и составляющую коммерческую тайну Заказчика, а также другую информацию ограниченного распространения.</w:t>
      </w:r>
    </w:p>
    <w:p w14:paraId="3CFB56FA" w14:textId="77777777" w:rsidR="008D43DF" w:rsidRPr="00A2644A" w:rsidRDefault="008D43DF" w:rsidP="008D43DF">
      <w:pPr>
        <w:pStyle w:val="af"/>
        <w:suppressAutoHyphens/>
        <w:spacing w:after="0"/>
        <w:ind w:firstLine="709"/>
        <w:jc w:val="both"/>
        <w:rPr>
          <w:szCs w:val="28"/>
        </w:rPr>
      </w:pPr>
      <w:r w:rsidRPr="00A2644A">
        <w:rPr>
          <w:szCs w:val="28"/>
        </w:rPr>
        <w:t>14.3 Уступка требования по настоящему Договору третьим лицам производится исключительно с письменного согласия Заказчика, полученного на основании письменного запроса Подрядчика.</w:t>
      </w:r>
    </w:p>
    <w:p w14:paraId="11447782" w14:textId="77777777" w:rsidR="008D43DF" w:rsidRPr="00A2644A" w:rsidRDefault="008D43DF" w:rsidP="008D43DF">
      <w:pPr>
        <w:pStyle w:val="af"/>
        <w:suppressAutoHyphens/>
        <w:spacing w:after="0"/>
        <w:ind w:firstLine="709"/>
        <w:jc w:val="both"/>
        <w:rPr>
          <w:szCs w:val="28"/>
        </w:rPr>
      </w:pPr>
      <w:r w:rsidRPr="00A2644A">
        <w:rPr>
          <w:szCs w:val="28"/>
        </w:rPr>
        <w:t>14.4</w:t>
      </w:r>
      <w:r w:rsidR="008922F6" w:rsidRPr="00A2644A">
        <w:rPr>
          <w:szCs w:val="28"/>
        </w:rPr>
        <w:t> </w:t>
      </w:r>
      <w:r w:rsidRPr="00A2644A">
        <w:rPr>
          <w:szCs w:val="28"/>
        </w:rPr>
        <w:t>Стороны принимают на себя обязательства в официальном порядке немедленно извещать (уведомлять) друг друга об изменении реквизитов, в том числе об открытии/закрытии банковских счетов.</w:t>
      </w:r>
    </w:p>
    <w:p w14:paraId="0AA98308" w14:textId="77777777" w:rsidR="00F955A4" w:rsidRPr="00A2644A" w:rsidRDefault="008D43DF" w:rsidP="00F955A4">
      <w:pPr>
        <w:ind w:firstLine="709"/>
        <w:jc w:val="both"/>
        <w:rPr>
          <w:szCs w:val="28"/>
        </w:rPr>
      </w:pPr>
      <w:r w:rsidRPr="00A2644A">
        <w:rPr>
          <w:szCs w:val="28"/>
        </w:rPr>
        <w:t>14.5 </w:t>
      </w:r>
      <w:r w:rsidR="00F955A4" w:rsidRPr="00A2644A">
        <w:rPr>
          <w:szCs w:val="28"/>
        </w:rPr>
        <w:t>Подрядчик уведомлен, что в случае нарушения условий настоящего договора в информационную систему «Расчет рейтинга деловой репутации поставщиков», ведение которой осуществляется на официальном сайте по закупкам атомной отрасли www.rdr.rosatom.ru в соответствии с утвержденными Госкорпорацией «Росатом» Едиными отраслевыми методическими указаниями по оценке деловой репутации, могут быть внесены сведения и документы о таких нарушениях. Основанием для внесения сведений в информационную систему «Расчет рейтинга деловой репутации поставщиков» могут являться:</w:t>
      </w:r>
    </w:p>
    <w:p w14:paraId="2414845A" w14:textId="77777777" w:rsidR="00F955A4" w:rsidRPr="00A2644A" w:rsidRDefault="00F955A4" w:rsidP="00F955A4">
      <w:pPr>
        <w:ind w:firstLine="709"/>
        <w:jc w:val="both"/>
        <w:rPr>
          <w:szCs w:val="28"/>
        </w:rPr>
      </w:pPr>
      <w:r w:rsidRPr="00A2644A">
        <w:rPr>
          <w:szCs w:val="28"/>
        </w:rPr>
        <w:t>1) выставленные Заказчиком и принятые Подрядчиком неустойки за нарушение сроков исполнения обязательств по настоящему договору и (или) убытки, причиненные таким нарушением;</w:t>
      </w:r>
    </w:p>
    <w:p w14:paraId="42263E3F" w14:textId="408F9817" w:rsidR="00F955A4" w:rsidRPr="00A2644A" w:rsidRDefault="00F955A4" w:rsidP="00F955A4">
      <w:pPr>
        <w:ind w:firstLine="709"/>
        <w:jc w:val="both"/>
        <w:rPr>
          <w:szCs w:val="28"/>
        </w:rPr>
      </w:pPr>
      <w:r w:rsidRPr="00A2644A">
        <w:rPr>
          <w:szCs w:val="28"/>
        </w:rPr>
        <w:t>2) выставленные Заказчиком и принятые Подрядчиком претензии (требования) к качеству продукции (товаров, работ, услуг) по настоящему договору и (или) убытки, причиненные ненадлежащим качеством продукции (товаров, работ, услуг);</w:t>
      </w:r>
    </w:p>
    <w:p w14:paraId="502ED0A6" w14:textId="77777777" w:rsidR="00F955A4" w:rsidRPr="00A2644A" w:rsidRDefault="00F955A4" w:rsidP="00F955A4">
      <w:pPr>
        <w:ind w:firstLine="709"/>
        <w:jc w:val="both"/>
        <w:rPr>
          <w:szCs w:val="28"/>
        </w:rPr>
      </w:pPr>
      <w:r w:rsidRPr="00A2644A">
        <w:rPr>
          <w:szCs w:val="28"/>
        </w:rPr>
        <w:lastRenderedPageBreak/>
        <w:t>3) судебные решения (включая решения третейских судов) о выплате Подрядчиком неустойки за нарушение сроков исполнения договорных обязательств и (или) возмещении убытков, причиненных указанным нарушением;</w:t>
      </w:r>
    </w:p>
    <w:p w14:paraId="2F07615F" w14:textId="77777777" w:rsidR="00F955A4" w:rsidRPr="00A2644A" w:rsidRDefault="00F955A4" w:rsidP="00F955A4">
      <w:pPr>
        <w:ind w:firstLine="709"/>
        <w:jc w:val="both"/>
        <w:rPr>
          <w:szCs w:val="28"/>
        </w:rPr>
      </w:pPr>
      <w:r w:rsidRPr="00A2644A">
        <w:rPr>
          <w:szCs w:val="28"/>
        </w:rPr>
        <w:t>4) судебные решения (включая решения третейских судов) об удовлетворении Подрядчиком претензии (требования) Заказчика к качеству продукции (товаров, работ, услуг) по настоящему договору и (или) возмещении убытков, причиненных ненадлежащим качеством продукции (товаров, работ, услуг);</w:t>
      </w:r>
    </w:p>
    <w:p w14:paraId="492F5706" w14:textId="77777777" w:rsidR="00F955A4" w:rsidRPr="00A2644A" w:rsidRDefault="00F955A4" w:rsidP="00F955A4">
      <w:pPr>
        <w:ind w:firstLine="709"/>
        <w:jc w:val="both"/>
        <w:rPr>
          <w:szCs w:val="28"/>
        </w:rPr>
      </w:pPr>
      <w:r w:rsidRPr="00A2644A">
        <w:rPr>
          <w:szCs w:val="28"/>
        </w:rPr>
        <w:t>5) подтвержденные судебными актами факты передачи Заказчику Подрядчиком продукции (товаров, работ, услуг) по настоящему договору, нарушающей права третьих лиц;</w:t>
      </w:r>
    </w:p>
    <w:p w14:paraId="382A4F08" w14:textId="77777777" w:rsidR="00F955A4" w:rsidRPr="00A2644A" w:rsidRDefault="00F955A4" w:rsidP="00F955A4">
      <w:pPr>
        <w:ind w:firstLine="709"/>
        <w:jc w:val="both"/>
        <w:rPr>
          <w:szCs w:val="28"/>
        </w:rPr>
      </w:pPr>
      <w:r w:rsidRPr="00A2644A">
        <w:rPr>
          <w:szCs w:val="28"/>
        </w:rPr>
        <w:t>6) подтвержденные судебными актами факты фальсификации Подрядчиком документов на этапе заключения или исполнения настоящего договора.</w:t>
      </w:r>
    </w:p>
    <w:p w14:paraId="4A26B52E" w14:textId="77777777" w:rsidR="00F955A4" w:rsidRPr="00A2644A" w:rsidRDefault="00F955A4" w:rsidP="00F955A4">
      <w:pPr>
        <w:ind w:firstLine="709"/>
        <w:jc w:val="both"/>
        <w:rPr>
          <w:szCs w:val="28"/>
        </w:rPr>
      </w:pPr>
      <w:r w:rsidRPr="00A2644A">
        <w:rPr>
          <w:szCs w:val="28"/>
        </w:rPr>
        <w:t>Подрядчик предупрежден, что сведения, включенные в информационную систему «Расчет рейтинга деловой репутации поставщиков», могут быть использованы Заказчиком при оценке его деловой репутации в последующих закупочных процедурах и (или) в процессе принятия решения о заключении договора с ним.</w:t>
      </w:r>
    </w:p>
    <w:p w14:paraId="4A01864B" w14:textId="77777777" w:rsidR="00E00605" w:rsidRPr="00A2644A" w:rsidRDefault="00F955A4" w:rsidP="00E00605">
      <w:pPr>
        <w:ind w:firstLine="709"/>
        <w:jc w:val="both"/>
        <w:rPr>
          <w:szCs w:val="28"/>
        </w:rPr>
      </w:pPr>
      <w:r w:rsidRPr="00A2644A">
        <w:rPr>
          <w:szCs w:val="28"/>
        </w:rPr>
        <w:t>14.6 </w:t>
      </w:r>
      <w:r w:rsidR="00E00605" w:rsidRPr="00A2644A">
        <w:rPr>
          <w:szCs w:val="28"/>
        </w:rPr>
        <w:t>Противодействие коррупции.</w:t>
      </w:r>
    </w:p>
    <w:p w14:paraId="3789CA42" w14:textId="77777777" w:rsidR="00E00605" w:rsidRPr="00A2644A" w:rsidRDefault="00E00605" w:rsidP="00E00605">
      <w:pPr>
        <w:ind w:firstLine="709"/>
        <w:jc w:val="both"/>
        <w:rPr>
          <w:szCs w:val="28"/>
        </w:rPr>
      </w:pPr>
      <w:r w:rsidRPr="00A2644A">
        <w:rPr>
          <w:szCs w:val="28"/>
        </w:rPr>
        <w:t>При исполнении настоящего Договора Стороны соблюдают и будут соблюдать в дальнейшем все применимые законы и нормативные акты, включая любые законы о противодействии взяточничеству и коррупции.</w:t>
      </w:r>
    </w:p>
    <w:p w14:paraId="3C2105BE" w14:textId="77777777" w:rsidR="00E00605" w:rsidRPr="00A2644A" w:rsidRDefault="00E00605" w:rsidP="00E00605">
      <w:pPr>
        <w:ind w:firstLine="709"/>
        <w:jc w:val="both"/>
        <w:rPr>
          <w:szCs w:val="28"/>
        </w:rPr>
      </w:pPr>
      <w:r w:rsidRPr="00A2644A">
        <w:rPr>
          <w:szCs w:val="28"/>
        </w:rPr>
        <w:t>Стороны и любые их должностные лица, работники, акционеры, представители, агенты или любые лица, действующие от имени или в интересах, или по просьбе какой-либо из Сторон в связи с настоящим Договором, не будут прямо или косвенно, в рамках деловых отношений в сфере предпринимательской деятельности или в рамках деловых отношений с государственным сектором, предлагать, вручать или осуществлять, а также соглашаться на предложение, вручение или осуществление (самостоятельно или в согласии с другими лицами) какого-либо платежа, подарка или иной привилегии с целью исполнения (воздержания от исполнения) каких-либо условий настоящего Договора, если указанные действия нарушают применимые законы или нормативные акты о противодействии взяточничеству и коррупции.</w:t>
      </w:r>
    </w:p>
    <w:p w14:paraId="59E6139A" w14:textId="77777777" w:rsidR="00E00605" w:rsidRPr="00A2644A" w:rsidRDefault="00E00605" w:rsidP="00E00605">
      <w:pPr>
        <w:pStyle w:val="1"/>
        <w:spacing w:before="0" w:after="0"/>
        <w:ind w:firstLine="709"/>
        <w:jc w:val="both"/>
        <w:rPr>
          <w:rFonts w:ascii="Times New Roman" w:hAnsi="Times New Roman"/>
          <w:b w:val="0"/>
          <w:sz w:val="28"/>
          <w:szCs w:val="28"/>
        </w:rPr>
      </w:pPr>
      <w:bookmarkStart w:id="17" w:name="_Toc455659683"/>
      <w:r w:rsidRPr="00A2644A">
        <w:rPr>
          <w:rFonts w:ascii="Times New Roman" w:hAnsi="Times New Roman"/>
          <w:b w:val="0"/>
          <w:sz w:val="28"/>
          <w:szCs w:val="28"/>
        </w:rPr>
        <w:t>14.7 Заверения об обстоятельствах</w:t>
      </w:r>
      <w:bookmarkEnd w:id="17"/>
      <w:r w:rsidRPr="00A2644A">
        <w:rPr>
          <w:rFonts w:ascii="Times New Roman" w:hAnsi="Times New Roman"/>
          <w:b w:val="0"/>
          <w:sz w:val="28"/>
          <w:szCs w:val="28"/>
        </w:rPr>
        <w:t>.</w:t>
      </w:r>
    </w:p>
    <w:p w14:paraId="6A8AE305" w14:textId="77777777" w:rsidR="00E00605" w:rsidRPr="00A2644A" w:rsidRDefault="00E00605" w:rsidP="00E00605">
      <w:pPr>
        <w:ind w:firstLine="709"/>
        <w:jc w:val="both"/>
        <w:rPr>
          <w:szCs w:val="28"/>
        </w:rPr>
      </w:pPr>
      <w:r w:rsidRPr="00A2644A">
        <w:rPr>
          <w:szCs w:val="28"/>
        </w:rPr>
        <w:t>Каждая Сторона гарантирует другой Стороне, что:</w:t>
      </w:r>
    </w:p>
    <w:p w14:paraId="6D341C1E" w14:textId="77777777" w:rsidR="00E00605" w:rsidRPr="00A2644A" w:rsidRDefault="00E00605" w:rsidP="00E00605">
      <w:pPr>
        <w:ind w:firstLine="709"/>
        <w:jc w:val="both"/>
        <w:rPr>
          <w:szCs w:val="28"/>
        </w:rPr>
      </w:pPr>
      <w:r w:rsidRPr="00A2644A">
        <w:rPr>
          <w:szCs w:val="28"/>
        </w:rPr>
        <w:t>сторона вправе заключать и исполнять Договор;</w:t>
      </w:r>
    </w:p>
    <w:p w14:paraId="03279AEC" w14:textId="77777777" w:rsidR="00E00605" w:rsidRPr="00A2644A" w:rsidRDefault="00E00605" w:rsidP="00E00605">
      <w:pPr>
        <w:ind w:firstLine="709"/>
        <w:jc w:val="both"/>
        <w:rPr>
          <w:szCs w:val="28"/>
        </w:rPr>
      </w:pPr>
      <w:r w:rsidRPr="00A2644A">
        <w:rPr>
          <w:szCs w:val="28"/>
        </w:rPr>
        <w:t>заключение и/или исполнение Стороной Договора не противоречит прямо или косвенно никаким законам, постановлениям, указам, прочим нормативным актам, актам органов государственной власти и/или местного самоуправления, локальным нормативным актам Стороны, судебным решениям;</w:t>
      </w:r>
    </w:p>
    <w:p w14:paraId="216EF221" w14:textId="757A814A" w:rsidR="00E00605" w:rsidRDefault="00E00605" w:rsidP="00E00605">
      <w:pPr>
        <w:ind w:firstLine="709"/>
        <w:jc w:val="both"/>
        <w:rPr>
          <w:szCs w:val="28"/>
        </w:rPr>
      </w:pPr>
      <w:r w:rsidRPr="00A2644A">
        <w:rPr>
          <w:szCs w:val="28"/>
        </w:rPr>
        <w:t>стороной получены все и любые разрешения, одобрения и согласования, необходимые ей для заключения и/или исполнения Договора (в том числе в соответствии с действующим законодательством Российской Федерации или учредительными документами Стороны, включая одобрение сделки с заинтересованно</w:t>
      </w:r>
      <w:r w:rsidR="00906C4D">
        <w:rPr>
          <w:szCs w:val="28"/>
        </w:rPr>
        <w:t>стью, одобрение крупной сделки).</w:t>
      </w:r>
    </w:p>
    <w:p w14:paraId="34F2A362" w14:textId="45AE0CFC" w:rsidR="00487988" w:rsidRDefault="00487988" w:rsidP="00E00605">
      <w:pPr>
        <w:ind w:firstLine="709"/>
        <w:jc w:val="both"/>
        <w:rPr>
          <w:szCs w:val="28"/>
        </w:rPr>
      </w:pPr>
      <w:proofErr w:type="gramStart"/>
      <w:r>
        <w:rPr>
          <w:szCs w:val="28"/>
        </w:rPr>
        <w:t xml:space="preserve">Подрядчик </w:t>
      </w:r>
      <w:r w:rsidRPr="00252172">
        <w:rPr>
          <w:szCs w:val="28"/>
        </w:rPr>
        <w:t xml:space="preserve">настоящим гарантирует, что он не контролируется лицами, включенными в перечень лиц, указанный в постановлении Правительства Российской Федерации от 01.11.2018 № 1300 «О мерах по реализации Указа  </w:t>
      </w:r>
      <w:r w:rsidRPr="00252172">
        <w:rPr>
          <w:szCs w:val="28"/>
        </w:rPr>
        <w:lastRenderedPageBreak/>
        <w:t>Президента Российской Федерации от 22.10.2018 № 592», а также, что ни он сам, ни лицо, подписавшее настоящий договор, не включены в перечни лиц, в отношении которых применяются специальные экономические меры в соответствии с указанным постановлением</w:t>
      </w:r>
      <w:proofErr w:type="gramEnd"/>
      <w:r w:rsidRPr="00252172">
        <w:rPr>
          <w:szCs w:val="28"/>
        </w:rPr>
        <w:t xml:space="preserve"> </w:t>
      </w:r>
      <w:proofErr w:type="gramStart"/>
      <w:r w:rsidRPr="00252172">
        <w:rPr>
          <w:szCs w:val="28"/>
        </w:rPr>
        <w:t>Правительства Российской Федерации или в соответствии с любыми иными актами Президента Российской Федерации или Пра</w:t>
      </w:r>
      <w:r>
        <w:rPr>
          <w:szCs w:val="28"/>
        </w:rPr>
        <w:t>вительства Российской Федерации,</w:t>
      </w:r>
      <w:r w:rsidRPr="00252172">
        <w:rPr>
          <w:szCs w:val="28"/>
        </w:rPr>
        <w:t xml:space="preserve"> </w:t>
      </w:r>
      <w:r>
        <w:rPr>
          <w:szCs w:val="28"/>
        </w:rPr>
        <w:t>в</w:t>
      </w:r>
      <w:r w:rsidRPr="00252172">
        <w:rPr>
          <w:szCs w:val="28"/>
        </w:rPr>
        <w:t xml:space="preserve"> случае включения </w:t>
      </w:r>
      <w:r>
        <w:rPr>
          <w:szCs w:val="28"/>
        </w:rPr>
        <w:t>Подрядчика</w:t>
      </w:r>
      <w:r w:rsidRPr="00252172">
        <w:rPr>
          <w:szCs w:val="28"/>
        </w:rPr>
        <w:t xml:space="preserve">, его единоличных исполнительных органов, иных лиц, которые его контролируют, в перечни лиц, в отношении которых применяются специальные экономические меры в соответствии с какими-либо актами Президента Российской Федерации или Правительства Российской Федерации, </w:t>
      </w:r>
      <w:r>
        <w:rPr>
          <w:szCs w:val="28"/>
        </w:rPr>
        <w:t>Подрядчик</w:t>
      </w:r>
      <w:r w:rsidRPr="00252172">
        <w:rPr>
          <w:i/>
          <w:szCs w:val="28"/>
        </w:rPr>
        <w:t xml:space="preserve"> </w:t>
      </w:r>
      <w:r w:rsidRPr="00252172">
        <w:rPr>
          <w:szCs w:val="28"/>
        </w:rPr>
        <w:t xml:space="preserve">незамедлительно информирует об этом </w:t>
      </w:r>
      <w:r w:rsidR="004B6DD9">
        <w:rPr>
          <w:szCs w:val="28"/>
        </w:rPr>
        <w:t>Заказчика;</w:t>
      </w:r>
      <w:proofErr w:type="gramEnd"/>
    </w:p>
    <w:p w14:paraId="653FC126" w14:textId="046C3A91" w:rsidR="004B6DD9" w:rsidRPr="00105C78" w:rsidRDefault="004B6DD9" w:rsidP="00105C78">
      <w:pPr>
        <w:autoSpaceDE w:val="0"/>
        <w:autoSpaceDN w:val="0"/>
        <w:adjustRightInd w:val="0"/>
        <w:jc w:val="both"/>
        <w:rPr>
          <w:lang w:eastAsia="en-US"/>
        </w:rPr>
      </w:pPr>
      <w:r w:rsidRPr="00105C78">
        <w:rPr>
          <w:i/>
          <w:iCs/>
        </w:rPr>
        <w:t xml:space="preserve">Подрядчик </w:t>
      </w:r>
      <w:r w:rsidRPr="00105C78">
        <w:rPr>
          <w:lang w:eastAsia="en-US"/>
        </w:rPr>
        <w:t xml:space="preserve"> и </w:t>
      </w:r>
      <w:r w:rsidRPr="00105C78">
        <w:rPr>
          <w:i/>
          <w:iCs/>
        </w:rPr>
        <w:t xml:space="preserve">Заказчик  </w:t>
      </w:r>
      <w:r w:rsidRPr="00105C78">
        <w:rPr>
          <w:lang w:eastAsia="en-US"/>
        </w:rPr>
        <w:t xml:space="preserve">подтверждают, что условия настоящего </w:t>
      </w:r>
      <w:r w:rsidRPr="00105C78">
        <w:rPr>
          <w:i/>
          <w:lang w:eastAsia="en-US"/>
        </w:rPr>
        <w:t xml:space="preserve">пункта  </w:t>
      </w:r>
      <w:r w:rsidRPr="00105C78">
        <w:rPr>
          <w:lang w:eastAsia="en-US"/>
        </w:rPr>
        <w:t>признаны ими существенными условиями настоящего Договора в соответствии со статьей 432 Гражданского кодекса Российской Федерации.</w:t>
      </w:r>
    </w:p>
    <w:p w14:paraId="59E1CBEF" w14:textId="1ACFB630" w:rsidR="004B6DD9" w:rsidRPr="00105C78" w:rsidRDefault="004B6DD9" w:rsidP="00105C78">
      <w:pPr>
        <w:autoSpaceDE w:val="0"/>
        <w:autoSpaceDN w:val="0"/>
        <w:adjustRightInd w:val="0"/>
        <w:jc w:val="both"/>
        <w:rPr>
          <w:lang w:eastAsia="en-US"/>
        </w:rPr>
      </w:pPr>
      <w:proofErr w:type="gramStart"/>
      <w:r w:rsidRPr="00105C78">
        <w:rPr>
          <w:lang w:eastAsia="en-US"/>
        </w:rPr>
        <w:t xml:space="preserve">Если специальной нормой части второй Гражданского кодекса Российской Федерации не установлено иное, не предоставление Подрядчиком указанной в настоящем </w:t>
      </w:r>
      <w:r w:rsidRPr="00105C78">
        <w:rPr>
          <w:i/>
          <w:lang w:eastAsia="en-US"/>
        </w:rPr>
        <w:t xml:space="preserve">пункте  </w:t>
      </w:r>
      <w:r w:rsidRPr="00105C78">
        <w:rPr>
          <w:lang w:eastAsia="en-US"/>
        </w:rPr>
        <w:t xml:space="preserve">информации, а равно получение Заказчиком соответствующей информации о включении Подрядчика, а также иных лиц, указанных в настоящем </w:t>
      </w:r>
      <w:r w:rsidRPr="00105C78">
        <w:rPr>
          <w:i/>
          <w:lang w:eastAsia="en-US"/>
        </w:rPr>
        <w:t>пункте</w:t>
      </w:r>
      <w:r w:rsidRPr="00105C78">
        <w:rPr>
          <w:lang w:eastAsia="en-US"/>
        </w:rPr>
        <w:t>, в указанные перечни лиц любым иным способом, является основанием для одностороннего внесудебного отказа Заказчика от исполнения Договора.</w:t>
      </w:r>
      <w:proofErr w:type="gramEnd"/>
      <w:r w:rsidRPr="00105C78">
        <w:rPr>
          <w:lang w:eastAsia="en-US"/>
        </w:rPr>
        <w:t xml:space="preserve"> Договор считается расторгнутым </w:t>
      </w:r>
      <w:proofErr w:type="gramStart"/>
      <w:r w:rsidRPr="00105C78">
        <w:rPr>
          <w:lang w:eastAsia="en-US"/>
        </w:rPr>
        <w:t>с даты получения</w:t>
      </w:r>
      <w:proofErr w:type="gramEnd"/>
      <w:r w:rsidRPr="00105C78">
        <w:rPr>
          <w:lang w:eastAsia="en-US"/>
        </w:rPr>
        <w:t xml:space="preserve"> </w:t>
      </w:r>
      <w:r w:rsidRPr="00105C78">
        <w:rPr>
          <w:i/>
          <w:iCs/>
        </w:rPr>
        <w:t>Подрядчиком с</w:t>
      </w:r>
      <w:r w:rsidRPr="00105C78">
        <w:rPr>
          <w:lang w:eastAsia="en-US"/>
        </w:rPr>
        <w:t>оответствующего письменного уведомления Заказчика, если более поздняя дата не будет установлена в уведомлении.</w:t>
      </w:r>
    </w:p>
    <w:p w14:paraId="465976B3" w14:textId="6AD6D990" w:rsidR="004B6DD9" w:rsidRPr="00105C78" w:rsidRDefault="004B6DD9" w:rsidP="00105C78">
      <w:pPr>
        <w:autoSpaceDE w:val="0"/>
        <w:autoSpaceDN w:val="0"/>
        <w:adjustRightInd w:val="0"/>
        <w:jc w:val="both"/>
      </w:pPr>
      <w:r w:rsidRPr="00105C78">
        <w:rPr>
          <w:lang w:eastAsia="en-US"/>
        </w:rPr>
        <w:t>Фа</w:t>
      </w:r>
      <w:proofErr w:type="gramStart"/>
      <w:r w:rsidRPr="00105C78">
        <w:rPr>
          <w:lang w:eastAsia="en-US"/>
        </w:rPr>
        <w:t>кт вкл</w:t>
      </w:r>
      <w:proofErr w:type="gramEnd"/>
      <w:r w:rsidRPr="00105C78">
        <w:rPr>
          <w:lang w:eastAsia="en-US"/>
        </w:rPr>
        <w:t xml:space="preserve">ючения </w:t>
      </w:r>
      <w:r w:rsidRPr="00105C78">
        <w:rPr>
          <w:i/>
          <w:iCs/>
        </w:rPr>
        <w:t xml:space="preserve">Подрядчика, </w:t>
      </w:r>
      <w:r w:rsidRPr="00105C78">
        <w:rPr>
          <w:lang w:eastAsia="en-US"/>
        </w:rPr>
        <w:t xml:space="preserve">а также иных лиц, указанных в настоящем </w:t>
      </w:r>
      <w:r w:rsidRPr="00105C78">
        <w:rPr>
          <w:i/>
          <w:lang w:eastAsia="en-US"/>
        </w:rPr>
        <w:t>пункте</w:t>
      </w:r>
      <w:r w:rsidRPr="00105C78">
        <w:rPr>
          <w:lang w:eastAsia="en-US"/>
        </w:rPr>
        <w:t xml:space="preserve">, в перечни лиц, в отношении которых применяются специальные экономические меры в соответствии с какими-либо актами Президента или Правительства Российской Федерации, не является обстоятельством непреодолимой силы для </w:t>
      </w:r>
      <w:r w:rsidRPr="00105C78">
        <w:rPr>
          <w:i/>
          <w:iCs/>
        </w:rPr>
        <w:t>Подрядчика.</w:t>
      </w:r>
    </w:p>
    <w:p w14:paraId="4134F591" w14:textId="77777777" w:rsidR="004B6DD9" w:rsidRPr="00105C78" w:rsidRDefault="004B6DD9" w:rsidP="00105C78">
      <w:pPr>
        <w:ind w:firstLine="709"/>
        <w:jc w:val="both"/>
        <w:rPr>
          <w:szCs w:val="28"/>
        </w:rPr>
      </w:pPr>
    </w:p>
    <w:p w14:paraId="384B9DC7" w14:textId="77777777" w:rsidR="00B517ED" w:rsidRPr="00A2644A" w:rsidRDefault="00B517ED" w:rsidP="00B517ED">
      <w:pPr>
        <w:tabs>
          <w:tab w:val="left" w:pos="0"/>
        </w:tabs>
        <w:ind w:firstLine="709"/>
        <w:jc w:val="both"/>
        <w:rPr>
          <w:szCs w:val="28"/>
        </w:rPr>
      </w:pPr>
      <w:r w:rsidRPr="00A2644A">
        <w:rPr>
          <w:szCs w:val="28"/>
        </w:rPr>
        <w:t xml:space="preserve">14.8 Стороны обязуется предоставлять сведения в отношении всей цепочки собственников и руководителей, включая бенефициаров (в том числе конечных). </w:t>
      </w:r>
    </w:p>
    <w:p w14:paraId="47F0B834" w14:textId="77777777" w:rsidR="00B517ED" w:rsidRPr="00A2644A" w:rsidRDefault="00B517ED" w:rsidP="00B517ED">
      <w:pPr>
        <w:tabs>
          <w:tab w:val="left" w:pos="0"/>
        </w:tabs>
        <w:ind w:firstLine="709"/>
        <w:jc w:val="both"/>
        <w:rPr>
          <w:szCs w:val="28"/>
        </w:rPr>
      </w:pPr>
      <w:r w:rsidRPr="00A2644A">
        <w:rPr>
          <w:szCs w:val="28"/>
        </w:rPr>
        <w:t xml:space="preserve">Раскрывающая сторона гарантирует принимающей стороне, что сведения и документы в отношении всей цепочки собственников и руководителей, включая бенефициаров (в том числе конечных), раскрывающей стороны, переданные принимающей стороне до заключения договора (далее – "сведения"), являются полными, точными и достоверными. </w:t>
      </w:r>
    </w:p>
    <w:p w14:paraId="78D785B8" w14:textId="77777777" w:rsidR="00B517ED" w:rsidRPr="00A2644A" w:rsidRDefault="00B517ED" w:rsidP="00B517ED">
      <w:pPr>
        <w:tabs>
          <w:tab w:val="left" w:pos="0"/>
        </w:tabs>
        <w:ind w:firstLine="709"/>
        <w:jc w:val="both"/>
        <w:rPr>
          <w:szCs w:val="28"/>
        </w:rPr>
      </w:pPr>
      <w:r w:rsidRPr="00A2644A">
        <w:rPr>
          <w:szCs w:val="28"/>
        </w:rPr>
        <w:t xml:space="preserve">При изменении сведений раскрывающая сторона обязана не позднее пяти (5) дней с момента таких изменений направить принимающей стороне соответствующее письменное уведомление с приложением копий подтверждающих документов, заверенных нотариусом или уполномоченным должностным лицом раскрывающей стороны. </w:t>
      </w:r>
    </w:p>
    <w:p w14:paraId="7F31D415" w14:textId="77777777" w:rsidR="00B517ED" w:rsidRPr="00A2644A" w:rsidRDefault="00B517ED" w:rsidP="00B517ED">
      <w:pPr>
        <w:tabs>
          <w:tab w:val="left" w:pos="0"/>
        </w:tabs>
        <w:ind w:firstLine="709"/>
        <w:jc w:val="both"/>
        <w:rPr>
          <w:szCs w:val="28"/>
        </w:rPr>
      </w:pPr>
      <w:r w:rsidRPr="00A2644A">
        <w:rPr>
          <w:szCs w:val="28"/>
        </w:rPr>
        <w:t xml:space="preserve">Раскрывающая сторона настоящим выдает свое согласие и подтверждает получение всех требуемых в соответствии с действующим законодательством российской федерации (в том числе о коммерческой тайне и о персональных данных) согласий всех упомянутых в сведениях, заинтересованных или причастных к сведениям лиц на обработку предоставленных сведений принимающей стороной, а также на раскрытие принимающей стороной сведений, полностью или частично, Госкорпорации "Росатом" и компетентным органам государственной власти (в том </w:t>
      </w:r>
      <w:r w:rsidRPr="00A2644A">
        <w:rPr>
          <w:szCs w:val="28"/>
        </w:rPr>
        <w:lastRenderedPageBreak/>
        <w:t xml:space="preserve">числе Федеральной налоговой службе Российской Федерации, Минэнерго России, </w:t>
      </w:r>
      <w:proofErr w:type="spellStart"/>
      <w:r w:rsidRPr="00A2644A">
        <w:rPr>
          <w:szCs w:val="28"/>
        </w:rPr>
        <w:t>Росфинмониторингу</w:t>
      </w:r>
      <w:proofErr w:type="spellEnd"/>
      <w:r w:rsidRPr="00A2644A">
        <w:rPr>
          <w:szCs w:val="28"/>
        </w:rPr>
        <w:t xml:space="preserve">, Правительству Российской Федерации) и последующую обработку сведений такими органами (далее – "раскрытие"). Раскрывающая сторона освобождает принимающую сторону от любой ответственности в связи с раскрытием, в том числе, возмещает принимающей стороне убытки, понесенные в связи с предъявлением принимающей стороне претензий, исков и требований любыми третьими лицами, чьи права были или могли быть нарушены таким раскрытием. </w:t>
      </w:r>
    </w:p>
    <w:p w14:paraId="35A22DBA" w14:textId="77777777" w:rsidR="00B517ED" w:rsidRPr="00A2644A" w:rsidRDefault="00B517ED" w:rsidP="00B517ED">
      <w:pPr>
        <w:tabs>
          <w:tab w:val="left" w:pos="0"/>
        </w:tabs>
        <w:ind w:firstLine="709"/>
        <w:jc w:val="both"/>
        <w:rPr>
          <w:szCs w:val="28"/>
        </w:rPr>
      </w:pPr>
      <w:r w:rsidRPr="00A2644A">
        <w:rPr>
          <w:szCs w:val="28"/>
        </w:rPr>
        <w:t xml:space="preserve">Стороны подтверждают, что условия договора о предоставлении сведений и о поддержании их актуальными признаны ими существенными условиями договора в соответствии со статьей 432 Гражданского кодекса Российской Федерации. </w:t>
      </w:r>
    </w:p>
    <w:p w14:paraId="29C11B67" w14:textId="77777777" w:rsidR="00B517ED" w:rsidRDefault="00B517ED" w:rsidP="00B517ED">
      <w:pPr>
        <w:tabs>
          <w:tab w:val="left" w:pos="0"/>
        </w:tabs>
        <w:ind w:firstLine="709"/>
        <w:jc w:val="both"/>
        <w:rPr>
          <w:szCs w:val="28"/>
        </w:rPr>
      </w:pPr>
      <w:r w:rsidRPr="00A2644A">
        <w:rPr>
          <w:szCs w:val="28"/>
        </w:rPr>
        <w:t xml:space="preserve">Если специальной нормой части второй Гражданского кодекса Российской Федерации не установлено иное, отказ от предоставления, несвоевременное и (или) недостоверное и (или) неполное предоставление сведений (в том числе, уведомлений об изменениях с подтверждающими документами) является основанием для одностороннего отказа принимающей стороны от исполнения договора и предъявления принимающей стороной раскрывающей стороне требования о возмещении убытков, причиненных прекращением договора. Договор считается расторгнутым </w:t>
      </w:r>
      <w:proofErr w:type="gramStart"/>
      <w:r w:rsidRPr="00A2644A">
        <w:rPr>
          <w:szCs w:val="28"/>
        </w:rPr>
        <w:t>с даты получения</w:t>
      </w:r>
      <w:proofErr w:type="gramEnd"/>
      <w:r w:rsidRPr="00A2644A">
        <w:rPr>
          <w:szCs w:val="28"/>
        </w:rPr>
        <w:t xml:space="preserve"> раскрывающей стороной соответствующего письменного уведомления принимающей стороны, если более поздняя дата не будет установлена в уведомлении.</w:t>
      </w:r>
    </w:p>
    <w:p w14:paraId="681CD5E2" w14:textId="5D9F2291" w:rsidR="00230DB4" w:rsidRPr="00A2644A" w:rsidRDefault="00230DB4" w:rsidP="00B517ED">
      <w:pPr>
        <w:tabs>
          <w:tab w:val="left" w:pos="0"/>
        </w:tabs>
        <w:ind w:firstLine="709"/>
        <w:jc w:val="both"/>
        <w:rPr>
          <w:b/>
          <w:szCs w:val="28"/>
        </w:rPr>
      </w:pPr>
      <w:r>
        <w:rPr>
          <w:szCs w:val="28"/>
        </w:rPr>
        <w:t xml:space="preserve">14.9. </w:t>
      </w:r>
      <w:proofErr w:type="gramStart"/>
      <w:r>
        <w:t>Во исполнение пунктов 1,2 протокола от 16.04.2018 №9-ГД/203-Пр заседания Управляющего комитета по Интегрированной системе управления (далее – ИСУ) АО «Концерн Росэнергоатом» по анализу промежуточных итогов подготовки к Корпоративной миссии ОСАРТ по направлению ИСУ, в целях совершенствования ИСУ Концерна, подготовки Концерна к Корпоративной миссии ОСАРТ, АО «Концерн Росэнергоатом» приказом от 02.07.2018 №9/808-П ввело в действие заявления о политиках, с которыми</w:t>
      </w:r>
      <w:proofErr w:type="gramEnd"/>
      <w:r>
        <w:t xml:space="preserve"> можно ознакомиться на сайте АО «Концерн Росэнергоатом»:</w:t>
      </w:r>
      <w:r w:rsidRPr="00A3784A">
        <w:t>http://www.rosenergoatom.ru/about/zayavleniya-o-politikakh/</w:t>
      </w:r>
      <w:r>
        <w:t xml:space="preserve">  (данный пункт носит уведомительный характер).</w:t>
      </w:r>
    </w:p>
    <w:p w14:paraId="7045084B" w14:textId="7566479B" w:rsidR="008D43DF" w:rsidRPr="008D43DF" w:rsidRDefault="00E00605" w:rsidP="008D43DF">
      <w:pPr>
        <w:pStyle w:val="af"/>
        <w:spacing w:after="0"/>
        <w:ind w:firstLine="709"/>
        <w:jc w:val="both"/>
        <w:rPr>
          <w:szCs w:val="28"/>
        </w:rPr>
      </w:pPr>
      <w:r>
        <w:rPr>
          <w:szCs w:val="28"/>
        </w:rPr>
        <w:t>14.</w:t>
      </w:r>
      <w:r w:rsidR="00230DB4">
        <w:rPr>
          <w:szCs w:val="28"/>
        </w:rPr>
        <w:t>10</w:t>
      </w:r>
      <w:r>
        <w:rPr>
          <w:szCs w:val="28"/>
        </w:rPr>
        <w:t> </w:t>
      </w:r>
      <w:r w:rsidR="008D43DF" w:rsidRPr="008D43DF">
        <w:rPr>
          <w:szCs w:val="28"/>
        </w:rPr>
        <w:t>Неотъемлемой частью договора являются следующие приложения:</w:t>
      </w:r>
    </w:p>
    <w:p w14:paraId="235C2932" w14:textId="77777777" w:rsidR="008D43DF" w:rsidRPr="008D43DF" w:rsidRDefault="008D43DF" w:rsidP="008D43DF">
      <w:pPr>
        <w:pStyle w:val="af"/>
        <w:spacing w:after="0"/>
        <w:ind w:firstLine="709"/>
        <w:jc w:val="both"/>
        <w:rPr>
          <w:szCs w:val="28"/>
        </w:rPr>
      </w:pPr>
      <w:r w:rsidRPr="008D43DF">
        <w:rPr>
          <w:szCs w:val="28"/>
        </w:rPr>
        <w:t>1. Приложение 1</w:t>
      </w:r>
      <w:r w:rsidR="002142D3">
        <w:rPr>
          <w:szCs w:val="28"/>
        </w:rPr>
        <w:t>.</w:t>
      </w:r>
      <w:r w:rsidRPr="008D43DF">
        <w:rPr>
          <w:szCs w:val="28"/>
        </w:rPr>
        <w:t xml:space="preserve"> Техническое задание.</w:t>
      </w:r>
    </w:p>
    <w:p w14:paraId="21A5380F" w14:textId="77777777" w:rsidR="008D43DF" w:rsidRPr="008D43DF" w:rsidRDefault="008D43DF" w:rsidP="008D43DF">
      <w:pPr>
        <w:pStyle w:val="af"/>
        <w:spacing w:after="0"/>
        <w:ind w:firstLine="709"/>
        <w:jc w:val="both"/>
        <w:rPr>
          <w:szCs w:val="28"/>
        </w:rPr>
      </w:pPr>
      <w:r w:rsidRPr="008D43DF">
        <w:rPr>
          <w:szCs w:val="28"/>
        </w:rPr>
        <w:t>2. Приложение 2</w:t>
      </w:r>
      <w:r w:rsidR="002142D3">
        <w:rPr>
          <w:szCs w:val="28"/>
        </w:rPr>
        <w:t>.</w:t>
      </w:r>
      <w:r w:rsidRPr="008D43DF">
        <w:rPr>
          <w:szCs w:val="28"/>
        </w:rPr>
        <w:t xml:space="preserve"> Календарный план.</w:t>
      </w:r>
    </w:p>
    <w:p w14:paraId="6972EB1A" w14:textId="410A0C34" w:rsidR="00131764" w:rsidRPr="00131764" w:rsidRDefault="00D76EE9" w:rsidP="00131764">
      <w:pPr>
        <w:pStyle w:val="a7"/>
        <w:tabs>
          <w:tab w:val="left" w:pos="0"/>
        </w:tabs>
        <w:suppressAutoHyphens/>
        <w:ind w:left="709"/>
        <w:contextualSpacing w:val="0"/>
        <w:jc w:val="both"/>
        <w:rPr>
          <w:szCs w:val="28"/>
        </w:rPr>
      </w:pPr>
      <w:r>
        <w:rPr>
          <w:szCs w:val="28"/>
        </w:rPr>
        <w:t>3</w:t>
      </w:r>
      <w:r w:rsidR="00131764" w:rsidRPr="00131764">
        <w:rPr>
          <w:szCs w:val="28"/>
        </w:rPr>
        <w:t xml:space="preserve">. Приложение № </w:t>
      </w:r>
      <w:r>
        <w:rPr>
          <w:szCs w:val="28"/>
        </w:rPr>
        <w:t>3</w:t>
      </w:r>
      <w:r w:rsidR="00131764" w:rsidRPr="00131764">
        <w:rPr>
          <w:szCs w:val="28"/>
        </w:rPr>
        <w:t xml:space="preserve"> Соглашение о Конфиденциальности.</w:t>
      </w:r>
    </w:p>
    <w:p w14:paraId="69C6E890" w14:textId="72976DE7" w:rsidR="00131764" w:rsidRPr="00131764" w:rsidRDefault="00D76EE9" w:rsidP="00131764">
      <w:pPr>
        <w:pStyle w:val="a7"/>
        <w:tabs>
          <w:tab w:val="left" w:pos="0"/>
        </w:tabs>
        <w:suppressAutoHyphens/>
        <w:ind w:left="709"/>
        <w:contextualSpacing w:val="0"/>
        <w:jc w:val="both"/>
        <w:rPr>
          <w:szCs w:val="28"/>
        </w:rPr>
      </w:pPr>
      <w:r>
        <w:rPr>
          <w:szCs w:val="28"/>
        </w:rPr>
        <w:t>4</w:t>
      </w:r>
      <w:r w:rsidR="00131764" w:rsidRPr="00131764">
        <w:rPr>
          <w:szCs w:val="28"/>
        </w:rPr>
        <w:t xml:space="preserve">. Приложение № </w:t>
      </w:r>
      <w:r>
        <w:rPr>
          <w:szCs w:val="28"/>
        </w:rPr>
        <w:t>4</w:t>
      </w:r>
      <w:r w:rsidR="00131764" w:rsidRPr="00131764">
        <w:rPr>
          <w:szCs w:val="28"/>
        </w:rPr>
        <w:t xml:space="preserve"> Оговорка о субподрядчиках.</w:t>
      </w:r>
    </w:p>
    <w:p w14:paraId="0ED4BB8D" w14:textId="23CAD676" w:rsidR="00131764" w:rsidRPr="00131764" w:rsidRDefault="00D76EE9" w:rsidP="00131764">
      <w:pPr>
        <w:pStyle w:val="a7"/>
        <w:tabs>
          <w:tab w:val="left" w:pos="0"/>
        </w:tabs>
        <w:suppressAutoHyphens/>
        <w:ind w:left="709"/>
        <w:contextualSpacing w:val="0"/>
        <w:jc w:val="both"/>
        <w:rPr>
          <w:szCs w:val="28"/>
        </w:rPr>
      </w:pPr>
      <w:r>
        <w:rPr>
          <w:szCs w:val="28"/>
        </w:rPr>
        <w:t>5</w:t>
      </w:r>
      <w:r w:rsidR="00131764" w:rsidRPr="00131764">
        <w:rPr>
          <w:szCs w:val="28"/>
        </w:rPr>
        <w:t>. приложение №</w:t>
      </w:r>
      <w:r>
        <w:rPr>
          <w:szCs w:val="28"/>
        </w:rPr>
        <w:t>5</w:t>
      </w:r>
      <w:r w:rsidR="00131764" w:rsidRPr="00131764">
        <w:rPr>
          <w:szCs w:val="28"/>
        </w:rPr>
        <w:t xml:space="preserve"> Акт сверки взаимных расчетов. </w:t>
      </w:r>
    </w:p>
    <w:p w14:paraId="122BBE88" w14:textId="003C901D" w:rsidR="00131764" w:rsidRDefault="00D76EE9" w:rsidP="00131764">
      <w:pPr>
        <w:pStyle w:val="a7"/>
        <w:tabs>
          <w:tab w:val="left" w:pos="0"/>
        </w:tabs>
        <w:suppressAutoHyphens/>
        <w:ind w:left="709"/>
        <w:contextualSpacing w:val="0"/>
        <w:jc w:val="both"/>
        <w:rPr>
          <w:szCs w:val="28"/>
        </w:rPr>
      </w:pPr>
      <w:r>
        <w:rPr>
          <w:szCs w:val="28"/>
        </w:rPr>
        <w:t>6</w:t>
      </w:r>
      <w:r w:rsidR="00131764" w:rsidRPr="00131764">
        <w:rPr>
          <w:szCs w:val="28"/>
        </w:rPr>
        <w:t xml:space="preserve">. Приложение № </w:t>
      </w:r>
      <w:r>
        <w:rPr>
          <w:szCs w:val="28"/>
        </w:rPr>
        <w:t>6</w:t>
      </w:r>
      <w:r w:rsidR="00131764" w:rsidRPr="00131764">
        <w:rPr>
          <w:szCs w:val="28"/>
        </w:rPr>
        <w:t xml:space="preserve"> Смета.</w:t>
      </w:r>
    </w:p>
    <w:p w14:paraId="7C43ACA2" w14:textId="77777777" w:rsidR="00105C78" w:rsidRPr="00131764" w:rsidRDefault="00105C78" w:rsidP="00131764">
      <w:pPr>
        <w:pStyle w:val="a7"/>
        <w:tabs>
          <w:tab w:val="left" w:pos="0"/>
        </w:tabs>
        <w:suppressAutoHyphens/>
        <w:ind w:left="709"/>
        <w:contextualSpacing w:val="0"/>
        <w:jc w:val="both"/>
        <w:rPr>
          <w:szCs w:val="28"/>
        </w:rPr>
      </w:pPr>
    </w:p>
    <w:p w14:paraId="60520C5F" w14:textId="77777777" w:rsidR="008D43DF" w:rsidRPr="008D43DF" w:rsidRDefault="008D43DF" w:rsidP="008D43DF">
      <w:pPr>
        <w:pStyle w:val="af"/>
        <w:spacing w:after="0"/>
        <w:ind w:firstLine="708"/>
        <w:jc w:val="both"/>
        <w:rPr>
          <w:b/>
          <w:bCs/>
          <w:szCs w:val="28"/>
        </w:rPr>
      </w:pPr>
      <w:r w:rsidRPr="008D43DF">
        <w:rPr>
          <w:b/>
          <w:bCs/>
          <w:szCs w:val="28"/>
        </w:rPr>
        <w:t>15. МЕСТА НАХОЖДЕНИЯ, АДРЕСА И БАНКОВСКИЕ РЕКВИЗИТЫ СТОРОН</w:t>
      </w:r>
    </w:p>
    <w:p w14:paraId="46B18D2D" w14:textId="77777777" w:rsidR="008D43DF" w:rsidRPr="008D43DF" w:rsidRDefault="008D43DF" w:rsidP="008D43DF">
      <w:pPr>
        <w:jc w:val="both"/>
        <w:rPr>
          <w:szCs w:val="28"/>
        </w:rPr>
      </w:pPr>
    </w:p>
    <w:tbl>
      <w:tblPr>
        <w:tblW w:w="0" w:type="auto"/>
        <w:tblLook w:val="01E0" w:firstRow="1" w:lastRow="1" w:firstColumn="1" w:lastColumn="1" w:noHBand="0" w:noVBand="0"/>
      </w:tblPr>
      <w:tblGrid>
        <w:gridCol w:w="4704"/>
        <w:gridCol w:w="449"/>
        <w:gridCol w:w="4704"/>
      </w:tblGrid>
      <w:tr w:rsidR="008D43DF" w:rsidRPr="008D43DF" w14:paraId="69620E46" w14:textId="77777777" w:rsidTr="008E4553">
        <w:tc>
          <w:tcPr>
            <w:tcW w:w="4704" w:type="dxa"/>
          </w:tcPr>
          <w:p w14:paraId="2481CA12" w14:textId="77777777" w:rsidR="008D43DF" w:rsidRPr="008D43DF" w:rsidRDefault="008D43DF" w:rsidP="008D43DF">
            <w:pPr>
              <w:pStyle w:val="af"/>
              <w:spacing w:after="0"/>
              <w:jc w:val="both"/>
              <w:rPr>
                <w:bCs/>
                <w:szCs w:val="28"/>
              </w:rPr>
            </w:pPr>
            <w:r w:rsidRPr="008D43DF">
              <w:rPr>
                <w:szCs w:val="28"/>
              </w:rPr>
              <w:t>ПОДРЯДЧИК</w:t>
            </w:r>
          </w:p>
        </w:tc>
        <w:tc>
          <w:tcPr>
            <w:tcW w:w="449" w:type="dxa"/>
          </w:tcPr>
          <w:p w14:paraId="2231DC66" w14:textId="77777777" w:rsidR="008D43DF" w:rsidRPr="008D43DF" w:rsidRDefault="008D43DF" w:rsidP="008D43DF">
            <w:pPr>
              <w:pStyle w:val="af"/>
              <w:spacing w:after="0"/>
              <w:jc w:val="both"/>
              <w:rPr>
                <w:bCs/>
                <w:szCs w:val="28"/>
              </w:rPr>
            </w:pPr>
          </w:p>
        </w:tc>
        <w:tc>
          <w:tcPr>
            <w:tcW w:w="4704" w:type="dxa"/>
          </w:tcPr>
          <w:p w14:paraId="6DE0EFF2" w14:textId="77777777" w:rsidR="008D43DF" w:rsidRPr="008D43DF" w:rsidRDefault="008D43DF" w:rsidP="008D43DF">
            <w:pPr>
              <w:pStyle w:val="af"/>
              <w:spacing w:after="0"/>
              <w:jc w:val="both"/>
              <w:rPr>
                <w:bCs/>
                <w:szCs w:val="28"/>
              </w:rPr>
            </w:pPr>
            <w:r w:rsidRPr="008D43DF">
              <w:rPr>
                <w:szCs w:val="28"/>
              </w:rPr>
              <w:t>ЗАКАЗЧИК</w:t>
            </w:r>
          </w:p>
        </w:tc>
      </w:tr>
      <w:tr w:rsidR="008D43DF" w:rsidRPr="008D43DF" w14:paraId="7E5A0215" w14:textId="77777777" w:rsidTr="008E4553">
        <w:tc>
          <w:tcPr>
            <w:tcW w:w="4704" w:type="dxa"/>
          </w:tcPr>
          <w:p w14:paraId="71CA7AE7" w14:textId="77777777" w:rsidR="008D43DF" w:rsidRPr="008D43DF" w:rsidRDefault="008D43DF" w:rsidP="008D43DF">
            <w:pPr>
              <w:jc w:val="both"/>
              <w:rPr>
                <w:szCs w:val="28"/>
              </w:rPr>
            </w:pPr>
            <w:r w:rsidRPr="008D43DF">
              <w:rPr>
                <w:szCs w:val="28"/>
              </w:rPr>
              <w:t>____________________________</w:t>
            </w:r>
          </w:p>
          <w:p w14:paraId="7FD9EA33" w14:textId="77777777" w:rsidR="008D43DF" w:rsidRPr="008D43DF" w:rsidRDefault="008D43DF" w:rsidP="008D43DF">
            <w:pPr>
              <w:jc w:val="both"/>
              <w:rPr>
                <w:bCs/>
                <w:szCs w:val="28"/>
                <w:vertAlign w:val="superscript"/>
              </w:rPr>
            </w:pPr>
            <w:r w:rsidRPr="008D43DF">
              <w:rPr>
                <w:bCs/>
                <w:szCs w:val="28"/>
                <w:vertAlign w:val="superscript"/>
              </w:rPr>
              <w:t>наименование юридического лица</w:t>
            </w:r>
          </w:p>
          <w:p w14:paraId="65FA9126" w14:textId="77777777" w:rsidR="008D43DF" w:rsidRPr="008D43DF" w:rsidRDefault="008D43DF" w:rsidP="008D43DF">
            <w:pPr>
              <w:jc w:val="both"/>
              <w:rPr>
                <w:szCs w:val="28"/>
              </w:rPr>
            </w:pPr>
            <w:r w:rsidRPr="008D43DF">
              <w:rPr>
                <w:szCs w:val="28"/>
              </w:rPr>
              <w:t>____________________________</w:t>
            </w:r>
          </w:p>
          <w:p w14:paraId="589F4AED" w14:textId="77777777" w:rsidR="008D43DF" w:rsidRPr="008D43DF" w:rsidRDefault="008D43DF" w:rsidP="008D43DF">
            <w:pPr>
              <w:jc w:val="both"/>
              <w:rPr>
                <w:bCs/>
                <w:szCs w:val="28"/>
                <w:vertAlign w:val="superscript"/>
              </w:rPr>
            </w:pPr>
            <w:r w:rsidRPr="008D43DF">
              <w:rPr>
                <w:bCs/>
                <w:szCs w:val="28"/>
                <w:vertAlign w:val="superscript"/>
              </w:rPr>
              <w:t>почтовый индекс, адрес, телефон, факс, телетайп</w:t>
            </w:r>
          </w:p>
          <w:p w14:paraId="720A440E" w14:textId="77777777" w:rsidR="008D43DF" w:rsidRPr="008D43DF" w:rsidRDefault="008D43DF" w:rsidP="008D43DF">
            <w:pPr>
              <w:jc w:val="both"/>
              <w:rPr>
                <w:szCs w:val="28"/>
              </w:rPr>
            </w:pPr>
            <w:r w:rsidRPr="008D43DF">
              <w:rPr>
                <w:szCs w:val="28"/>
              </w:rPr>
              <w:t>_______________________________</w:t>
            </w:r>
          </w:p>
          <w:p w14:paraId="0EE1C4C0" w14:textId="77777777" w:rsidR="008D43DF" w:rsidRPr="008D43DF" w:rsidRDefault="008D43DF" w:rsidP="008D43DF">
            <w:pPr>
              <w:pStyle w:val="af"/>
              <w:spacing w:after="0"/>
              <w:jc w:val="both"/>
              <w:rPr>
                <w:bCs/>
                <w:szCs w:val="28"/>
              </w:rPr>
            </w:pPr>
            <w:r w:rsidRPr="008D43DF">
              <w:rPr>
                <w:bCs/>
                <w:szCs w:val="28"/>
                <w:vertAlign w:val="superscript"/>
              </w:rPr>
              <w:lastRenderedPageBreak/>
              <w:t xml:space="preserve">ИНН, КПП, </w:t>
            </w:r>
            <w:proofErr w:type="gramStart"/>
            <w:r w:rsidRPr="008D43DF">
              <w:rPr>
                <w:bCs/>
                <w:szCs w:val="28"/>
                <w:vertAlign w:val="superscript"/>
              </w:rPr>
              <w:t>р</w:t>
            </w:r>
            <w:proofErr w:type="gramEnd"/>
            <w:r w:rsidRPr="008D43DF">
              <w:rPr>
                <w:bCs/>
                <w:szCs w:val="28"/>
                <w:vertAlign w:val="superscript"/>
              </w:rPr>
              <w:t>/</w:t>
            </w:r>
            <w:proofErr w:type="spellStart"/>
            <w:r w:rsidRPr="008D43DF">
              <w:rPr>
                <w:bCs/>
                <w:szCs w:val="28"/>
                <w:vertAlign w:val="superscript"/>
              </w:rPr>
              <w:t>cчет</w:t>
            </w:r>
            <w:proofErr w:type="spellEnd"/>
            <w:r w:rsidRPr="008D43DF">
              <w:rPr>
                <w:bCs/>
                <w:szCs w:val="28"/>
                <w:vertAlign w:val="superscript"/>
              </w:rPr>
              <w:t xml:space="preserve">, </w:t>
            </w:r>
            <w:proofErr w:type="spellStart"/>
            <w:r w:rsidRPr="008D43DF">
              <w:rPr>
                <w:bCs/>
                <w:szCs w:val="28"/>
                <w:vertAlign w:val="superscript"/>
              </w:rPr>
              <w:t>кор</w:t>
            </w:r>
            <w:proofErr w:type="spellEnd"/>
            <w:r w:rsidRPr="008D43DF">
              <w:rPr>
                <w:bCs/>
                <w:szCs w:val="28"/>
                <w:vertAlign w:val="superscript"/>
              </w:rPr>
              <w:t>/счет, БИК, коды ОКВЭД,ОКПО</w:t>
            </w:r>
          </w:p>
        </w:tc>
        <w:tc>
          <w:tcPr>
            <w:tcW w:w="449" w:type="dxa"/>
          </w:tcPr>
          <w:p w14:paraId="0645B060" w14:textId="77777777" w:rsidR="008D43DF" w:rsidRPr="008D43DF" w:rsidRDefault="008D43DF" w:rsidP="008D43DF">
            <w:pPr>
              <w:pStyle w:val="af"/>
              <w:spacing w:after="0"/>
              <w:jc w:val="both"/>
              <w:rPr>
                <w:bCs/>
                <w:szCs w:val="28"/>
              </w:rPr>
            </w:pPr>
          </w:p>
        </w:tc>
        <w:tc>
          <w:tcPr>
            <w:tcW w:w="4704" w:type="dxa"/>
          </w:tcPr>
          <w:p w14:paraId="3A8C1650" w14:textId="77777777" w:rsidR="008D43DF" w:rsidRPr="008D43DF" w:rsidRDefault="008D43DF" w:rsidP="008D43DF">
            <w:pPr>
              <w:jc w:val="both"/>
              <w:rPr>
                <w:szCs w:val="28"/>
              </w:rPr>
            </w:pPr>
            <w:r w:rsidRPr="008D43DF">
              <w:rPr>
                <w:szCs w:val="28"/>
              </w:rPr>
              <w:t>____________________________</w:t>
            </w:r>
          </w:p>
          <w:p w14:paraId="2B40C0D3" w14:textId="77777777" w:rsidR="008D43DF" w:rsidRPr="008D43DF" w:rsidRDefault="008D43DF" w:rsidP="008D43DF">
            <w:pPr>
              <w:jc w:val="both"/>
              <w:rPr>
                <w:bCs/>
                <w:szCs w:val="28"/>
                <w:vertAlign w:val="superscript"/>
              </w:rPr>
            </w:pPr>
            <w:r w:rsidRPr="008D43DF">
              <w:rPr>
                <w:bCs/>
                <w:szCs w:val="28"/>
                <w:vertAlign w:val="superscript"/>
              </w:rPr>
              <w:t>наименование юридического лица</w:t>
            </w:r>
          </w:p>
          <w:p w14:paraId="6E32163F" w14:textId="77777777" w:rsidR="008D43DF" w:rsidRPr="008D43DF" w:rsidRDefault="008D43DF" w:rsidP="008D43DF">
            <w:pPr>
              <w:jc w:val="both"/>
              <w:rPr>
                <w:szCs w:val="28"/>
              </w:rPr>
            </w:pPr>
            <w:r w:rsidRPr="008D43DF">
              <w:rPr>
                <w:szCs w:val="28"/>
              </w:rPr>
              <w:t>____________________________</w:t>
            </w:r>
          </w:p>
          <w:p w14:paraId="128C668D" w14:textId="77777777" w:rsidR="008D43DF" w:rsidRPr="008D43DF" w:rsidRDefault="008D43DF" w:rsidP="008D43DF">
            <w:pPr>
              <w:jc w:val="both"/>
              <w:rPr>
                <w:bCs/>
                <w:szCs w:val="28"/>
                <w:vertAlign w:val="superscript"/>
              </w:rPr>
            </w:pPr>
            <w:r w:rsidRPr="008D43DF">
              <w:rPr>
                <w:bCs/>
                <w:szCs w:val="28"/>
                <w:vertAlign w:val="superscript"/>
              </w:rPr>
              <w:t>почтовый индекс, адрес, телефон, факс, телетайп</w:t>
            </w:r>
          </w:p>
          <w:p w14:paraId="2F46E5D9" w14:textId="77777777" w:rsidR="008D43DF" w:rsidRPr="008D43DF" w:rsidRDefault="008D43DF" w:rsidP="008D43DF">
            <w:pPr>
              <w:jc w:val="both"/>
              <w:rPr>
                <w:bCs/>
                <w:szCs w:val="28"/>
                <w:vertAlign w:val="superscript"/>
              </w:rPr>
            </w:pPr>
            <w:r w:rsidRPr="008D43DF">
              <w:rPr>
                <w:bCs/>
                <w:szCs w:val="28"/>
                <w:vertAlign w:val="superscript"/>
              </w:rPr>
              <w:t>Грузополучатель и плательщик______________________</w:t>
            </w:r>
          </w:p>
          <w:p w14:paraId="4DEC7944" w14:textId="77777777" w:rsidR="008D43DF" w:rsidRPr="008D43DF" w:rsidRDefault="008D43DF" w:rsidP="008D43DF">
            <w:pPr>
              <w:jc w:val="both"/>
              <w:rPr>
                <w:bCs/>
                <w:szCs w:val="28"/>
                <w:vertAlign w:val="superscript"/>
              </w:rPr>
            </w:pPr>
            <w:r w:rsidRPr="008D43DF">
              <w:rPr>
                <w:bCs/>
                <w:szCs w:val="28"/>
                <w:vertAlign w:val="superscript"/>
              </w:rPr>
              <w:lastRenderedPageBreak/>
              <w:t>наименование юридического лица</w:t>
            </w:r>
          </w:p>
          <w:p w14:paraId="03F511D4" w14:textId="77777777" w:rsidR="008D43DF" w:rsidRPr="008D43DF" w:rsidRDefault="008D43DF" w:rsidP="008D43DF">
            <w:pPr>
              <w:jc w:val="both"/>
              <w:rPr>
                <w:szCs w:val="28"/>
              </w:rPr>
            </w:pPr>
            <w:r w:rsidRPr="008D43DF">
              <w:rPr>
                <w:szCs w:val="28"/>
              </w:rPr>
              <w:t>____________________________</w:t>
            </w:r>
          </w:p>
          <w:p w14:paraId="6BB9A99C" w14:textId="77777777" w:rsidR="008D43DF" w:rsidRPr="008D43DF" w:rsidRDefault="008D43DF" w:rsidP="008D43DF">
            <w:pPr>
              <w:jc w:val="both"/>
              <w:rPr>
                <w:bCs/>
                <w:szCs w:val="28"/>
                <w:vertAlign w:val="superscript"/>
              </w:rPr>
            </w:pPr>
            <w:r w:rsidRPr="008D43DF">
              <w:rPr>
                <w:bCs/>
                <w:szCs w:val="28"/>
                <w:vertAlign w:val="superscript"/>
              </w:rPr>
              <w:t>почтовый индекс, адрес, телефон, факс, телетайп</w:t>
            </w:r>
          </w:p>
          <w:p w14:paraId="4CACBD55" w14:textId="77777777" w:rsidR="008D43DF" w:rsidRPr="008D43DF" w:rsidRDefault="008D43DF" w:rsidP="008D43DF">
            <w:pPr>
              <w:jc w:val="both"/>
              <w:rPr>
                <w:szCs w:val="28"/>
              </w:rPr>
            </w:pPr>
            <w:r w:rsidRPr="008D43DF">
              <w:rPr>
                <w:szCs w:val="28"/>
              </w:rPr>
              <w:t>________________________________</w:t>
            </w:r>
          </w:p>
          <w:p w14:paraId="19E842DE" w14:textId="77777777" w:rsidR="008D43DF" w:rsidRPr="008D43DF" w:rsidRDefault="008D43DF" w:rsidP="008D43DF">
            <w:pPr>
              <w:pStyle w:val="af"/>
              <w:spacing w:after="0"/>
              <w:jc w:val="both"/>
              <w:rPr>
                <w:bCs/>
                <w:szCs w:val="28"/>
              </w:rPr>
            </w:pPr>
            <w:r w:rsidRPr="008D43DF">
              <w:rPr>
                <w:bCs/>
                <w:szCs w:val="28"/>
                <w:vertAlign w:val="superscript"/>
              </w:rPr>
              <w:t xml:space="preserve">ИНН, КПП, </w:t>
            </w:r>
            <w:proofErr w:type="gramStart"/>
            <w:r w:rsidRPr="008D43DF">
              <w:rPr>
                <w:bCs/>
                <w:szCs w:val="28"/>
                <w:vertAlign w:val="superscript"/>
              </w:rPr>
              <w:t>р</w:t>
            </w:r>
            <w:proofErr w:type="gramEnd"/>
            <w:r w:rsidRPr="008D43DF">
              <w:rPr>
                <w:bCs/>
                <w:szCs w:val="28"/>
                <w:vertAlign w:val="superscript"/>
              </w:rPr>
              <w:t>/</w:t>
            </w:r>
            <w:proofErr w:type="spellStart"/>
            <w:r w:rsidRPr="008D43DF">
              <w:rPr>
                <w:bCs/>
                <w:szCs w:val="28"/>
                <w:vertAlign w:val="superscript"/>
              </w:rPr>
              <w:t>cчет</w:t>
            </w:r>
            <w:proofErr w:type="spellEnd"/>
            <w:r w:rsidRPr="008D43DF">
              <w:rPr>
                <w:bCs/>
                <w:szCs w:val="28"/>
                <w:vertAlign w:val="superscript"/>
              </w:rPr>
              <w:t xml:space="preserve">, </w:t>
            </w:r>
            <w:proofErr w:type="spellStart"/>
            <w:r w:rsidRPr="008D43DF">
              <w:rPr>
                <w:bCs/>
                <w:szCs w:val="28"/>
                <w:vertAlign w:val="superscript"/>
              </w:rPr>
              <w:t>кор</w:t>
            </w:r>
            <w:proofErr w:type="spellEnd"/>
            <w:r w:rsidRPr="008D43DF">
              <w:rPr>
                <w:bCs/>
                <w:szCs w:val="28"/>
                <w:vertAlign w:val="superscript"/>
              </w:rPr>
              <w:t>/счет, БИК, коды ОКВЭД,ОКПО</w:t>
            </w:r>
          </w:p>
        </w:tc>
      </w:tr>
      <w:tr w:rsidR="008D43DF" w:rsidRPr="00FB6F3A" w14:paraId="3E477676" w14:textId="77777777" w:rsidTr="008E4553">
        <w:tc>
          <w:tcPr>
            <w:tcW w:w="4704" w:type="dxa"/>
          </w:tcPr>
          <w:p w14:paraId="5E0ECBC0" w14:textId="77777777" w:rsidR="008D43DF" w:rsidRPr="00FB6F3A" w:rsidRDefault="008D43DF" w:rsidP="008E4553">
            <w:pPr>
              <w:pStyle w:val="af"/>
              <w:spacing w:after="0"/>
              <w:rPr>
                <w:bCs/>
              </w:rPr>
            </w:pPr>
            <w:r w:rsidRPr="00FB6F3A">
              <w:rPr>
                <w:bCs/>
              </w:rPr>
              <w:lastRenderedPageBreak/>
              <w:t>От ПОДРЯДЧИКА</w:t>
            </w:r>
          </w:p>
        </w:tc>
        <w:tc>
          <w:tcPr>
            <w:tcW w:w="449" w:type="dxa"/>
          </w:tcPr>
          <w:p w14:paraId="78AB62C8" w14:textId="77777777" w:rsidR="008D43DF" w:rsidRPr="00FB6F3A" w:rsidRDefault="008D43DF" w:rsidP="008E4553">
            <w:pPr>
              <w:pStyle w:val="af"/>
              <w:spacing w:after="0"/>
              <w:rPr>
                <w:bCs/>
              </w:rPr>
            </w:pPr>
          </w:p>
        </w:tc>
        <w:tc>
          <w:tcPr>
            <w:tcW w:w="4704" w:type="dxa"/>
          </w:tcPr>
          <w:p w14:paraId="61F99149" w14:textId="77777777" w:rsidR="008D43DF" w:rsidRPr="005141C0" w:rsidRDefault="008D43DF" w:rsidP="008E4553">
            <w:pPr>
              <w:pStyle w:val="af"/>
              <w:spacing w:after="0"/>
              <w:rPr>
                <w:bCs/>
              </w:rPr>
            </w:pPr>
            <w:r w:rsidRPr="005141C0">
              <w:rPr>
                <w:bCs/>
              </w:rPr>
              <w:t>От ЗАКАЗЧИКА</w:t>
            </w:r>
          </w:p>
        </w:tc>
      </w:tr>
      <w:tr w:rsidR="008D43DF" w:rsidRPr="00FB6F3A" w14:paraId="5983CE1F" w14:textId="77777777" w:rsidTr="008E4553">
        <w:tc>
          <w:tcPr>
            <w:tcW w:w="4704" w:type="dxa"/>
          </w:tcPr>
          <w:p w14:paraId="569857A5" w14:textId="77777777" w:rsidR="008D43DF" w:rsidRPr="00FB6F3A" w:rsidRDefault="008D43DF" w:rsidP="008E4553">
            <w:pPr>
              <w:pStyle w:val="af"/>
              <w:pBdr>
                <w:bottom w:val="single" w:sz="12" w:space="1" w:color="auto"/>
              </w:pBdr>
              <w:spacing w:after="0"/>
              <w:rPr>
                <w:bCs/>
                <w:sz w:val="24"/>
              </w:rPr>
            </w:pPr>
          </w:p>
          <w:p w14:paraId="2D67396C" w14:textId="77777777" w:rsidR="008D43DF" w:rsidRPr="00FB6F3A" w:rsidRDefault="008D43DF" w:rsidP="008E4553">
            <w:pPr>
              <w:rPr>
                <w:bCs/>
                <w:vertAlign w:val="superscript"/>
              </w:rPr>
            </w:pPr>
            <w:r w:rsidRPr="00FB6F3A">
              <w:rPr>
                <w:bCs/>
                <w:vertAlign w:val="superscript"/>
              </w:rPr>
              <w:t>должность</w:t>
            </w:r>
          </w:p>
          <w:p w14:paraId="6C12ADF6" w14:textId="77777777" w:rsidR="008D43DF" w:rsidRPr="00FB6F3A" w:rsidRDefault="008D43DF" w:rsidP="008E4553">
            <w:pPr>
              <w:rPr>
                <w:bCs/>
                <w:vertAlign w:val="superscript"/>
              </w:rPr>
            </w:pPr>
            <w:r w:rsidRPr="00FB6F3A">
              <w:rPr>
                <w:bCs/>
                <w:vertAlign w:val="superscript"/>
              </w:rPr>
              <w:t>___________________________</w:t>
            </w:r>
          </w:p>
          <w:p w14:paraId="23A8AC62" w14:textId="77777777" w:rsidR="008D43DF" w:rsidRPr="00FB6F3A" w:rsidRDefault="008D43DF" w:rsidP="008E4553">
            <w:pPr>
              <w:pBdr>
                <w:bottom w:val="single" w:sz="12" w:space="1" w:color="auto"/>
              </w:pBdr>
              <w:rPr>
                <w:bCs/>
                <w:vertAlign w:val="superscript"/>
              </w:rPr>
            </w:pPr>
            <w:r w:rsidRPr="00FB6F3A">
              <w:rPr>
                <w:bCs/>
                <w:vertAlign w:val="superscript"/>
              </w:rPr>
              <w:t>подпись</w:t>
            </w:r>
          </w:p>
          <w:p w14:paraId="18E9E260" w14:textId="77777777" w:rsidR="008D43DF" w:rsidRPr="00FB6F3A" w:rsidRDefault="008D43DF" w:rsidP="008E4553">
            <w:pPr>
              <w:rPr>
                <w:bCs/>
                <w:vertAlign w:val="superscript"/>
              </w:rPr>
            </w:pPr>
            <w:r w:rsidRPr="00FB6F3A">
              <w:rPr>
                <w:bCs/>
                <w:vertAlign w:val="superscript"/>
              </w:rPr>
              <w:t>расшифровка подписи</w:t>
            </w:r>
          </w:p>
          <w:p w14:paraId="5F9E4E3F" w14:textId="77777777" w:rsidR="008D43DF" w:rsidRPr="00FB6F3A" w:rsidRDefault="008D43DF" w:rsidP="008E4553">
            <w:pPr>
              <w:rPr>
                <w:bCs/>
              </w:rPr>
            </w:pPr>
            <w:r w:rsidRPr="00FB6F3A">
              <w:rPr>
                <w:bCs/>
              </w:rPr>
              <w:t>“_____”________________  20___г.</w:t>
            </w:r>
          </w:p>
          <w:p w14:paraId="572CAAC4" w14:textId="77777777" w:rsidR="008D43DF" w:rsidRPr="00FB6F3A" w:rsidRDefault="008D43DF" w:rsidP="008E4553">
            <w:pPr>
              <w:pStyle w:val="af"/>
              <w:spacing w:after="0"/>
              <w:rPr>
                <w:bCs/>
                <w:sz w:val="24"/>
              </w:rPr>
            </w:pPr>
            <w:r w:rsidRPr="00FB6F3A">
              <w:rPr>
                <w:bCs/>
              </w:rPr>
              <w:t>М.П.</w:t>
            </w:r>
          </w:p>
        </w:tc>
        <w:tc>
          <w:tcPr>
            <w:tcW w:w="449" w:type="dxa"/>
          </w:tcPr>
          <w:p w14:paraId="679FFFE9" w14:textId="77777777" w:rsidR="008D43DF" w:rsidRPr="005141C0" w:rsidRDefault="008D43DF" w:rsidP="008E4553">
            <w:pPr>
              <w:pStyle w:val="af"/>
              <w:spacing w:after="0"/>
              <w:rPr>
                <w:bCs/>
                <w:sz w:val="24"/>
              </w:rPr>
            </w:pPr>
          </w:p>
        </w:tc>
        <w:tc>
          <w:tcPr>
            <w:tcW w:w="4704" w:type="dxa"/>
          </w:tcPr>
          <w:p w14:paraId="00297E44" w14:textId="77777777" w:rsidR="008D43DF" w:rsidRPr="00FB6F3A" w:rsidRDefault="008D43DF" w:rsidP="008E4553">
            <w:pPr>
              <w:pStyle w:val="af"/>
              <w:pBdr>
                <w:bottom w:val="single" w:sz="12" w:space="1" w:color="auto"/>
              </w:pBdr>
              <w:spacing w:after="0"/>
              <w:rPr>
                <w:bCs/>
                <w:sz w:val="24"/>
              </w:rPr>
            </w:pPr>
          </w:p>
          <w:p w14:paraId="52DDAA67" w14:textId="77777777" w:rsidR="008D43DF" w:rsidRPr="00FB6F3A" w:rsidRDefault="008D43DF" w:rsidP="008E4553">
            <w:pPr>
              <w:rPr>
                <w:bCs/>
                <w:vertAlign w:val="superscript"/>
              </w:rPr>
            </w:pPr>
            <w:r w:rsidRPr="00FB6F3A">
              <w:rPr>
                <w:bCs/>
                <w:vertAlign w:val="superscript"/>
              </w:rPr>
              <w:t>должность</w:t>
            </w:r>
          </w:p>
          <w:p w14:paraId="1CDF1800" w14:textId="77777777" w:rsidR="008D43DF" w:rsidRPr="00FB6F3A" w:rsidRDefault="008D43DF" w:rsidP="008E4553">
            <w:pPr>
              <w:rPr>
                <w:bCs/>
                <w:vertAlign w:val="superscript"/>
              </w:rPr>
            </w:pPr>
            <w:r w:rsidRPr="00FB6F3A">
              <w:rPr>
                <w:bCs/>
                <w:vertAlign w:val="superscript"/>
              </w:rPr>
              <w:t>___________________________</w:t>
            </w:r>
          </w:p>
          <w:p w14:paraId="35A86D0D" w14:textId="77777777" w:rsidR="008D43DF" w:rsidRPr="00FB6F3A" w:rsidRDefault="008D43DF" w:rsidP="008E4553">
            <w:pPr>
              <w:pBdr>
                <w:bottom w:val="single" w:sz="12" w:space="1" w:color="auto"/>
              </w:pBdr>
              <w:rPr>
                <w:bCs/>
                <w:vertAlign w:val="superscript"/>
              </w:rPr>
            </w:pPr>
            <w:r w:rsidRPr="00FB6F3A">
              <w:rPr>
                <w:bCs/>
                <w:vertAlign w:val="superscript"/>
              </w:rPr>
              <w:t>подпись</w:t>
            </w:r>
          </w:p>
          <w:p w14:paraId="196C5647" w14:textId="77777777" w:rsidR="008D43DF" w:rsidRPr="00FB6F3A" w:rsidRDefault="008D43DF" w:rsidP="008E4553">
            <w:pPr>
              <w:rPr>
                <w:bCs/>
                <w:vertAlign w:val="superscript"/>
              </w:rPr>
            </w:pPr>
            <w:r w:rsidRPr="00FB6F3A">
              <w:rPr>
                <w:bCs/>
                <w:vertAlign w:val="superscript"/>
              </w:rPr>
              <w:t>расшифровка подписи</w:t>
            </w:r>
          </w:p>
          <w:p w14:paraId="6C36B15D" w14:textId="77777777" w:rsidR="008D43DF" w:rsidRPr="00FB6F3A" w:rsidRDefault="008D43DF" w:rsidP="008E4553">
            <w:pPr>
              <w:rPr>
                <w:bCs/>
              </w:rPr>
            </w:pPr>
            <w:r w:rsidRPr="00FB6F3A">
              <w:rPr>
                <w:bCs/>
              </w:rPr>
              <w:t>“_____”________________  20___г.</w:t>
            </w:r>
          </w:p>
          <w:p w14:paraId="093F393F" w14:textId="77777777" w:rsidR="008D43DF" w:rsidRPr="00FB6F3A" w:rsidRDefault="008D43DF" w:rsidP="008E4553">
            <w:pPr>
              <w:pStyle w:val="af"/>
              <w:spacing w:after="0"/>
              <w:rPr>
                <w:bCs/>
                <w:sz w:val="24"/>
              </w:rPr>
            </w:pPr>
            <w:r w:rsidRPr="00FB6F3A">
              <w:rPr>
                <w:bCs/>
              </w:rPr>
              <w:t>М.П.</w:t>
            </w:r>
          </w:p>
        </w:tc>
      </w:tr>
    </w:tbl>
    <w:p w14:paraId="308769DB" w14:textId="77777777" w:rsidR="008D43DF" w:rsidRPr="00FB6F3A" w:rsidRDefault="008D43DF" w:rsidP="008D43DF"/>
    <w:p w14:paraId="41CDE9F0" w14:textId="77777777" w:rsidR="00D76EE9" w:rsidRPr="00D76EE9" w:rsidRDefault="00D76EE9" w:rsidP="00D76EE9">
      <w:pPr>
        <w:jc w:val="right"/>
        <w:rPr>
          <w:sz w:val="24"/>
        </w:rPr>
      </w:pPr>
    </w:p>
    <w:p w14:paraId="4B42BDA9" w14:textId="77777777" w:rsidR="00105C78" w:rsidRDefault="00105C78" w:rsidP="00D76EE9">
      <w:pPr>
        <w:jc w:val="right"/>
        <w:rPr>
          <w:sz w:val="24"/>
        </w:rPr>
      </w:pPr>
    </w:p>
    <w:p w14:paraId="5A72CB25" w14:textId="77777777" w:rsidR="00105C78" w:rsidRDefault="00105C78" w:rsidP="00D76EE9">
      <w:pPr>
        <w:jc w:val="right"/>
        <w:rPr>
          <w:sz w:val="24"/>
        </w:rPr>
      </w:pPr>
    </w:p>
    <w:p w14:paraId="00E8209D" w14:textId="77777777" w:rsidR="00105C78" w:rsidRDefault="00105C78" w:rsidP="00D76EE9">
      <w:pPr>
        <w:jc w:val="right"/>
        <w:rPr>
          <w:sz w:val="24"/>
        </w:rPr>
      </w:pPr>
    </w:p>
    <w:p w14:paraId="6437D62A" w14:textId="77777777" w:rsidR="00105C78" w:rsidRDefault="00105C78" w:rsidP="00D76EE9">
      <w:pPr>
        <w:jc w:val="right"/>
        <w:rPr>
          <w:sz w:val="24"/>
        </w:rPr>
      </w:pPr>
    </w:p>
    <w:p w14:paraId="4D1FECC3" w14:textId="77777777" w:rsidR="00105C78" w:rsidRDefault="00105C78" w:rsidP="00D76EE9">
      <w:pPr>
        <w:jc w:val="right"/>
        <w:rPr>
          <w:sz w:val="24"/>
        </w:rPr>
      </w:pPr>
    </w:p>
    <w:p w14:paraId="5CCAE289" w14:textId="77777777" w:rsidR="00105C78" w:rsidRDefault="00105C78" w:rsidP="00D76EE9">
      <w:pPr>
        <w:jc w:val="right"/>
        <w:rPr>
          <w:sz w:val="24"/>
        </w:rPr>
      </w:pPr>
    </w:p>
    <w:p w14:paraId="6E61789C" w14:textId="77777777" w:rsidR="00105C78" w:rsidRDefault="00105C78" w:rsidP="00D76EE9">
      <w:pPr>
        <w:jc w:val="right"/>
        <w:rPr>
          <w:sz w:val="24"/>
        </w:rPr>
      </w:pPr>
    </w:p>
    <w:p w14:paraId="2C5CE685" w14:textId="77777777" w:rsidR="00105C78" w:rsidRDefault="00105C78" w:rsidP="00D76EE9">
      <w:pPr>
        <w:jc w:val="right"/>
        <w:rPr>
          <w:sz w:val="24"/>
        </w:rPr>
      </w:pPr>
    </w:p>
    <w:p w14:paraId="03043AE3" w14:textId="77777777" w:rsidR="00105C78" w:rsidRDefault="00105C78" w:rsidP="00D76EE9">
      <w:pPr>
        <w:jc w:val="right"/>
        <w:rPr>
          <w:sz w:val="24"/>
        </w:rPr>
      </w:pPr>
    </w:p>
    <w:p w14:paraId="5453BD47" w14:textId="77777777" w:rsidR="00105C78" w:rsidRDefault="00105C78" w:rsidP="00D76EE9">
      <w:pPr>
        <w:jc w:val="right"/>
        <w:rPr>
          <w:sz w:val="24"/>
        </w:rPr>
      </w:pPr>
    </w:p>
    <w:p w14:paraId="2B912A15" w14:textId="77777777" w:rsidR="00105C78" w:rsidRDefault="00105C78" w:rsidP="00D76EE9">
      <w:pPr>
        <w:jc w:val="right"/>
        <w:rPr>
          <w:sz w:val="24"/>
        </w:rPr>
      </w:pPr>
    </w:p>
    <w:p w14:paraId="7B083793" w14:textId="77777777" w:rsidR="00105C78" w:rsidRDefault="00105C78" w:rsidP="00D76EE9">
      <w:pPr>
        <w:jc w:val="right"/>
        <w:rPr>
          <w:sz w:val="24"/>
        </w:rPr>
      </w:pPr>
    </w:p>
    <w:p w14:paraId="0548FB57" w14:textId="77777777" w:rsidR="00105C78" w:rsidRDefault="00105C78" w:rsidP="00D76EE9">
      <w:pPr>
        <w:jc w:val="right"/>
        <w:rPr>
          <w:sz w:val="24"/>
        </w:rPr>
      </w:pPr>
    </w:p>
    <w:p w14:paraId="5BDEF2AC" w14:textId="77777777" w:rsidR="00105C78" w:rsidRDefault="00105C78" w:rsidP="00D76EE9">
      <w:pPr>
        <w:jc w:val="right"/>
        <w:rPr>
          <w:sz w:val="24"/>
        </w:rPr>
      </w:pPr>
    </w:p>
    <w:p w14:paraId="1310A7EC" w14:textId="77777777" w:rsidR="00105C78" w:rsidRDefault="00105C78" w:rsidP="00D76EE9">
      <w:pPr>
        <w:jc w:val="right"/>
        <w:rPr>
          <w:sz w:val="24"/>
        </w:rPr>
      </w:pPr>
    </w:p>
    <w:p w14:paraId="0106D0BF" w14:textId="77777777" w:rsidR="00105C78" w:rsidRDefault="00105C78" w:rsidP="00D76EE9">
      <w:pPr>
        <w:jc w:val="right"/>
        <w:rPr>
          <w:sz w:val="24"/>
        </w:rPr>
      </w:pPr>
    </w:p>
    <w:p w14:paraId="7D82D1DA" w14:textId="77777777" w:rsidR="00105C78" w:rsidRDefault="00105C78" w:rsidP="00D76EE9">
      <w:pPr>
        <w:jc w:val="right"/>
        <w:rPr>
          <w:sz w:val="24"/>
        </w:rPr>
      </w:pPr>
    </w:p>
    <w:p w14:paraId="1EB98751" w14:textId="77777777" w:rsidR="00105C78" w:rsidRDefault="00105C78" w:rsidP="00D76EE9">
      <w:pPr>
        <w:jc w:val="right"/>
        <w:rPr>
          <w:sz w:val="24"/>
        </w:rPr>
      </w:pPr>
    </w:p>
    <w:p w14:paraId="4E88FBD3" w14:textId="77777777" w:rsidR="00105C78" w:rsidRDefault="00105C78" w:rsidP="00D76EE9">
      <w:pPr>
        <w:jc w:val="right"/>
        <w:rPr>
          <w:sz w:val="24"/>
        </w:rPr>
      </w:pPr>
    </w:p>
    <w:p w14:paraId="7831BFD7" w14:textId="77777777" w:rsidR="00105C78" w:rsidRDefault="00105C78" w:rsidP="00D76EE9">
      <w:pPr>
        <w:jc w:val="right"/>
        <w:rPr>
          <w:sz w:val="24"/>
        </w:rPr>
      </w:pPr>
    </w:p>
    <w:p w14:paraId="2799946B" w14:textId="77777777" w:rsidR="00105C78" w:rsidRDefault="00105C78" w:rsidP="00D76EE9">
      <w:pPr>
        <w:jc w:val="right"/>
        <w:rPr>
          <w:sz w:val="24"/>
        </w:rPr>
      </w:pPr>
    </w:p>
    <w:p w14:paraId="49DF8358" w14:textId="77777777" w:rsidR="00105C78" w:rsidRDefault="00105C78" w:rsidP="00D76EE9">
      <w:pPr>
        <w:jc w:val="right"/>
        <w:rPr>
          <w:sz w:val="24"/>
        </w:rPr>
      </w:pPr>
    </w:p>
    <w:p w14:paraId="1EBEA2D5" w14:textId="77777777" w:rsidR="00105C78" w:rsidRDefault="00105C78" w:rsidP="00D76EE9">
      <w:pPr>
        <w:jc w:val="right"/>
        <w:rPr>
          <w:sz w:val="24"/>
        </w:rPr>
      </w:pPr>
    </w:p>
    <w:p w14:paraId="12799362" w14:textId="77777777" w:rsidR="00105C78" w:rsidRDefault="00105C78" w:rsidP="00D76EE9">
      <w:pPr>
        <w:jc w:val="right"/>
        <w:rPr>
          <w:sz w:val="24"/>
        </w:rPr>
      </w:pPr>
    </w:p>
    <w:p w14:paraId="5D17CD73" w14:textId="77777777" w:rsidR="00105C78" w:rsidRDefault="00105C78" w:rsidP="00D76EE9">
      <w:pPr>
        <w:jc w:val="right"/>
        <w:rPr>
          <w:sz w:val="24"/>
        </w:rPr>
      </w:pPr>
    </w:p>
    <w:p w14:paraId="75318D1D" w14:textId="77777777" w:rsidR="00105C78" w:rsidRDefault="00105C78" w:rsidP="00D76EE9">
      <w:pPr>
        <w:jc w:val="right"/>
        <w:rPr>
          <w:sz w:val="24"/>
        </w:rPr>
      </w:pPr>
    </w:p>
    <w:p w14:paraId="08FF97A9" w14:textId="77777777" w:rsidR="00105C78" w:rsidRDefault="00105C78" w:rsidP="00D76EE9">
      <w:pPr>
        <w:jc w:val="right"/>
        <w:rPr>
          <w:sz w:val="24"/>
        </w:rPr>
      </w:pPr>
    </w:p>
    <w:p w14:paraId="5069E744" w14:textId="77777777" w:rsidR="00105C78" w:rsidRDefault="00105C78" w:rsidP="00D76EE9">
      <w:pPr>
        <w:jc w:val="right"/>
        <w:rPr>
          <w:sz w:val="24"/>
        </w:rPr>
      </w:pPr>
    </w:p>
    <w:p w14:paraId="09D9F060" w14:textId="77777777" w:rsidR="00105C78" w:rsidRDefault="00105C78" w:rsidP="00D76EE9">
      <w:pPr>
        <w:jc w:val="right"/>
        <w:rPr>
          <w:sz w:val="24"/>
        </w:rPr>
      </w:pPr>
    </w:p>
    <w:p w14:paraId="08E75018" w14:textId="77777777" w:rsidR="00105C78" w:rsidRDefault="00105C78" w:rsidP="00D76EE9">
      <w:pPr>
        <w:jc w:val="right"/>
        <w:rPr>
          <w:sz w:val="24"/>
        </w:rPr>
      </w:pPr>
    </w:p>
    <w:p w14:paraId="2CF86B8E" w14:textId="77777777" w:rsidR="00105C78" w:rsidRDefault="00105C78" w:rsidP="00D76EE9">
      <w:pPr>
        <w:jc w:val="right"/>
        <w:rPr>
          <w:sz w:val="24"/>
        </w:rPr>
      </w:pPr>
    </w:p>
    <w:p w14:paraId="51430153" w14:textId="77777777" w:rsidR="00105C78" w:rsidRDefault="00105C78" w:rsidP="00D76EE9">
      <w:pPr>
        <w:jc w:val="right"/>
        <w:rPr>
          <w:sz w:val="24"/>
        </w:rPr>
      </w:pPr>
    </w:p>
    <w:p w14:paraId="1296A5B8" w14:textId="77777777" w:rsidR="00105C78" w:rsidRDefault="00105C78" w:rsidP="00D76EE9">
      <w:pPr>
        <w:jc w:val="right"/>
        <w:rPr>
          <w:sz w:val="24"/>
        </w:rPr>
      </w:pPr>
    </w:p>
    <w:p w14:paraId="38605225" w14:textId="77777777" w:rsidR="00105C78" w:rsidRDefault="00105C78" w:rsidP="00D76EE9">
      <w:pPr>
        <w:jc w:val="right"/>
        <w:rPr>
          <w:sz w:val="24"/>
        </w:rPr>
      </w:pPr>
    </w:p>
    <w:p w14:paraId="623C2829" w14:textId="77777777" w:rsidR="00105C78" w:rsidRDefault="00105C78" w:rsidP="00D76EE9">
      <w:pPr>
        <w:jc w:val="right"/>
        <w:rPr>
          <w:sz w:val="24"/>
        </w:rPr>
      </w:pPr>
    </w:p>
    <w:p w14:paraId="38DD9B1D" w14:textId="77777777" w:rsidR="00105C78" w:rsidRDefault="00105C78" w:rsidP="00D76EE9">
      <w:pPr>
        <w:jc w:val="right"/>
        <w:rPr>
          <w:sz w:val="24"/>
        </w:rPr>
      </w:pPr>
    </w:p>
    <w:p w14:paraId="289488CB" w14:textId="77777777" w:rsidR="00105C78" w:rsidRDefault="00105C78" w:rsidP="00D76EE9">
      <w:pPr>
        <w:jc w:val="right"/>
        <w:rPr>
          <w:sz w:val="24"/>
        </w:rPr>
      </w:pPr>
    </w:p>
    <w:p w14:paraId="139461CD" w14:textId="74EFF28F" w:rsidR="00D76EE9" w:rsidRPr="00D76EE9" w:rsidRDefault="00D76EE9" w:rsidP="00D76EE9">
      <w:pPr>
        <w:jc w:val="right"/>
        <w:rPr>
          <w:sz w:val="24"/>
        </w:rPr>
      </w:pPr>
      <w:r w:rsidRPr="00D76EE9">
        <w:rPr>
          <w:sz w:val="24"/>
        </w:rPr>
        <w:lastRenderedPageBreak/>
        <w:t xml:space="preserve">Приложение № </w:t>
      </w:r>
      <w:r>
        <w:rPr>
          <w:sz w:val="24"/>
        </w:rPr>
        <w:t>1</w:t>
      </w:r>
    </w:p>
    <w:p w14:paraId="3E789F22" w14:textId="77777777" w:rsidR="00D76EE9" w:rsidRPr="00D76EE9" w:rsidRDefault="00D76EE9" w:rsidP="00D76EE9">
      <w:pPr>
        <w:jc w:val="right"/>
        <w:rPr>
          <w:sz w:val="24"/>
        </w:rPr>
      </w:pPr>
      <w:r w:rsidRPr="00D76EE9">
        <w:rPr>
          <w:sz w:val="24"/>
        </w:rPr>
        <w:t xml:space="preserve">к договору </w:t>
      </w:r>
      <w:proofErr w:type="gramStart"/>
      <w:r w:rsidRPr="00D76EE9">
        <w:rPr>
          <w:sz w:val="24"/>
        </w:rPr>
        <w:t>от</w:t>
      </w:r>
      <w:proofErr w:type="gramEnd"/>
      <w:r w:rsidRPr="00D76EE9">
        <w:rPr>
          <w:sz w:val="24"/>
        </w:rPr>
        <w:t xml:space="preserve"> _______ № _____</w:t>
      </w:r>
    </w:p>
    <w:p w14:paraId="347DB4E4" w14:textId="77777777" w:rsidR="00D76EE9" w:rsidRPr="00D76EE9" w:rsidRDefault="00D76EE9" w:rsidP="00D76EE9">
      <w:pPr>
        <w:jc w:val="right"/>
        <w:rPr>
          <w:sz w:val="24"/>
        </w:rPr>
      </w:pPr>
    </w:p>
    <w:tbl>
      <w:tblPr>
        <w:tblW w:w="5000" w:type="pct"/>
        <w:jc w:val="center"/>
        <w:tblLook w:val="0000" w:firstRow="0" w:lastRow="0" w:firstColumn="0" w:lastColumn="0" w:noHBand="0" w:noVBand="0"/>
      </w:tblPr>
      <w:tblGrid>
        <w:gridCol w:w="4581"/>
        <w:gridCol w:w="1086"/>
        <w:gridCol w:w="4754"/>
      </w:tblGrid>
      <w:tr w:rsidR="00D76EE9" w:rsidRPr="00B03D5A" w14:paraId="7B8F33FE" w14:textId="77777777" w:rsidTr="00DA303C">
        <w:trPr>
          <w:jc w:val="center"/>
        </w:trPr>
        <w:tc>
          <w:tcPr>
            <w:tcW w:w="2198" w:type="pct"/>
            <w:tcBorders>
              <w:top w:val="single" w:sz="4" w:space="0" w:color="auto"/>
              <w:left w:val="single" w:sz="4" w:space="0" w:color="auto"/>
              <w:bottom w:val="single" w:sz="4" w:space="0" w:color="auto"/>
              <w:right w:val="single" w:sz="4" w:space="0" w:color="auto"/>
            </w:tcBorders>
          </w:tcPr>
          <w:p w14:paraId="201632D8" w14:textId="77777777" w:rsidR="00D76EE9" w:rsidRPr="00B03D5A" w:rsidRDefault="00D76EE9" w:rsidP="00DA303C">
            <w:pPr>
              <w:ind w:firstLine="709"/>
              <w:jc w:val="both"/>
              <w:rPr>
                <w:sz w:val="26"/>
                <w:szCs w:val="26"/>
              </w:rPr>
            </w:pPr>
            <w:r w:rsidRPr="00B03D5A">
              <w:rPr>
                <w:sz w:val="26"/>
                <w:szCs w:val="26"/>
              </w:rPr>
              <w:t>СОГЛАСОВАНО</w:t>
            </w:r>
          </w:p>
          <w:p w14:paraId="0EA953C6" w14:textId="77777777" w:rsidR="00D76EE9" w:rsidRPr="00B03D5A" w:rsidRDefault="00D76EE9" w:rsidP="00DA303C">
            <w:pPr>
              <w:ind w:firstLine="709"/>
              <w:jc w:val="both"/>
              <w:rPr>
                <w:b/>
                <w:bCs/>
                <w:sz w:val="26"/>
                <w:szCs w:val="26"/>
              </w:rPr>
            </w:pPr>
            <w:r>
              <w:rPr>
                <w:b/>
                <w:bCs/>
                <w:sz w:val="26"/>
                <w:szCs w:val="26"/>
              </w:rPr>
              <w:t>Подрядчик</w:t>
            </w:r>
          </w:p>
          <w:p w14:paraId="10FF9B77" w14:textId="473EA2CE" w:rsidR="00D76EE9" w:rsidRPr="00B03D5A" w:rsidRDefault="00D76EE9" w:rsidP="00DA303C">
            <w:pPr>
              <w:jc w:val="both"/>
              <w:rPr>
                <w:bCs/>
                <w:sz w:val="26"/>
                <w:szCs w:val="26"/>
              </w:rPr>
            </w:pPr>
          </w:p>
        </w:tc>
        <w:tc>
          <w:tcPr>
            <w:tcW w:w="521" w:type="pct"/>
            <w:tcBorders>
              <w:top w:val="single" w:sz="4" w:space="0" w:color="auto"/>
              <w:left w:val="single" w:sz="4" w:space="0" w:color="auto"/>
              <w:bottom w:val="single" w:sz="4" w:space="0" w:color="auto"/>
              <w:right w:val="single" w:sz="4" w:space="0" w:color="auto"/>
            </w:tcBorders>
          </w:tcPr>
          <w:p w14:paraId="38FBD11D" w14:textId="77777777" w:rsidR="00D76EE9" w:rsidRPr="00B03D5A" w:rsidRDefault="00D76EE9" w:rsidP="00DA303C">
            <w:pPr>
              <w:ind w:firstLine="709"/>
              <w:jc w:val="both"/>
              <w:rPr>
                <w:sz w:val="26"/>
                <w:szCs w:val="26"/>
              </w:rPr>
            </w:pPr>
          </w:p>
        </w:tc>
        <w:tc>
          <w:tcPr>
            <w:tcW w:w="2281" w:type="pct"/>
            <w:tcBorders>
              <w:top w:val="single" w:sz="4" w:space="0" w:color="auto"/>
              <w:left w:val="single" w:sz="4" w:space="0" w:color="auto"/>
              <w:bottom w:val="single" w:sz="4" w:space="0" w:color="auto"/>
              <w:right w:val="single" w:sz="4" w:space="0" w:color="auto"/>
            </w:tcBorders>
          </w:tcPr>
          <w:p w14:paraId="2F9217CF" w14:textId="77777777" w:rsidR="00D76EE9" w:rsidRPr="00B03D5A" w:rsidRDefault="00D76EE9" w:rsidP="00DA303C">
            <w:pPr>
              <w:jc w:val="center"/>
              <w:rPr>
                <w:sz w:val="26"/>
                <w:szCs w:val="26"/>
              </w:rPr>
            </w:pPr>
            <w:r w:rsidRPr="00B03D5A">
              <w:rPr>
                <w:sz w:val="26"/>
                <w:szCs w:val="26"/>
              </w:rPr>
              <w:t>УТВЕРЖДАЮ</w:t>
            </w:r>
          </w:p>
          <w:p w14:paraId="12A8249D" w14:textId="77777777" w:rsidR="00D76EE9" w:rsidRPr="00B03D5A" w:rsidRDefault="00D76EE9" w:rsidP="00DA303C">
            <w:pPr>
              <w:keepNext/>
              <w:keepLines/>
              <w:jc w:val="center"/>
              <w:outlineLvl w:val="2"/>
              <w:rPr>
                <w:rFonts w:eastAsiaTheme="majorEastAsia"/>
                <w:b/>
                <w:bCs/>
                <w:sz w:val="26"/>
                <w:szCs w:val="26"/>
              </w:rPr>
            </w:pPr>
            <w:bookmarkStart w:id="18" w:name="_Toc341773044"/>
            <w:bookmarkStart w:id="19" w:name="_Toc343855480"/>
            <w:r w:rsidRPr="00B03D5A">
              <w:rPr>
                <w:rFonts w:eastAsiaTheme="majorEastAsia"/>
                <w:b/>
                <w:bCs/>
                <w:sz w:val="26"/>
                <w:szCs w:val="26"/>
              </w:rPr>
              <w:t>Заказчик</w:t>
            </w:r>
            <w:bookmarkEnd w:id="18"/>
            <w:bookmarkEnd w:id="19"/>
          </w:p>
          <w:p w14:paraId="5791484A" w14:textId="77777777" w:rsidR="00D76EE9" w:rsidRPr="00B03D5A" w:rsidRDefault="00D76EE9" w:rsidP="00DA303C">
            <w:r w:rsidRPr="00B03D5A">
              <w:rPr>
                <w:sz w:val="26"/>
                <w:szCs w:val="26"/>
              </w:rPr>
              <w:t>Заместитель Генерального директора – директора филиала АО «Концерн Росэнергоатом» «Белоярская атомная станция»</w:t>
            </w:r>
          </w:p>
        </w:tc>
      </w:tr>
      <w:tr w:rsidR="00D76EE9" w:rsidRPr="00B03D5A" w14:paraId="6499C595" w14:textId="77777777" w:rsidTr="00DA303C">
        <w:trPr>
          <w:jc w:val="center"/>
        </w:trPr>
        <w:tc>
          <w:tcPr>
            <w:tcW w:w="2198" w:type="pct"/>
            <w:tcBorders>
              <w:top w:val="single" w:sz="4" w:space="0" w:color="auto"/>
              <w:left w:val="single" w:sz="4" w:space="0" w:color="auto"/>
              <w:bottom w:val="single" w:sz="4" w:space="0" w:color="auto"/>
              <w:right w:val="single" w:sz="4" w:space="0" w:color="auto"/>
            </w:tcBorders>
          </w:tcPr>
          <w:p w14:paraId="3FCA93CE" w14:textId="77777777" w:rsidR="00D76EE9" w:rsidRPr="00B03D5A" w:rsidRDefault="00D76EE9" w:rsidP="00DA303C">
            <w:pPr>
              <w:pBdr>
                <w:top w:val="single" w:sz="12" w:space="1" w:color="auto"/>
                <w:bottom w:val="single" w:sz="12" w:space="1" w:color="auto"/>
              </w:pBdr>
              <w:ind w:firstLine="709"/>
              <w:jc w:val="center"/>
              <w:rPr>
                <w:sz w:val="18"/>
                <w:szCs w:val="18"/>
              </w:rPr>
            </w:pPr>
            <w:r w:rsidRPr="00B03D5A">
              <w:rPr>
                <w:sz w:val="18"/>
                <w:szCs w:val="18"/>
              </w:rPr>
              <w:t>Должность</w:t>
            </w:r>
          </w:p>
          <w:p w14:paraId="59951B54" w14:textId="77777777" w:rsidR="00D76EE9" w:rsidRPr="00B03D5A" w:rsidRDefault="00D76EE9" w:rsidP="00DA303C">
            <w:pPr>
              <w:pBdr>
                <w:top w:val="single" w:sz="12" w:space="1" w:color="auto"/>
                <w:bottom w:val="single" w:sz="12" w:space="1" w:color="auto"/>
              </w:pBdr>
              <w:ind w:firstLine="709"/>
              <w:jc w:val="both"/>
              <w:rPr>
                <w:sz w:val="26"/>
                <w:szCs w:val="26"/>
              </w:rPr>
            </w:pPr>
          </w:p>
          <w:p w14:paraId="48464905" w14:textId="77777777" w:rsidR="00D76EE9" w:rsidRPr="00B03D5A" w:rsidRDefault="00D76EE9" w:rsidP="00DA303C">
            <w:pPr>
              <w:widowControl w:val="0"/>
              <w:autoSpaceDE w:val="0"/>
              <w:autoSpaceDN w:val="0"/>
              <w:ind w:firstLine="709"/>
              <w:jc w:val="center"/>
              <w:rPr>
                <w:sz w:val="18"/>
                <w:szCs w:val="18"/>
              </w:rPr>
            </w:pPr>
            <w:r w:rsidRPr="00B03D5A">
              <w:rPr>
                <w:sz w:val="18"/>
                <w:szCs w:val="18"/>
              </w:rPr>
              <w:t>личная подпись</w:t>
            </w:r>
          </w:p>
          <w:p w14:paraId="4B6C270C" w14:textId="77777777" w:rsidR="00D76EE9" w:rsidRPr="00B03D5A" w:rsidRDefault="00D76EE9" w:rsidP="00DA303C">
            <w:pPr>
              <w:widowControl w:val="0"/>
              <w:autoSpaceDE w:val="0"/>
              <w:autoSpaceDN w:val="0"/>
              <w:ind w:firstLine="709"/>
              <w:jc w:val="both"/>
              <w:rPr>
                <w:sz w:val="26"/>
                <w:szCs w:val="26"/>
              </w:rPr>
            </w:pPr>
          </w:p>
          <w:p w14:paraId="0F22D639" w14:textId="51AB0946" w:rsidR="00D76EE9" w:rsidRPr="00B03D5A" w:rsidRDefault="00D76EE9" w:rsidP="00DA303C">
            <w:pPr>
              <w:ind w:firstLine="709"/>
              <w:jc w:val="both"/>
              <w:rPr>
                <w:sz w:val="26"/>
                <w:szCs w:val="26"/>
              </w:rPr>
            </w:pPr>
            <w:r w:rsidRPr="00B03D5A">
              <w:rPr>
                <w:sz w:val="26"/>
                <w:szCs w:val="26"/>
              </w:rPr>
              <w:t xml:space="preserve">____ </w:t>
            </w:r>
            <w:r>
              <w:rPr>
                <w:bCs/>
                <w:color w:val="000000"/>
                <w:sz w:val="24"/>
                <w:u w:val="single"/>
              </w:rPr>
              <w:t>_________</w:t>
            </w:r>
            <w:r w:rsidRPr="00B03D5A">
              <w:rPr>
                <w:sz w:val="26"/>
                <w:szCs w:val="26"/>
              </w:rPr>
              <w:t xml:space="preserve"> _________</w:t>
            </w:r>
          </w:p>
          <w:p w14:paraId="4680FA89" w14:textId="77777777" w:rsidR="00D76EE9" w:rsidRPr="00B03D5A" w:rsidRDefault="00D76EE9" w:rsidP="00DA303C">
            <w:pPr>
              <w:widowControl w:val="0"/>
              <w:autoSpaceDE w:val="0"/>
              <w:autoSpaceDN w:val="0"/>
              <w:ind w:firstLine="709"/>
              <w:jc w:val="center"/>
              <w:rPr>
                <w:sz w:val="18"/>
                <w:szCs w:val="18"/>
              </w:rPr>
            </w:pPr>
            <w:r w:rsidRPr="00B03D5A">
              <w:rPr>
                <w:sz w:val="18"/>
                <w:szCs w:val="18"/>
              </w:rPr>
              <w:t>расшифровка подписи</w:t>
            </w:r>
          </w:p>
          <w:p w14:paraId="5D182B97" w14:textId="77777777" w:rsidR="00D76EE9" w:rsidRPr="00B03D5A" w:rsidRDefault="00D76EE9" w:rsidP="00DA303C">
            <w:pPr>
              <w:widowControl w:val="0"/>
              <w:autoSpaceDE w:val="0"/>
              <w:autoSpaceDN w:val="0"/>
              <w:ind w:firstLine="709"/>
              <w:jc w:val="both"/>
              <w:rPr>
                <w:sz w:val="26"/>
                <w:szCs w:val="26"/>
              </w:rPr>
            </w:pPr>
            <w:r w:rsidRPr="00B03D5A">
              <w:rPr>
                <w:sz w:val="26"/>
                <w:szCs w:val="26"/>
              </w:rPr>
              <w:t>“_____”___________20__ г.</w:t>
            </w:r>
          </w:p>
        </w:tc>
        <w:tc>
          <w:tcPr>
            <w:tcW w:w="521" w:type="pct"/>
            <w:tcBorders>
              <w:top w:val="single" w:sz="4" w:space="0" w:color="auto"/>
              <w:left w:val="single" w:sz="4" w:space="0" w:color="auto"/>
              <w:bottom w:val="single" w:sz="4" w:space="0" w:color="auto"/>
              <w:right w:val="single" w:sz="4" w:space="0" w:color="auto"/>
            </w:tcBorders>
          </w:tcPr>
          <w:p w14:paraId="034D2730" w14:textId="77777777" w:rsidR="00D76EE9" w:rsidRPr="00B03D5A" w:rsidRDefault="00D76EE9" w:rsidP="00DA303C">
            <w:pPr>
              <w:ind w:firstLine="709"/>
              <w:jc w:val="both"/>
              <w:rPr>
                <w:sz w:val="26"/>
                <w:szCs w:val="26"/>
              </w:rPr>
            </w:pPr>
          </w:p>
          <w:p w14:paraId="41E4FC0F" w14:textId="77777777" w:rsidR="00D76EE9" w:rsidRPr="00B03D5A" w:rsidRDefault="00D76EE9" w:rsidP="00DA303C">
            <w:pPr>
              <w:ind w:firstLine="709"/>
              <w:jc w:val="both"/>
              <w:rPr>
                <w:sz w:val="26"/>
                <w:szCs w:val="26"/>
              </w:rPr>
            </w:pPr>
          </w:p>
        </w:tc>
        <w:tc>
          <w:tcPr>
            <w:tcW w:w="2281" w:type="pct"/>
            <w:tcBorders>
              <w:top w:val="single" w:sz="4" w:space="0" w:color="auto"/>
              <w:left w:val="single" w:sz="4" w:space="0" w:color="auto"/>
              <w:bottom w:val="single" w:sz="4" w:space="0" w:color="auto"/>
              <w:right w:val="single" w:sz="4" w:space="0" w:color="auto"/>
            </w:tcBorders>
          </w:tcPr>
          <w:p w14:paraId="08A697F5" w14:textId="77777777" w:rsidR="00D76EE9" w:rsidRPr="00B03D5A" w:rsidRDefault="00D76EE9" w:rsidP="00DA303C">
            <w:pPr>
              <w:pBdr>
                <w:top w:val="single" w:sz="12" w:space="1" w:color="auto"/>
                <w:bottom w:val="single" w:sz="12" w:space="1" w:color="auto"/>
              </w:pBdr>
              <w:ind w:firstLine="709"/>
              <w:jc w:val="center"/>
              <w:rPr>
                <w:sz w:val="18"/>
                <w:szCs w:val="18"/>
              </w:rPr>
            </w:pPr>
            <w:r w:rsidRPr="00B03D5A">
              <w:rPr>
                <w:sz w:val="18"/>
                <w:szCs w:val="18"/>
              </w:rPr>
              <w:t>Должность</w:t>
            </w:r>
          </w:p>
          <w:p w14:paraId="7A204793" w14:textId="77777777" w:rsidR="00D76EE9" w:rsidRPr="00B03D5A" w:rsidRDefault="00D76EE9" w:rsidP="00DA303C">
            <w:pPr>
              <w:pBdr>
                <w:top w:val="single" w:sz="12" w:space="1" w:color="auto"/>
                <w:bottom w:val="single" w:sz="12" w:space="1" w:color="auto"/>
              </w:pBdr>
              <w:ind w:firstLine="709"/>
              <w:jc w:val="both"/>
              <w:rPr>
                <w:sz w:val="18"/>
                <w:szCs w:val="18"/>
              </w:rPr>
            </w:pPr>
          </w:p>
          <w:p w14:paraId="4366CDBC" w14:textId="77777777" w:rsidR="00D76EE9" w:rsidRPr="00B03D5A" w:rsidRDefault="00D76EE9" w:rsidP="00DA303C">
            <w:pPr>
              <w:widowControl w:val="0"/>
              <w:autoSpaceDE w:val="0"/>
              <w:autoSpaceDN w:val="0"/>
              <w:ind w:firstLine="709"/>
              <w:jc w:val="center"/>
              <w:rPr>
                <w:sz w:val="18"/>
                <w:szCs w:val="18"/>
              </w:rPr>
            </w:pPr>
            <w:r w:rsidRPr="00B03D5A">
              <w:rPr>
                <w:sz w:val="18"/>
                <w:szCs w:val="18"/>
              </w:rPr>
              <w:t>личная подпись</w:t>
            </w:r>
          </w:p>
          <w:p w14:paraId="59EF7E63" w14:textId="77777777" w:rsidR="00D76EE9" w:rsidRPr="00B03D5A" w:rsidRDefault="00D76EE9" w:rsidP="00DA303C">
            <w:pPr>
              <w:widowControl w:val="0"/>
              <w:autoSpaceDE w:val="0"/>
              <w:autoSpaceDN w:val="0"/>
              <w:ind w:firstLine="709"/>
              <w:jc w:val="both"/>
              <w:rPr>
                <w:sz w:val="26"/>
                <w:szCs w:val="26"/>
              </w:rPr>
            </w:pPr>
          </w:p>
          <w:p w14:paraId="53D074AE" w14:textId="77777777" w:rsidR="00D76EE9" w:rsidRPr="00B03D5A" w:rsidRDefault="00D76EE9" w:rsidP="00DA303C">
            <w:pPr>
              <w:ind w:firstLine="709"/>
              <w:jc w:val="both"/>
              <w:rPr>
                <w:sz w:val="26"/>
                <w:szCs w:val="26"/>
              </w:rPr>
            </w:pPr>
            <w:r w:rsidRPr="00B03D5A">
              <w:rPr>
                <w:sz w:val="26"/>
                <w:szCs w:val="26"/>
              </w:rPr>
              <w:t>____</w:t>
            </w:r>
            <w:r w:rsidRPr="00B03D5A">
              <w:rPr>
                <w:sz w:val="26"/>
                <w:szCs w:val="26"/>
                <w:u w:val="single"/>
              </w:rPr>
              <w:t>И.И. Сидоров</w:t>
            </w:r>
            <w:r w:rsidRPr="00B03D5A">
              <w:rPr>
                <w:sz w:val="26"/>
                <w:szCs w:val="26"/>
              </w:rPr>
              <w:t xml:space="preserve">_____________ </w:t>
            </w:r>
          </w:p>
          <w:p w14:paraId="7F191372" w14:textId="77777777" w:rsidR="00D76EE9" w:rsidRPr="00B03D5A" w:rsidRDefault="00D76EE9" w:rsidP="00DA303C">
            <w:pPr>
              <w:widowControl w:val="0"/>
              <w:autoSpaceDE w:val="0"/>
              <w:autoSpaceDN w:val="0"/>
              <w:ind w:firstLine="709"/>
              <w:jc w:val="center"/>
              <w:rPr>
                <w:sz w:val="18"/>
                <w:szCs w:val="18"/>
              </w:rPr>
            </w:pPr>
            <w:r w:rsidRPr="00B03D5A">
              <w:rPr>
                <w:sz w:val="18"/>
                <w:szCs w:val="18"/>
              </w:rPr>
              <w:t>расшифровка подписи</w:t>
            </w:r>
          </w:p>
          <w:p w14:paraId="000BED43" w14:textId="77777777" w:rsidR="00D76EE9" w:rsidRPr="00B03D5A" w:rsidRDefault="00D76EE9" w:rsidP="00DA303C">
            <w:pPr>
              <w:widowControl w:val="0"/>
              <w:autoSpaceDE w:val="0"/>
              <w:autoSpaceDN w:val="0"/>
              <w:ind w:firstLine="709"/>
              <w:jc w:val="both"/>
              <w:rPr>
                <w:sz w:val="26"/>
                <w:szCs w:val="26"/>
              </w:rPr>
            </w:pPr>
            <w:r w:rsidRPr="00B03D5A">
              <w:rPr>
                <w:sz w:val="26"/>
                <w:szCs w:val="26"/>
              </w:rPr>
              <w:t>“_____”___________20__ г.</w:t>
            </w:r>
          </w:p>
        </w:tc>
      </w:tr>
    </w:tbl>
    <w:p w14:paraId="7A3DBF57" w14:textId="77777777" w:rsidR="00D76EE9" w:rsidRPr="00B03D5A" w:rsidRDefault="00D76EE9" w:rsidP="00D76EE9">
      <w:pPr>
        <w:ind w:firstLine="709"/>
        <w:jc w:val="both"/>
        <w:rPr>
          <w:sz w:val="26"/>
          <w:szCs w:val="26"/>
        </w:rPr>
      </w:pPr>
    </w:p>
    <w:p w14:paraId="2DE26EC2" w14:textId="77777777" w:rsidR="00D76EE9" w:rsidRPr="00B03D5A" w:rsidRDefault="00D76EE9" w:rsidP="00D76EE9">
      <w:pPr>
        <w:pBdr>
          <w:bottom w:val="single" w:sz="12" w:space="1" w:color="auto"/>
        </w:pBdr>
        <w:ind w:firstLine="709"/>
        <w:jc w:val="center"/>
        <w:rPr>
          <w:b/>
          <w:bCs/>
          <w:sz w:val="26"/>
          <w:szCs w:val="26"/>
        </w:rPr>
      </w:pPr>
    </w:p>
    <w:p w14:paraId="62BFCF95" w14:textId="77777777" w:rsidR="00D76EE9" w:rsidRPr="00B03D5A" w:rsidRDefault="00D76EE9" w:rsidP="00D76EE9">
      <w:pPr>
        <w:pBdr>
          <w:bottom w:val="single" w:sz="12" w:space="1" w:color="auto"/>
        </w:pBdr>
        <w:ind w:firstLine="709"/>
        <w:jc w:val="center"/>
        <w:rPr>
          <w:b/>
          <w:bCs/>
          <w:sz w:val="26"/>
          <w:szCs w:val="26"/>
        </w:rPr>
      </w:pPr>
    </w:p>
    <w:p w14:paraId="738B6F6D" w14:textId="298F9BBF" w:rsidR="00D76EE9" w:rsidRDefault="00D76EE9" w:rsidP="00D76EE9">
      <w:pPr>
        <w:pBdr>
          <w:bottom w:val="single" w:sz="12" w:space="1" w:color="auto"/>
        </w:pBdr>
        <w:ind w:firstLine="709"/>
        <w:jc w:val="center"/>
        <w:rPr>
          <w:b/>
          <w:bCs/>
          <w:sz w:val="26"/>
          <w:szCs w:val="26"/>
        </w:rPr>
      </w:pPr>
      <w:r w:rsidRPr="00B03D5A">
        <w:rPr>
          <w:b/>
          <w:bCs/>
          <w:sz w:val="26"/>
          <w:szCs w:val="26"/>
        </w:rPr>
        <w:t>ТЕХНИЧЕСКОЕ ЗАДАНИЕ</w:t>
      </w:r>
      <w:r>
        <w:rPr>
          <w:b/>
          <w:bCs/>
          <w:sz w:val="26"/>
          <w:szCs w:val="26"/>
        </w:rPr>
        <w:t xml:space="preserve"> </w:t>
      </w:r>
    </w:p>
    <w:p w14:paraId="0556B5A6" w14:textId="270DAB0E" w:rsidR="00D76EE9" w:rsidRPr="00B03D5A" w:rsidRDefault="00D76EE9" w:rsidP="00D76EE9">
      <w:pPr>
        <w:pBdr>
          <w:bottom w:val="single" w:sz="12" w:space="1" w:color="auto"/>
        </w:pBdr>
        <w:ind w:firstLine="709"/>
        <w:jc w:val="center"/>
        <w:rPr>
          <w:b/>
          <w:bCs/>
          <w:sz w:val="26"/>
          <w:szCs w:val="26"/>
        </w:rPr>
      </w:pPr>
      <w:r w:rsidRPr="00105C78">
        <w:rPr>
          <w:szCs w:val="28"/>
        </w:rPr>
        <w:t>Капитальный ремонт воздухоохладителей (с заменой теплообменных трубок) электродвигателей типа АВ5А-1250-4УХЛ4 энергоблока № 4 Белоярской АЭС</w:t>
      </w:r>
    </w:p>
    <w:p w14:paraId="6AE9C5A9" w14:textId="77777777" w:rsidR="00D76EE9" w:rsidRDefault="00D76EE9" w:rsidP="00D76EE9">
      <w:pPr>
        <w:jc w:val="center"/>
        <w:rPr>
          <w:sz w:val="24"/>
        </w:rPr>
      </w:pPr>
    </w:p>
    <w:p w14:paraId="2550D863" w14:textId="77777777" w:rsidR="00D76EE9" w:rsidRDefault="00D76EE9" w:rsidP="00D76EE9">
      <w:pPr>
        <w:jc w:val="center"/>
        <w:rPr>
          <w:sz w:val="24"/>
        </w:rPr>
      </w:pPr>
    </w:p>
    <w:p w14:paraId="298A0856" w14:textId="77777777" w:rsidR="00D76EE9" w:rsidRDefault="00D76EE9" w:rsidP="00D76EE9">
      <w:pPr>
        <w:jc w:val="center"/>
        <w:rPr>
          <w:sz w:val="24"/>
        </w:rPr>
      </w:pPr>
    </w:p>
    <w:p w14:paraId="2F6E91D3" w14:textId="77777777" w:rsidR="00D76EE9" w:rsidRDefault="00D76EE9" w:rsidP="00D76EE9">
      <w:pPr>
        <w:jc w:val="center"/>
        <w:rPr>
          <w:sz w:val="24"/>
        </w:rPr>
      </w:pPr>
    </w:p>
    <w:p w14:paraId="3FDD298A" w14:textId="77777777" w:rsidR="00D76EE9" w:rsidRDefault="00D76EE9" w:rsidP="00D76EE9">
      <w:pPr>
        <w:jc w:val="center"/>
        <w:rPr>
          <w:sz w:val="24"/>
        </w:rPr>
      </w:pPr>
    </w:p>
    <w:p w14:paraId="228F5D77" w14:textId="77777777" w:rsidR="00D76EE9" w:rsidRDefault="00D76EE9" w:rsidP="00D76EE9">
      <w:pPr>
        <w:jc w:val="center"/>
        <w:rPr>
          <w:sz w:val="24"/>
        </w:rPr>
      </w:pPr>
    </w:p>
    <w:p w14:paraId="710158E6" w14:textId="77777777" w:rsidR="00D76EE9" w:rsidRDefault="00D76EE9" w:rsidP="00D76EE9">
      <w:pPr>
        <w:jc w:val="center"/>
        <w:rPr>
          <w:sz w:val="24"/>
        </w:rPr>
      </w:pPr>
    </w:p>
    <w:p w14:paraId="5BBC5202" w14:textId="77777777" w:rsidR="00D76EE9" w:rsidRDefault="00D76EE9" w:rsidP="00D76EE9">
      <w:pPr>
        <w:jc w:val="center"/>
        <w:rPr>
          <w:sz w:val="24"/>
        </w:rPr>
      </w:pPr>
    </w:p>
    <w:p w14:paraId="62A30A7D" w14:textId="77777777" w:rsidR="00D76EE9" w:rsidRDefault="00D76EE9" w:rsidP="00D76EE9">
      <w:pPr>
        <w:jc w:val="center"/>
        <w:rPr>
          <w:sz w:val="24"/>
        </w:rPr>
      </w:pPr>
    </w:p>
    <w:p w14:paraId="23D64F9A" w14:textId="77777777" w:rsidR="00D76EE9" w:rsidRDefault="00D76EE9" w:rsidP="00D76EE9">
      <w:pPr>
        <w:jc w:val="center"/>
        <w:rPr>
          <w:sz w:val="24"/>
        </w:rPr>
      </w:pPr>
    </w:p>
    <w:p w14:paraId="6FB899E3" w14:textId="77777777" w:rsidR="00D76EE9" w:rsidRDefault="00D76EE9" w:rsidP="00D76EE9">
      <w:pPr>
        <w:jc w:val="center"/>
        <w:rPr>
          <w:sz w:val="24"/>
        </w:rPr>
      </w:pPr>
    </w:p>
    <w:p w14:paraId="17F49C98" w14:textId="77777777" w:rsidR="00D76EE9" w:rsidRDefault="00D76EE9" w:rsidP="00D76EE9">
      <w:pPr>
        <w:jc w:val="center"/>
        <w:rPr>
          <w:sz w:val="24"/>
        </w:rPr>
      </w:pPr>
    </w:p>
    <w:p w14:paraId="1E2821C0" w14:textId="77777777" w:rsidR="00D76EE9" w:rsidRDefault="00D76EE9" w:rsidP="00D76EE9">
      <w:pPr>
        <w:jc w:val="center"/>
        <w:rPr>
          <w:sz w:val="24"/>
        </w:rPr>
      </w:pPr>
    </w:p>
    <w:p w14:paraId="04A394E0" w14:textId="77777777" w:rsidR="00D76EE9" w:rsidRDefault="00D76EE9" w:rsidP="00D76EE9">
      <w:pPr>
        <w:jc w:val="center"/>
        <w:rPr>
          <w:sz w:val="24"/>
        </w:rPr>
      </w:pPr>
    </w:p>
    <w:p w14:paraId="12930BDA" w14:textId="77777777" w:rsidR="00D76EE9" w:rsidRDefault="00D76EE9" w:rsidP="00D76EE9">
      <w:pPr>
        <w:jc w:val="center"/>
        <w:rPr>
          <w:sz w:val="24"/>
        </w:rPr>
      </w:pPr>
    </w:p>
    <w:p w14:paraId="2E3A5FB2" w14:textId="77777777" w:rsidR="00D76EE9" w:rsidRDefault="00D76EE9" w:rsidP="00D76EE9">
      <w:pPr>
        <w:jc w:val="center"/>
        <w:rPr>
          <w:sz w:val="24"/>
        </w:rPr>
      </w:pPr>
    </w:p>
    <w:p w14:paraId="1075FDAB" w14:textId="77777777" w:rsidR="00D76EE9" w:rsidRDefault="00D76EE9" w:rsidP="00D76EE9">
      <w:pPr>
        <w:jc w:val="center"/>
        <w:rPr>
          <w:sz w:val="24"/>
        </w:rPr>
      </w:pPr>
    </w:p>
    <w:p w14:paraId="6550A4BE" w14:textId="77777777" w:rsidR="00105C78" w:rsidRDefault="00105C78" w:rsidP="00D76EE9">
      <w:pPr>
        <w:jc w:val="center"/>
        <w:rPr>
          <w:sz w:val="24"/>
        </w:rPr>
      </w:pPr>
    </w:p>
    <w:p w14:paraId="61CCF46C" w14:textId="77777777" w:rsidR="00105C78" w:rsidRDefault="00105C78" w:rsidP="00D76EE9">
      <w:pPr>
        <w:jc w:val="center"/>
        <w:rPr>
          <w:sz w:val="24"/>
        </w:rPr>
      </w:pPr>
    </w:p>
    <w:p w14:paraId="0EC9C68D" w14:textId="77777777" w:rsidR="00105C78" w:rsidRDefault="00105C78" w:rsidP="00D76EE9">
      <w:pPr>
        <w:jc w:val="center"/>
        <w:rPr>
          <w:sz w:val="24"/>
        </w:rPr>
      </w:pPr>
    </w:p>
    <w:p w14:paraId="6DD2D79A" w14:textId="77777777" w:rsidR="00105C78" w:rsidRDefault="00105C78" w:rsidP="00D76EE9">
      <w:pPr>
        <w:jc w:val="center"/>
        <w:rPr>
          <w:sz w:val="24"/>
        </w:rPr>
      </w:pPr>
    </w:p>
    <w:p w14:paraId="4CA61A9E" w14:textId="77777777" w:rsidR="00105C78" w:rsidRDefault="00105C78" w:rsidP="00D76EE9">
      <w:pPr>
        <w:jc w:val="center"/>
        <w:rPr>
          <w:sz w:val="24"/>
        </w:rPr>
      </w:pPr>
    </w:p>
    <w:p w14:paraId="1B57F9FD" w14:textId="77777777" w:rsidR="00105C78" w:rsidRDefault="00105C78" w:rsidP="00D76EE9">
      <w:pPr>
        <w:jc w:val="center"/>
        <w:rPr>
          <w:sz w:val="24"/>
        </w:rPr>
      </w:pPr>
    </w:p>
    <w:p w14:paraId="191E298B" w14:textId="77777777" w:rsidR="00105C78" w:rsidRDefault="00105C78" w:rsidP="00D76EE9">
      <w:pPr>
        <w:jc w:val="center"/>
        <w:rPr>
          <w:sz w:val="24"/>
        </w:rPr>
      </w:pPr>
    </w:p>
    <w:p w14:paraId="352C69AD" w14:textId="77777777" w:rsidR="00105C78" w:rsidRDefault="00105C78" w:rsidP="00D76EE9">
      <w:pPr>
        <w:jc w:val="center"/>
        <w:rPr>
          <w:sz w:val="24"/>
        </w:rPr>
      </w:pPr>
    </w:p>
    <w:p w14:paraId="03DEE3D3" w14:textId="77777777" w:rsidR="00105C78" w:rsidRDefault="00105C78" w:rsidP="00D76EE9">
      <w:pPr>
        <w:jc w:val="center"/>
        <w:rPr>
          <w:sz w:val="24"/>
        </w:rPr>
      </w:pPr>
    </w:p>
    <w:p w14:paraId="18D6BE31" w14:textId="77777777" w:rsidR="00105C78" w:rsidRDefault="00105C78" w:rsidP="00D76EE9">
      <w:pPr>
        <w:jc w:val="center"/>
        <w:rPr>
          <w:sz w:val="24"/>
        </w:rPr>
      </w:pPr>
    </w:p>
    <w:p w14:paraId="014B1B8C" w14:textId="77777777" w:rsidR="00105C78" w:rsidRDefault="00105C78" w:rsidP="00D76EE9">
      <w:pPr>
        <w:jc w:val="center"/>
        <w:rPr>
          <w:sz w:val="24"/>
        </w:rPr>
      </w:pPr>
    </w:p>
    <w:p w14:paraId="396C70BF" w14:textId="77777777" w:rsidR="00105C78" w:rsidRDefault="00105C78" w:rsidP="00D76EE9">
      <w:pPr>
        <w:jc w:val="center"/>
        <w:rPr>
          <w:sz w:val="24"/>
        </w:rPr>
      </w:pPr>
    </w:p>
    <w:p w14:paraId="102E33A5" w14:textId="77777777" w:rsidR="00105C78" w:rsidRDefault="00105C78" w:rsidP="00D76EE9">
      <w:pPr>
        <w:jc w:val="center"/>
        <w:rPr>
          <w:sz w:val="24"/>
        </w:rPr>
      </w:pPr>
    </w:p>
    <w:p w14:paraId="19913FF9" w14:textId="77777777" w:rsidR="00D76EE9" w:rsidRDefault="00D76EE9" w:rsidP="00D76EE9">
      <w:pPr>
        <w:jc w:val="center"/>
        <w:rPr>
          <w:sz w:val="24"/>
        </w:rPr>
      </w:pPr>
    </w:p>
    <w:p w14:paraId="7E574822" w14:textId="77777777" w:rsidR="00131764" w:rsidRPr="00562870" w:rsidRDefault="00131764" w:rsidP="00131764">
      <w:pPr>
        <w:jc w:val="right"/>
        <w:rPr>
          <w:color w:val="000000"/>
          <w:sz w:val="24"/>
        </w:rPr>
      </w:pPr>
      <w:r w:rsidRPr="00562870">
        <w:rPr>
          <w:color w:val="000000"/>
          <w:sz w:val="24"/>
        </w:rPr>
        <w:lastRenderedPageBreak/>
        <w:t>Приложение № 2</w:t>
      </w:r>
    </w:p>
    <w:p w14:paraId="75773B28" w14:textId="77777777" w:rsidR="00131764" w:rsidRPr="00562870" w:rsidRDefault="00131764" w:rsidP="00131764">
      <w:pPr>
        <w:jc w:val="right"/>
        <w:rPr>
          <w:color w:val="000000"/>
          <w:sz w:val="24"/>
        </w:rPr>
      </w:pPr>
      <w:r w:rsidRPr="00562870">
        <w:rPr>
          <w:color w:val="000000"/>
          <w:sz w:val="24"/>
        </w:rPr>
        <w:t>к договору от _______ № _____</w:t>
      </w:r>
    </w:p>
    <w:p w14:paraId="7A2562A4" w14:textId="77777777" w:rsidR="00131764" w:rsidRPr="00562870" w:rsidRDefault="00131764" w:rsidP="00131764">
      <w:pPr>
        <w:jc w:val="right"/>
        <w:rPr>
          <w:color w:val="000000"/>
          <w:sz w:val="24"/>
        </w:rPr>
      </w:pPr>
    </w:p>
    <w:p w14:paraId="07462A30" w14:textId="77777777" w:rsidR="00131764" w:rsidRPr="00562870" w:rsidRDefault="00131764" w:rsidP="00131764">
      <w:pPr>
        <w:jc w:val="right"/>
        <w:rPr>
          <w:color w:val="000000"/>
          <w:sz w:val="24"/>
        </w:rPr>
      </w:pPr>
    </w:p>
    <w:p w14:paraId="3CD9C355" w14:textId="77777777" w:rsidR="00C370B5" w:rsidRPr="00562870" w:rsidRDefault="00C370B5" w:rsidP="00C370B5">
      <w:pPr>
        <w:pStyle w:val="24"/>
        <w:spacing w:after="0" w:line="240" w:lineRule="auto"/>
        <w:jc w:val="center"/>
        <w:rPr>
          <w:i/>
          <w:color w:val="000000"/>
          <w:sz w:val="24"/>
        </w:rPr>
      </w:pPr>
      <w:r w:rsidRPr="00562870">
        <w:rPr>
          <w:i/>
          <w:color w:val="000000"/>
          <w:sz w:val="24"/>
        </w:rPr>
        <w:t>КАЛЕНДАРНЫЙ ПЛАН</w:t>
      </w:r>
    </w:p>
    <w:p w14:paraId="092757EB" w14:textId="77777777" w:rsidR="00C370B5" w:rsidRDefault="00C370B5" w:rsidP="00C370B5">
      <w:pPr>
        <w:pStyle w:val="24"/>
        <w:spacing w:after="0" w:line="240" w:lineRule="auto"/>
        <w:rPr>
          <w:i/>
          <w:color w:val="000000"/>
          <w:sz w:val="24"/>
        </w:rPr>
      </w:pPr>
    </w:p>
    <w:p w14:paraId="45648326" w14:textId="77777777" w:rsidR="00C370B5" w:rsidRPr="00562870" w:rsidRDefault="00C370B5" w:rsidP="00C370B5">
      <w:pPr>
        <w:pStyle w:val="24"/>
        <w:spacing w:after="0" w:line="240" w:lineRule="auto"/>
        <w:rPr>
          <w:i/>
          <w:color w:val="000000"/>
          <w:sz w:val="24"/>
        </w:rPr>
      </w:pP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7"/>
        <w:gridCol w:w="1735"/>
        <w:gridCol w:w="1667"/>
        <w:gridCol w:w="1540"/>
        <w:gridCol w:w="2996"/>
        <w:gridCol w:w="1701"/>
      </w:tblGrid>
      <w:tr w:rsidR="006A2BC4" w:rsidRPr="00562870" w14:paraId="528AA79E" w14:textId="77777777" w:rsidTr="006A2BC4">
        <w:trPr>
          <w:cantSplit/>
        </w:trPr>
        <w:tc>
          <w:tcPr>
            <w:tcW w:w="817" w:type="dxa"/>
            <w:vMerge w:val="restart"/>
          </w:tcPr>
          <w:p w14:paraId="3C082C29" w14:textId="77777777" w:rsidR="006A2BC4" w:rsidRPr="00562870" w:rsidRDefault="006A2BC4" w:rsidP="00C370B5">
            <w:pPr>
              <w:pStyle w:val="24"/>
              <w:spacing w:after="0" w:line="240" w:lineRule="auto"/>
              <w:ind w:left="0"/>
              <w:jc w:val="center"/>
              <w:rPr>
                <w:i/>
                <w:color w:val="000000"/>
                <w:sz w:val="24"/>
              </w:rPr>
            </w:pPr>
            <w:r w:rsidRPr="00562870">
              <w:rPr>
                <w:i/>
                <w:color w:val="000000"/>
                <w:sz w:val="24"/>
              </w:rPr>
              <w:t>№</w:t>
            </w:r>
          </w:p>
          <w:p w14:paraId="2092F531" w14:textId="77777777" w:rsidR="006A2BC4" w:rsidRPr="00562870" w:rsidRDefault="006A2BC4" w:rsidP="00C370B5">
            <w:pPr>
              <w:pStyle w:val="24"/>
              <w:spacing w:after="0" w:line="240" w:lineRule="auto"/>
              <w:ind w:left="0"/>
              <w:jc w:val="center"/>
              <w:rPr>
                <w:i/>
                <w:color w:val="000000"/>
                <w:sz w:val="24"/>
              </w:rPr>
            </w:pPr>
            <w:proofErr w:type="gramStart"/>
            <w:r w:rsidRPr="00562870">
              <w:rPr>
                <w:i/>
                <w:color w:val="000000"/>
                <w:sz w:val="24"/>
              </w:rPr>
              <w:t>п</w:t>
            </w:r>
            <w:proofErr w:type="gramEnd"/>
            <w:r w:rsidRPr="00562870">
              <w:rPr>
                <w:i/>
                <w:color w:val="000000"/>
                <w:sz w:val="24"/>
              </w:rPr>
              <w:t>/п</w:t>
            </w:r>
          </w:p>
        </w:tc>
        <w:tc>
          <w:tcPr>
            <w:tcW w:w="1735" w:type="dxa"/>
            <w:vMerge w:val="restart"/>
          </w:tcPr>
          <w:p w14:paraId="40D5198A" w14:textId="77777777" w:rsidR="006A2BC4" w:rsidRPr="00562870" w:rsidRDefault="006A2BC4" w:rsidP="00C370B5">
            <w:pPr>
              <w:pStyle w:val="24"/>
              <w:spacing w:after="0" w:line="240" w:lineRule="auto"/>
              <w:ind w:left="0"/>
              <w:jc w:val="center"/>
              <w:rPr>
                <w:i/>
                <w:color w:val="000000"/>
                <w:sz w:val="24"/>
              </w:rPr>
            </w:pPr>
            <w:r w:rsidRPr="00562870">
              <w:rPr>
                <w:i/>
                <w:color w:val="000000"/>
                <w:sz w:val="24"/>
              </w:rPr>
              <w:t>Наименование работ</w:t>
            </w:r>
          </w:p>
        </w:tc>
        <w:tc>
          <w:tcPr>
            <w:tcW w:w="3207" w:type="dxa"/>
            <w:gridSpan w:val="2"/>
          </w:tcPr>
          <w:p w14:paraId="4A419A93" w14:textId="77777777" w:rsidR="006A2BC4" w:rsidRPr="00562870" w:rsidRDefault="006A2BC4" w:rsidP="00C370B5">
            <w:pPr>
              <w:pStyle w:val="24"/>
              <w:spacing w:after="0" w:line="240" w:lineRule="auto"/>
              <w:ind w:left="0"/>
              <w:jc w:val="center"/>
              <w:rPr>
                <w:i/>
                <w:color w:val="000000"/>
                <w:sz w:val="24"/>
              </w:rPr>
            </w:pPr>
            <w:r w:rsidRPr="00562870">
              <w:rPr>
                <w:i/>
                <w:color w:val="000000"/>
                <w:sz w:val="24"/>
              </w:rPr>
              <w:t>Срок исполнения</w:t>
            </w:r>
          </w:p>
        </w:tc>
        <w:tc>
          <w:tcPr>
            <w:tcW w:w="2996" w:type="dxa"/>
            <w:vMerge w:val="restart"/>
          </w:tcPr>
          <w:p w14:paraId="51D3D244" w14:textId="77777777" w:rsidR="006A2BC4" w:rsidRPr="00562870" w:rsidRDefault="006A2BC4" w:rsidP="00C370B5">
            <w:pPr>
              <w:pStyle w:val="24"/>
              <w:spacing w:after="0" w:line="240" w:lineRule="auto"/>
              <w:ind w:left="0"/>
              <w:jc w:val="center"/>
              <w:rPr>
                <w:i/>
                <w:color w:val="000000"/>
                <w:sz w:val="24"/>
              </w:rPr>
            </w:pPr>
            <w:r>
              <w:rPr>
                <w:i/>
                <w:color w:val="000000"/>
                <w:sz w:val="24"/>
              </w:rPr>
              <w:t>Перечень отчетных документов</w:t>
            </w:r>
          </w:p>
        </w:tc>
        <w:tc>
          <w:tcPr>
            <w:tcW w:w="1701" w:type="dxa"/>
            <w:vMerge w:val="restart"/>
          </w:tcPr>
          <w:p w14:paraId="463664E0" w14:textId="77777777" w:rsidR="006A2BC4" w:rsidRPr="00562870" w:rsidRDefault="006A2BC4" w:rsidP="00C370B5">
            <w:pPr>
              <w:pStyle w:val="24"/>
              <w:spacing w:after="0" w:line="240" w:lineRule="auto"/>
              <w:ind w:left="0"/>
              <w:jc w:val="center"/>
              <w:rPr>
                <w:i/>
                <w:color w:val="000000"/>
                <w:sz w:val="24"/>
              </w:rPr>
            </w:pPr>
            <w:r w:rsidRPr="00562870">
              <w:rPr>
                <w:i/>
                <w:color w:val="000000"/>
                <w:sz w:val="24"/>
              </w:rPr>
              <w:t>Стоимость,</w:t>
            </w:r>
          </w:p>
          <w:p w14:paraId="2FC8CDFA" w14:textId="77777777" w:rsidR="006A2BC4" w:rsidRPr="00562870" w:rsidRDefault="006A2BC4" w:rsidP="00C370B5">
            <w:pPr>
              <w:pStyle w:val="24"/>
              <w:spacing w:after="0" w:line="240" w:lineRule="auto"/>
              <w:ind w:left="0"/>
              <w:jc w:val="center"/>
              <w:rPr>
                <w:i/>
                <w:color w:val="000000"/>
                <w:sz w:val="24"/>
              </w:rPr>
            </w:pPr>
            <w:proofErr w:type="spellStart"/>
            <w:r w:rsidRPr="00562870">
              <w:rPr>
                <w:i/>
                <w:color w:val="000000"/>
                <w:sz w:val="24"/>
              </w:rPr>
              <w:t>руб</w:t>
            </w:r>
            <w:proofErr w:type="gramStart"/>
            <w:r w:rsidRPr="00562870">
              <w:rPr>
                <w:i/>
                <w:color w:val="000000"/>
                <w:sz w:val="24"/>
              </w:rPr>
              <w:t>.</w:t>
            </w:r>
            <w:r>
              <w:rPr>
                <w:i/>
                <w:color w:val="000000"/>
                <w:sz w:val="24"/>
              </w:rPr>
              <w:t>б</w:t>
            </w:r>
            <w:proofErr w:type="gramEnd"/>
            <w:r>
              <w:rPr>
                <w:i/>
                <w:color w:val="000000"/>
                <w:sz w:val="24"/>
              </w:rPr>
              <w:t>ез</w:t>
            </w:r>
            <w:proofErr w:type="spellEnd"/>
            <w:r>
              <w:rPr>
                <w:i/>
                <w:color w:val="000000"/>
                <w:sz w:val="24"/>
              </w:rPr>
              <w:t xml:space="preserve"> НДС</w:t>
            </w:r>
          </w:p>
        </w:tc>
      </w:tr>
      <w:tr w:rsidR="006A2BC4" w:rsidRPr="00562870" w14:paraId="167AEECE" w14:textId="77777777" w:rsidTr="006A2BC4">
        <w:trPr>
          <w:cantSplit/>
        </w:trPr>
        <w:tc>
          <w:tcPr>
            <w:tcW w:w="817" w:type="dxa"/>
            <w:vMerge/>
          </w:tcPr>
          <w:p w14:paraId="2C4D474B" w14:textId="77777777" w:rsidR="006A2BC4" w:rsidRPr="00562870" w:rsidRDefault="006A2BC4" w:rsidP="00C370B5">
            <w:pPr>
              <w:pStyle w:val="24"/>
              <w:spacing w:after="0" w:line="240" w:lineRule="auto"/>
              <w:ind w:left="0"/>
              <w:rPr>
                <w:i/>
                <w:color w:val="000000"/>
                <w:sz w:val="24"/>
              </w:rPr>
            </w:pPr>
          </w:p>
        </w:tc>
        <w:tc>
          <w:tcPr>
            <w:tcW w:w="1735" w:type="dxa"/>
            <w:vMerge/>
          </w:tcPr>
          <w:p w14:paraId="2BB4DB7E" w14:textId="77777777" w:rsidR="006A2BC4" w:rsidRPr="00562870" w:rsidRDefault="006A2BC4" w:rsidP="00C370B5">
            <w:pPr>
              <w:pStyle w:val="24"/>
              <w:spacing w:after="0" w:line="240" w:lineRule="auto"/>
              <w:ind w:left="0"/>
              <w:rPr>
                <w:i/>
                <w:color w:val="000000"/>
                <w:sz w:val="24"/>
              </w:rPr>
            </w:pPr>
          </w:p>
        </w:tc>
        <w:tc>
          <w:tcPr>
            <w:tcW w:w="1667" w:type="dxa"/>
          </w:tcPr>
          <w:p w14:paraId="5455430B" w14:textId="77777777" w:rsidR="006A2BC4" w:rsidRPr="00562870" w:rsidRDefault="006A2BC4" w:rsidP="00C370B5">
            <w:pPr>
              <w:pStyle w:val="24"/>
              <w:spacing w:after="0" w:line="240" w:lineRule="auto"/>
              <w:ind w:left="0"/>
              <w:jc w:val="center"/>
              <w:rPr>
                <w:i/>
                <w:color w:val="000000"/>
                <w:sz w:val="24"/>
              </w:rPr>
            </w:pPr>
            <w:r w:rsidRPr="00562870">
              <w:rPr>
                <w:i/>
                <w:color w:val="000000"/>
                <w:sz w:val="24"/>
              </w:rPr>
              <w:t>начало</w:t>
            </w:r>
          </w:p>
        </w:tc>
        <w:tc>
          <w:tcPr>
            <w:tcW w:w="1540" w:type="dxa"/>
          </w:tcPr>
          <w:p w14:paraId="65F9E7C4" w14:textId="77777777" w:rsidR="006A2BC4" w:rsidRPr="00562870" w:rsidRDefault="006A2BC4" w:rsidP="00C370B5">
            <w:pPr>
              <w:pStyle w:val="24"/>
              <w:spacing w:after="0" w:line="240" w:lineRule="auto"/>
              <w:ind w:left="0"/>
              <w:jc w:val="center"/>
              <w:rPr>
                <w:i/>
                <w:color w:val="000000"/>
                <w:sz w:val="24"/>
              </w:rPr>
            </w:pPr>
            <w:r w:rsidRPr="00562870">
              <w:rPr>
                <w:i/>
                <w:color w:val="000000"/>
                <w:sz w:val="24"/>
              </w:rPr>
              <w:t>окончание</w:t>
            </w:r>
          </w:p>
        </w:tc>
        <w:tc>
          <w:tcPr>
            <w:tcW w:w="2996" w:type="dxa"/>
            <w:vMerge/>
          </w:tcPr>
          <w:p w14:paraId="3F3D4430" w14:textId="77777777" w:rsidR="006A2BC4" w:rsidRPr="00562870" w:rsidRDefault="006A2BC4" w:rsidP="00C370B5">
            <w:pPr>
              <w:pStyle w:val="24"/>
              <w:spacing w:after="0" w:line="240" w:lineRule="auto"/>
              <w:ind w:left="0"/>
              <w:rPr>
                <w:i/>
                <w:color w:val="000000"/>
                <w:sz w:val="24"/>
              </w:rPr>
            </w:pPr>
          </w:p>
        </w:tc>
        <w:tc>
          <w:tcPr>
            <w:tcW w:w="1701" w:type="dxa"/>
            <w:vMerge/>
          </w:tcPr>
          <w:p w14:paraId="2C6DB430" w14:textId="77777777" w:rsidR="006A2BC4" w:rsidRPr="00562870" w:rsidRDefault="006A2BC4" w:rsidP="00C370B5">
            <w:pPr>
              <w:pStyle w:val="24"/>
              <w:spacing w:after="0" w:line="240" w:lineRule="auto"/>
              <w:ind w:left="0"/>
              <w:rPr>
                <w:i/>
                <w:color w:val="000000"/>
                <w:sz w:val="24"/>
              </w:rPr>
            </w:pPr>
          </w:p>
        </w:tc>
      </w:tr>
      <w:tr w:rsidR="006A2BC4" w:rsidRPr="00562870" w14:paraId="6BB28EFE" w14:textId="77777777" w:rsidTr="006A2BC4">
        <w:trPr>
          <w:cantSplit/>
        </w:trPr>
        <w:tc>
          <w:tcPr>
            <w:tcW w:w="817" w:type="dxa"/>
          </w:tcPr>
          <w:p w14:paraId="052811FB" w14:textId="5267ED0F" w:rsidR="006A2BC4" w:rsidRPr="00562870" w:rsidRDefault="006A2BC4" w:rsidP="00C370B5">
            <w:pPr>
              <w:pStyle w:val="24"/>
              <w:spacing w:after="0" w:line="240" w:lineRule="auto"/>
              <w:ind w:left="0"/>
              <w:rPr>
                <w:i/>
                <w:color w:val="000000"/>
                <w:sz w:val="24"/>
              </w:rPr>
            </w:pPr>
            <w:r>
              <w:rPr>
                <w:i/>
                <w:color w:val="000000"/>
                <w:sz w:val="24"/>
              </w:rPr>
              <w:t>1</w:t>
            </w:r>
          </w:p>
        </w:tc>
        <w:tc>
          <w:tcPr>
            <w:tcW w:w="1735" w:type="dxa"/>
            <w:shd w:val="clear" w:color="auto" w:fill="auto"/>
          </w:tcPr>
          <w:p w14:paraId="6D46860D" w14:textId="77FE4265" w:rsidR="006A2BC4" w:rsidRPr="006A2BC4" w:rsidRDefault="006A2BC4" w:rsidP="00C370B5">
            <w:pPr>
              <w:pStyle w:val="24"/>
              <w:spacing w:after="0" w:line="240" w:lineRule="auto"/>
              <w:ind w:left="0"/>
              <w:rPr>
                <w:i/>
                <w:color w:val="000000"/>
                <w:sz w:val="24"/>
              </w:rPr>
            </w:pPr>
            <w:r w:rsidRPr="006A2BC4">
              <w:rPr>
                <w:sz w:val="24"/>
              </w:rPr>
              <w:t>Капитальный ремонт воздухоохладителей (с заменой теплообменных трубок) электродвигателей типа АВ5А-1250-4УХЛ4 энергоблока № 4 Белоярской АЭС</w:t>
            </w:r>
          </w:p>
        </w:tc>
        <w:tc>
          <w:tcPr>
            <w:tcW w:w="1667" w:type="dxa"/>
          </w:tcPr>
          <w:p w14:paraId="45917F95" w14:textId="045A1D46" w:rsidR="006A2BC4" w:rsidRPr="006A2BC4" w:rsidRDefault="008F44BA" w:rsidP="008F44BA">
            <w:pPr>
              <w:pStyle w:val="24"/>
              <w:spacing w:after="0" w:line="240" w:lineRule="auto"/>
              <w:ind w:left="0"/>
              <w:rPr>
                <w:i/>
                <w:color w:val="000000"/>
                <w:sz w:val="24"/>
              </w:rPr>
            </w:pPr>
            <w:r>
              <w:rPr>
                <w:sz w:val="24"/>
              </w:rPr>
              <w:t>с</w:t>
            </w:r>
            <w:r w:rsidR="006A2BC4" w:rsidRPr="006A2BC4">
              <w:rPr>
                <w:sz w:val="24"/>
              </w:rPr>
              <w:t xml:space="preserve"> </w:t>
            </w:r>
            <w:r w:rsidR="005040DF">
              <w:rPr>
                <w:sz w:val="24"/>
              </w:rPr>
              <w:t>05</w:t>
            </w:r>
            <w:bookmarkStart w:id="20" w:name="_GoBack"/>
            <w:bookmarkEnd w:id="20"/>
            <w:r>
              <w:rPr>
                <w:sz w:val="24"/>
              </w:rPr>
              <w:t>.11.2019г.</w:t>
            </w:r>
          </w:p>
        </w:tc>
        <w:tc>
          <w:tcPr>
            <w:tcW w:w="1540" w:type="dxa"/>
          </w:tcPr>
          <w:p w14:paraId="71C34ECE" w14:textId="77777777" w:rsidR="006A2BC4" w:rsidRPr="0096693F" w:rsidRDefault="006A2BC4" w:rsidP="0096693F">
            <w:pPr>
              <w:tabs>
                <w:tab w:val="left" w:pos="34"/>
              </w:tabs>
              <w:spacing w:after="200" w:line="276" w:lineRule="auto"/>
              <w:contextualSpacing/>
              <w:jc w:val="both"/>
              <w:rPr>
                <w:rFonts w:eastAsia="Calibri"/>
                <w:color w:val="000000"/>
                <w:sz w:val="24"/>
                <w:lang w:eastAsia="en-US"/>
              </w:rPr>
            </w:pPr>
            <w:r w:rsidRPr="0096693F">
              <w:rPr>
                <w:rFonts w:eastAsia="Calibri"/>
                <w:sz w:val="24"/>
                <w:lang w:eastAsia="en-US"/>
              </w:rPr>
              <w:t>не более 20 календарных дней с учетом доставки на площадку подрядчика и обратно Заказчику.</w:t>
            </w:r>
          </w:p>
          <w:p w14:paraId="79D84F51" w14:textId="77777777" w:rsidR="006A2BC4" w:rsidRPr="00562870" w:rsidRDefault="006A2BC4" w:rsidP="00C370B5">
            <w:pPr>
              <w:pStyle w:val="24"/>
              <w:spacing w:after="0" w:line="240" w:lineRule="auto"/>
              <w:ind w:left="0"/>
              <w:jc w:val="center"/>
              <w:rPr>
                <w:i/>
                <w:color w:val="000000"/>
                <w:sz w:val="24"/>
              </w:rPr>
            </w:pPr>
          </w:p>
        </w:tc>
        <w:tc>
          <w:tcPr>
            <w:tcW w:w="2996" w:type="dxa"/>
          </w:tcPr>
          <w:p w14:paraId="7CA8D42E" w14:textId="09F33652" w:rsidR="006A2BC4" w:rsidRPr="006A2BC4" w:rsidRDefault="006A2BC4" w:rsidP="004F0090">
            <w:pPr>
              <w:tabs>
                <w:tab w:val="left" w:pos="34"/>
              </w:tabs>
              <w:spacing w:after="200" w:line="276" w:lineRule="auto"/>
              <w:contextualSpacing/>
              <w:rPr>
                <w:rFonts w:eastAsia="Calibri"/>
                <w:sz w:val="24"/>
                <w:lang w:eastAsia="en-US"/>
              </w:rPr>
            </w:pPr>
            <w:r w:rsidRPr="006A2BC4">
              <w:rPr>
                <w:rFonts w:eastAsia="Calibri"/>
                <w:sz w:val="24"/>
                <w:lang w:eastAsia="en-US"/>
              </w:rPr>
              <w:t>- счет-фактура;</w:t>
            </w:r>
          </w:p>
          <w:p w14:paraId="73E0DD5F" w14:textId="5ABD4BFA" w:rsidR="006A2BC4" w:rsidRPr="006A2BC4" w:rsidRDefault="004F0090" w:rsidP="004F0090">
            <w:pPr>
              <w:tabs>
                <w:tab w:val="left" w:pos="34"/>
              </w:tabs>
              <w:spacing w:after="200" w:line="276" w:lineRule="auto"/>
              <w:contextualSpacing/>
              <w:rPr>
                <w:rFonts w:eastAsia="Calibri"/>
                <w:sz w:val="24"/>
                <w:lang w:eastAsia="en-US"/>
              </w:rPr>
            </w:pPr>
            <w:r>
              <w:rPr>
                <w:rFonts w:eastAsia="Calibri"/>
                <w:sz w:val="24"/>
                <w:lang w:eastAsia="en-US"/>
              </w:rPr>
              <w:t xml:space="preserve">- </w:t>
            </w:r>
            <w:r w:rsidR="006A2BC4" w:rsidRPr="006A2BC4">
              <w:rPr>
                <w:rFonts w:eastAsia="Calibri"/>
                <w:sz w:val="24"/>
                <w:lang w:eastAsia="en-US"/>
              </w:rPr>
              <w:t>акт сдачи-приемки выполненных работ</w:t>
            </w:r>
            <w:r>
              <w:rPr>
                <w:rFonts w:eastAsia="Calibri"/>
                <w:sz w:val="24"/>
                <w:lang w:eastAsia="en-US"/>
              </w:rPr>
              <w:t xml:space="preserve">, справка о </w:t>
            </w:r>
            <w:proofErr w:type="spellStart"/>
            <w:r>
              <w:rPr>
                <w:rFonts w:eastAsia="Calibri"/>
                <w:sz w:val="24"/>
                <w:lang w:eastAsia="en-US"/>
              </w:rPr>
              <w:t>стимости</w:t>
            </w:r>
            <w:proofErr w:type="spellEnd"/>
            <w:r>
              <w:rPr>
                <w:rFonts w:eastAsia="Calibri"/>
                <w:sz w:val="24"/>
                <w:lang w:eastAsia="en-US"/>
              </w:rPr>
              <w:t xml:space="preserve"> выполненных работ формы КС-2, </w:t>
            </w:r>
            <w:r w:rsidR="006A2BC4" w:rsidRPr="006A2BC4">
              <w:rPr>
                <w:rFonts w:eastAsia="Calibri"/>
                <w:sz w:val="24"/>
                <w:lang w:eastAsia="en-US"/>
              </w:rPr>
              <w:t>КС-3;</w:t>
            </w:r>
          </w:p>
          <w:p w14:paraId="14997EAC" w14:textId="77777777" w:rsidR="006A2BC4" w:rsidRPr="006A2BC4" w:rsidRDefault="006A2BC4" w:rsidP="004F0090">
            <w:pPr>
              <w:tabs>
                <w:tab w:val="left" w:pos="34"/>
              </w:tabs>
              <w:spacing w:after="200" w:line="276" w:lineRule="auto"/>
              <w:contextualSpacing/>
              <w:rPr>
                <w:rFonts w:eastAsia="Calibri"/>
                <w:sz w:val="24"/>
                <w:lang w:eastAsia="en-US"/>
              </w:rPr>
            </w:pPr>
            <w:r w:rsidRPr="006A2BC4">
              <w:rPr>
                <w:rFonts w:eastAsia="Calibri"/>
                <w:sz w:val="24"/>
                <w:lang w:eastAsia="en-US"/>
              </w:rPr>
              <w:t xml:space="preserve">- Акт </w:t>
            </w:r>
            <w:proofErr w:type="spellStart"/>
            <w:r w:rsidRPr="006A2BC4">
              <w:rPr>
                <w:rFonts w:eastAsia="Calibri"/>
                <w:sz w:val="24"/>
                <w:lang w:eastAsia="en-US"/>
              </w:rPr>
              <w:t>дефектации</w:t>
            </w:r>
            <w:proofErr w:type="spellEnd"/>
            <w:r w:rsidRPr="006A2BC4">
              <w:rPr>
                <w:rFonts w:eastAsia="Calibri"/>
                <w:sz w:val="24"/>
                <w:lang w:eastAsia="en-US"/>
              </w:rPr>
              <w:t xml:space="preserve"> воздухоохладителей;</w:t>
            </w:r>
          </w:p>
          <w:p w14:paraId="5F9D5B62" w14:textId="77777777" w:rsidR="006A2BC4" w:rsidRPr="006A2BC4" w:rsidRDefault="006A2BC4" w:rsidP="004F0090">
            <w:pPr>
              <w:tabs>
                <w:tab w:val="left" w:pos="34"/>
              </w:tabs>
              <w:spacing w:after="200" w:line="276" w:lineRule="auto"/>
              <w:contextualSpacing/>
              <w:rPr>
                <w:rFonts w:eastAsia="Calibri"/>
                <w:sz w:val="24"/>
                <w:lang w:eastAsia="en-US"/>
              </w:rPr>
            </w:pPr>
            <w:r w:rsidRPr="006A2BC4">
              <w:rPr>
                <w:rFonts w:eastAsia="Calibri"/>
                <w:sz w:val="24"/>
                <w:lang w:eastAsia="en-US"/>
              </w:rPr>
              <w:t>- Акты испытания повышенным давлением воздухоохладителей;</w:t>
            </w:r>
          </w:p>
          <w:p w14:paraId="32C7A2B5" w14:textId="77777777" w:rsidR="006A2BC4" w:rsidRPr="006A2BC4" w:rsidRDefault="006A2BC4" w:rsidP="004F0090">
            <w:pPr>
              <w:tabs>
                <w:tab w:val="left" w:pos="34"/>
              </w:tabs>
              <w:spacing w:after="200" w:line="276" w:lineRule="auto"/>
              <w:contextualSpacing/>
              <w:rPr>
                <w:rFonts w:eastAsia="Calibri"/>
                <w:sz w:val="24"/>
                <w:lang w:eastAsia="en-US"/>
              </w:rPr>
            </w:pPr>
            <w:r w:rsidRPr="006A2BC4">
              <w:rPr>
                <w:rFonts w:eastAsia="Calibri"/>
                <w:sz w:val="24"/>
                <w:lang w:eastAsia="en-US"/>
              </w:rPr>
              <w:t>- Паспорта (сертификаты соответствия) на материалы, использованные при проведении капитального ремонта;</w:t>
            </w:r>
          </w:p>
          <w:p w14:paraId="2FB9C702" w14:textId="77777777" w:rsidR="006A2BC4" w:rsidRPr="006A2BC4" w:rsidRDefault="006A2BC4" w:rsidP="004F0090">
            <w:pPr>
              <w:tabs>
                <w:tab w:val="left" w:pos="34"/>
              </w:tabs>
              <w:spacing w:after="200" w:line="276" w:lineRule="auto"/>
              <w:contextualSpacing/>
              <w:rPr>
                <w:rFonts w:eastAsia="Calibri"/>
                <w:sz w:val="24"/>
                <w:lang w:eastAsia="en-US"/>
              </w:rPr>
            </w:pPr>
            <w:r w:rsidRPr="006A2BC4">
              <w:rPr>
                <w:rFonts w:eastAsia="Calibri"/>
                <w:sz w:val="24"/>
                <w:lang w:eastAsia="en-US"/>
              </w:rPr>
              <w:t>- Технический акт выполненных работ.</w:t>
            </w:r>
          </w:p>
          <w:p w14:paraId="7A67CE9C" w14:textId="6ACB2E2A" w:rsidR="006A2BC4" w:rsidRPr="006A2BC4" w:rsidRDefault="006A2BC4" w:rsidP="001707F2">
            <w:pPr>
              <w:pStyle w:val="24"/>
              <w:spacing w:after="0" w:line="240" w:lineRule="auto"/>
              <w:ind w:left="53"/>
              <w:rPr>
                <w:i/>
                <w:color w:val="000000"/>
                <w:sz w:val="24"/>
              </w:rPr>
            </w:pPr>
          </w:p>
        </w:tc>
        <w:tc>
          <w:tcPr>
            <w:tcW w:w="1701" w:type="dxa"/>
          </w:tcPr>
          <w:p w14:paraId="7B6E1DFF" w14:textId="77777777" w:rsidR="006A2BC4" w:rsidRPr="00562870" w:rsidRDefault="006A2BC4" w:rsidP="00C370B5">
            <w:pPr>
              <w:pStyle w:val="24"/>
              <w:spacing w:after="0" w:line="240" w:lineRule="auto"/>
              <w:ind w:left="0"/>
              <w:rPr>
                <w:i/>
                <w:color w:val="000000"/>
                <w:sz w:val="24"/>
              </w:rPr>
            </w:pPr>
          </w:p>
        </w:tc>
      </w:tr>
      <w:tr w:rsidR="006A2BC4" w:rsidRPr="00562870" w14:paraId="4FC7204D" w14:textId="77777777" w:rsidTr="00493E03">
        <w:trPr>
          <w:cantSplit/>
        </w:trPr>
        <w:tc>
          <w:tcPr>
            <w:tcW w:w="8755" w:type="dxa"/>
            <w:gridSpan w:val="5"/>
          </w:tcPr>
          <w:p w14:paraId="3220CD84" w14:textId="3A0E60DD" w:rsidR="006A2BC4" w:rsidRPr="006A2BC4" w:rsidRDefault="006A2BC4" w:rsidP="006A2BC4">
            <w:pPr>
              <w:tabs>
                <w:tab w:val="left" w:pos="34"/>
              </w:tabs>
              <w:spacing w:after="200" w:line="276" w:lineRule="auto"/>
              <w:contextualSpacing/>
              <w:jc w:val="right"/>
              <w:rPr>
                <w:rFonts w:eastAsia="Calibri"/>
                <w:sz w:val="24"/>
                <w:lang w:eastAsia="en-US"/>
              </w:rPr>
            </w:pPr>
            <w:r>
              <w:rPr>
                <w:rFonts w:eastAsia="Calibri"/>
                <w:sz w:val="24"/>
                <w:lang w:eastAsia="en-US"/>
              </w:rPr>
              <w:t>НДС 20%</w:t>
            </w:r>
          </w:p>
        </w:tc>
        <w:tc>
          <w:tcPr>
            <w:tcW w:w="1701" w:type="dxa"/>
          </w:tcPr>
          <w:p w14:paraId="2F78FE78" w14:textId="77777777" w:rsidR="006A2BC4" w:rsidRPr="00562870" w:rsidRDefault="006A2BC4" w:rsidP="00C370B5">
            <w:pPr>
              <w:pStyle w:val="24"/>
              <w:spacing w:after="0" w:line="240" w:lineRule="auto"/>
              <w:ind w:left="0"/>
              <w:rPr>
                <w:i/>
                <w:color w:val="000000"/>
                <w:sz w:val="24"/>
              </w:rPr>
            </w:pPr>
          </w:p>
        </w:tc>
      </w:tr>
      <w:tr w:rsidR="006A2BC4" w:rsidRPr="00562870" w14:paraId="358FB0F2" w14:textId="77777777" w:rsidTr="005C1A21">
        <w:trPr>
          <w:cantSplit/>
        </w:trPr>
        <w:tc>
          <w:tcPr>
            <w:tcW w:w="8755" w:type="dxa"/>
            <w:gridSpan w:val="5"/>
          </w:tcPr>
          <w:p w14:paraId="38108E5F" w14:textId="54A6D307" w:rsidR="006A2BC4" w:rsidRPr="00562870" w:rsidRDefault="006A2BC4" w:rsidP="006A2BC4">
            <w:pPr>
              <w:pStyle w:val="24"/>
              <w:spacing w:after="0" w:line="240" w:lineRule="auto"/>
              <w:ind w:left="0"/>
              <w:jc w:val="right"/>
              <w:rPr>
                <w:i/>
                <w:color w:val="000000"/>
                <w:sz w:val="24"/>
              </w:rPr>
            </w:pPr>
            <w:r>
              <w:rPr>
                <w:i/>
                <w:color w:val="000000"/>
                <w:sz w:val="24"/>
              </w:rPr>
              <w:t>ИТОГО с учетом НДС 20%:</w:t>
            </w:r>
          </w:p>
        </w:tc>
        <w:tc>
          <w:tcPr>
            <w:tcW w:w="1701" w:type="dxa"/>
          </w:tcPr>
          <w:p w14:paraId="6E32AF7F" w14:textId="77777777" w:rsidR="006A2BC4" w:rsidRPr="00562870" w:rsidRDefault="006A2BC4" w:rsidP="00C370B5">
            <w:pPr>
              <w:pStyle w:val="24"/>
              <w:spacing w:after="0" w:line="240" w:lineRule="auto"/>
              <w:ind w:left="0"/>
              <w:rPr>
                <w:i/>
                <w:color w:val="000000"/>
                <w:sz w:val="24"/>
              </w:rPr>
            </w:pPr>
          </w:p>
        </w:tc>
      </w:tr>
    </w:tbl>
    <w:p w14:paraId="648411DF" w14:textId="77777777" w:rsidR="00C370B5" w:rsidRPr="00562870" w:rsidRDefault="00C370B5" w:rsidP="00C370B5">
      <w:pPr>
        <w:pStyle w:val="24"/>
        <w:spacing w:after="0" w:line="240" w:lineRule="auto"/>
        <w:ind w:left="0"/>
        <w:rPr>
          <w:i/>
          <w:color w:val="000000"/>
          <w:sz w:val="24"/>
        </w:rPr>
      </w:pPr>
    </w:p>
    <w:p w14:paraId="39AE8FAC" w14:textId="77777777" w:rsidR="00C370B5" w:rsidRPr="00562870" w:rsidRDefault="00C370B5" w:rsidP="00C370B5">
      <w:pPr>
        <w:pStyle w:val="24"/>
        <w:spacing w:after="0" w:line="240" w:lineRule="auto"/>
        <w:ind w:left="0"/>
        <w:rPr>
          <w:i/>
          <w:color w:val="000000"/>
          <w:sz w:val="24"/>
        </w:rPr>
      </w:pPr>
    </w:p>
    <w:p w14:paraId="78CA9664" w14:textId="77777777" w:rsidR="00C370B5" w:rsidRDefault="00C370B5" w:rsidP="00C370B5">
      <w:pPr>
        <w:jc w:val="center"/>
        <w:rPr>
          <w:szCs w:val="28"/>
        </w:rPr>
      </w:pPr>
    </w:p>
    <w:tbl>
      <w:tblPr>
        <w:tblpPr w:leftFromText="180" w:rightFromText="180" w:vertAnchor="text" w:horzAnchor="margin" w:tblpXSpec="center" w:tblpY="217"/>
        <w:tblW w:w="0" w:type="auto"/>
        <w:tblLook w:val="04A0" w:firstRow="1" w:lastRow="0" w:firstColumn="1" w:lastColumn="0" w:noHBand="0" w:noVBand="1"/>
      </w:tblPr>
      <w:tblGrid>
        <w:gridCol w:w="5210"/>
        <w:gridCol w:w="5211"/>
      </w:tblGrid>
      <w:tr w:rsidR="00C370B5" w:rsidRPr="00562870" w14:paraId="4DDFAC68" w14:textId="77777777" w:rsidTr="00C370B5">
        <w:tc>
          <w:tcPr>
            <w:tcW w:w="5210" w:type="dxa"/>
            <w:shd w:val="clear" w:color="auto" w:fill="auto"/>
          </w:tcPr>
          <w:p w14:paraId="0EF88386" w14:textId="77777777" w:rsidR="00C370B5" w:rsidRPr="00562870" w:rsidRDefault="00C370B5" w:rsidP="00C370B5">
            <w:pPr>
              <w:jc w:val="both"/>
              <w:rPr>
                <w:color w:val="000000"/>
                <w:sz w:val="24"/>
              </w:rPr>
            </w:pPr>
            <w:r>
              <w:rPr>
                <w:color w:val="000000"/>
                <w:sz w:val="24"/>
              </w:rPr>
              <w:t>Поставщик</w:t>
            </w:r>
          </w:p>
        </w:tc>
        <w:tc>
          <w:tcPr>
            <w:tcW w:w="5211" w:type="dxa"/>
            <w:shd w:val="clear" w:color="auto" w:fill="auto"/>
          </w:tcPr>
          <w:p w14:paraId="6EDA75A2" w14:textId="77777777" w:rsidR="00C370B5" w:rsidRPr="00562870" w:rsidRDefault="00C370B5" w:rsidP="00C370B5">
            <w:pPr>
              <w:jc w:val="both"/>
              <w:rPr>
                <w:color w:val="000000"/>
                <w:sz w:val="24"/>
              </w:rPr>
            </w:pPr>
            <w:r w:rsidRPr="00562870">
              <w:rPr>
                <w:color w:val="000000"/>
                <w:sz w:val="24"/>
              </w:rPr>
              <w:t>Заказчик</w:t>
            </w:r>
          </w:p>
        </w:tc>
      </w:tr>
      <w:tr w:rsidR="00C370B5" w:rsidRPr="00562870" w14:paraId="7A61790D" w14:textId="77777777" w:rsidTr="00C370B5">
        <w:tc>
          <w:tcPr>
            <w:tcW w:w="5210" w:type="dxa"/>
            <w:shd w:val="clear" w:color="auto" w:fill="auto"/>
          </w:tcPr>
          <w:p w14:paraId="18E5E27B" w14:textId="77777777" w:rsidR="00C370B5" w:rsidRPr="00562870" w:rsidRDefault="00C370B5" w:rsidP="00C370B5">
            <w:pPr>
              <w:jc w:val="both"/>
              <w:rPr>
                <w:color w:val="000000"/>
                <w:sz w:val="24"/>
              </w:rPr>
            </w:pPr>
          </w:p>
        </w:tc>
        <w:tc>
          <w:tcPr>
            <w:tcW w:w="5211" w:type="dxa"/>
            <w:shd w:val="clear" w:color="auto" w:fill="auto"/>
          </w:tcPr>
          <w:p w14:paraId="462E5436" w14:textId="77777777" w:rsidR="00C370B5" w:rsidRPr="00562870" w:rsidRDefault="00C370B5" w:rsidP="00C370B5">
            <w:pPr>
              <w:jc w:val="both"/>
              <w:rPr>
                <w:color w:val="000000"/>
                <w:sz w:val="24"/>
              </w:rPr>
            </w:pPr>
          </w:p>
        </w:tc>
      </w:tr>
      <w:tr w:rsidR="00C370B5" w:rsidRPr="00562870" w14:paraId="4795F89E" w14:textId="77777777" w:rsidTr="00C370B5">
        <w:tc>
          <w:tcPr>
            <w:tcW w:w="5210" w:type="dxa"/>
            <w:shd w:val="clear" w:color="auto" w:fill="auto"/>
          </w:tcPr>
          <w:p w14:paraId="086DD4F9" w14:textId="77777777" w:rsidR="00C370B5" w:rsidRPr="00562870" w:rsidRDefault="00C370B5" w:rsidP="00C370B5">
            <w:pPr>
              <w:jc w:val="both"/>
              <w:rPr>
                <w:color w:val="000000"/>
                <w:sz w:val="24"/>
              </w:rPr>
            </w:pPr>
            <w:r w:rsidRPr="00562870">
              <w:rPr>
                <w:color w:val="000000"/>
                <w:sz w:val="24"/>
              </w:rPr>
              <w:t>_______________________/</w:t>
            </w:r>
          </w:p>
        </w:tc>
        <w:tc>
          <w:tcPr>
            <w:tcW w:w="5211" w:type="dxa"/>
            <w:shd w:val="clear" w:color="auto" w:fill="auto"/>
          </w:tcPr>
          <w:p w14:paraId="7890017C" w14:textId="77777777" w:rsidR="00C370B5" w:rsidRPr="00562870" w:rsidRDefault="00C370B5" w:rsidP="00C370B5">
            <w:pPr>
              <w:jc w:val="both"/>
              <w:rPr>
                <w:color w:val="000000"/>
                <w:sz w:val="24"/>
              </w:rPr>
            </w:pPr>
            <w:r w:rsidRPr="00562870">
              <w:rPr>
                <w:color w:val="000000"/>
                <w:sz w:val="24"/>
              </w:rPr>
              <w:t>______________________/</w:t>
            </w:r>
          </w:p>
        </w:tc>
      </w:tr>
    </w:tbl>
    <w:p w14:paraId="5F6FA7ED" w14:textId="77777777" w:rsidR="00C370B5" w:rsidRDefault="00C370B5" w:rsidP="00C370B5">
      <w:pPr>
        <w:jc w:val="center"/>
        <w:rPr>
          <w:szCs w:val="28"/>
        </w:rPr>
      </w:pPr>
    </w:p>
    <w:p w14:paraId="7CB21A77" w14:textId="77777777" w:rsidR="00131764" w:rsidRPr="00562870" w:rsidRDefault="00131764" w:rsidP="00131764">
      <w:pPr>
        <w:jc w:val="right"/>
        <w:rPr>
          <w:color w:val="000000"/>
          <w:sz w:val="24"/>
        </w:rPr>
      </w:pPr>
    </w:p>
    <w:p w14:paraId="57AE35F9" w14:textId="77777777" w:rsidR="00131764" w:rsidRPr="00562870" w:rsidRDefault="00131764" w:rsidP="00131764">
      <w:pPr>
        <w:rPr>
          <w:color w:val="000000"/>
          <w:sz w:val="24"/>
        </w:rPr>
      </w:pPr>
    </w:p>
    <w:p w14:paraId="51597D47" w14:textId="77777777" w:rsidR="00131764" w:rsidRPr="00562870" w:rsidRDefault="00131764" w:rsidP="00131764">
      <w:pPr>
        <w:jc w:val="right"/>
        <w:rPr>
          <w:color w:val="000000"/>
          <w:sz w:val="24"/>
        </w:rPr>
        <w:sectPr w:rsidR="00131764" w:rsidRPr="00562870" w:rsidSect="00114328">
          <w:pgSz w:w="11906" w:h="16838" w:code="9"/>
          <w:pgMar w:top="851" w:right="567" w:bottom="851" w:left="1134" w:header="567" w:footer="567" w:gutter="0"/>
          <w:cols w:space="708"/>
          <w:titlePg/>
          <w:docGrid w:linePitch="381"/>
        </w:sectPr>
      </w:pPr>
    </w:p>
    <w:p w14:paraId="45DBACFC" w14:textId="512F075F" w:rsidR="00131764" w:rsidRPr="00562870" w:rsidRDefault="00131764" w:rsidP="00131764">
      <w:pPr>
        <w:jc w:val="right"/>
        <w:rPr>
          <w:color w:val="000000"/>
          <w:sz w:val="24"/>
        </w:rPr>
      </w:pPr>
      <w:r w:rsidRPr="00562870">
        <w:rPr>
          <w:color w:val="000000"/>
          <w:sz w:val="24"/>
        </w:rPr>
        <w:lastRenderedPageBreak/>
        <w:t xml:space="preserve">Приложение № </w:t>
      </w:r>
      <w:r w:rsidR="001707F2">
        <w:rPr>
          <w:color w:val="000000"/>
          <w:sz w:val="24"/>
        </w:rPr>
        <w:t>3</w:t>
      </w:r>
    </w:p>
    <w:p w14:paraId="17880934" w14:textId="77777777" w:rsidR="00131764" w:rsidRPr="00562870" w:rsidRDefault="00131764" w:rsidP="00131764">
      <w:pPr>
        <w:jc w:val="right"/>
        <w:rPr>
          <w:color w:val="000000"/>
          <w:sz w:val="24"/>
        </w:rPr>
      </w:pPr>
      <w:r w:rsidRPr="00562870">
        <w:rPr>
          <w:color w:val="000000"/>
          <w:sz w:val="24"/>
        </w:rPr>
        <w:t xml:space="preserve">к договору </w:t>
      </w:r>
      <w:proofErr w:type="gramStart"/>
      <w:r w:rsidRPr="00562870">
        <w:rPr>
          <w:color w:val="000000"/>
          <w:sz w:val="24"/>
        </w:rPr>
        <w:t>от</w:t>
      </w:r>
      <w:proofErr w:type="gramEnd"/>
      <w:r w:rsidRPr="00562870">
        <w:rPr>
          <w:color w:val="000000"/>
          <w:sz w:val="24"/>
        </w:rPr>
        <w:t xml:space="preserve"> _______ № _____</w:t>
      </w:r>
    </w:p>
    <w:p w14:paraId="58D5D892" w14:textId="77777777" w:rsidR="00131764" w:rsidRPr="00562870" w:rsidRDefault="00131764" w:rsidP="00131764">
      <w:pPr>
        <w:jc w:val="both"/>
        <w:rPr>
          <w:color w:val="000000"/>
          <w:sz w:val="24"/>
        </w:rPr>
      </w:pPr>
    </w:p>
    <w:p w14:paraId="1EE23A39" w14:textId="77777777" w:rsidR="00131764" w:rsidRPr="00562870" w:rsidRDefault="00131764" w:rsidP="00131764">
      <w:pPr>
        <w:shd w:val="clear" w:color="auto" w:fill="FFFFFF"/>
        <w:ind w:left="142" w:right="998" w:firstLine="680"/>
        <w:jc w:val="center"/>
        <w:rPr>
          <w:b/>
          <w:bCs/>
          <w:noProof/>
          <w:color w:val="000000"/>
          <w:sz w:val="24"/>
        </w:rPr>
      </w:pPr>
      <w:r w:rsidRPr="00562870">
        <w:rPr>
          <w:b/>
          <w:bCs/>
          <w:noProof/>
          <w:color w:val="000000"/>
          <w:sz w:val="24"/>
        </w:rPr>
        <w:t xml:space="preserve">Соглашение </w:t>
      </w:r>
    </w:p>
    <w:p w14:paraId="67E066BC" w14:textId="77777777" w:rsidR="00131764" w:rsidRPr="00562870" w:rsidRDefault="00131764" w:rsidP="00131764">
      <w:pPr>
        <w:shd w:val="clear" w:color="auto" w:fill="FFFFFF"/>
        <w:ind w:left="142" w:right="998" w:firstLine="680"/>
        <w:jc w:val="center"/>
        <w:rPr>
          <w:noProof/>
          <w:color w:val="000000"/>
          <w:sz w:val="24"/>
        </w:rPr>
      </w:pPr>
      <w:r w:rsidRPr="00562870">
        <w:rPr>
          <w:b/>
          <w:bCs/>
          <w:noProof/>
          <w:color w:val="000000"/>
          <w:spacing w:val="-7"/>
          <w:sz w:val="24"/>
        </w:rPr>
        <w:t>о конфиденциальности и взаимном неразглашении информации</w:t>
      </w:r>
    </w:p>
    <w:p w14:paraId="26D225D2" w14:textId="77777777" w:rsidR="00131764" w:rsidRPr="00562870" w:rsidRDefault="00131764" w:rsidP="00131764">
      <w:pPr>
        <w:shd w:val="clear" w:color="auto" w:fill="FFFFFF"/>
        <w:spacing w:before="240"/>
        <w:rPr>
          <w:noProof/>
          <w:color w:val="000000"/>
          <w:spacing w:val="-12"/>
          <w:sz w:val="24"/>
        </w:rPr>
      </w:pPr>
      <w:r w:rsidRPr="00562870">
        <w:rPr>
          <w:noProof/>
          <w:color w:val="000000"/>
          <w:spacing w:val="-12"/>
          <w:sz w:val="24"/>
        </w:rPr>
        <w:t>г. Заречнный</w:t>
      </w:r>
      <w:r w:rsidRPr="00562870">
        <w:rPr>
          <w:noProof/>
          <w:color w:val="000000"/>
          <w:spacing w:val="-12"/>
          <w:sz w:val="24"/>
        </w:rPr>
        <w:tab/>
      </w:r>
      <w:r w:rsidRPr="00562870">
        <w:rPr>
          <w:noProof/>
          <w:color w:val="000000"/>
          <w:spacing w:val="-12"/>
          <w:sz w:val="24"/>
        </w:rPr>
        <w:tab/>
      </w:r>
      <w:r w:rsidRPr="00562870">
        <w:rPr>
          <w:noProof/>
          <w:color w:val="000000"/>
          <w:spacing w:val="-12"/>
          <w:sz w:val="24"/>
        </w:rPr>
        <w:tab/>
      </w:r>
      <w:r w:rsidRPr="00562870">
        <w:rPr>
          <w:noProof/>
          <w:color w:val="000000"/>
          <w:spacing w:val="-12"/>
          <w:sz w:val="24"/>
        </w:rPr>
        <w:tab/>
      </w:r>
      <w:r w:rsidRPr="00562870">
        <w:rPr>
          <w:noProof/>
          <w:color w:val="000000"/>
          <w:spacing w:val="-12"/>
          <w:sz w:val="24"/>
        </w:rPr>
        <w:tab/>
      </w:r>
      <w:r w:rsidRPr="00562870">
        <w:rPr>
          <w:noProof/>
          <w:color w:val="000000"/>
          <w:spacing w:val="-12"/>
          <w:sz w:val="24"/>
        </w:rPr>
        <w:tab/>
      </w:r>
      <w:r w:rsidRPr="00562870">
        <w:rPr>
          <w:noProof/>
          <w:color w:val="000000"/>
          <w:spacing w:val="-12"/>
          <w:sz w:val="24"/>
        </w:rPr>
        <w:tab/>
        <w:t xml:space="preserve">             «____»____________ 201__</w:t>
      </w:r>
    </w:p>
    <w:p w14:paraId="6701B5DD" w14:textId="77777777" w:rsidR="00131764" w:rsidRPr="00562870" w:rsidRDefault="00131764" w:rsidP="001707F2">
      <w:pPr>
        <w:shd w:val="clear" w:color="auto" w:fill="FFFFFF"/>
        <w:ind w:left="23" w:firstLine="680"/>
        <w:jc w:val="both"/>
        <w:rPr>
          <w:noProof/>
          <w:color w:val="000000"/>
          <w:sz w:val="24"/>
        </w:rPr>
      </w:pPr>
      <w:r w:rsidRPr="00562870">
        <w:rPr>
          <w:b/>
          <w:noProof/>
          <w:color w:val="000000"/>
          <w:sz w:val="24"/>
        </w:rPr>
        <w:t>Акционерное общество «Российский концерн по производству электрической и тепловой энергии на атомных станциях» (АО «Концерн Росэнергоатом»)</w:t>
      </w:r>
      <w:r w:rsidRPr="00562870">
        <w:rPr>
          <w:noProof/>
          <w:color w:val="000000"/>
          <w:sz w:val="24"/>
        </w:rPr>
        <w:t xml:space="preserve"> в лице Заместителя Генерального директора - директора филиала АО «Концерн Росэнергоатом» «Белоярская атомная станция» _________________, действующего на основании доверенности от _________ №__________, с одной стороны, и </w:t>
      </w:r>
      <w:r w:rsidRPr="00562870">
        <w:rPr>
          <w:b/>
          <w:noProof/>
          <w:color w:val="000000"/>
          <w:sz w:val="24"/>
        </w:rPr>
        <w:t>________________</w:t>
      </w:r>
      <w:r w:rsidRPr="00562870">
        <w:rPr>
          <w:noProof/>
          <w:color w:val="000000"/>
          <w:sz w:val="24"/>
        </w:rPr>
        <w:t xml:space="preserve"> в лице _________, действующего на основании ____________</w:t>
      </w:r>
      <w:r w:rsidRPr="00562870">
        <w:rPr>
          <w:noProof/>
          <w:color w:val="000000"/>
          <w:spacing w:val="-4"/>
          <w:sz w:val="24"/>
        </w:rPr>
        <w:t xml:space="preserve">, </w:t>
      </w:r>
      <w:r w:rsidRPr="00562870">
        <w:rPr>
          <w:noProof/>
          <w:color w:val="000000"/>
          <w:sz w:val="24"/>
        </w:rPr>
        <w:t xml:space="preserve">с </w:t>
      </w:r>
      <w:r w:rsidRPr="00562870">
        <w:rPr>
          <w:noProof/>
          <w:color w:val="000000"/>
          <w:spacing w:val="-5"/>
          <w:sz w:val="24"/>
        </w:rPr>
        <w:t xml:space="preserve">другой стороны, именуемые также в отдельности "Сторона" и совместно "Стороны", </w:t>
      </w:r>
      <w:r w:rsidRPr="00562870">
        <w:rPr>
          <w:noProof/>
          <w:color w:val="000000"/>
          <w:spacing w:val="-3"/>
          <w:sz w:val="24"/>
        </w:rPr>
        <w:t xml:space="preserve">заключили настоящее соглашение о конфиденциальности и взаимном неразглашении </w:t>
      </w:r>
      <w:r w:rsidRPr="00562870">
        <w:rPr>
          <w:noProof/>
          <w:color w:val="000000"/>
          <w:spacing w:val="-4"/>
          <w:sz w:val="24"/>
        </w:rPr>
        <w:t xml:space="preserve">сведений, именуемый в дальнейшем «Соглашение о конфиденциальности» или «Соглашение», </w:t>
      </w:r>
      <w:r w:rsidRPr="00562870">
        <w:rPr>
          <w:noProof/>
          <w:color w:val="000000"/>
          <w:sz w:val="24"/>
        </w:rPr>
        <w:t>о нижеследующем:</w:t>
      </w:r>
    </w:p>
    <w:p w14:paraId="47AAD18D" w14:textId="77777777" w:rsidR="00131764" w:rsidRPr="00562870" w:rsidRDefault="00131764" w:rsidP="001707F2">
      <w:pPr>
        <w:shd w:val="clear" w:color="auto" w:fill="FFFFFF"/>
        <w:tabs>
          <w:tab w:val="left" w:pos="709"/>
        </w:tabs>
        <w:ind w:firstLine="680"/>
        <w:jc w:val="both"/>
        <w:rPr>
          <w:noProof/>
          <w:color w:val="000000"/>
          <w:sz w:val="24"/>
        </w:rPr>
      </w:pPr>
      <w:r w:rsidRPr="00562870">
        <w:rPr>
          <w:b/>
          <w:bCs/>
          <w:noProof/>
          <w:color w:val="000000"/>
          <w:spacing w:val="-22"/>
          <w:sz w:val="24"/>
        </w:rPr>
        <w:t>1.</w:t>
      </w:r>
      <w:r w:rsidRPr="00562870">
        <w:rPr>
          <w:b/>
          <w:bCs/>
          <w:noProof/>
          <w:color w:val="000000"/>
          <w:sz w:val="24"/>
        </w:rPr>
        <w:t xml:space="preserve"> </w:t>
      </w:r>
      <w:r w:rsidRPr="00562870">
        <w:rPr>
          <w:b/>
          <w:bCs/>
          <w:noProof/>
          <w:color w:val="000000"/>
          <w:spacing w:val="-5"/>
          <w:sz w:val="24"/>
        </w:rPr>
        <w:t>Предмет Соглашения</w:t>
      </w:r>
    </w:p>
    <w:p w14:paraId="7F35E822" w14:textId="77777777" w:rsidR="00131764" w:rsidRPr="00562870" w:rsidRDefault="00131764" w:rsidP="001707F2">
      <w:pPr>
        <w:shd w:val="clear" w:color="auto" w:fill="FFFFFF"/>
        <w:ind w:left="38" w:right="67" w:firstLine="680"/>
        <w:jc w:val="both"/>
        <w:rPr>
          <w:noProof/>
          <w:color w:val="000000"/>
          <w:sz w:val="24"/>
        </w:rPr>
      </w:pPr>
      <w:r w:rsidRPr="00562870">
        <w:rPr>
          <w:noProof/>
          <w:color w:val="000000"/>
          <w:spacing w:val="-4"/>
          <w:sz w:val="24"/>
        </w:rPr>
        <w:t xml:space="preserve">Данное Соглашение о конфиденциальности регулирует порядок передачи одной </w:t>
      </w:r>
      <w:r w:rsidRPr="00562870">
        <w:rPr>
          <w:noProof/>
          <w:color w:val="000000"/>
          <w:spacing w:val="-2"/>
          <w:sz w:val="24"/>
        </w:rPr>
        <w:t xml:space="preserve">Стороной («Раскрывающая сторона») другой Стороне («Получающая сторона») </w:t>
      </w:r>
      <w:r w:rsidRPr="00562870">
        <w:rPr>
          <w:noProof/>
          <w:color w:val="000000"/>
          <w:sz w:val="24"/>
        </w:rPr>
        <w:t xml:space="preserve">информации ограниченного доступа и определяет обязательства Сторон по </w:t>
      </w:r>
      <w:r w:rsidRPr="00562870">
        <w:rPr>
          <w:noProof/>
          <w:color w:val="000000"/>
          <w:spacing w:val="-5"/>
          <w:sz w:val="24"/>
        </w:rPr>
        <w:t>неразглашению полученных сведений на всех этапах их договорных отношений.</w:t>
      </w:r>
    </w:p>
    <w:p w14:paraId="52175F5B" w14:textId="77777777" w:rsidR="00131764" w:rsidRPr="00562870" w:rsidRDefault="00131764" w:rsidP="00131764">
      <w:pPr>
        <w:shd w:val="clear" w:color="auto" w:fill="FFFFFF"/>
        <w:tabs>
          <w:tab w:val="left" w:pos="709"/>
        </w:tabs>
        <w:ind w:firstLine="425"/>
        <w:jc w:val="both"/>
        <w:rPr>
          <w:noProof/>
          <w:color w:val="000000"/>
          <w:spacing w:val="-19"/>
          <w:sz w:val="24"/>
        </w:rPr>
      </w:pPr>
      <w:r w:rsidRPr="00562870">
        <w:rPr>
          <w:noProof/>
          <w:color w:val="000000"/>
          <w:spacing w:val="-4"/>
          <w:sz w:val="24"/>
        </w:rPr>
        <w:tab/>
        <w:t xml:space="preserve">1.1. В рамках настоящего Соглашения не предполагается передача сведений, </w:t>
      </w:r>
      <w:r w:rsidRPr="00562870">
        <w:rPr>
          <w:noProof/>
          <w:color w:val="000000"/>
          <w:sz w:val="24"/>
        </w:rPr>
        <w:t>составляющих государственную тайну.</w:t>
      </w:r>
    </w:p>
    <w:p w14:paraId="65B1FB66" w14:textId="77777777" w:rsidR="00131764" w:rsidRPr="00562870" w:rsidRDefault="00131764" w:rsidP="00131764">
      <w:pPr>
        <w:shd w:val="clear" w:color="auto" w:fill="FFFFFF"/>
        <w:tabs>
          <w:tab w:val="left" w:pos="709"/>
        </w:tabs>
        <w:ind w:left="43" w:right="48" w:firstLine="425"/>
        <w:jc w:val="both"/>
        <w:rPr>
          <w:noProof/>
          <w:color w:val="000000"/>
          <w:spacing w:val="-19"/>
          <w:sz w:val="24"/>
        </w:rPr>
      </w:pPr>
      <w:r w:rsidRPr="00562870">
        <w:rPr>
          <w:noProof/>
          <w:color w:val="000000"/>
          <w:spacing w:val="-3"/>
          <w:sz w:val="24"/>
        </w:rPr>
        <w:tab/>
        <w:t xml:space="preserve">1.2. Раскрывающая сторона, являющаяся собственником информации или </w:t>
      </w:r>
      <w:r w:rsidRPr="00562870">
        <w:rPr>
          <w:noProof/>
          <w:color w:val="000000"/>
          <w:spacing w:val="-1"/>
          <w:sz w:val="24"/>
        </w:rPr>
        <w:t xml:space="preserve">обладателем прав по распоряжению информацией, отнесенной ею к категории </w:t>
      </w:r>
      <w:r w:rsidRPr="00562870">
        <w:rPr>
          <w:noProof/>
          <w:color w:val="000000"/>
          <w:spacing w:val="-2"/>
          <w:sz w:val="24"/>
        </w:rPr>
        <w:t xml:space="preserve">ограниченного доступа и/или распространения, включая служебную, коммерческую </w:t>
      </w:r>
      <w:r w:rsidRPr="00562870">
        <w:rPr>
          <w:noProof/>
          <w:color w:val="000000"/>
          <w:spacing w:val="-1"/>
          <w:sz w:val="24"/>
        </w:rPr>
        <w:t xml:space="preserve">или иную защищаемую информацию (далее - «конфиденциальная информация»), </w:t>
      </w:r>
      <w:r w:rsidRPr="00562870">
        <w:rPr>
          <w:noProof/>
          <w:color w:val="000000"/>
          <w:sz w:val="24"/>
        </w:rPr>
        <w:t>передает (или обеспечивает в каком-либо виде доступ) Получающей стороне информацию в целях  выполнения договорных отношений.</w:t>
      </w:r>
    </w:p>
    <w:p w14:paraId="780673FC" w14:textId="77777777" w:rsidR="00131764" w:rsidRPr="00562870" w:rsidRDefault="00131764" w:rsidP="001707F2">
      <w:pPr>
        <w:shd w:val="clear" w:color="auto" w:fill="FFFFFF"/>
        <w:tabs>
          <w:tab w:val="left" w:pos="709"/>
        </w:tabs>
        <w:ind w:firstLine="425"/>
        <w:jc w:val="both"/>
        <w:rPr>
          <w:noProof/>
          <w:color w:val="000000"/>
          <w:spacing w:val="-18"/>
          <w:sz w:val="24"/>
        </w:rPr>
      </w:pPr>
      <w:r w:rsidRPr="00562870">
        <w:rPr>
          <w:noProof/>
          <w:color w:val="000000"/>
          <w:spacing w:val="-4"/>
          <w:sz w:val="24"/>
        </w:rPr>
        <w:tab/>
        <w:t xml:space="preserve">1.3. Получающая сторона может получить эту информацию только для целей </w:t>
      </w:r>
      <w:r w:rsidRPr="00562870">
        <w:rPr>
          <w:noProof/>
          <w:color w:val="000000"/>
          <w:spacing w:val="-3"/>
          <w:sz w:val="24"/>
        </w:rPr>
        <w:t xml:space="preserve">полной и качественной подготовки конкурсной документации и/или оказания услуг в целях выполнения договорных отношений, </w:t>
      </w:r>
      <w:r w:rsidRPr="00562870">
        <w:rPr>
          <w:noProof/>
          <w:color w:val="000000"/>
          <w:sz w:val="24"/>
        </w:rPr>
        <w:t>но ни для каких-либо других целей.</w:t>
      </w:r>
    </w:p>
    <w:p w14:paraId="2A9C7506" w14:textId="77777777" w:rsidR="00131764" w:rsidRPr="00562870" w:rsidRDefault="00131764" w:rsidP="001707F2">
      <w:pPr>
        <w:shd w:val="clear" w:color="auto" w:fill="FFFFFF"/>
        <w:tabs>
          <w:tab w:val="left" w:pos="1013"/>
        </w:tabs>
        <w:ind w:firstLine="680"/>
        <w:jc w:val="both"/>
        <w:rPr>
          <w:noProof/>
          <w:color w:val="000000"/>
          <w:sz w:val="24"/>
        </w:rPr>
      </w:pPr>
      <w:r w:rsidRPr="00562870">
        <w:rPr>
          <w:b/>
          <w:bCs/>
          <w:noProof/>
          <w:color w:val="000000"/>
          <w:spacing w:val="-13"/>
          <w:sz w:val="24"/>
        </w:rPr>
        <w:t>2.</w:t>
      </w:r>
      <w:r w:rsidRPr="00562870">
        <w:rPr>
          <w:b/>
          <w:bCs/>
          <w:noProof/>
          <w:color w:val="000000"/>
          <w:sz w:val="24"/>
        </w:rPr>
        <w:tab/>
      </w:r>
      <w:r w:rsidRPr="00562870">
        <w:rPr>
          <w:b/>
          <w:bCs/>
          <w:noProof/>
          <w:color w:val="000000"/>
          <w:spacing w:val="-3"/>
          <w:sz w:val="24"/>
        </w:rPr>
        <w:t>Обязательства Сторон по Соглашению</w:t>
      </w:r>
    </w:p>
    <w:p w14:paraId="4F421F00" w14:textId="77777777" w:rsidR="00131764" w:rsidRPr="00562870" w:rsidRDefault="00131764" w:rsidP="001707F2">
      <w:pPr>
        <w:shd w:val="clear" w:color="auto" w:fill="FFFFFF"/>
        <w:ind w:firstLine="680"/>
        <w:jc w:val="both"/>
        <w:rPr>
          <w:noProof/>
          <w:color w:val="000000"/>
          <w:sz w:val="24"/>
        </w:rPr>
      </w:pPr>
      <w:r w:rsidRPr="00562870">
        <w:rPr>
          <w:noProof/>
          <w:color w:val="000000"/>
          <w:spacing w:val="-6"/>
          <w:sz w:val="24"/>
        </w:rPr>
        <w:t xml:space="preserve">Стороны подтверждают понимание важности вопроса и соглашаются принять на </w:t>
      </w:r>
      <w:r w:rsidRPr="00562870">
        <w:rPr>
          <w:noProof/>
          <w:color w:val="000000"/>
          <w:sz w:val="24"/>
        </w:rPr>
        <w:t>себя следующие обязательства:</w:t>
      </w:r>
    </w:p>
    <w:p w14:paraId="36AC2934" w14:textId="77777777" w:rsidR="00131764" w:rsidRPr="00562870" w:rsidRDefault="00131764" w:rsidP="001707F2">
      <w:pPr>
        <w:shd w:val="clear" w:color="auto" w:fill="FFFFFF"/>
        <w:tabs>
          <w:tab w:val="left" w:pos="709"/>
        </w:tabs>
        <w:ind w:firstLine="425"/>
        <w:jc w:val="both"/>
        <w:rPr>
          <w:noProof/>
          <w:color w:val="000000"/>
          <w:spacing w:val="-12"/>
          <w:sz w:val="24"/>
        </w:rPr>
      </w:pPr>
      <w:r w:rsidRPr="00562870">
        <w:rPr>
          <w:noProof/>
          <w:color w:val="000000"/>
          <w:spacing w:val="-4"/>
          <w:sz w:val="24"/>
        </w:rPr>
        <w:tab/>
        <w:t xml:space="preserve">2.1. Получающая сторона в рамках исполнения договорных отношений Сторон считает </w:t>
      </w:r>
      <w:r w:rsidRPr="00562870">
        <w:rPr>
          <w:noProof/>
          <w:color w:val="000000"/>
          <w:sz w:val="24"/>
        </w:rPr>
        <w:t xml:space="preserve">информацию, полученную прямо или косвенно от Раскрывающей стороны, </w:t>
      </w:r>
      <w:r w:rsidRPr="00562870">
        <w:rPr>
          <w:noProof/>
          <w:color w:val="000000"/>
          <w:spacing w:val="-4"/>
          <w:sz w:val="24"/>
        </w:rPr>
        <w:t xml:space="preserve">конфиденциальной и не использует ее без письменного разрешения Раскрывающей </w:t>
      </w:r>
      <w:r w:rsidRPr="00562870">
        <w:rPr>
          <w:noProof/>
          <w:color w:val="000000"/>
          <w:sz w:val="24"/>
        </w:rPr>
        <w:t>стороны в иных, кроме указанных в п. 1.3. Договора, целях.</w:t>
      </w:r>
    </w:p>
    <w:p w14:paraId="05B58071" w14:textId="77777777" w:rsidR="00131764" w:rsidRPr="00562870" w:rsidRDefault="00131764" w:rsidP="001707F2">
      <w:pPr>
        <w:shd w:val="clear" w:color="auto" w:fill="FFFFFF"/>
        <w:tabs>
          <w:tab w:val="left" w:pos="709"/>
        </w:tabs>
        <w:ind w:firstLine="425"/>
        <w:jc w:val="both"/>
        <w:rPr>
          <w:noProof/>
          <w:color w:val="000000"/>
          <w:spacing w:val="-12"/>
          <w:sz w:val="24"/>
        </w:rPr>
      </w:pPr>
      <w:r w:rsidRPr="00562870">
        <w:rPr>
          <w:noProof/>
          <w:color w:val="000000"/>
          <w:spacing w:val="-4"/>
          <w:sz w:val="24"/>
        </w:rPr>
        <w:tab/>
        <w:t xml:space="preserve">2.2. Получающая сторона соглашается считать информацию, полученную ею от </w:t>
      </w:r>
      <w:r w:rsidRPr="00562870">
        <w:rPr>
          <w:noProof/>
          <w:color w:val="000000"/>
          <w:sz w:val="24"/>
        </w:rPr>
        <w:t xml:space="preserve">Раскрывающей стороны, конфиденциальной на срок использования решений, разработанных в ходе выполнения договорных отношений, за исключением </w:t>
      </w:r>
      <w:r w:rsidRPr="00562870">
        <w:rPr>
          <w:noProof/>
          <w:color w:val="000000"/>
          <w:spacing w:val="-5"/>
          <w:sz w:val="24"/>
        </w:rPr>
        <w:t xml:space="preserve">оговоренных настоящим Соглашением случаев, и обеспечить обращение и защиту </w:t>
      </w:r>
      <w:r w:rsidRPr="00562870">
        <w:rPr>
          <w:noProof/>
          <w:color w:val="000000"/>
          <w:spacing w:val="-3"/>
          <w:sz w:val="24"/>
        </w:rPr>
        <w:t xml:space="preserve">конфиденциальной информации в соответствии с «Положением о порядке обращения </w:t>
      </w:r>
      <w:r w:rsidRPr="00562870">
        <w:rPr>
          <w:noProof/>
          <w:color w:val="000000"/>
          <w:spacing w:val="-5"/>
          <w:sz w:val="24"/>
        </w:rPr>
        <w:t xml:space="preserve">со служебной информацией ограниченного распространения в федеральных органах </w:t>
      </w:r>
      <w:r w:rsidRPr="00562870">
        <w:rPr>
          <w:noProof/>
          <w:color w:val="000000"/>
          <w:spacing w:val="-4"/>
          <w:sz w:val="24"/>
        </w:rPr>
        <w:t xml:space="preserve">исполнительной власти», утвержденным постановлением Правительства РФ от 03.11.1994 </w:t>
      </w:r>
      <w:r w:rsidRPr="00562870">
        <w:rPr>
          <w:noProof/>
          <w:color w:val="000000"/>
          <w:sz w:val="24"/>
        </w:rPr>
        <w:t>г. № 1233.</w:t>
      </w:r>
    </w:p>
    <w:p w14:paraId="1F0D2CA5" w14:textId="77777777" w:rsidR="00131764" w:rsidRPr="00562870" w:rsidRDefault="00131764" w:rsidP="001707F2">
      <w:pPr>
        <w:shd w:val="clear" w:color="auto" w:fill="FFFFFF"/>
        <w:tabs>
          <w:tab w:val="left" w:pos="709"/>
        </w:tabs>
        <w:ind w:right="48" w:firstLine="425"/>
        <w:jc w:val="both"/>
        <w:rPr>
          <w:noProof/>
          <w:color w:val="000000"/>
          <w:sz w:val="24"/>
        </w:rPr>
      </w:pPr>
      <w:r w:rsidRPr="00562870">
        <w:rPr>
          <w:noProof/>
          <w:color w:val="000000"/>
          <w:spacing w:val="-13"/>
          <w:sz w:val="24"/>
        </w:rPr>
        <w:tab/>
        <w:t xml:space="preserve">2.3. </w:t>
      </w:r>
      <w:r w:rsidRPr="00562870">
        <w:rPr>
          <w:noProof/>
          <w:color w:val="000000"/>
          <w:spacing w:val="-4"/>
          <w:sz w:val="24"/>
        </w:rPr>
        <w:t xml:space="preserve">Получающая сторона не будет разглашать никакой конфиденциальной </w:t>
      </w:r>
      <w:r w:rsidRPr="00562870">
        <w:rPr>
          <w:noProof/>
          <w:color w:val="000000"/>
          <w:spacing w:val="-5"/>
          <w:sz w:val="24"/>
        </w:rPr>
        <w:t xml:space="preserve">информации, полученной ею от Раскрывающей стороны, какому-либо другому лицу, </w:t>
      </w:r>
      <w:r w:rsidRPr="00562870">
        <w:rPr>
          <w:noProof/>
          <w:color w:val="000000"/>
          <w:spacing w:val="-1"/>
          <w:sz w:val="24"/>
        </w:rPr>
        <w:t xml:space="preserve">предприятию, организации и не будет использовать эту информацию для своей </w:t>
      </w:r>
      <w:r w:rsidRPr="00562870">
        <w:rPr>
          <w:noProof/>
          <w:color w:val="000000"/>
          <w:spacing w:val="-5"/>
          <w:sz w:val="24"/>
        </w:rPr>
        <w:t>собственной выгоды, за исключением цели указанной в п. 1. Договора.</w:t>
      </w:r>
    </w:p>
    <w:p w14:paraId="767D2B1B" w14:textId="77777777" w:rsidR="00131764" w:rsidRPr="00562870" w:rsidRDefault="00131764" w:rsidP="001707F2">
      <w:pPr>
        <w:shd w:val="clear" w:color="auto" w:fill="FFFFFF"/>
        <w:ind w:firstLine="680"/>
        <w:jc w:val="both"/>
        <w:rPr>
          <w:noProof/>
          <w:color w:val="000000"/>
          <w:sz w:val="24"/>
        </w:rPr>
      </w:pPr>
      <w:r w:rsidRPr="00562870">
        <w:rPr>
          <w:b/>
          <w:bCs/>
          <w:noProof/>
          <w:color w:val="000000"/>
          <w:spacing w:val="-1"/>
          <w:sz w:val="24"/>
        </w:rPr>
        <w:t>3. Условия реализации Соглашения</w:t>
      </w:r>
    </w:p>
    <w:p w14:paraId="3AEBAB9C" w14:textId="77777777" w:rsidR="00131764" w:rsidRPr="00562870" w:rsidRDefault="00131764" w:rsidP="001707F2">
      <w:pPr>
        <w:shd w:val="clear" w:color="auto" w:fill="FFFFFF"/>
        <w:ind w:firstLine="680"/>
        <w:jc w:val="both"/>
        <w:rPr>
          <w:noProof/>
          <w:color w:val="000000"/>
          <w:sz w:val="24"/>
        </w:rPr>
      </w:pPr>
      <w:r w:rsidRPr="00562870">
        <w:rPr>
          <w:b/>
          <w:bCs/>
          <w:noProof/>
          <w:color w:val="000000"/>
          <w:spacing w:val="-5"/>
          <w:sz w:val="24"/>
        </w:rPr>
        <w:t>3.1. Информация и ее передача Сторонами</w:t>
      </w:r>
    </w:p>
    <w:p w14:paraId="7E2362CC" w14:textId="77777777" w:rsidR="00131764" w:rsidRPr="00562870" w:rsidRDefault="00131764" w:rsidP="001707F2">
      <w:pPr>
        <w:shd w:val="clear" w:color="auto" w:fill="FFFFFF"/>
        <w:tabs>
          <w:tab w:val="left" w:pos="709"/>
        </w:tabs>
        <w:ind w:firstLine="425"/>
        <w:jc w:val="both"/>
        <w:rPr>
          <w:noProof/>
          <w:color w:val="000000"/>
          <w:sz w:val="24"/>
        </w:rPr>
      </w:pPr>
      <w:r w:rsidRPr="00562870">
        <w:rPr>
          <w:noProof/>
          <w:color w:val="000000"/>
          <w:spacing w:val="-11"/>
          <w:sz w:val="24"/>
        </w:rPr>
        <w:tab/>
        <w:t>3.1.1.</w:t>
      </w:r>
      <w:r w:rsidRPr="00562870">
        <w:rPr>
          <w:noProof/>
          <w:color w:val="000000"/>
          <w:sz w:val="24"/>
        </w:rPr>
        <w:t xml:space="preserve"> </w:t>
      </w:r>
      <w:r w:rsidRPr="00562870">
        <w:rPr>
          <w:noProof/>
          <w:color w:val="000000"/>
          <w:spacing w:val="-5"/>
          <w:sz w:val="24"/>
        </w:rPr>
        <w:t xml:space="preserve">В настоящем Соглашении под Конфиденциальной информацией понимается </w:t>
      </w:r>
      <w:r w:rsidRPr="00562870">
        <w:rPr>
          <w:noProof/>
          <w:color w:val="000000"/>
          <w:sz w:val="24"/>
        </w:rPr>
        <w:t xml:space="preserve">любая техническая, инженерная, эксплуатационная, экономическая и прочая информация, переданная </w:t>
      </w:r>
      <w:r w:rsidRPr="00562870">
        <w:rPr>
          <w:noProof/>
          <w:color w:val="000000"/>
          <w:sz w:val="24"/>
        </w:rPr>
        <w:lastRenderedPageBreak/>
        <w:t xml:space="preserve">Раскрывающей стороной Получающей стороне, либо </w:t>
      </w:r>
      <w:r w:rsidRPr="00562870">
        <w:rPr>
          <w:noProof/>
          <w:color w:val="000000"/>
          <w:spacing w:val="-5"/>
          <w:sz w:val="24"/>
        </w:rPr>
        <w:t>созданная в ходе выполнения договорных отношений, включая информацию:</w:t>
      </w:r>
    </w:p>
    <w:p w14:paraId="2E92383A" w14:textId="77777777" w:rsidR="00131764" w:rsidRPr="00562870" w:rsidRDefault="00131764" w:rsidP="001707F2">
      <w:pPr>
        <w:shd w:val="clear" w:color="auto" w:fill="FFFFFF"/>
        <w:ind w:firstLine="680"/>
        <w:jc w:val="both"/>
        <w:rPr>
          <w:noProof/>
          <w:color w:val="000000"/>
          <w:sz w:val="24"/>
        </w:rPr>
      </w:pPr>
      <w:r w:rsidRPr="00562870">
        <w:rPr>
          <w:noProof/>
          <w:color w:val="000000"/>
          <w:sz w:val="24"/>
        </w:rPr>
        <w:t xml:space="preserve">а) которую Раскрывающая сторона предоставила, сообщила или предоставит </w:t>
      </w:r>
      <w:r w:rsidRPr="00562870">
        <w:rPr>
          <w:noProof/>
          <w:color w:val="000000"/>
          <w:spacing w:val="-5"/>
          <w:sz w:val="24"/>
        </w:rPr>
        <w:t xml:space="preserve">позднее Получающей стороне как в письменной (электронной) форме - в виде текстов, </w:t>
      </w:r>
      <w:r w:rsidRPr="00562870">
        <w:rPr>
          <w:noProof/>
          <w:color w:val="000000"/>
          <w:spacing w:val="-2"/>
          <w:sz w:val="24"/>
        </w:rPr>
        <w:t xml:space="preserve">компьютерных кодов (программ), чертежей, схем или рисунков, так и устно (или визуально), путем демонстрации, либо любым другим образом, в зафиксированной </w:t>
      </w:r>
      <w:r w:rsidRPr="00562870">
        <w:rPr>
          <w:noProof/>
          <w:color w:val="000000"/>
          <w:sz w:val="24"/>
        </w:rPr>
        <w:t>форме или нет;</w:t>
      </w:r>
    </w:p>
    <w:p w14:paraId="3A83D652" w14:textId="77777777" w:rsidR="00131764" w:rsidRPr="00562870" w:rsidRDefault="00131764" w:rsidP="001707F2">
      <w:pPr>
        <w:shd w:val="clear" w:color="auto" w:fill="FFFFFF"/>
        <w:ind w:firstLine="680"/>
        <w:jc w:val="both"/>
        <w:rPr>
          <w:noProof/>
          <w:color w:val="000000"/>
          <w:sz w:val="24"/>
        </w:rPr>
      </w:pPr>
      <w:r w:rsidRPr="00562870">
        <w:rPr>
          <w:noProof/>
          <w:color w:val="000000"/>
          <w:spacing w:val="-5"/>
          <w:sz w:val="24"/>
        </w:rPr>
        <w:t xml:space="preserve">б) которую Получающая сторона получила от Раскрывающей стороны путем </w:t>
      </w:r>
      <w:r w:rsidRPr="00562870">
        <w:rPr>
          <w:noProof/>
          <w:color w:val="000000"/>
          <w:spacing w:val="-3"/>
          <w:sz w:val="24"/>
        </w:rPr>
        <w:t xml:space="preserve">обозрения (предоставления доступа к носителям информации) или любым другим </w:t>
      </w:r>
      <w:r w:rsidRPr="00562870">
        <w:rPr>
          <w:noProof/>
          <w:color w:val="000000"/>
          <w:spacing w:val="-5"/>
          <w:sz w:val="24"/>
        </w:rPr>
        <w:t>способом, что, однако, не ограничивает содержания вышесказанного.</w:t>
      </w:r>
    </w:p>
    <w:p w14:paraId="6EC1EC0A" w14:textId="77777777" w:rsidR="00131764" w:rsidRPr="00562870" w:rsidRDefault="00131764" w:rsidP="001707F2">
      <w:pPr>
        <w:shd w:val="clear" w:color="auto" w:fill="FFFFFF"/>
        <w:tabs>
          <w:tab w:val="left" w:pos="709"/>
        </w:tabs>
        <w:ind w:firstLine="425"/>
        <w:jc w:val="both"/>
        <w:rPr>
          <w:noProof/>
          <w:color w:val="000000"/>
          <w:sz w:val="24"/>
        </w:rPr>
      </w:pPr>
      <w:r w:rsidRPr="00562870">
        <w:rPr>
          <w:noProof/>
          <w:color w:val="000000"/>
          <w:spacing w:val="-10"/>
          <w:sz w:val="24"/>
        </w:rPr>
        <w:tab/>
        <w:t>3.1.2.</w:t>
      </w:r>
      <w:r w:rsidRPr="00562870">
        <w:rPr>
          <w:noProof/>
          <w:color w:val="000000"/>
          <w:sz w:val="24"/>
        </w:rPr>
        <w:t xml:space="preserve"> </w:t>
      </w:r>
      <w:r w:rsidRPr="00562870">
        <w:rPr>
          <w:noProof/>
          <w:color w:val="000000"/>
          <w:spacing w:val="-6"/>
          <w:sz w:val="24"/>
        </w:rPr>
        <w:t xml:space="preserve">Раскрывающая сторона передает носители конфиденциальной информации </w:t>
      </w:r>
      <w:r w:rsidRPr="00562870">
        <w:rPr>
          <w:noProof/>
          <w:color w:val="000000"/>
          <w:sz w:val="24"/>
        </w:rPr>
        <w:t xml:space="preserve">либо из рук в руки уполномоченному представителю Получающей стороны </w:t>
      </w:r>
      <w:r w:rsidRPr="00562870">
        <w:rPr>
          <w:noProof/>
          <w:color w:val="000000"/>
          <w:spacing w:val="-5"/>
          <w:sz w:val="24"/>
        </w:rPr>
        <w:t xml:space="preserve">(Ответственному за конфиденциальность), либо в упаковке, исключающей просмотр содержащихся документов без нарушения её целостности, фельдъегерской связью, </w:t>
      </w:r>
      <w:r w:rsidRPr="00562870">
        <w:rPr>
          <w:noProof/>
          <w:color w:val="000000"/>
          <w:sz w:val="24"/>
        </w:rPr>
        <w:t>заказными или ценными почтовыми отправлениями.</w:t>
      </w:r>
    </w:p>
    <w:p w14:paraId="20893D30" w14:textId="6CAE624E" w:rsidR="00131764" w:rsidRPr="00562870" w:rsidRDefault="00131764" w:rsidP="001707F2">
      <w:pPr>
        <w:shd w:val="clear" w:color="auto" w:fill="FFFFFF"/>
        <w:tabs>
          <w:tab w:val="left" w:pos="709"/>
        </w:tabs>
        <w:ind w:firstLine="425"/>
        <w:jc w:val="both"/>
        <w:rPr>
          <w:noProof/>
          <w:color w:val="000000"/>
          <w:sz w:val="24"/>
        </w:rPr>
      </w:pPr>
      <w:r w:rsidRPr="00562870">
        <w:rPr>
          <w:noProof/>
          <w:color w:val="000000"/>
          <w:spacing w:val="-11"/>
          <w:sz w:val="24"/>
        </w:rPr>
        <w:tab/>
        <w:t>3.1.3.</w:t>
      </w:r>
      <w:r w:rsidRPr="00562870">
        <w:rPr>
          <w:noProof/>
          <w:color w:val="000000"/>
          <w:sz w:val="24"/>
        </w:rPr>
        <w:t xml:space="preserve"> В случае если конфиденциальная информация обрабатывается </w:t>
      </w:r>
      <w:r w:rsidRPr="00562870">
        <w:rPr>
          <w:noProof/>
          <w:color w:val="000000"/>
          <w:spacing w:val="-6"/>
          <w:sz w:val="24"/>
        </w:rPr>
        <w:t xml:space="preserve">исключительно на рабочих местах, предоставляемых Заказчиком </w:t>
      </w:r>
      <w:r w:rsidR="00D52B9F">
        <w:rPr>
          <w:noProof/>
          <w:color w:val="000000"/>
          <w:spacing w:val="-6"/>
          <w:sz w:val="24"/>
        </w:rPr>
        <w:t xml:space="preserve">Подрядчику </w:t>
      </w:r>
      <w:r w:rsidRPr="00562870">
        <w:rPr>
          <w:noProof/>
          <w:color w:val="000000"/>
          <w:spacing w:val="-6"/>
          <w:sz w:val="24"/>
        </w:rPr>
        <w:t xml:space="preserve">в офисе Заказчика на время выполнения Исполнителем обязательств, по соответствующим </w:t>
      </w:r>
      <w:r w:rsidRPr="00562870">
        <w:rPr>
          <w:noProof/>
          <w:color w:val="000000"/>
          <w:sz w:val="24"/>
        </w:rPr>
        <w:t xml:space="preserve">хозяйственным договорам, такая информация в электронном виде, может быть </w:t>
      </w:r>
      <w:r w:rsidRPr="00562870">
        <w:rPr>
          <w:noProof/>
          <w:color w:val="000000"/>
          <w:spacing w:val="-5"/>
          <w:sz w:val="24"/>
        </w:rPr>
        <w:t xml:space="preserve">передана внутри периметра корпоративной сети Заказчика с использованием системы </w:t>
      </w:r>
      <w:r w:rsidRPr="00562870">
        <w:rPr>
          <w:noProof/>
          <w:color w:val="000000"/>
          <w:sz w:val="24"/>
        </w:rPr>
        <w:t>электронного документооборота или специализированных сетевых ресурсов, выделенных для этой цели.</w:t>
      </w:r>
    </w:p>
    <w:p w14:paraId="4BFD1029" w14:textId="77777777" w:rsidR="00131764" w:rsidRPr="00562870" w:rsidRDefault="00131764" w:rsidP="001707F2">
      <w:pPr>
        <w:shd w:val="clear" w:color="auto" w:fill="FFFFFF"/>
        <w:ind w:firstLine="680"/>
        <w:jc w:val="both"/>
        <w:rPr>
          <w:noProof/>
          <w:color w:val="000000"/>
          <w:sz w:val="24"/>
        </w:rPr>
      </w:pPr>
      <w:r w:rsidRPr="00562870">
        <w:rPr>
          <w:noProof/>
          <w:color w:val="000000"/>
          <w:sz w:val="24"/>
        </w:rPr>
        <w:t>Программное обеспечение, устанавливаемое на рабочих местах, предоставляемых Исполнителю, определяется Заказчиком.</w:t>
      </w:r>
    </w:p>
    <w:p w14:paraId="4661D7CD" w14:textId="30AC8EC1" w:rsidR="00131764" w:rsidRPr="00562870" w:rsidRDefault="00131764" w:rsidP="001707F2">
      <w:pPr>
        <w:shd w:val="clear" w:color="auto" w:fill="FFFFFF"/>
        <w:tabs>
          <w:tab w:val="left" w:pos="709"/>
        </w:tabs>
        <w:ind w:firstLine="425"/>
        <w:jc w:val="both"/>
        <w:rPr>
          <w:noProof/>
          <w:color w:val="000000"/>
          <w:sz w:val="24"/>
        </w:rPr>
      </w:pPr>
      <w:r w:rsidRPr="00562870">
        <w:rPr>
          <w:noProof/>
          <w:color w:val="000000"/>
          <w:spacing w:val="-11"/>
          <w:sz w:val="24"/>
        </w:rPr>
        <w:tab/>
        <w:t>3.1.4.</w:t>
      </w:r>
      <w:r w:rsidRPr="00562870">
        <w:rPr>
          <w:noProof/>
          <w:color w:val="000000"/>
          <w:sz w:val="24"/>
        </w:rPr>
        <w:t xml:space="preserve"> </w:t>
      </w:r>
      <w:r w:rsidRPr="00562870">
        <w:rPr>
          <w:noProof/>
          <w:color w:val="000000"/>
          <w:spacing w:val="-6"/>
          <w:sz w:val="24"/>
        </w:rPr>
        <w:t xml:space="preserve">Конфиденциальная информация может обрабатываться в информационных </w:t>
      </w:r>
      <w:r w:rsidRPr="00562870">
        <w:rPr>
          <w:noProof/>
          <w:color w:val="000000"/>
          <w:spacing w:val="-4"/>
          <w:sz w:val="24"/>
        </w:rPr>
        <w:t xml:space="preserve">сетях </w:t>
      </w:r>
      <w:r w:rsidR="00D52B9F">
        <w:rPr>
          <w:noProof/>
          <w:color w:val="000000"/>
          <w:spacing w:val="-4"/>
          <w:sz w:val="24"/>
        </w:rPr>
        <w:t xml:space="preserve">Подрядчика  </w:t>
      </w:r>
      <w:r w:rsidRPr="00562870">
        <w:rPr>
          <w:noProof/>
          <w:color w:val="000000"/>
          <w:spacing w:val="-4"/>
          <w:sz w:val="24"/>
        </w:rPr>
        <w:t xml:space="preserve">только в случае, если эта сеть аттестована по классу 1Г и не имеет </w:t>
      </w:r>
      <w:r w:rsidRPr="00562870">
        <w:rPr>
          <w:noProof/>
          <w:color w:val="000000"/>
          <w:spacing w:val="-5"/>
          <w:sz w:val="24"/>
        </w:rPr>
        <w:t>выхода в локальную сеть Исполнителя, сети общего пользования и сеть Интернет.</w:t>
      </w:r>
    </w:p>
    <w:p w14:paraId="32A0A452" w14:textId="77777777" w:rsidR="00131764" w:rsidRPr="00562870" w:rsidRDefault="00131764" w:rsidP="001707F2">
      <w:pPr>
        <w:shd w:val="clear" w:color="auto" w:fill="FFFFFF"/>
        <w:ind w:firstLine="680"/>
        <w:jc w:val="both"/>
        <w:rPr>
          <w:b/>
          <w:bCs/>
          <w:noProof/>
          <w:color w:val="000000"/>
          <w:spacing w:val="-10"/>
          <w:sz w:val="24"/>
        </w:rPr>
      </w:pPr>
      <w:r w:rsidRPr="00562870">
        <w:rPr>
          <w:noProof/>
          <w:color w:val="000000"/>
          <w:spacing w:val="-5"/>
          <w:sz w:val="24"/>
        </w:rPr>
        <w:t xml:space="preserve">В этом случае для приема-передачи Конфиденциальной информации между </w:t>
      </w:r>
      <w:r w:rsidRPr="00562870">
        <w:rPr>
          <w:noProof/>
          <w:color w:val="000000"/>
          <w:spacing w:val="-6"/>
          <w:sz w:val="24"/>
        </w:rPr>
        <w:t xml:space="preserve">Заказчиком и Исполнителем может использоваться защищенная сеть «Деловая почта» </w:t>
      </w:r>
      <w:r w:rsidRPr="00562870">
        <w:rPr>
          <w:noProof/>
          <w:color w:val="000000"/>
          <w:sz w:val="24"/>
        </w:rPr>
        <w:t>(</w:t>
      </w:r>
      <w:r w:rsidRPr="00562870">
        <w:rPr>
          <w:noProof/>
          <w:color w:val="000000"/>
          <w:sz w:val="24"/>
          <w:lang w:val="en-US"/>
        </w:rPr>
        <w:t>VipNet</w:t>
      </w:r>
      <w:r w:rsidRPr="00562870">
        <w:rPr>
          <w:noProof/>
          <w:color w:val="000000"/>
          <w:sz w:val="24"/>
        </w:rPr>
        <w:t xml:space="preserve">). </w:t>
      </w:r>
      <w:r w:rsidRPr="00562870">
        <w:rPr>
          <w:noProof/>
          <w:color w:val="000000"/>
          <w:spacing w:val="-5"/>
          <w:sz w:val="24"/>
        </w:rPr>
        <w:t xml:space="preserve">Порядок обработки и приема-передачи такой информации </w:t>
      </w:r>
      <w:r w:rsidRPr="00562870">
        <w:rPr>
          <w:noProof/>
          <w:color w:val="000000"/>
          <w:sz w:val="24"/>
        </w:rPr>
        <w:t>определяется Заказчиком.</w:t>
      </w:r>
    </w:p>
    <w:p w14:paraId="57CCB741" w14:textId="77777777" w:rsidR="00131764" w:rsidRPr="00562870" w:rsidRDefault="00131764" w:rsidP="001707F2">
      <w:pPr>
        <w:shd w:val="clear" w:color="auto" w:fill="FFFFFF"/>
        <w:tabs>
          <w:tab w:val="left" w:pos="709"/>
        </w:tabs>
        <w:ind w:firstLine="425"/>
        <w:jc w:val="both"/>
        <w:rPr>
          <w:noProof/>
          <w:color w:val="000000"/>
          <w:sz w:val="24"/>
        </w:rPr>
      </w:pPr>
      <w:r w:rsidRPr="00562870">
        <w:rPr>
          <w:b/>
          <w:bCs/>
          <w:noProof/>
          <w:color w:val="000000"/>
          <w:spacing w:val="-10"/>
          <w:sz w:val="24"/>
        </w:rPr>
        <w:tab/>
        <w:t>3.2.</w:t>
      </w:r>
      <w:r w:rsidRPr="00562870">
        <w:rPr>
          <w:b/>
          <w:bCs/>
          <w:noProof/>
          <w:color w:val="000000"/>
          <w:sz w:val="24"/>
        </w:rPr>
        <w:t xml:space="preserve"> </w:t>
      </w:r>
      <w:r w:rsidRPr="00562870">
        <w:rPr>
          <w:b/>
          <w:bCs/>
          <w:noProof/>
          <w:color w:val="000000"/>
          <w:spacing w:val="-5"/>
          <w:sz w:val="24"/>
        </w:rPr>
        <w:t>Конфиденциальная и не конфиденциальная информация</w:t>
      </w:r>
    </w:p>
    <w:p w14:paraId="639F0DCE" w14:textId="77777777" w:rsidR="00131764" w:rsidRPr="00562870" w:rsidRDefault="00131764" w:rsidP="001707F2">
      <w:pPr>
        <w:shd w:val="clear" w:color="auto" w:fill="FFFFFF"/>
        <w:ind w:firstLine="680"/>
        <w:jc w:val="both"/>
        <w:rPr>
          <w:noProof/>
          <w:color w:val="000000"/>
          <w:sz w:val="24"/>
        </w:rPr>
      </w:pPr>
      <w:r w:rsidRPr="00562870">
        <w:rPr>
          <w:noProof/>
          <w:color w:val="000000"/>
          <w:spacing w:val="-2"/>
          <w:sz w:val="24"/>
        </w:rPr>
        <w:t xml:space="preserve">3.2.1 При передаче конфиденциальной информации в форме материальных </w:t>
      </w:r>
      <w:r w:rsidRPr="00562870">
        <w:rPr>
          <w:noProof/>
          <w:color w:val="000000"/>
          <w:spacing w:val="-5"/>
          <w:sz w:val="24"/>
        </w:rPr>
        <w:t xml:space="preserve">носителей Раскрывающая сторона обязана нанести соответствующую пометку при их </w:t>
      </w:r>
      <w:r w:rsidRPr="00562870">
        <w:rPr>
          <w:noProof/>
          <w:color w:val="000000"/>
          <w:sz w:val="24"/>
        </w:rPr>
        <w:t>передаче Получающей стороне.</w:t>
      </w:r>
    </w:p>
    <w:p w14:paraId="67E185D4" w14:textId="77777777" w:rsidR="00131764" w:rsidRPr="00562870" w:rsidRDefault="00131764" w:rsidP="001707F2">
      <w:pPr>
        <w:shd w:val="clear" w:color="auto" w:fill="FFFFFF"/>
        <w:ind w:firstLine="680"/>
        <w:jc w:val="both"/>
        <w:rPr>
          <w:noProof/>
          <w:color w:val="000000"/>
          <w:sz w:val="24"/>
        </w:rPr>
      </w:pPr>
      <w:r w:rsidRPr="00562870">
        <w:rPr>
          <w:noProof/>
          <w:color w:val="000000"/>
          <w:spacing w:val="-2"/>
          <w:sz w:val="24"/>
        </w:rPr>
        <w:t xml:space="preserve">В случае обращения Получателя к базе данных Раскрывающей стороны и </w:t>
      </w:r>
      <w:r w:rsidRPr="00562870">
        <w:rPr>
          <w:noProof/>
          <w:color w:val="000000"/>
          <w:sz w:val="24"/>
        </w:rPr>
        <w:t>произведения распечатки материалов, он также обязан нанести на материальный носитель информации соответствующую пометку.</w:t>
      </w:r>
    </w:p>
    <w:p w14:paraId="51D808BB" w14:textId="77777777" w:rsidR="00131764" w:rsidRPr="00562870" w:rsidRDefault="00131764" w:rsidP="001707F2">
      <w:pPr>
        <w:shd w:val="clear" w:color="auto" w:fill="FFFFFF"/>
        <w:tabs>
          <w:tab w:val="left" w:pos="709"/>
        </w:tabs>
        <w:ind w:firstLine="425"/>
        <w:jc w:val="both"/>
        <w:rPr>
          <w:noProof/>
          <w:color w:val="000000"/>
          <w:sz w:val="24"/>
        </w:rPr>
      </w:pPr>
      <w:r w:rsidRPr="00562870">
        <w:rPr>
          <w:noProof/>
          <w:color w:val="000000"/>
          <w:spacing w:val="-12"/>
          <w:sz w:val="24"/>
        </w:rPr>
        <w:tab/>
        <w:t>3.2.2.</w:t>
      </w:r>
      <w:r w:rsidRPr="00562870">
        <w:rPr>
          <w:noProof/>
          <w:color w:val="000000"/>
          <w:sz w:val="24"/>
        </w:rPr>
        <w:t xml:space="preserve"> Информация Раскрывающей стороны не будет считаться </w:t>
      </w:r>
      <w:r w:rsidRPr="00562870">
        <w:rPr>
          <w:noProof/>
          <w:color w:val="000000"/>
          <w:spacing w:val="-4"/>
          <w:sz w:val="24"/>
        </w:rPr>
        <w:t xml:space="preserve">конфиденциальной и Получающая сторона не будет иметь никаких обязательств в </w:t>
      </w:r>
      <w:r w:rsidRPr="00562870">
        <w:rPr>
          <w:noProof/>
          <w:color w:val="000000"/>
          <w:sz w:val="24"/>
        </w:rPr>
        <w:t>отношении данной информации, если она удовлетворяет одному из следующих пунктов:</w:t>
      </w:r>
    </w:p>
    <w:p w14:paraId="67D3CB4B" w14:textId="77777777" w:rsidR="00131764" w:rsidRPr="00562870" w:rsidRDefault="00131764" w:rsidP="001707F2">
      <w:pPr>
        <w:shd w:val="clear" w:color="auto" w:fill="FFFFFF"/>
        <w:tabs>
          <w:tab w:val="left" w:pos="709"/>
        </w:tabs>
        <w:ind w:firstLine="425"/>
        <w:jc w:val="both"/>
        <w:rPr>
          <w:noProof/>
          <w:color w:val="000000"/>
          <w:sz w:val="24"/>
        </w:rPr>
      </w:pPr>
      <w:r w:rsidRPr="00562870">
        <w:rPr>
          <w:noProof/>
          <w:color w:val="000000"/>
          <w:spacing w:val="-16"/>
          <w:sz w:val="24"/>
        </w:rPr>
        <w:tab/>
        <w:t>а)</w:t>
      </w:r>
      <w:r w:rsidRPr="00562870">
        <w:rPr>
          <w:noProof/>
          <w:color w:val="000000"/>
          <w:sz w:val="24"/>
        </w:rPr>
        <w:t xml:space="preserve"> </w:t>
      </w:r>
      <w:r w:rsidRPr="00562870">
        <w:rPr>
          <w:noProof/>
          <w:color w:val="000000"/>
          <w:spacing w:val="-6"/>
          <w:sz w:val="24"/>
        </w:rPr>
        <w:t>общедоступна;</w:t>
      </w:r>
    </w:p>
    <w:p w14:paraId="432AE286" w14:textId="77777777" w:rsidR="00131764" w:rsidRPr="00562870" w:rsidRDefault="00131764" w:rsidP="001707F2">
      <w:pPr>
        <w:shd w:val="clear" w:color="auto" w:fill="FFFFFF"/>
        <w:tabs>
          <w:tab w:val="left" w:pos="709"/>
        </w:tabs>
        <w:ind w:firstLine="425"/>
        <w:jc w:val="both"/>
        <w:rPr>
          <w:noProof/>
          <w:color w:val="000000"/>
          <w:sz w:val="24"/>
        </w:rPr>
      </w:pPr>
      <w:r w:rsidRPr="00562870">
        <w:rPr>
          <w:noProof/>
          <w:color w:val="000000"/>
          <w:spacing w:val="-17"/>
          <w:sz w:val="24"/>
        </w:rPr>
        <w:tab/>
        <w:t>б)</w:t>
      </w:r>
      <w:r w:rsidRPr="00562870">
        <w:rPr>
          <w:noProof/>
          <w:color w:val="000000"/>
          <w:sz w:val="24"/>
        </w:rPr>
        <w:t xml:space="preserve"> </w:t>
      </w:r>
      <w:r w:rsidRPr="00562870">
        <w:rPr>
          <w:noProof/>
          <w:color w:val="000000"/>
          <w:spacing w:val="-2"/>
          <w:sz w:val="24"/>
        </w:rPr>
        <w:t xml:space="preserve">является или становится публично известной, в том числе в результате </w:t>
      </w:r>
      <w:r w:rsidRPr="00562870">
        <w:rPr>
          <w:noProof/>
          <w:color w:val="000000"/>
          <w:spacing w:val="-5"/>
          <w:sz w:val="24"/>
        </w:rPr>
        <w:t>неправильного, небрежного или намеренного действия Раскрывающей стороны;</w:t>
      </w:r>
    </w:p>
    <w:p w14:paraId="5F410632" w14:textId="77777777" w:rsidR="00131764" w:rsidRPr="00562870" w:rsidRDefault="00131764" w:rsidP="001707F2">
      <w:pPr>
        <w:shd w:val="clear" w:color="auto" w:fill="FFFFFF"/>
        <w:tabs>
          <w:tab w:val="left" w:pos="709"/>
        </w:tabs>
        <w:ind w:firstLine="425"/>
        <w:jc w:val="both"/>
        <w:rPr>
          <w:noProof/>
          <w:color w:val="000000"/>
          <w:sz w:val="24"/>
        </w:rPr>
      </w:pPr>
      <w:r w:rsidRPr="00562870">
        <w:rPr>
          <w:noProof/>
          <w:color w:val="000000"/>
          <w:spacing w:val="-17"/>
          <w:sz w:val="24"/>
        </w:rPr>
        <w:tab/>
        <w:t>в)</w:t>
      </w:r>
      <w:r w:rsidRPr="00562870">
        <w:rPr>
          <w:noProof/>
          <w:color w:val="000000"/>
          <w:sz w:val="24"/>
        </w:rPr>
        <w:t xml:space="preserve"> легально получена от третьей стороны, не связанной обязательствами </w:t>
      </w:r>
      <w:r w:rsidRPr="00562870">
        <w:rPr>
          <w:noProof/>
          <w:color w:val="000000"/>
          <w:spacing w:val="-6"/>
          <w:sz w:val="24"/>
        </w:rPr>
        <w:t xml:space="preserve">соблюдать конфиденциальность перед Раскрывающей стороной, без ограничения и без </w:t>
      </w:r>
      <w:r w:rsidRPr="00562870">
        <w:rPr>
          <w:noProof/>
          <w:color w:val="000000"/>
          <w:sz w:val="24"/>
        </w:rPr>
        <w:t>нарушения Соглашения;</w:t>
      </w:r>
    </w:p>
    <w:p w14:paraId="5C978BFF" w14:textId="77777777" w:rsidR="00131764" w:rsidRPr="00562870" w:rsidRDefault="00131764" w:rsidP="001707F2">
      <w:pPr>
        <w:shd w:val="clear" w:color="auto" w:fill="FFFFFF"/>
        <w:tabs>
          <w:tab w:val="left" w:pos="709"/>
        </w:tabs>
        <w:ind w:firstLine="425"/>
        <w:jc w:val="both"/>
        <w:rPr>
          <w:noProof/>
          <w:color w:val="000000"/>
          <w:sz w:val="24"/>
        </w:rPr>
      </w:pPr>
      <w:r w:rsidRPr="00562870">
        <w:rPr>
          <w:noProof/>
          <w:color w:val="000000"/>
          <w:spacing w:val="-16"/>
          <w:sz w:val="24"/>
        </w:rPr>
        <w:tab/>
        <w:t xml:space="preserve">г) </w:t>
      </w:r>
      <w:r w:rsidRPr="00562870">
        <w:rPr>
          <w:noProof/>
          <w:color w:val="000000"/>
          <w:spacing w:val="-3"/>
          <w:sz w:val="24"/>
        </w:rPr>
        <w:t xml:space="preserve">представлена третьей стороне Раскрывающей стороной без аналогичного </w:t>
      </w:r>
      <w:r w:rsidRPr="00562870">
        <w:rPr>
          <w:noProof/>
          <w:color w:val="000000"/>
          <w:sz w:val="24"/>
        </w:rPr>
        <w:t>ограничения на права третьей стороны;</w:t>
      </w:r>
    </w:p>
    <w:p w14:paraId="3CE29BB1" w14:textId="77777777" w:rsidR="00131764" w:rsidRPr="00562870" w:rsidRDefault="00131764" w:rsidP="001707F2">
      <w:pPr>
        <w:shd w:val="clear" w:color="auto" w:fill="FFFFFF"/>
        <w:tabs>
          <w:tab w:val="left" w:pos="709"/>
        </w:tabs>
        <w:ind w:firstLine="425"/>
        <w:jc w:val="both"/>
        <w:rPr>
          <w:noProof/>
          <w:color w:val="000000"/>
          <w:sz w:val="24"/>
        </w:rPr>
      </w:pPr>
      <w:r w:rsidRPr="00562870">
        <w:rPr>
          <w:noProof/>
          <w:color w:val="000000"/>
          <w:spacing w:val="-8"/>
          <w:sz w:val="24"/>
        </w:rPr>
        <w:tab/>
        <w:t>д)</w:t>
      </w:r>
      <w:r w:rsidRPr="00562870">
        <w:rPr>
          <w:noProof/>
          <w:color w:val="000000"/>
          <w:sz w:val="24"/>
        </w:rPr>
        <w:t xml:space="preserve"> </w:t>
      </w:r>
      <w:r w:rsidRPr="00562870">
        <w:rPr>
          <w:noProof/>
          <w:color w:val="000000"/>
          <w:spacing w:val="-5"/>
          <w:sz w:val="24"/>
        </w:rPr>
        <w:t>разрешена к выпуску письменным разрешением Раскрывающей стороны;</w:t>
      </w:r>
    </w:p>
    <w:p w14:paraId="5C7B97E9" w14:textId="77777777" w:rsidR="00131764" w:rsidRPr="00562870" w:rsidRDefault="00131764" w:rsidP="001707F2">
      <w:pPr>
        <w:shd w:val="clear" w:color="auto" w:fill="FFFFFF"/>
        <w:tabs>
          <w:tab w:val="left" w:pos="709"/>
        </w:tabs>
        <w:ind w:firstLine="425"/>
        <w:jc w:val="both"/>
        <w:rPr>
          <w:noProof/>
          <w:color w:val="000000"/>
          <w:sz w:val="24"/>
        </w:rPr>
      </w:pPr>
      <w:r w:rsidRPr="00562870">
        <w:rPr>
          <w:noProof/>
          <w:color w:val="000000"/>
          <w:spacing w:val="-17"/>
          <w:sz w:val="24"/>
        </w:rPr>
        <w:tab/>
        <w:t>е)</w:t>
      </w:r>
      <w:r w:rsidRPr="00562870">
        <w:rPr>
          <w:noProof/>
          <w:color w:val="000000"/>
          <w:sz w:val="24"/>
        </w:rPr>
        <w:t xml:space="preserve"> </w:t>
      </w:r>
      <w:r w:rsidRPr="00562870">
        <w:rPr>
          <w:noProof/>
          <w:color w:val="000000"/>
          <w:spacing w:val="-5"/>
          <w:sz w:val="24"/>
        </w:rPr>
        <w:t xml:space="preserve">раскрыта в соответствии с действующим законодательством по требованию </w:t>
      </w:r>
      <w:r w:rsidRPr="00562870">
        <w:rPr>
          <w:noProof/>
          <w:color w:val="000000"/>
          <w:spacing w:val="-2"/>
          <w:sz w:val="24"/>
        </w:rPr>
        <w:t xml:space="preserve">государственного органа, и Получающая сторона прилагает максимальные усилия, </w:t>
      </w:r>
      <w:r w:rsidRPr="00562870">
        <w:rPr>
          <w:noProof/>
          <w:color w:val="000000"/>
          <w:spacing w:val="-5"/>
          <w:sz w:val="24"/>
        </w:rPr>
        <w:t>чтобы добиться обращения с этой информацией как с конфиденциальной.</w:t>
      </w:r>
    </w:p>
    <w:p w14:paraId="0C7FB1D8" w14:textId="77777777" w:rsidR="00131764" w:rsidRPr="00562870" w:rsidRDefault="00131764" w:rsidP="001707F2">
      <w:pPr>
        <w:shd w:val="clear" w:color="auto" w:fill="FFFFFF"/>
        <w:ind w:firstLine="680"/>
        <w:jc w:val="both"/>
        <w:rPr>
          <w:noProof/>
          <w:color w:val="000000"/>
          <w:sz w:val="24"/>
        </w:rPr>
      </w:pPr>
      <w:r w:rsidRPr="00562870">
        <w:rPr>
          <w:noProof/>
          <w:color w:val="000000"/>
          <w:spacing w:val="-5"/>
          <w:sz w:val="24"/>
        </w:rPr>
        <w:t xml:space="preserve">3.2.3. На Получающую сторону возлагается обязательство доказательства своего </w:t>
      </w:r>
      <w:r w:rsidRPr="00562870">
        <w:rPr>
          <w:noProof/>
          <w:color w:val="000000"/>
          <w:sz w:val="24"/>
        </w:rPr>
        <w:t>права на любое исключение, подпадающее под действие настоящего параграфа Соглашения.</w:t>
      </w:r>
    </w:p>
    <w:p w14:paraId="19D66A09" w14:textId="77777777" w:rsidR="00131764" w:rsidRPr="00562870" w:rsidRDefault="00131764" w:rsidP="001707F2">
      <w:pPr>
        <w:shd w:val="clear" w:color="auto" w:fill="FFFFFF"/>
        <w:tabs>
          <w:tab w:val="left" w:pos="1008"/>
        </w:tabs>
        <w:ind w:firstLine="680"/>
        <w:jc w:val="both"/>
        <w:rPr>
          <w:b/>
          <w:noProof/>
          <w:color w:val="000000"/>
          <w:sz w:val="24"/>
        </w:rPr>
      </w:pPr>
      <w:r w:rsidRPr="00562870">
        <w:rPr>
          <w:b/>
          <w:noProof/>
          <w:color w:val="000000"/>
          <w:spacing w:val="-9"/>
          <w:sz w:val="24"/>
        </w:rPr>
        <w:t>3.3.</w:t>
      </w:r>
      <w:r w:rsidRPr="00562870">
        <w:rPr>
          <w:b/>
          <w:noProof/>
          <w:color w:val="000000"/>
          <w:sz w:val="24"/>
        </w:rPr>
        <w:tab/>
        <w:t xml:space="preserve"> </w:t>
      </w:r>
      <w:r w:rsidRPr="00562870">
        <w:rPr>
          <w:b/>
          <w:bCs/>
          <w:noProof/>
          <w:color w:val="000000"/>
          <w:spacing w:val="-5"/>
          <w:sz w:val="24"/>
        </w:rPr>
        <w:t xml:space="preserve">Защита информации </w:t>
      </w:r>
      <w:r w:rsidRPr="00562870">
        <w:rPr>
          <w:b/>
          <w:noProof/>
          <w:color w:val="000000"/>
          <w:spacing w:val="-5"/>
          <w:sz w:val="24"/>
        </w:rPr>
        <w:t xml:space="preserve">и </w:t>
      </w:r>
      <w:r w:rsidRPr="00562870">
        <w:rPr>
          <w:b/>
          <w:bCs/>
          <w:noProof/>
          <w:color w:val="000000"/>
          <w:spacing w:val="-5"/>
          <w:sz w:val="24"/>
        </w:rPr>
        <w:t>гарантии неразглашения</w:t>
      </w:r>
    </w:p>
    <w:p w14:paraId="51AEA872" w14:textId="77777777" w:rsidR="00131764" w:rsidRPr="00562870" w:rsidRDefault="00131764" w:rsidP="001707F2">
      <w:pPr>
        <w:shd w:val="clear" w:color="auto" w:fill="FFFFFF"/>
        <w:tabs>
          <w:tab w:val="left" w:pos="1320"/>
        </w:tabs>
        <w:ind w:firstLine="680"/>
        <w:jc w:val="both"/>
        <w:rPr>
          <w:noProof/>
          <w:color w:val="000000"/>
          <w:sz w:val="24"/>
        </w:rPr>
      </w:pPr>
      <w:r w:rsidRPr="00562870">
        <w:rPr>
          <w:noProof/>
          <w:color w:val="000000"/>
          <w:spacing w:val="-16"/>
          <w:sz w:val="24"/>
        </w:rPr>
        <w:t>3.3.1.</w:t>
      </w:r>
      <w:r w:rsidRPr="00562870">
        <w:rPr>
          <w:noProof/>
          <w:color w:val="000000"/>
          <w:sz w:val="24"/>
        </w:rPr>
        <w:t xml:space="preserve"> Получающая сторона соглашается не передавать прямо или косвенно </w:t>
      </w:r>
      <w:r w:rsidRPr="00562870">
        <w:rPr>
          <w:noProof/>
          <w:color w:val="000000"/>
          <w:spacing w:val="-6"/>
          <w:sz w:val="24"/>
        </w:rPr>
        <w:t xml:space="preserve">любую конфиденциальную информацию любой третьей стороне, в том числе с которой </w:t>
      </w:r>
      <w:r w:rsidRPr="00562870">
        <w:rPr>
          <w:noProof/>
          <w:color w:val="000000"/>
          <w:spacing w:val="-5"/>
          <w:sz w:val="24"/>
        </w:rPr>
        <w:t xml:space="preserve">она взаимодействует </w:t>
      </w:r>
      <w:r w:rsidRPr="00562870">
        <w:rPr>
          <w:noProof/>
          <w:color w:val="000000"/>
          <w:spacing w:val="-5"/>
          <w:sz w:val="24"/>
        </w:rPr>
        <w:lastRenderedPageBreak/>
        <w:t xml:space="preserve">или которую вынуждена привлекать к оказанию услуг в качестве </w:t>
      </w:r>
      <w:r w:rsidRPr="00562870">
        <w:rPr>
          <w:noProof/>
          <w:color w:val="000000"/>
          <w:spacing w:val="-3"/>
          <w:sz w:val="24"/>
        </w:rPr>
        <w:t xml:space="preserve">соисполнителя, кроме как по письменному согласованию с Раскрывающей стороной, </w:t>
      </w:r>
      <w:r w:rsidRPr="00562870">
        <w:rPr>
          <w:noProof/>
          <w:color w:val="000000"/>
          <w:sz w:val="24"/>
        </w:rPr>
        <w:t xml:space="preserve">при условии, что названная третья сторона обязуется соблюдать условия </w:t>
      </w:r>
      <w:r w:rsidRPr="00562870">
        <w:rPr>
          <w:noProof/>
          <w:color w:val="000000"/>
          <w:spacing w:val="-5"/>
          <w:sz w:val="24"/>
        </w:rPr>
        <w:t xml:space="preserve">конфиденциальности, оговоренные в тексте настоящего Соглашения, закрепленные в </w:t>
      </w:r>
      <w:r w:rsidRPr="00562870">
        <w:rPr>
          <w:noProof/>
          <w:color w:val="000000"/>
          <w:sz w:val="24"/>
        </w:rPr>
        <w:t>письменном виде и согласованные Раскрывающей стороной.</w:t>
      </w:r>
    </w:p>
    <w:p w14:paraId="3480FAB3" w14:textId="77777777" w:rsidR="00131764" w:rsidRPr="00562870" w:rsidRDefault="00131764" w:rsidP="001707F2">
      <w:pPr>
        <w:shd w:val="clear" w:color="auto" w:fill="FFFFFF"/>
        <w:tabs>
          <w:tab w:val="left" w:pos="1253"/>
        </w:tabs>
        <w:ind w:firstLine="680"/>
        <w:jc w:val="both"/>
        <w:rPr>
          <w:noProof/>
          <w:color w:val="000000"/>
          <w:sz w:val="24"/>
        </w:rPr>
      </w:pPr>
      <w:r w:rsidRPr="00562870">
        <w:rPr>
          <w:noProof/>
          <w:color w:val="000000"/>
          <w:spacing w:val="-12"/>
          <w:sz w:val="24"/>
        </w:rPr>
        <w:t>3.3.2.</w:t>
      </w:r>
      <w:r w:rsidRPr="00562870">
        <w:rPr>
          <w:noProof/>
          <w:color w:val="000000"/>
          <w:sz w:val="24"/>
        </w:rPr>
        <w:t xml:space="preserve"> </w:t>
      </w:r>
      <w:r w:rsidRPr="00562870">
        <w:rPr>
          <w:noProof/>
          <w:color w:val="000000"/>
          <w:spacing w:val="-3"/>
          <w:sz w:val="24"/>
        </w:rPr>
        <w:t xml:space="preserve">Привлечение Получающей стороной третьей стороны к выполнению работ </w:t>
      </w:r>
      <w:r w:rsidRPr="00562870">
        <w:rPr>
          <w:noProof/>
          <w:color w:val="000000"/>
          <w:spacing w:val="-1"/>
          <w:sz w:val="24"/>
        </w:rPr>
        <w:t xml:space="preserve">в качестве субподрядчика должно быть письменно согласовано с Раскрывающей </w:t>
      </w:r>
      <w:r w:rsidRPr="00562870">
        <w:rPr>
          <w:noProof/>
          <w:color w:val="000000"/>
          <w:spacing w:val="-5"/>
          <w:sz w:val="24"/>
        </w:rPr>
        <w:t xml:space="preserve">стороной. После согласования третья сторона заключает соответствующий договор о </w:t>
      </w:r>
      <w:r w:rsidRPr="00562870">
        <w:rPr>
          <w:noProof/>
          <w:color w:val="000000"/>
          <w:sz w:val="24"/>
        </w:rPr>
        <w:t xml:space="preserve">конфиденциальности и взаимном неразглашении информации напрямую с </w:t>
      </w:r>
      <w:r w:rsidRPr="00562870">
        <w:rPr>
          <w:noProof/>
          <w:color w:val="000000"/>
          <w:spacing w:val="-5"/>
          <w:sz w:val="24"/>
        </w:rPr>
        <w:t xml:space="preserve">Раскрывающей стороной, а договор о выполнении работ в качестве субподрядчика – с </w:t>
      </w:r>
      <w:r w:rsidRPr="00562870">
        <w:rPr>
          <w:noProof/>
          <w:color w:val="000000"/>
          <w:sz w:val="24"/>
        </w:rPr>
        <w:t>Получающей стороной.</w:t>
      </w:r>
    </w:p>
    <w:p w14:paraId="531E8456" w14:textId="77777777" w:rsidR="00131764" w:rsidRPr="00562870" w:rsidRDefault="00131764" w:rsidP="001707F2">
      <w:pPr>
        <w:shd w:val="clear" w:color="auto" w:fill="FFFFFF"/>
        <w:tabs>
          <w:tab w:val="left" w:pos="709"/>
        </w:tabs>
        <w:ind w:firstLine="425"/>
        <w:jc w:val="both"/>
        <w:rPr>
          <w:noProof/>
          <w:color w:val="000000"/>
          <w:spacing w:val="-12"/>
          <w:sz w:val="24"/>
        </w:rPr>
      </w:pPr>
      <w:r w:rsidRPr="00562870">
        <w:rPr>
          <w:noProof/>
          <w:color w:val="000000"/>
          <w:spacing w:val="-2"/>
          <w:sz w:val="24"/>
        </w:rPr>
        <w:tab/>
        <w:t xml:space="preserve">3.3.3. Получающая сторона назначает Ответственного за конфиденциальность </w:t>
      </w:r>
      <w:r w:rsidRPr="00562870">
        <w:rPr>
          <w:noProof/>
          <w:color w:val="000000"/>
          <w:sz w:val="24"/>
        </w:rPr>
        <w:t xml:space="preserve">для получения по ее поручению всей конфиденциальной информации согласно </w:t>
      </w:r>
      <w:r w:rsidRPr="00562870">
        <w:rPr>
          <w:noProof/>
          <w:color w:val="000000"/>
          <w:spacing w:val="-5"/>
          <w:sz w:val="24"/>
        </w:rPr>
        <w:t xml:space="preserve">договору, о чем письменно уведомляет Раскрывающую сторону. Получающая сторона </w:t>
      </w:r>
      <w:r w:rsidRPr="00562870">
        <w:rPr>
          <w:noProof/>
          <w:color w:val="000000"/>
          <w:sz w:val="24"/>
        </w:rPr>
        <w:t>может сменить своего Ответственного после предварительного уведомления Раскрывающей стороны в 5-дневный срок после его назначения.</w:t>
      </w:r>
    </w:p>
    <w:p w14:paraId="54C7B2E1" w14:textId="77777777" w:rsidR="00131764" w:rsidRPr="00562870" w:rsidRDefault="00131764" w:rsidP="001707F2">
      <w:pPr>
        <w:shd w:val="clear" w:color="auto" w:fill="FFFFFF"/>
        <w:tabs>
          <w:tab w:val="left" w:pos="709"/>
        </w:tabs>
        <w:ind w:firstLine="425"/>
        <w:jc w:val="both"/>
        <w:rPr>
          <w:noProof/>
          <w:color w:val="000000"/>
          <w:spacing w:val="-12"/>
          <w:sz w:val="24"/>
        </w:rPr>
      </w:pPr>
      <w:r w:rsidRPr="00562870">
        <w:rPr>
          <w:noProof/>
          <w:color w:val="000000"/>
          <w:spacing w:val="-4"/>
          <w:sz w:val="24"/>
        </w:rPr>
        <w:tab/>
        <w:t xml:space="preserve">3.3.4. Получающая сторона должна заключить соответствующие письменные </w:t>
      </w:r>
      <w:r w:rsidRPr="00562870">
        <w:rPr>
          <w:noProof/>
          <w:color w:val="000000"/>
          <w:spacing w:val="-5"/>
          <w:sz w:val="24"/>
        </w:rPr>
        <w:t>обязательства о неразглашении конфиденциальной информации Раскрывающей стороны</w:t>
      </w:r>
      <w:r w:rsidRPr="00562870">
        <w:rPr>
          <w:noProof/>
          <w:color w:val="000000"/>
          <w:spacing w:val="-12"/>
          <w:sz w:val="24"/>
        </w:rPr>
        <w:t xml:space="preserve"> </w:t>
      </w:r>
      <w:r w:rsidRPr="00562870">
        <w:rPr>
          <w:noProof/>
          <w:color w:val="000000"/>
          <w:spacing w:val="-2"/>
          <w:sz w:val="24"/>
        </w:rPr>
        <w:t xml:space="preserve">с сотрудниками своей организации, привлекаемыми в целях выполнения договорных </w:t>
      </w:r>
      <w:r w:rsidRPr="00562870">
        <w:rPr>
          <w:noProof/>
          <w:color w:val="000000"/>
          <w:sz w:val="24"/>
        </w:rPr>
        <w:t>отношений.</w:t>
      </w:r>
    </w:p>
    <w:p w14:paraId="0C264133" w14:textId="77777777" w:rsidR="00131764" w:rsidRPr="00562870" w:rsidRDefault="00131764" w:rsidP="001707F2">
      <w:pPr>
        <w:shd w:val="clear" w:color="auto" w:fill="FFFFFF"/>
        <w:tabs>
          <w:tab w:val="left" w:pos="709"/>
        </w:tabs>
        <w:ind w:firstLine="425"/>
        <w:jc w:val="both"/>
        <w:rPr>
          <w:noProof/>
          <w:color w:val="000000"/>
          <w:sz w:val="24"/>
        </w:rPr>
      </w:pPr>
      <w:r w:rsidRPr="00562870">
        <w:rPr>
          <w:noProof/>
          <w:color w:val="000000"/>
          <w:spacing w:val="-11"/>
          <w:sz w:val="24"/>
        </w:rPr>
        <w:tab/>
        <w:t>3.3.5.</w:t>
      </w:r>
      <w:r w:rsidRPr="00562870">
        <w:rPr>
          <w:noProof/>
          <w:color w:val="000000"/>
          <w:sz w:val="24"/>
        </w:rPr>
        <w:t xml:space="preserve"> Для подтверждения выполнения принятых мер по защите конфиденциальной информации Получающая сторона обязуется представить Раскрывающей стороне:</w:t>
      </w:r>
    </w:p>
    <w:p w14:paraId="32A004BD" w14:textId="77777777" w:rsidR="00131764" w:rsidRPr="00562870" w:rsidRDefault="00131764" w:rsidP="001707F2">
      <w:pPr>
        <w:shd w:val="clear" w:color="auto" w:fill="FFFFFF"/>
        <w:tabs>
          <w:tab w:val="left" w:pos="709"/>
        </w:tabs>
        <w:ind w:firstLine="425"/>
        <w:jc w:val="both"/>
        <w:rPr>
          <w:noProof/>
          <w:color w:val="000000"/>
          <w:sz w:val="24"/>
        </w:rPr>
      </w:pPr>
      <w:r w:rsidRPr="00562870">
        <w:rPr>
          <w:noProof/>
          <w:color w:val="000000"/>
          <w:spacing w:val="-18"/>
          <w:sz w:val="24"/>
        </w:rPr>
        <w:tab/>
        <w:t>а)</w:t>
      </w:r>
      <w:r w:rsidRPr="00562870">
        <w:rPr>
          <w:noProof/>
          <w:color w:val="000000"/>
          <w:sz w:val="24"/>
        </w:rPr>
        <w:t xml:space="preserve"> список сотрудников своей организации и сотрудников субподрядных </w:t>
      </w:r>
      <w:r w:rsidRPr="00562870">
        <w:rPr>
          <w:noProof/>
          <w:color w:val="000000"/>
          <w:spacing w:val="-4"/>
          <w:sz w:val="24"/>
        </w:rPr>
        <w:t xml:space="preserve">организаций, которые непосредственно участвуют в оказании услуг по договору, либо, </w:t>
      </w:r>
      <w:r w:rsidRPr="00562870">
        <w:rPr>
          <w:noProof/>
          <w:color w:val="000000"/>
          <w:sz w:val="24"/>
        </w:rPr>
        <w:t>в силу различных обстоятельств, будут ознакомлены с конфиденциальной информацией, а также,</w:t>
      </w:r>
    </w:p>
    <w:p w14:paraId="3FE29DE1" w14:textId="77777777" w:rsidR="00131764" w:rsidRPr="00562870" w:rsidRDefault="00131764" w:rsidP="001707F2">
      <w:pPr>
        <w:shd w:val="clear" w:color="auto" w:fill="FFFFFF"/>
        <w:tabs>
          <w:tab w:val="left" w:pos="773"/>
        </w:tabs>
        <w:ind w:firstLine="425"/>
        <w:jc w:val="both"/>
        <w:rPr>
          <w:noProof/>
          <w:color w:val="000000"/>
          <w:sz w:val="24"/>
        </w:rPr>
      </w:pPr>
      <w:r w:rsidRPr="00562870">
        <w:rPr>
          <w:noProof/>
          <w:color w:val="000000"/>
          <w:spacing w:val="-22"/>
          <w:sz w:val="24"/>
        </w:rPr>
        <w:tab/>
        <w:t>б)</w:t>
      </w:r>
      <w:r w:rsidRPr="00562870">
        <w:rPr>
          <w:noProof/>
          <w:color w:val="000000"/>
          <w:sz w:val="24"/>
        </w:rPr>
        <w:t xml:space="preserve"> </w:t>
      </w:r>
      <w:r w:rsidRPr="00562870">
        <w:rPr>
          <w:noProof/>
          <w:color w:val="000000"/>
          <w:spacing w:val="-6"/>
          <w:sz w:val="24"/>
        </w:rPr>
        <w:t xml:space="preserve">заверенные печатью копии их обязательств о неразглашении конфиденциальной </w:t>
      </w:r>
      <w:r w:rsidRPr="00562870">
        <w:rPr>
          <w:noProof/>
          <w:color w:val="000000"/>
          <w:sz w:val="24"/>
        </w:rPr>
        <w:t>информации по прилагаемому образцу (Приложение №1).</w:t>
      </w:r>
    </w:p>
    <w:p w14:paraId="73CF84B2" w14:textId="77777777" w:rsidR="00131764" w:rsidRPr="00562870" w:rsidRDefault="00131764" w:rsidP="001707F2">
      <w:pPr>
        <w:shd w:val="clear" w:color="auto" w:fill="FFFFFF"/>
        <w:tabs>
          <w:tab w:val="left" w:pos="1483"/>
        </w:tabs>
        <w:ind w:firstLine="680"/>
        <w:jc w:val="both"/>
        <w:rPr>
          <w:noProof/>
          <w:color w:val="000000"/>
          <w:sz w:val="24"/>
        </w:rPr>
      </w:pPr>
      <w:r w:rsidRPr="00562870">
        <w:rPr>
          <w:noProof/>
          <w:color w:val="000000"/>
          <w:spacing w:val="-11"/>
          <w:sz w:val="24"/>
        </w:rPr>
        <w:t>3.3.6.</w:t>
      </w:r>
      <w:r w:rsidRPr="00562870">
        <w:rPr>
          <w:noProof/>
          <w:color w:val="000000"/>
          <w:sz w:val="24"/>
        </w:rPr>
        <w:t xml:space="preserve"> Получающая сторона обязуется не вывозить и не направлять </w:t>
      </w:r>
      <w:r w:rsidRPr="00562870">
        <w:rPr>
          <w:noProof/>
          <w:color w:val="000000"/>
          <w:spacing w:val="-5"/>
          <w:sz w:val="24"/>
        </w:rPr>
        <w:t>конфиденциальную информацию за пределы Российской Федерации.</w:t>
      </w:r>
    </w:p>
    <w:p w14:paraId="7B229733" w14:textId="77777777" w:rsidR="00131764" w:rsidRPr="00562870" w:rsidRDefault="00131764" w:rsidP="001707F2">
      <w:pPr>
        <w:shd w:val="clear" w:color="auto" w:fill="FFFFFF"/>
        <w:ind w:firstLine="680"/>
        <w:jc w:val="both"/>
        <w:rPr>
          <w:noProof/>
          <w:color w:val="000000"/>
          <w:sz w:val="24"/>
        </w:rPr>
      </w:pPr>
      <w:r w:rsidRPr="00562870">
        <w:rPr>
          <w:noProof/>
          <w:color w:val="000000"/>
          <w:spacing w:val="-5"/>
          <w:sz w:val="24"/>
        </w:rPr>
        <w:t xml:space="preserve">3.3.7. Получающая сторона обеспечивает обращение с конфиденциальной </w:t>
      </w:r>
      <w:r w:rsidRPr="00562870">
        <w:rPr>
          <w:noProof/>
          <w:color w:val="000000"/>
          <w:spacing w:val="-4"/>
          <w:sz w:val="24"/>
        </w:rPr>
        <w:t xml:space="preserve">информацией, имеющей пометку «Для служебного пользования», и её защиту в </w:t>
      </w:r>
      <w:r w:rsidRPr="00562870">
        <w:rPr>
          <w:noProof/>
          <w:color w:val="000000"/>
          <w:spacing w:val="-3"/>
          <w:sz w:val="24"/>
        </w:rPr>
        <w:t xml:space="preserve">соответствии с «Положением о порядке обращения со служебной информацией </w:t>
      </w:r>
      <w:r w:rsidRPr="00562870">
        <w:rPr>
          <w:noProof/>
          <w:color w:val="000000"/>
          <w:spacing w:val="-6"/>
          <w:sz w:val="24"/>
        </w:rPr>
        <w:t xml:space="preserve">ограниченного распространения в федеральных органах исполнительной власти», </w:t>
      </w:r>
      <w:r w:rsidRPr="00562870">
        <w:rPr>
          <w:noProof/>
          <w:color w:val="000000"/>
          <w:spacing w:val="-7"/>
          <w:sz w:val="24"/>
        </w:rPr>
        <w:t xml:space="preserve">утвержденным постановлением Правительства Российской Федерации от 03.11.1994 № </w:t>
      </w:r>
      <w:r w:rsidRPr="00562870">
        <w:rPr>
          <w:noProof/>
          <w:color w:val="000000"/>
          <w:sz w:val="24"/>
        </w:rPr>
        <w:t>1233.</w:t>
      </w:r>
    </w:p>
    <w:p w14:paraId="790F6726" w14:textId="77777777" w:rsidR="00131764" w:rsidRPr="00562870" w:rsidRDefault="00131764" w:rsidP="001707F2">
      <w:pPr>
        <w:shd w:val="clear" w:color="auto" w:fill="FFFFFF"/>
        <w:ind w:firstLine="680"/>
        <w:jc w:val="both"/>
        <w:rPr>
          <w:noProof/>
          <w:color w:val="000000"/>
          <w:sz w:val="24"/>
        </w:rPr>
      </w:pPr>
      <w:r w:rsidRPr="00562870">
        <w:rPr>
          <w:noProof/>
          <w:color w:val="000000"/>
          <w:spacing w:val="-5"/>
          <w:sz w:val="24"/>
        </w:rPr>
        <w:t xml:space="preserve">3.3.8. Получающая сторона обеспечивает обращение с конфиденциальной </w:t>
      </w:r>
      <w:r w:rsidRPr="00562870">
        <w:rPr>
          <w:noProof/>
          <w:color w:val="000000"/>
          <w:spacing w:val="-6"/>
          <w:sz w:val="24"/>
        </w:rPr>
        <w:t xml:space="preserve">информацией, имеющей гриф «Коммерческая тайна» и её защиту в соответствии с </w:t>
      </w:r>
      <w:r w:rsidRPr="00562870">
        <w:rPr>
          <w:noProof/>
          <w:color w:val="000000"/>
          <w:spacing w:val="-5"/>
          <w:sz w:val="24"/>
        </w:rPr>
        <w:t>Федеральным законом от 29.07.2004 № 98-ФЗ «О коммерческой тайне».</w:t>
      </w:r>
    </w:p>
    <w:p w14:paraId="5EF52519" w14:textId="77777777" w:rsidR="00131764" w:rsidRPr="00562870" w:rsidRDefault="00131764" w:rsidP="001707F2">
      <w:pPr>
        <w:shd w:val="clear" w:color="auto" w:fill="FFFFFF"/>
        <w:ind w:firstLine="680"/>
        <w:jc w:val="both"/>
        <w:rPr>
          <w:noProof/>
          <w:color w:val="000000"/>
          <w:sz w:val="24"/>
        </w:rPr>
      </w:pPr>
      <w:r w:rsidRPr="00562870">
        <w:rPr>
          <w:noProof/>
          <w:color w:val="000000"/>
          <w:spacing w:val="-5"/>
          <w:sz w:val="24"/>
        </w:rPr>
        <w:t xml:space="preserve">3.3.9. Конфиденциальность персональных данных обеспечивается Получающей </w:t>
      </w:r>
      <w:r w:rsidRPr="00562870">
        <w:rPr>
          <w:noProof/>
          <w:color w:val="000000"/>
          <w:sz w:val="24"/>
        </w:rPr>
        <w:t>стороной в соответствии с Федеральным законом от 27.07.2006 № 152-ФЗ «О персональных данных».</w:t>
      </w:r>
    </w:p>
    <w:p w14:paraId="7D9D1981" w14:textId="77777777" w:rsidR="00131764" w:rsidRPr="00562870" w:rsidRDefault="00131764" w:rsidP="001707F2">
      <w:pPr>
        <w:shd w:val="clear" w:color="auto" w:fill="FFFFFF"/>
        <w:ind w:firstLine="680"/>
        <w:jc w:val="both"/>
        <w:rPr>
          <w:noProof/>
          <w:color w:val="000000"/>
          <w:sz w:val="24"/>
        </w:rPr>
      </w:pPr>
    </w:p>
    <w:p w14:paraId="0EE85983" w14:textId="77777777" w:rsidR="00131764" w:rsidRPr="00562870" w:rsidRDefault="00131764" w:rsidP="001707F2">
      <w:pPr>
        <w:shd w:val="clear" w:color="auto" w:fill="FFFFFF"/>
        <w:ind w:firstLine="680"/>
        <w:jc w:val="both"/>
        <w:rPr>
          <w:noProof/>
          <w:color w:val="000000"/>
          <w:sz w:val="24"/>
        </w:rPr>
      </w:pPr>
      <w:r w:rsidRPr="00562870">
        <w:rPr>
          <w:b/>
          <w:bCs/>
          <w:noProof/>
          <w:color w:val="000000"/>
          <w:spacing w:val="-10"/>
          <w:sz w:val="24"/>
        </w:rPr>
        <w:t>3.4.</w:t>
      </w:r>
      <w:r w:rsidRPr="00562870">
        <w:rPr>
          <w:b/>
          <w:bCs/>
          <w:noProof/>
          <w:color w:val="000000"/>
          <w:sz w:val="24"/>
        </w:rPr>
        <w:tab/>
        <w:t xml:space="preserve"> </w:t>
      </w:r>
      <w:r w:rsidRPr="00562870">
        <w:rPr>
          <w:b/>
          <w:bCs/>
          <w:noProof/>
          <w:color w:val="000000"/>
          <w:spacing w:val="-5"/>
          <w:sz w:val="24"/>
        </w:rPr>
        <w:t>Возврат информации</w:t>
      </w:r>
    </w:p>
    <w:p w14:paraId="02BE9C95" w14:textId="77777777" w:rsidR="00131764" w:rsidRPr="00562870" w:rsidRDefault="00131764" w:rsidP="001707F2">
      <w:pPr>
        <w:shd w:val="clear" w:color="auto" w:fill="FFFFFF"/>
        <w:tabs>
          <w:tab w:val="left" w:pos="1282"/>
        </w:tabs>
        <w:ind w:firstLine="680"/>
        <w:jc w:val="both"/>
        <w:rPr>
          <w:noProof/>
          <w:color w:val="000000"/>
          <w:spacing w:val="-10"/>
          <w:sz w:val="24"/>
        </w:rPr>
      </w:pPr>
      <w:r w:rsidRPr="00562870">
        <w:rPr>
          <w:noProof/>
          <w:color w:val="000000"/>
          <w:spacing w:val="-5"/>
          <w:sz w:val="24"/>
        </w:rPr>
        <w:t xml:space="preserve">3.4.1. В случае досрочного прекращения по каким-либо причинам договорных отношений сторон и расторжения настоящего Соглашения </w:t>
      </w:r>
      <w:r w:rsidRPr="00562870">
        <w:rPr>
          <w:noProof/>
          <w:color w:val="000000"/>
          <w:spacing w:val="-6"/>
          <w:sz w:val="24"/>
        </w:rPr>
        <w:t xml:space="preserve">Получающая сторона вернет </w:t>
      </w:r>
      <w:r w:rsidRPr="00562870">
        <w:rPr>
          <w:noProof/>
          <w:color w:val="000000"/>
          <w:sz w:val="24"/>
        </w:rPr>
        <w:t xml:space="preserve">Раскрывающей стороне все информационные материалы, представленные ей </w:t>
      </w:r>
      <w:r w:rsidRPr="00562870">
        <w:rPr>
          <w:noProof/>
          <w:color w:val="000000"/>
          <w:spacing w:val="-4"/>
          <w:sz w:val="24"/>
        </w:rPr>
        <w:t xml:space="preserve">Раскрывающей стороной и произведенные в ходе выполнения договорных отношений, </w:t>
      </w:r>
      <w:r w:rsidRPr="00562870">
        <w:rPr>
          <w:noProof/>
          <w:color w:val="000000"/>
          <w:spacing w:val="-6"/>
          <w:sz w:val="24"/>
        </w:rPr>
        <w:t xml:space="preserve">а также сделанные с них копии. Возвращение материалов и их копий не будет влиять на </w:t>
      </w:r>
      <w:r w:rsidRPr="00562870">
        <w:rPr>
          <w:noProof/>
          <w:color w:val="000000"/>
          <w:spacing w:val="-1"/>
          <w:sz w:val="24"/>
        </w:rPr>
        <w:t xml:space="preserve">обязательства Получающей стороны по сохранению конфиденциальности этой </w:t>
      </w:r>
      <w:r w:rsidRPr="00562870">
        <w:rPr>
          <w:noProof/>
          <w:color w:val="000000"/>
          <w:sz w:val="24"/>
        </w:rPr>
        <w:t>информации.</w:t>
      </w:r>
      <w:r w:rsidRPr="00562870">
        <w:rPr>
          <w:noProof/>
          <w:color w:val="000000"/>
          <w:spacing w:val="-5"/>
          <w:sz w:val="24"/>
        </w:rPr>
        <w:t xml:space="preserve"> </w:t>
      </w:r>
    </w:p>
    <w:p w14:paraId="6589B720" w14:textId="77777777" w:rsidR="00131764" w:rsidRPr="00562870" w:rsidRDefault="00131764" w:rsidP="001707F2">
      <w:pPr>
        <w:shd w:val="clear" w:color="auto" w:fill="FFFFFF"/>
        <w:tabs>
          <w:tab w:val="left" w:pos="1282"/>
        </w:tabs>
        <w:ind w:firstLine="680"/>
        <w:jc w:val="both"/>
        <w:rPr>
          <w:noProof/>
          <w:color w:val="000000"/>
          <w:spacing w:val="-11"/>
          <w:sz w:val="24"/>
        </w:rPr>
      </w:pPr>
      <w:r w:rsidRPr="00562870">
        <w:rPr>
          <w:noProof/>
          <w:color w:val="000000"/>
          <w:sz w:val="24"/>
        </w:rPr>
        <w:t xml:space="preserve">3.4.2. Если в договорных отношениях между Сторонами специально не оговорены права собственности или особые условия передачи информации, то </w:t>
      </w:r>
      <w:r w:rsidRPr="00562870">
        <w:rPr>
          <w:noProof/>
          <w:color w:val="000000"/>
          <w:spacing w:val="-6"/>
          <w:sz w:val="24"/>
        </w:rPr>
        <w:t xml:space="preserve">Получающая сторона после официального завершения договорных отношений или по </w:t>
      </w:r>
      <w:r w:rsidRPr="00562870">
        <w:rPr>
          <w:noProof/>
          <w:color w:val="000000"/>
          <w:sz w:val="24"/>
        </w:rPr>
        <w:t>требованию Раскрывающей стороны:</w:t>
      </w:r>
    </w:p>
    <w:p w14:paraId="6F432CE7" w14:textId="77777777" w:rsidR="00131764" w:rsidRPr="00562870" w:rsidRDefault="00131764" w:rsidP="001707F2">
      <w:pPr>
        <w:shd w:val="clear" w:color="auto" w:fill="FFFFFF"/>
        <w:tabs>
          <w:tab w:val="left" w:pos="902"/>
          <w:tab w:val="left" w:pos="1134"/>
        </w:tabs>
        <w:ind w:firstLine="680"/>
        <w:jc w:val="both"/>
        <w:rPr>
          <w:noProof/>
          <w:color w:val="000000"/>
          <w:sz w:val="24"/>
        </w:rPr>
      </w:pPr>
      <w:r w:rsidRPr="00562870">
        <w:rPr>
          <w:noProof/>
          <w:color w:val="000000"/>
          <w:spacing w:val="-20"/>
          <w:sz w:val="24"/>
        </w:rPr>
        <w:t>а)</w:t>
      </w:r>
      <w:r w:rsidRPr="00562870">
        <w:rPr>
          <w:noProof/>
          <w:color w:val="000000"/>
          <w:sz w:val="24"/>
        </w:rPr>
        <w:t xml:space="preserve"> вернет все материалы (оригиналы и копии на любых видах носителя </w:t>
      </w:r>
      <w:r w:rsidRPr="00562870">
        <w:rPr>
          <w:noProof/>
          <w:color w:val="000000"/>
          <w:spacing w:val="-6"/>
          <w:sz w:val="24"/>
        </w:rPr>
        <w:t>информации), содержащие конфиденциальную информацию, либо</w:t>
      </w:r>
    </w:p>
    <w:p w14:paraId="7F1E886F" w14:textId="77777777" w:rsidR="00131764" w:rsidRPr="00562870" w:rsidRDefault="00131764" w:rsidP="001707F2">
      <w:pPr>
        <w:shd w:val="clear" w:color="auto" w:fill="FFFFFF"/>
        <w:tabs>
          <w:tab w:val="left" w:pos="787"/>
          <w:tab w:val="left" w:pos="1134"/>
        </w:tabs>
        <w:ind w:firstLine="680"/>
        <w:jc w:val="both"/>
        <w:rPr>
          <w:noProof/>
          <w:color w:val="000000"/>
          <w:sz w:val="24"/>
        </w:rPr>
      </w:pPr>
      <w:r w:rsidRPr="00562870">
        <w:rPr>
          <w:noProof/>
          <w:color w:val="000000"/>
          <w:spacing w:val="-22"/>
          <w:sz w:val="24"/>
        </w:rPr>
        <w:t>б)</w:t>
      </w:r>
      <w:r w:rsidRPr="00562870">
        <w:rPr>
          <w:noProof/>
          <w:color w:val="000000"/>
          <w:sz w:val="24"/>
        </w:rPr>
        <w:t xml:space="preserve"> </w:t>
      </w:r>
      <w:r w:rsidRPr="00562870">
        <w:rPr>
          <w:noProof/>
          <w:color w:val="000000"/>
          <w:spacing w:val="-5"/>
          <w:sz w:val="24"/>
        </w:rPr>
        <w:t>обеспечит подтверждение факта их уничтожения.</w:t>
      </w:r>
    </w:p>
    <w:p w14:paraId="51650787" w14:textId="77777777" w:rsidR="00131764" w:rsidRPr="00562870" w:rsidRDefault="00131764" w:rsidP="001707F2">
      <w:pPr>
        <w:shd w:val="clear" w:color="auto" w:fill="FFFFFF"/>
        <w:ind w:firstLine="680"/>
        <w:jc w:val="both"/>
        <w:rPr>
          <w:noProof/>
          <w:color w:val="000000"/>
          <w:sz w:val="24"/>
        </w:rPr>
      </w:pPr>
      <w:r w:rsidRPr="00562870">
        <w:rPr>
          <w:b/>
          <w:bCs/>
          <w:noProof/>
          <w:color w:val="000000"/>
          <w:spacing w:val="-12"/>
          <w:sz w:val="24"/>
        </w:rPr>
        <w:t xml:space="preserve">3.5. </w:t>
      </w:r>
      <w:r w:rsidRPr="00562870">
        <w:rPr>
          <w:b/>
          <w:bCs/>
          <w:noProof/>
          <w:color w:val="000000"/>
          <w:sz w:val="24"/>
        </w:rPr>
        <w:tab/>
      </w:r>
      <w:r w:rsidRPr="00562870">
        <w:rPr>
          <w:b/>
          <w:bCs/>
          <w:noProof/>
          <w:color w:val="000000"/>
          <w:spacing w:val="-6"/>
          <w:sz w:val="24"/>
        </w:rPr>
        <w:t>Срок защиты и неразглашения информации</w:t>
      </w:r>
    </w:p>
    <w:p w14:paraId="2BDEB3F7" w14:textId="77777777" w:rsidR="00131764" w:rsidRPr="00562870" w:rsidRDefault="00131764" w:rsidP="001707F2">
      <w:pPr>
        <w:shd w:val="clear" w:color="auto" w:fill="FFFFFF"/>
        <w:ind w:firstLine="680"/>
        <w:jc w:val="both"/>
        <w:rPr>
          <w:b/>
          <w:bCs/>
          <w:noProof/>
          <w:color w:val="000000"/>
          <w:spacing w:val="-12"/>
          <w:sz w:val="24"/>
        </w:rPr>
      </w:pPr>
      <w:r w:rsidRPr="00562870">
        <w:rPr>
          <w:noProof/>
          <w:color w:val="000000"/>
          <w:sz w:val="24"/>
        </w:rPr>
        <w:t xml:space="preserve">Стороны не должны разглашать никакую конфиденциальную информацию </w:t>
      </w:r>
      <w:r w:rsidRPr="00562870">
        <w:rPr>
          <w:noProof/>
          <w:color w:val="000000"/>
          <w:spacing w:val="-4"/>
          <w:sz w:val="24"/>
        </w:rPr>
        <w:t xml:space="preserve">третьим сторонам в течение срока использования решений, разработанных в ходе </w:t>
      </w:r>
      <w:r w:rsidRPr="00562870">
        <w:rPr>
          <w:noProof/>
          <w:color w:val="000000"/>
          <w:spacing w:val="-5"/>
          <w:sz w:val="24"/>
        </w:rPr>
        <w:t xml:space="preserve">выполнения договорных отношений за исключением строго оговоренных настоящим </w:t>
      </w:r>
      <w:r w:rsidRPr="00562870">
        <w:rPr>
          <w:noProof/>
          <w:color w:val="000000"/>
          <w:sz w:val="24"/>
        </w:rPr>
        <w:t>Соглашением случаев.</w:t>
      </w:r>
    </w:p>
    <w:p w14:paraId="19AAD01E" w14:textId="77777777" w:rsidR="00131764" w:rsidRPr="00562870" w:rsidRDefault="00131764" w:rsidP="001707F2">
      <w:pPr>
        <w:shd w:val="clear" w:color="auto" w:fill="FFFFFF"/>
        <w:tabs>
          <w:tab w:val="left" w:pos="1027"/>
        </w:tabs>
        <w:ind w:firstLine="680"/>
        <w:jc w:val="both"/>
        <w:rPr>
          <w:noProof/>
          <w:color w:val="000000"/>
          <w:sz w:val="24"/>
        </w:rPr>
      </w:pPr>
      <w:r w:rsidRPr="00562870">
        <w:rPr>
          <w:b/>
          <w:bCs/>
          <w:noProof/>
          <w:color w:val="000000"/>
          <w:spacing w:val="-12"/>
          <w:sz w:val="24"/>
        </w:rPr>
        <w:lastRenderedPageBreak/>
        <w:t>3.6.</w:t>
      </w:r>
      <w:r w:rsidRPr="00562870">
        <w:rPr>
          <w:b/>
          <w:bCs/>
          <w:noProof/>
          <w:color w:val="000000"/>
          <w:sz w:val="24"/>
        </w:rPr>
        <w:tab/>
      </w:r>
      <w:r w:rsidRPr="00562870">
        <w:rPr>
          <w:b/>
          <w:bCs/>
          <w:noProof/>
          <w:color w:val="000000"/>
          <w:spacing w:val="-5"/>
          <w:sz w:val="24"/>
        </w:rPr>
        <w:t>Права на информацию</w:t>
      </w:r>
    </w:p>
    <w:p w14:paraId="48FECA04" w14:textId="77777777" w:rsidR="00131764" w:rsidRPr="00562870" w:rsidRDefault="00131764" w:rsidP="001707F2">
      <w:pPr>
        <w:shd w:val="clear" w:color="auto" w:fill="FFFFFF"/>
        <w:tabs>
          <w:tab w:val="left" w:pos="1301"/>
        </w:tabs>
        <w:ind w:firstLine="680"/>
        <w:jc w:val="both"/>
        <w:rPr>
          <w:noProof/>
          <w:color w:val="000000"/>
          <w:spacing w:val="-15"/>
          <w:sz w:val="24"/>
        </w:rPr>
      </w:pPr>
      <w:r w:rsidRPr="00562870">
        <w:rPr>
          <w:noProof/>
          <w:color w:val="000000"/>
          <w:sz w:val="24"/>
        </w:rPr>
        <w:t xml:space="preserve">3.6.1. Вся информация, выдаваемая Раскрывающей стороной Получающей </w:t>
      </w:r>
      <w:r w:rsidRPr="00562870">
        <w:rPr>
          <w:noProof/>
          <w:color w:val="000000"/>
          <w:spacing w:val="-5"/>
          <w:sz w:val="24"/>
        </w:rPr>
        <w:t xml:space="preserve">стороне в какой-либо форме согласно договору, будет и останется исключительной собственностью Раскрывающей стороны или ей принадлежит исключительное право </w:t>
      </w:r>
      <w:r w:rsidRPr="00562870">
        <w:rPr>
          <w:noProof/>
          <w:color w:val="000000"/>
          <w:sz w:val="24"/>
        </w:rPr>
        <w:t>распоряжаться ею от имени собственника.</w:t>
      </w:r>
    </w:p>
    <w:p w14:paraId="7198E15A" w14:textId="77777777" w:rsidR="00131764" w:rsidRPr="00562870" w:rsidRDefault="00131764" w:rsidP="001707F2">
      <w:pPr>
        <w:shd w:val="clear" w:color="auto" w:fill="FFFFFF"/>
        <w:tabs>
          <w:tab w:val="left" w:pos="1301"/>
        </w:tabs>
        <w:ind w:firstLine="680"/>
        <w:jc w:val="both"/>
        <w:rPr>
          <w:noProof/>
          <w:color w:val="000000"/>
          <w:spacing w:val="-12"/>
          <w:sz w:val="24"/>
        </w:rPr>
      </w:pPr>
      <w:r w:rsidRPr="00562870">
        <w:rPr>
          <w:noProof/>
          <w:color w:val="000000"/>
          <w:sz w:val="24"/>
        </w:rPr>
        <w:t xml:space="preserve">3.6.2. Получающая сторона не приобретает право на информацию, а лишь </w:t>
      </w:r>
      <w:r w:rsidRPr="00562870">
        <w:rPr>
          <w:noProof/>
          <w:color w:val="000000"/>
          <w:spacing w:val="-5"/>
          <w:sz w:val="24"/>
        </w:rPr>
        <w:t xml:space="preserve">получает право на ее использование, исключительно в целях, упомянутых в настоящем </w:t>
      </w:r>
      <w:r w:rsidRPr="00562870">
        <w:rPr>
          <w:noProof/>
          <w:color w:val="000000"/>
          <w:sz w:val="24"/>
        </w:rPr>
        <w:t>Соглашении.</w:t>
      </w:r>
    </w:p>
    <w:p w14:paraId="110A3B1A" w14:textId="77777777" w:rsidR="00131764" w:rsidRPr="00562870" w:rsidRDefault="00131764" w:rsidP="001707F2">
      <w:pPr>
        <w:shd w:val="clear" w:color="auto" w:fill="FFFFFF"/>
        <w:tabs>
          <w:tab w:val="left" w:pos="1301"/>
        </w:tabs>
        <w:ind w:firstLine="680"/>
        <w:jc w:val="both"/>
        <w:rPr>
          <w:noProof/>
          <w:color w:val="000000"/>
          <w:spacing w:val="-13"/>
          <w:sz w:val="24"/>
        </w:rPr>
      </w:pPr>
      <w:r w:rsidRPr="00562870">
        <w:rPr>
          <w:noProof/>
          <w:color w:val="000000"/>
          <w:spacing w:val="-5"/>
          <w:sz w:val="24"/>
        </w:rPr>
        <w:t xml:space="preserve">3.6.3. Раскрывая сведения Получающей стороне, Раскрывающая сторона не </w:t>
      </w:r>
      <w:r w:rsidRPr="00562870">
        <w:rPr>
          <w:noProof/>
          <w:color w:val="000000"/>
          <w:sz w:val="24"/>
        </w:rPr>
        <w:t xml:space="preserve">предоставляет Получающей стороне никаких дополнительных прав, в том числе </w:t>
      </w:r>
      <w:r w:rsidRPr="00562870">
        <w:rPr>
          <w:noProof/>
          <w:color w:val="000000"/>
          <w:spacing w:val="-5"/>
          <w:sz w:val="24"/>
        </w:rPr>
        <w:t xml:space="preserve">никаких лицензий или титульных прав на патенты, авторских прав, торговых марок, </w:t>
      </w:r>
      <w:r w:rsidRPr="00562870">
        <w:rPr>
          <w:noProof/>
          <w:color w:val="000000"/>
          <w:sz w:val="24"/>
        </w:rPr>
        <w:t>принадлежащих Раскрывающей стороне.</w:t>
      </w:r>
    </w:p>
    <w:p w14:paraId="5089FC3B" w14:textId="77777777" w:rsidR="00131764" w:rsidRPr="00562870" w:rsidRDefault="00131764" w:rsidP="001707F2">
      <w:pPr>
        <w:shd w:val="clear" w:color="auto" w:fill="FFFFFF"/>
        <w:tabs>
          <w:tab w:val="left" w:pos="1478"/>
        </w:tabs>
        <w:ind w:firstLine="680"/>
        <w:jc w:val="both"/>
        <w:rPr>
          <w:noProof/>
          <w:color w:val="000000"/>
          <w:sz w:val="24"/>
        </w:rPr>
      </w:pPr>
      <w:r w:rsidRPr="00562870">
        <w:rPr>
          <w:noProof/>
          <w:color w:val="000000"/>
          <w:spacing w:val="-11"/>
          <w:sz w:val="24"/>
        </w:rPr>
        <w:t>3.6.4.</w:t>
      </w:r>
      <w:r w:rsidRPr="00562870">
        <w:rPr>
          <w:noProof/>
          <w:color w:val="000000"/>
          <w:sz w:val="24"/>
        </w:rPr>
        <w:t xml:space="preserve"> Получающая сторона не может видоизменять, разрабатывать, декомпилировать, разбирать или использовать в нарушение настоящего Соглашения </w:t>
      </w:r>
      <w:r w:rsidRPr="00562870">
        <w:rPr>
          <w:noProof/>
          <w:color w:val="000000"/>
          <w:spacing w:val="-5"/>
          <w:sz w:val="24"/>
        </w:rPr>
        <w:t xml:space="preserve">любые программные продукты или материальные объекты, содержащие информацию </w:t>
      </w:r>
      <w:r w:rsidRPr="00562870">
        <w:rPr>
          <w:noProof/>
          <w:color w:val="000000"/>
          <w:sz w:val="24"/>
        </w:rPr>
        <w:t>Раскрывающей стороны.</w:t>
      </w:r>
    </w:p>
    <w:p w14:paraId="589E4E94" w14:textId="77777777" w:rsidR="00131764" w:rsidRPr="00562870" w:rsidRDefault="00131764" w:rsidP="001707F2">
      <w:pPr>
        <w:shd w:val="clear" w:color="auto" w:fill="FFFFFF"/>
        <w:tabs>
          <w:tab w:val="left" w:pos="1027"/>
        </w:tabs>
        <w:ind w:firstLine="680"/>
        <w:jc w:val="both"/>
        <w:rPr>
          <w:b/>
          <w:noProof/>
          <w:color w:val="000000"/>
          <w:sz w:val="24"/>
        </w:rPr>
      </w:pPr>
      <w:r w:rsidRPr="00562870">
        <w:rPr>
          <w:b/>
          <w:noProof/>
          <w:color w:val="000000"/>
          <w:spacing w:val="-12"/>
          <w:sz w:val="24"/>
        </w:rPr>
        <w:t>3.7.</w:t>
      </w:r>
      <w:r w:rsidRPr="00562870">
        <w:rPr>
          <w:b/>
          <w:noProof/>
          <w:color w:val="000000"/>
          <w:sz w:val="24"/>
        </w:rPr>
        <w:tab/>
        <w:t xml:space="preserve"> Средства </w:t>
      </w:r>
      <w:r w:rsidRPr="00562870">
        <w:rPr>
          <w:b/>
          <w:bCs/>
          <w:noProof/>
          <w:color w:val="000000"/>
          <w:sz w:val="24"/>
        </w:rPr>
        <w:t>защиты</w:t>
      </w:r>
    </w:p>
    <w:p w14:paraId="4C397A3A" w14:textId="77777777" w:rsidR="00131764" w:rsidRPr="00562870" w:rsidRDefault="00131764" w:rsidP="001707F2">
      <w:pPr>
        <w:shd w:val="clear" w:color="auto" w:fill="FFFFFF"/>
        <w:tabs>
          <w:tab w:val="left" w:pos="1282"/>
        </w:tabs>
        <w:ind w:firstLine="680"/>
        <w:jc w:val="both"/>
        <w:rPr>
          <w:noProof/>
          <w:color w:val="000000"/>
          <w:spacing w:val="-15"/>
          <w:sz w:val="24"/>
        </w:rPr>
      </w:pPr>
      <w:r w:rsidRPr="00562870">
        <w:rPr>
          <w:noProof/>
          <w:color w:val="000000"/>
          <w:spacing w:val="-4"/>
          <w:sz w:val="24"/>
        </w:rPr>
        <w:t xml:space="preserve">3.7.1. Стороны согласны, что все споры и разногласия между Раскрывающей </w:t>
      </w:r>
      <w:r w:rsidRPr="00562870">
        <w:rPr>
          <w:noProof/>
          <w:color w:val="000000"/>
          <w:spacing w:val="-6"/>
          <w:sz w:val="24"/>
        </w:rPr>
        <w:t xml:space="preserve">Стороной и Получающей стороной, возникающие из и/или связанные с настоящим </w:t>
      </w:r>
      <w:r w:rsidRPr="00562870">
        <w:rPr>
          <w:noProof/>
          <w:color w:val="000000"/>
          <w:spacing w:val="-5"/>
          <w:sz w:val="24"/>
        </w:rPr>
        <w:t>Соглашением, будут рассматриваться в соответствии с законодательством РФ. Место судопроизводства определяется в соответствующем договоре на оказание услуг.</w:t>
      </w:r>
    </w:p>
    <w:p w14:paraId="5412E394" w14:textId="77777777" w:rsidR="00131764" w:rsidRPr="00562870" w:rsidRDefault="00131764" w:rsidP="001707F2">
      <w:pPr>
        <w:shd w:val="clear" w:color="auto" w:fill="FFFFFF"/>
        <w:tabs>
          <w:tab w:val="left" w:pos="1282"/>
        </w:tabs>
        <w:ind w:firstLine="680"/>
        <w:jc w:val="both"/>
        <w:rPr>
          <w:noProof/>
          <w:color w:val="000000"/>
          <w:spacing w:val="-11"/>
          <w:sz w:val="24"/>
        </w:rPr>
      </w:pPr>
      <w:r w:rsidRPr="00562870">
        <w:rPr>
          <w:noProof/>
          <w:color w:val="000000"/>
          <w:spacing w:val="-5"/>
          <w:sz w:val="24"/>
        </w:rPr>
        <w:t xml:space="preserve">3.7.2. Стороны признают, что денежная компенсация ущерба может являться </w:t>
      </w:r>
      <w:r w:rsidRPr="00562870">
        <w:rPr>
          <w:noProof/>
          <w:color w:val="000000"/>
          <w:spacing w:val="-6"/>
          <w:sz w:val="24"/>
        </w:rPr>
        <w:t xml:space="preserve">недостаточным средством защиты в случае нарушения настоящего Соглашения и, что </w:t>
      </w:r>
      <w:r w:rsidRPr="00562870">
        <w:rPr>
          <w:noProof/>
          <w:color w:val="000000"/>
          <w:sz w:val="24"/>
        </w:rPr>
        <w:t xml:space="preserve">Раскрывающая сторона должна иметь право, без отказа от других прав и средств </w:t>
      </w:r>
      <w:r w:rsidRPr="00562870">
        <w:rPr>
          <w:noProof/>
          <w:color w:val="000000"/>
          <w:spacing w:val="-2"/>
          <w:sz w:val="24"/>
        </w:rPr>
        <w:t xml:space="preserve">защиты, на такие средства судебной защиты в виде судебного запрещения, которые </w:t>
      </w:r>
      <w:r w:rsidRPr="00562870">
        <w:rPr>
          <w:noProof/>
          <w:color w:val="000000"/>
          <w:sz w:val="24"/>
        </w:rPr>
        <w:t>могут быть сочтены судом правильными.</w:t>
      </w:r>
    </w:p>
    <w:p w14:paraId="73B17CCE" w14:textId="77777777" w:rsidR="00131764" w:rsidRPr="00562870" w:rsidRDefault="00131764" w:rsidP="001707F2">
      <w:pPr>
        <w:shd w:val="clear" w:color="auto" w:fill="FFFFFF"/>
        <w:tabs>
          <w:tab w:val="left" w:pos="1022"/>
        </w:tabs>
        <w:ind w:firstLine="680"/>
        <w:jc w:val="both"/>
        <w:rPr>
          <w:noProof/>
          <w:color w:val="000000"/>
          <w:sz w:val="24"/>
        </w:rPr>
      </w:pPr>
      <w:r w:rsidRPr="00562870">
        <w:rPr>
          <w:b/>
          <w:bCs/>
          <w:noProof/>
          <w:color w:val="000000"/>
          <w:spacing w:val="-17"/>
          <w:sz w:val="24"/>
        </w:rPr>
        <w:t>4.</w:t>
      </w:r>
      <w:r w:rsidRPr="00562870">
        <w:rPr>
          <w:b/>
          <w:bCs/>
          <w:noProof/>
          <w:color w:val="000000"/>
          <w:sz w:val="24"/>
        </w:rPr>
        <w:tab/>
      </w:r>
      <w:r w:rsidRPr="00562870">
        <w:rPr>
          <w:b/>
          <w:bCs/>
          <w:noProof/>
          <w:color w:val="000000"/>
          <w:spacing w:val="-6"/>
          <w:sz w:val="24"/>
        </w:rPr>
        <w:t>Раскрытие информации</w:t>
      </w:r>
    </w:p>
    <w:p w14:paraId="7B0DD515" w14:textId="77777777" w:rsidR="00131764" w:rsidRPr="00562870" w:rsidRDefault="00131764" w:rsidP="001707F2">
      <w:pPr>
        <w:shd w:val="clear" w:color="auto" w:fill="FFFFFF"/>
        <w:ind w:firstLine="680"/>
        <w:jc w:val="both"/>
        <w:rPr>
          <w:noProof/>
          <w:color w:val="000000"/>
          <w:sz w:val="24"/>
        </w:rPr>
      </w:pPr>
      <w:r w:rsidRPr="00562870">
        <w:rPr>
          <w:noProof/>
          <w:color w:val="000000"/>
          <w:spacing w:val="-5"/>
          <w:sz w:val="24"/>
        </w:rPr>
        <w:t xml:space="preserve">4.1. Получающая сторона может разгласить конфиденциальную информацию </w:t>
      </w:r>
      <w:r w:rsidRPr="00562870">
        <w:rPr>
          <w:bCs/>
          <w:noProof/>
          <w:color w:val="000000"/>
          <w:spacing w:val="-5"/>
          <w:sz w:val="24"/>
        </w:rPr>
        <w:t>в</w:t>
      </w:r>
      <w:r w:rsidRPr="00562870">
        <w:rPr>
          <w:b/>
          <w:bCs/>
          <w:noProof/>
          <w:color w:val="000000"/>
          <w:spacing w:val="-5"/>
          <w:sz w:val="24"/>
        </w:rPr>
        <w:t xml:space="preserve"> </w:t>
      </w:r>
      <w:r w:rsidRPr="00562870">
        <w:rPr>
          <w:noProof/>
          <w:color w:val="000000"/>
          <w:spacing w:val="-3"/>
          <w:sz w:val="24"/>
        </w:rPr>
        <w:t xml:space="preserve">соответствии с судебным или иным решением, предусмотренным законодательством </w:t>
      </w:r>
      <w:r w:rsidRPr="00562870">
        <w:rPr>
          <w:noProof/>
          <w:color w:val="000000"/>
          <w:sz w:val="24"/>
        </w:rPr>
        <w:t>РФ, при условии, что:</w:t>
      </w:r>
    </w:p>
    <w:p w14:paraId="5CB47658" w14:textId="77777777" w:rsidR="00131764" w:rsidRPr="00562870" w:rsidRDefault="00131764" w:rsidP="001707F2">
      <w:pPr>
        <w:shd w:val="clear" w:color="auto" w:fill="FFFFFF"/>
        <w:ind w:firstLine="680"/>
        <w:jc w:val="both"/>
        <w:rPr>
          <w:noProof/>
          <w:color w:val="000000"/>
          <w:sz w:val="24"/>
        </w:rPr>
      </w:pPr>
      <w:r w:rsidRPr="00562870">
        <w:rPr>
          <w:noProof/>
          <w:color w:val="000000"/>
          <w:spacing w:val="-4"/>
          <w:sz w:val="24"/>
        </w:rPr>
        <w:t xml:space="preserve">а) заблаговременно уведомит Раскрывающую сторону о требовании такого </w:t>
      </w:r>
      <w:r w:rsidRPr="00562870">
        <w:rPr>
          <w:noProof/>
          <w:color w:val="000000"/>
          <w:sz w:val="24"/>
        </w:rPr>
        <w:t xml:space="preserve">разглашения, чтобы у Раскрывающей стороны было достаточно времени для </w:t>
      </w:r>
      <w:r w:rsidRPr="00562870">
        <w:rPr>
          <w:noProof/>
          <w:color w:val="000000"/>
          <w:spacing w:val="-5"/>
          <w:sz w:val="24"/>
        </w:rPr>
        <w:t>опротестования разглашения либо принятия компенсационных мер;</w:t>
      </w:r>
    </w:p>
    <w:p w14:paraId="122D0795" w14:textId="77777777" w:rsidR="00131764" w:rsidRPr="00562870" w:rsidRDefault="00131764" w:rsidP="001707F2">
      <w:pPr>
        <w:shd w:val="clear" w:color="auto" w:fill="FFFFFF"/>
        <w:ind w:firstLine="680"/>
        <w:jc w:val="both"/>
        <w:rPr>
          <w:noProof/>
          <w:color w:val="000000"/>
          <w:sz w:val="24"/>
        </w:rPr>
      </w:pPr>
      <w:r w:rsidRPr="00562870">
        <w:rPr>
          <w:noProof/>
          <w:color w:val="000000"/>
          <w:sz w:val="24"/>
        </w:rPr>
        <w:t>б) предоставит Раскрывающей стороне данные о перечне, содержании и объеме конфиденциальной информации, подлежащей разглашению;</w:t>
      </w:r>
    </w:p>
    <w:p w14:paraId="64888B09" w14:textId="77777777" w:rsidR="00131764" w:rsidRPr="00562870" w:rsidRDefault="00131764" w:rsidP="001707F2">
      <w:pPr>
        <w:shd w:val="clear" w:color="auto" w:fill="FFFFFF"/>
        <w:tabs>
          <w:tab w:val="left" w:pos="960"/>
        </w:tabs>
        <w:ind w:firstLine="680"/>
        <w:jc w:val="both"/>
        <w:rPr>
          <w:noProof/>
          <w:color w:val="000000"/>
          <w:sz w:val="24"/>
        </w:rPr>
      </w:pPr>
      <w:r w:rsidRPr="00562870">
        <w:rPr>
          <w:noProof/>
          <w:color w:val="000000"/>
          <w:spacing w:val="-17"/>
          <w:sz w:val="24"/>
        </w:rPr>
        <w:t>в)</w:t>
      </w:r>
      <w:r w:rsidRPr="00562870">
        <w:rPr>
          <w:noProof/>
          <w:color w:val="000000"/>
          <w:sz w:val="24"/>
        </w:rPr>
        <w:t xml:space="preserve"> </w:t>
      </w:r>
      <w:r w:rsidRPr="00562870">
        <w:rPr>
          <w:noProof/>
          <w:color w:val="000000"/>
          <w:spacing w:val="-6"/>
          <w:sz w:val="24"/>
        </w:rPr>
        <w:t xml:space="preserve">примет меры к ограничению объема разглашаемых сведений и количества лиц, </w:t>
      </w:r>
      <w:r w:rsidRPr="00562870">
        <w:rPr>
          <w:noProof/>
          <w:color w:val="000000"/>
          <w:sz w:val="24"/>
        </w:rPr>
        <w:t>которым они разглашаются;</w:t>
      </w:r>
    </w:p>
    <w:p w14:paraId="654AC30A" w14:textId="77777777" w:rsidR="00131764" w:rsidRPr="00562870" w:rsidRDefault="00131764" w:rsidP="001707F2">
      <w:pPr>
        <w:shd w:val="clear" w:color="auto" w:fill="FFFFFF"/>
        <w:tabs>
          <w:tab w:val="left" w:pos="960"/>
        </w:tabs>
        <w:ind w:firstLine="680"/>
        <w:jc w:val="both"/>
        <w:rPr>
          <w:noProof/>
          <w:color w:val="000000"/>
          <w:sz w:val="24"/>
        </w:rPr>
      </w:pPr>
      <w:r w:rsidRPr="00562870">
        <w:rPr>
          <w:noProof/>
          <w:color w:val="000000"/>
          <w:spacing w:val="-15"/>
          <w:sz w:val="24"/>
        </w:rPr>
        <w:t>г)</w:t>
      </w:r>
      <w:r w:rsidRPr="00562870">
        <w:rPr>
          <w:noProof/>
          <w:color w:val="000000"/>
          <w:sz w:val="24"/>
        </w:rPr>
        <w:t xml:space="preserve"> </w:t>
      </w:r>
      <w:r w:rsidRPr="00562870">
        <w:rPr>
          <w:noProof/>
          <w:color w:val="000000"/>
          <w:spacing w:val="-4"/>
          <w:sz w:val="24"/>
        </w:rPr>
        <w:t xml:space="preserve">обеспечит в соответствии с требованиями законодательства РФ по защите </w:t>
      </w:r>
      <w:r w:rsidRPr="00562870">
        <w:rPr>
          <w:noProof/>
          <w:color w:val="000000"/>
          <w:spacing w:val="-5"/>
          <w:sz w:val="24"/>
        </w:rPr>
        <w:t>конфиденциальной информации соответствующие процедуры ее разглашения.</w:t>
      </w:r>
    </w:p>
    <w:p w14:paraId="0029509F" w14:textId="77777777" w:rsidR="00131764" w:rsidRPr="00562870" w:rsidRDefault="00131764" w:rsidP="001707F2">
      <w:pPr>
        <w:shd w:val="clear" w:color="auto" w:fill="FFFFFF"/>
        <w:tabs>
          <w:tab w:val="left" w:pos="1022"/>
        </w:tabs>
        <w:ind w:firstLine="680"/>
        <w:jc w:val="both"/>
        <w:rPr>
          <w:noProof/>
          <w:color w:val="000000"/>
          <w:sz w:val="24"/>
        </w:rPr>
      </w:pPr>
      <w:r w:rsidRPr="00562870">
        <w:rPr>
          <w:noProof/>
          <w:color w:val="000000"/>
          <w:spacing w:val="-11"/>
          <w:sz w:val="24"/>
        </w:rPr>
        <w:t>5.</w:t>
      </w:r>
      <w:r w:rsidRPr="00562870">
        <w:rPr>
          <w:noProof/>
          <w:color w:val="000000"/>
          <w:sz w:val="24"/>
        </w:rPr>
        <w:t xml:space="preserve"> </w:t>
      </w:r>
      <w:r w:rsidRPr="00562870">
        <w:rPr>
          <w:b/>
          <w:bCs/>
          <w:noProof/>
          <w:color w:val="000000"/>
          <w:spacing w:val="-4"/>
          <w:sz w:val="24"/>
        </w:rPr>
        <w:t xml:space="preserve">Ответственность и права </w:t>
      </w:r>
      <w:r w:rsidRPr="00562870">
        <w:rPr>
          <w:b/>
          <w:noProof/>
          <w:color w:val="000000"/>
          <w:spacing w:val="-4"/>
          <w:sz w:val="24"/>
        </w:rPr>
        <w:t>Сторон</w:t>
      </w:r>
    </w:p>
    <w:p w14:paraId="4C068C26" w14:textId="77777777" w:rsidR="00131764" w:rsidRPr="00562870" w:rsidRDefault="00131764" w:rsidP="001707F2">
      <w:pPr>
        <w:shd w:val="clear" w:color="auto" w:fill="FFFFFF"/>
        <w:ind w:firstLine="680"/>
        <w:jc w:val="both"/>
        <w:rPr>
          <w:noProof/>
          <w:color w:val="000000"/>
          <w:sz w:val="24"/>
        </w:rPr>
      </w:pPr>
      <w:r w:rsidRPr="00562870">
        <w:rPr>
          <w:noProof/>
          <w:color w:val="000000"/>
          <w:spacing w:val="-10"/>
          <w:sz w:val="24"/>
        </w:rPr>
        <w:t>5.1. Получающая сторона будет ответственна за:</w:t>
      </w:r>
    </w:p>
    <w:p w14:paraId="323B63FA" w14:textId="77777777" w:rsidR="00131764" w:rsidRPr="00562870" w:rsidRDefault="00131764" w:rsidP="001707F2">
      <w:pPr>
        <w:shd w:val="clear" w:color="auto" w:fill="FFFFFF"/>
        <w:ind w:firstLine="680"/>
        <w:jc w:val="both"/>
        <w:rPr>
          <w:noProof/>
          <w:color w:val="000000"/>
          <w:sz w:val="24"/>
        </w:rPr>
      </w:pPr>
      <w:r w:rsidRPr="00562870">
        <w:rPr>
          <w:noProof/>
          <w:color w:val="000000"/>
          <w:spacing w:val="-4"/>
          <w:sz w:val="24"/>
        </w:rPr>
        <w:t xml:space="preserve">а) несанкционированное или умышленное разглашение конфиденциальной </w:t>
      </w:r>
      <w:r w:rsidRPr="00562870">
        <w:rPr>
          <w:noProof/>
          <w:color w:val="000000"/>
          <w:spacing w:val="-6"/>
          <w:sz w:val="24"/>
        </w:rPr>
        <w:t xml:space="preserve">информации Раскрывающей стороны лицами Получающей стороны, которые работают </w:t>
      </w:r>
      <w:r w:rsidRPr="00562870">
        <w:rPr>
          <w:noProof/>
          <w:color w:val="000000"/>
          <w:sz w:val="24"/>
        </w:rPr>
        <w:t>или работали на нее по найму, а также</w:t>
      </w:r>
    </w:p>
    <w:p w14:paraId="2B772B57" w14:textId="77777777" w:rsidR="00131764" w:rsidRPr="00562870" w:rsidRDefault="00131764" w:rsidP="001707F2">
      <w:pPr>
        <w:shd w:val="clear" w:color="auto" w:fill="FFFFFF"/>
        <w:tabs>
          <w:tab w:val="left" w:pos="1046"/>
        </w:tabs>
        <w:ind w:firstLine="680"/>
        <w:jc w:val="both"/>
        <w:rPr>
          <w:noProof/>
          <w:color w:val="000000"/>
          <w:sz w:val="24"/>
        </w:rPr>
      </w:pPr>
      <w:r w:rsidRPr="00562870">
        <w:rPr>
          <w:noProof/>
          <w:color w:val="000000"/>
          <w:spacing w:val="-14"/>
          <w:sz w:val="24"/>
        </w:rPr>
        <w:t>б)</w:t>
      </w:r>
      <w:r w:rsidRPr="00562870">
        <w:rPr>
          <w:noProof/>
          <w:color w:val="000000"/>
          <w:sz w:val="24"/>
        </w:rPr>
        <w:t xml:space="preserve"> </w:t>
      </w:r>
      <w:r w:rsidRPr="00562870">
        <w:rPr>
          <w:noProof/>
          <w:color w:val="000000"/>
          <w:spacing w:val="-4"/>
          <w:sz w:val="24"/>
        </w:rPr>
        <w:t xml:space="preserve">несанкционированное использование этими лицами конфиденциальной </w:t>
      </w:r>
      <w:r w:rsidRPr="00562870">
        <w:rPr>
          <w:noProof/>
          <w:color w:val="000000"/>
          <w:sz w:val="24"/>
        </w:rPr>
        <w:t>информации,</w:t>
      </w:r>
    </w:p>
    <w:p w14:paraId="15C660F4" w14:textId="77777777" w:rsidR="00131764" w:rsidRPr="00562870" w:rsidRDefault="00131764" w:rsidP="001707F2">
      <w:pPr>
        <w:shd w:val="clear" w:color="auto" w:fill="FFFFFF"/>
        <w:tabs>
          <w:tab w:val="left" w:pos="1046"/>
        </w:tabs>
        <w:ind w:firstLine="680"/>
        <w:jc w:val="both"/>
        <w:rPr>
          <w:noProof/>
          <w:color w:val="000000"/>
          <w:sz w:val="24"/>
        </w:rPr>
      </w:pPr>
      <w:r w:rsidRPr="00562870">
        <w:rPr>
          <w:noProof/>
          <w:color w:val="000000"/>
          <w:spacing w:val="-16"/>
          <w:sz w:val="24"/>
        </w:rPr>
        <w:t>в)</w:t>
      </w:r>
      <w:r w:rsidRPr="00562870">
        <w:rPr>
          <w:noProof/>
          <w:color w:val="000000"/>
          <w:sz w:val="24"/>
        </w:rPr>
        <w:t xml:space="preserve"> </w:t>
      </w:r>
      <w:r w:rsidRPr="00562870">
        <w:rPr>
          <w:noProof/>
          <w:color w:val="000000"/>
          <w:spacing w:val="-4"/>
          <w:sz w:val="24"/>
        </w:rPr>
        <w:t xml:space="preserve">несоблюдение столь же высокой степени осторожности пользования </w:t>
      </w:r>
      <w:r w:rsidRPr="00562870">
        <w:rPr>
          <w:noProof/>
          <w:color w:val="000000"/>
          <w:sz w:val="24"/>
        </w:rPr>
        <w:t xml:space="preserve">конфиденциальной информацией, какую бы соблюдала в разумных пределах </w:t>
      </w:r>
      <w:r w:rsidRPr="00562870">
        <w:rPr>
          <w:noProof/>
          <w:color w:val="000000"/>
          <w:spacing w:val="-5"/>
          <w:sz w:val="24"/>
        </w:rPr>
        <w:t xml:space="preserve">Получающая сторона в отношении своей собственной конфиденциальной информации </w:t>
      </w:r>
      <w:r w:rsidRPr="00562870">
        <w:rPr>
          <w:noProof/>
          <w:color w:val="000000"/>
          <w:sz w:val="24"/>
        </w:rPr>
        <w:t>аналогичной важности,</w:t>
      </w:r>
    </w:p>
    <w:p w14:paraId="76823AE4" w14:textId="77777777" w:rsidR="00131764" w:rsidRPr="00562870" w:rsidRDefault="00131764" w:rsidP="001707F2">
      <w:pPr>
        <w:shd w:val="clear" w:color="auto" w:fill="FFFFFF"/>
        <w:tabs>
          <w:tab w:val="left" w:pos="1046"/>
        </w:tabs>
        <w:ind w:firstLine="680"/>
        <w:jc w:val="both"/>
        <w:rPr>
          <w:noProof/>
          <w:color w:val="000000"/>
          <w:sz w:val="24"/>
        </w:rPr>
      </w:pPr>
      <w:r w:rsidRPr="00562870">
        <w:rPr>
          <w:noProof/>
          <w:color w:val="000000"/>
          <w:spacing w:val="-15"/>
          <w:sz w:val="24"/>
        </w:rPr>
        <w:t>г)</w:t>
      </w:r>
      <w:r w:rsidRPr="00562870">
        <w:rPr>
          <w:noProof/>
          <w:color w:val="000000"/>
          <w:sz w:val="24"/>
        </w:rPr>
        <w:t xml:space="preserve"> </w:t>
      </w:r>
      <w:r w:rsidRPr="00562870">
        <w:rPr>
          <w:noProof/>
          <w:color w:val="000000"/>
          <w:spacing w:val="-4"/>
          <w:sz w:val="24"/>
        </w:rPr>
        <w:t xml:space="preserve">не прекращение несанкционированного или неумышленного разглашения </w:t>
      </w:r>
      <w:r w:rsidRPr="00562870">
        <w:rPr>
          <w:noProof/>
          <w:color w:val="000000"/>
          <w:sz w:val="24"/>
        </w:rPr>
        <w:t xml:space="preserve">конфиденциальной информации Раскрывающей стороны, либо не прекращение </w:t>
      </w:r>
      <w:r w:rsidRPr="00562870">
        <w:rPr>
          <w:noProof/>
          <w:color w:val="000000"/>
          <w:spacing w:val="-5"/>
          <w:sz w:val="24"/>
        </w:rPr>
        <w:t xml:space="preserve">нарушений пользования ею после обнаружения (выявление) фактов разглашения или </w:t>
      </w:r>
      <w:r w:rsidRPr="00562870">
        <w:rPr>
          <w:noProof/>
          <w:color w:val="000000"/>
          <w:sz w:val="24"/>
        </w:rPr>
        <w:t>нарушения мер осторожности пользования.</w:t>
      </w:r>
    </w:p>
    <w:p w14:paraId="7D1A3D40" w14:textId="77777777" w:rsidR="00131764" w:rsidRPr="00562870" w:rsidRDefault="00131764" w:rsidP="001707F2">
      <w:pPr>
        <w:shd w:val="clear" w:color="auto" w:fill="FFFFFF"/>
        <w:ind w:firstLine="680"/>
        <w:jc w:val="both"/>
        <w:rPr>
          <w:noProof/>
          <w:color w:val="000000"/>
          <w:sz w:val="24"/>
        </w:rPr>
      </w:pPr>
      <w:r w:rsidRPr="00562870">
        <w:rPr>
          <w:noProof/>
          <w:color w:val="000000"/>
          <w:sz w:val="24"/>
        </w:rPr>
        <w:t xml:space="preserve">5.2. В случае установления вины Получающей стороны в разглашении </w:t>
      </w:r>
      <w:r w:rsidRPr="00562870">
        <w:rPr>
          <w:noProof/>
          <w:color w:val="000000"/>
          <w:spacing w:val="-1"/>
          <w:sz w:val="24"/>
        </w:rPr>
        <w:t xml:space="preserve">конфиденциальной информации Раскрывающая сторона имеет право по своему </w:t>
      </w:r>
      <w:r w:rsidRPr="00562870">
        <w:rPr>
          <w:noProof/>
          <w:color w:val="000000"/>
          <w:spacing w:val="-6"/>
          <w:sz w:val="24"/>
        </w:rPr>
        <w:t xml:space="preserve">усмотрению взыскать убытки, понесенные в связи с разглашением или использованием </w:t>
      </w:r>
      <w:r w:rsidRPr="00562870">
        <w:rPr>
          <w:noProof/>
          <w:color w:val="000000"/>
          <w:spacing w:val="-5"/>
          <w:sz w:val="24"/>
        </w:rPr>
        <w:t xml:space="preserve">этой информации, либо получить от Получающей стороны штраф в соответствии </w:t>
      </w:r>
      <w:r w:rsidRPr="00562870">
        <w:rPr>
          <w:b/>
          <w:bCs/>
          <w:noProof/>
          <w:color w:val="000000"/>
          <w:spacing w:val="-5"/>
          <w:sz w:val="24"/>
        </w:rPr>
        <w:t xml:space="preserve">с </w:t>
      </w:r>
      <w:r w:rsidRPr="00562870">
        <w:rPr>
          <w:noProof/>
          <w:color w:val="000000"/>
          <w:sz w:val="24"/>
        </w:rPr>
        <w:t>действующим законодательством РФ.</w:t>
      </w:r>
    </w:p>
    <w:p w14:paraId="72ACCD56" w14:textId="77777777" w:rsidR="00131764" w:rsidRPr="00562870" w:rsidRDefault="00131764" w:rsidP="001707F2">
      <w:pPr>
        <w:shd w:val="clear" w:color="auto" w:fill="FFFFFF"/>
        <w:ind w:firstLine="680"/>
        <w:jc w:val="both"/>
        <w:rPr>
          <w:b/>
          <w:noProof/>
          <w:color w:val="000000"/>
          <w:sz w:val="24"/>
        </w:rPr>
      </w:pPr>
      <w:r w:rsidRPr="00562870">
        <w:rPr>
          <w:b/>
          <w:bCs/>
          <w:noProof/>
          <w:color w:val="000000"/>
          <w:spacing w:val="-3"/>
          <w:sz w:val="24"/>
        </w:rPr>
        <w:t xml:space="preserve">6. </w:t>
      </w:r>
      <w:r w:rsidRPr="00562870">
        <w:rPr>
          <w:b/>
          <w:noProof/>
          <w:color w:val="000000"/>
          <w:spacing w:val="-3"/>
          <w:sz w:val="24"/>
        </w:rPr>
        <w:t xml:space="preserve">Статус </w:t>
      </w:r>
      <w:r w:rsidRPr="00562870">
        <w:rPr>
          <w:b/>
          <w:bCs/>
          <w:noProof/>
          <w:color w:val="000000"/>
          <w:spacing w:val="-3"/>
          <w:sz w:val="24"/>
        </w:rPr>
        <w:t>и условия действия Соглашения</w:t>
      </w:r>
    </w:p>
    <w:p w14:paraId="6A4E5DA4" w14:textId="77777777" w:rsidR="00131764" w:rsidRPr="00562870" w:rsidRDefault="00131764" w:rsidP="001707F2">
      <w:pPr>
        <w:shd w:val="clear" w:color="auto" w:fill="FFFFFF"/>
        <w:tabs>
          <w:tab w:val="left" w:pos="1162"/>
        </w:tabs>
        <w:ind w:firstLine="680"/>
        <w:jc w:val="both"/>
        <w:rPr>
          <w:noProof/>
          <w:color w:val="000000"/>
          <w:sz w:val="24"/>
        </w:rPr>
      </w:pPr>
      <w:r w:rsidRPr="00562870">
        <w:rPr>
          <w:noProof/>
          <w:color w:val="000000"/>
          <w:spacing w:val="-18"/>
          <w:sz w:val="24"/>
        </w:rPr>
        <w:t>6.1.</w:t>
      </w:r>
      <w:r w:rsidRPr="00562870">
        <w:rPr>
          <w:noProof/>
          <w:color w:val="000000"/>
          <w:sz w:val="24"/>
        </w:rPr>
        <w:t xml:space="preserve"> Настоящее Соглашение вступает в силу с даты подписания настоящего Соглашения.</w:t>
      </w:r>
    </w:p>
    <w:p w14:paraId="5B6B5117" w14:textId="77777777" w:rsidR="00131764" w:rsidRPr="00562870" w:rsidRDefault="00131764" w:rsidP="001707F2">
      <w:pPr>
        <w:shd w:val="clear" w:color="auto" w:fill="FFFFFF"/>
        <w:tabs>
          <w:tab w:val="left" w:pos="1066"/>
        </w:tabs>
        <w:ind w:firstLine="680"/>
        <w:jc w:val="both"/>
        <w:rPr>
          <w:noProof/>
          <w:color w:val="000000"/>
          <w:sz w:val="24"/>
        </w:rPr>
      </w:pPr>
      <w:r w:rsidRPr="00562870">
        <w:rPr>
          <w:noProof/>
          <w:color w:val="000000"/>
          <w:spacing w:val="-12"/>
          <w:sz w:val="24"/>
        </w:rPr>
        <w:t>6.2. «</w:t>
      </w:r>
      <w:r w:rsidRPr="00562870">
        <w:rPr>
          <w:noProof/>
          <w:color w:val="000000"/>
          <w:spacing w:val="-3"/>
          <w:sz w:val="24"/>
        </w:rPr>
        <w:t xml:space="preserve">Соглашение…» является полным соглашением между Сторонами и отменяет любые </w:t>
      </w:r>
      <w:r w:rsidRPr="00562870">
        <w:rPr>
          <w:noProof/>
          <w:color w:val="000000"/>
          <w:spacing w:val="-5"/>
          <w:sz w:val="24"/>
        </w:rPr>
        <w:t xml:space="preserve">и все предыдущие устные или письменные соглашения в отношении предмета данного Соглашения. </w:t>
      </w:r>
      <w:r w:rsidRPr="00562870">
        <w:rPr>
          <w:noProof/>
          <w:color w:val="000000"/>
          <w:spacing w:val="-5"/>
          <w:sz w:val="24"/>
        </w:rPr>
        <w:lastRenderedPageBreak/>
        <w:t xml:space="preserve">Соглашение не подлежит изменению иначе как письменным соглашением, </w:t>
      </w:r>
      <w:r w:rsidRPr="00562870">
        <w:rPr>
          <w:noProof/>
          <w:color w:val="000000"/>
          <w:spacing w:val="-3"/>
          <w:sz w:val="24"/>
        </w:rPr>
        <w:t xml:space="preserve">подписанным позднее даты подписания данного Соглашения и заверенного подписями </w:t>
      </w:r>
      <w:r w:rsidRPr="00562870">
        <w:rPr>
          <w:noProof/>
          <w:color w:val="000000"/>
          <w:sz w:val="24"/>
        </w:rPr>
        <w:t xml:space="preserve">обоих Сторон. Никакое из положений данного Соглашения не должно считаться отмененным никаким действием или с молчаливого согласия любой Стороны, ее </w:t>
      </w:r>
      <w:r w:rsidRPr="00562870">
        <w:rPr>
          <w:noProof/>
          <w:color w:val="000000"/>
          <w:spacing w:val="-6"/>
          <w:sz w:val="24"/>
        </w:rPr>
        <w:t xml:space="preserve">агентов или сотрудников иначе как путем подписания уполномоченными лицами обоих </w:t>
      </w:r>
      <w:r w:rsidRPr="00562870">
        <w:rPr>
          <w:noProof/>
          <w:color w:val="000000"/>
          <w:sz w:val="24"/>
        </w:rPr>
        <w:t xml:space="preserve">Сторон соответствующего документа. Названия разделов данного Соглашения </w:t>
      </w:r>
      <w:r w:rsidRPr="00562870">
        <w:rPr>
          <w:noProof/>
          <w:color w:val="000000"/>
          <w:spacing w:val="-5"/>
          <w:sz w:val="24"/>
        </w:rPr>
        <w:t xml:space="preserve">используются только для информационных целей и не должны влиять на толкования </w:t>
      </w:r>
      <w:r w:rsidRPr="00562870">
        <w:rPr>
          <w:noProof/>
          <w:color w:val="000000"/>
          <w:sz w:val="24"/>
        </w:rPr>
        <w:t>любого положения Соглашения.</w:t>
      </w:r>
    </w:p>
    <w:p w14:paraId="3F12CA81" w14:textId="77777777" w:rsidR="00131764" w:rsidRPr="00562870" w:rsidRDefault="00131764" w:rsidP="001707F2">
      <w:pPr>
        <w:shd w:val="clear" w:color="auto" w:fill="FFFFFF"/>
        <w:tabs>
          <w:tab w:val="left" w:pos="1210"/>
        </w:tabs>
        <w:ind w:firstLine="680"/>
        <w:jc w:val="both"/>
        <w:rPr>
          <w:noProof/>
          <w:color w:val="000000"/>
          <w:sz w:val="24"/>
        </w:rPr>
      </w:pPr>
      <w:r w:rsidRPr="00562870">
        <w:rPr>
          <w:noProof/>
          <w:color w:val="000000"/>
          <w:spacing w:val="-15"/>
          <w:sz w:val="24"/>
        </w:rPr>
        <w:t>6.3.</w:t>
      </w:r>
      <w:r w:rsidRPr="00562870">
        <w:rPr>
          <w:noProof/>
          <w:color w:val="000000"/>
          <w:sz w:val="24"/>
        </w:rPr>
        <w:t xml:space="preserve"> С учетом ограничений, установленных данным Соглашением, оно будет </w:t>
      </w:r>
      <w:r w:rsidRPr="00562870">
        <w:rPr>
          <w:noProof/>
          <w:color w:val="000000"/>
          <w:spacing w:val="-4"/>
          <w:sz w:val="24"/>
        </w:rPr>
        <w:t xml:space="preserve">действовать в интересах Сторон, будет обязательным для них, их разрешенных правопреемников, при условии, однако, что ни одна из Сторон не должна передавать права по данному Соглашению или любые другие обязанности, обязательства и права, </w:t>
      </w:r>
      <w:r w:rsidRPr="00562870">
        <w:rPr>
          <w:noProof/>
          <w:color w:val="000000"/>
          <w:spacing w:val="-5"/>
          <w:sz w:val="24"/>
        </w:rPr>
        <w:t>указанные в Соглашении, без предварительного письменного согласия другой Стороны.</w:t>
      </w:r>
    </w:p>
    <w:p w14:paraId="4EEF86F6" w14:textId="77777777" w:rsidR="00131764" w:rsidRPr="00562870" w:rsidRDefault="00131764" w:rsidP="001707F2">
      <w:pPr>
        <w:shd w:val="clear" w:color="auto" w:fill="FFFFFF"/>
        <w:tabs>
          <w:tab w:val="left" w:pos="1075"/>
        </w:tabs>
        <w:ind w:firstLine="680"/>
        <w:jc w:val="both"/>
        <w:rPr>
          <w:noProof/>
          <w:color w:val="000000"/>
          <w:sz w:val="24"/>
        </w:rPr>
      </w:pPr>
      <w:r w:rsidRPr="00562870">
        <w:rPr>
          <w:noProof/>
          <w:color w:val="000000"/>
          <w:spacing w:val="-12"/>
          <w:sz w:val="24"/>
        </w:rPr>
        <w:t>6.4.</w:t>
      </w:r>
      <w:r w:rsidRPr="00562870">
        <w:rPr>
          <w:noProof/>
          <w:color w:val="000000"/>
          <w:sz w:val="24"/>
        </w:rPr>
        <w:t xml:space="preserve"> </w:t>
      </w:r>
      <w:r w:rsidRPr="00562870">
        <w:rPr>
          <w:noProof/>
          <w:color w:val="000000"/>
          <w:spacing w:val="-4"/>
          <w:sz w:val="24"/>
        </w:rPr>
        <w:t xml:space="preserve">Настоящее Соглашение составлено на основе действующего законодательства РФ </w:t>
      </w:r>
      <w:r w:rsidRPr="00562870">
        <w:rPr>
          <w:noProof/>
          <w:color w:val="000000"/>
          <w:spacing w:val="-5"/>
          <w:sz w:val="24"/>
        </w:rPr>
        <w:t xml:space="preserve">и подлежит юрисдикции и толкованию в соответствии со следующими нормативными </w:t>
      </w:r>
      <w:r w:rsidRPr="00562870">
        <w:rPr>
          <w:noProof/>
          <w:color w:val="000000"/>
          <w:sz w:val="24"/>
        </w:rPr>
        <w:t>правовыми актами:</w:t>
      </w:r>
    </w:p>
    <w:p w14:paraId="56196BE0" w14:textId="77777777" w:rsidR="00131764" w:rsidRPr="00562870" w:rsidRDefault="00131764" w:rsidP="001707F2">
      <w:pPr>
        <w:shd w:val="clear" w:color="auto" w:fill="FFFFFF"/>
        <w:tabs>
          <w:tab w:val="left" w:pos="1075"/>
        </w:tabs>
        <w:ind w:firstLine="680"/>
        <w:jc w:val="both"/>
        <w:rPr>
          <w:noProof/>
          <w:color w:val="000000"/>
          <w:sz w:val="24"/>
        </w:rPr>
      </w:pPr>
      <w:r w:rsidRPr="00562870">
        <w:rPr>
          <w:noProof/>
          <w:color w:val="000000"/>
          <w:sz w:val="24"/>
        </w:rPr>
        <w:t xml:space="preserve">- </w:t>
      </w:r>
      <w:r w:rsidRPr="00562870">
        <w:rPr>
          <w:bCs/>
          <w:noProof/>
          <w:color w:val="000000"/>
          <w:spacing w:val="-5"/>
          <w:sz w:val="24"/>
        </w:rPr>
        <w:t>статья 29 Конституции РФ;</w:t>
      </w:r>
    </w:p>
    <w:p w14:paraId="284C486B" w14:textId="77777777" w:rsidR="00131764" w:rsidRPr="00562870" w:rsidRDefault="00131764" w:rsidP="001707F2">
      <w:pPr>
        <w:shd w:val="clear" w:color="auto" w:fill="FFFFFF"/>
        <w:tabs>
          <w:tab w:val="left" w:pos="715"/>
        </w:tabs>
        <w:ind w:firstLine="425"/>
        <w:jc w:val="both"/>
        <w:rPr>
          <w:bCs/>
          <w:noProof/>
          <w:color w:val="000000"/>
          <w:sz w:val="24"/>
        </w:rPr>
      </w:pPr>
      <w:r w:rsidRPr="00562870">
        <w:rPr>
          <w:bCs/>
          <w:noProof/>
          <w:color w:val="000000"/>
          <w:spacing w:val="-4"/>
          <w:sz w:val="24"/>
        </w:rPr>
        <w:tab/>
        <w:t>- закон РФ "О государственной тайне" № 5485-1 от 21 июля 1993 г.;</w:t>
      </w:r>
    </w:p>
    <w:p w14:paraId="1182F4C2" w14:textId="77777777" w:rsidR="00131764" w:rsidRPr="00562870" w:rsidRDefault="00131764" w:rsidP="001707F2">
      <w:pPr>
        <w:shd w:val="clear" w:color="auto" w:fill="FFFFFF"/>
        <w:tabs>
          <w:tab w:val="left" w:pos="715"/>
        </w:tabs>
        <w:ind w:firstLine="425"/>
        <w:jc w:val="both"/>
        <w:rPr>
          <w:bCs/>
          <w:noProof/>
          <w:color w:val="000000"/>
          <w:sz w:val="24"/>
        </w:rPr>
      </w:pPr>
      <w:r w:rsidRPr="00562870">
        <w:rPr>
          <w:bCs/>
          <w:noProof/>
          <w:color w:val="000000"/>
          <w:sz w:val="24"/>
        </w:rPr>
        <w:tab/>
        <w:t>- ф</w:t>
      </w:r>
      <w:r w:rsidRPr="00562870">
        <w:rPr>
          <w:bCs/>
          <w:noProof/>
          <w:color w:val="000000"/>
          <w:spacing w:val="-5"/>
          <w:sz w:val="24"/>
        </w:rPr>
        <w:t xml:space="preserve">едеральный закон РФ </w:t>
      </w:r>
      <w:r w:rsidRPr="00562870">
        <w:rPr>
          <w:bCs/>
          <w:noProof/>
          <w:color w:val="000000"/>
          <w:sz w:val="24"/>
        </w:rPr>
        <w:t xml:space="preserve">«Об информации, информационных технологиях и о защите информации». </w:t>
      </w:r>
      <w:r w:rsidRPr="00562870">
        <w:rPr>
          <w:bCs/>
          <w:noProof/>
          <w:color w:val="000000"/>
          <w:spacing w:val="-5"/>
          <w:sz w:val="24"/>
        </w:rPr>
        <w:t>от 27 июля 2006 г. № 149-ФЗ;</w:t>
      </w:r>
    </w:p>
    <w:p w14:paraId="67F47FAE" w14:textId="77777777" w:rsidR="00131764" w:rsidRPr="00562870" w:rsidRDefault="00131764" w:rsidP="001707F2">
      <w:pPr>
        <w:shd w:val="clear" w:color="auto" w:fill="FFFFFF"/>
        <w:tabs>
          <w:tab w:val="left" w:pos="715"/>
        </w:tabs>
        <w:ind w:firstLine="425"/>
        <w:jc w:val="both"/>
        <w:rPr>
          <w:bCs/>
          <w:noProof/>
          <w:color w:val="000000"/>
          <w:sz w:val="24"/>
        </w:rPr>
      </w:pPr>
      <w:r w:rsidRPr="00562870">
        <w:rPr>
          <w:bCs/>
          <w:noProof/>
          <w:color w:val="000000"/>
          <w:spacing w:val="-1"/>
          <w:sz w:val="24"/>
        </w:rPr>
        <w:tab/>
        <w:t xml:space="preserve">- указ Президента РФ «Об утверждении перечня сведений </w:t>
      </w:r>
      <w:r w:rsidRPr="00562870">
        <w:rPr>
          <w:bCs/>
          <w:noProof/>
          <w:color w:val="000000"/>
          <w:sz w:val="24"/>
        </w:rPr>
        <w:t>конфиденциального характера» № 188 от 06.03.1997 г.;</w:t>
      </w:r>
    </w:p>
    <w:p w14:paraId="29D321CF" w14:textId="77777777" w:rsidR="00131764" w:rsidRPr="00562870" w:rsidRDefault="00131764" w:rsidP="001707F2">
      <w:pPr>
        <w:shd w:val="clear" w:color="auto" w:fill="FFFFFF"/>
        <w:tabs>
          <w:tab w:val="left" w:pos="715"/>
        </w:tabs>
        <w:ind w:firstLine="425"/>
        <w:jc w:val="both"/>
        <w:rPr>
          <w:bCs/>
          <w:noProof/>
          <w:color w:val="000000"/>
          <w:sz w:val="24"/>
        </w:rPr>
      </w:pPr>
      <w:r w:rsidRPr="00562870">
        <w:rPr>
          <w:bCs/>
          <w:noProof/>
          <w:color w:val="000000"/>
          <w:sz w:val="24"/>
        </w:rPr>
        <w:tab/>
        <w:t>- пункт 9 Статьи. 3, пункт 3 Статьи 11 Федерального закона РФ «О коммерческой тайне» № 98-ФЗ, 29.07.2004 г.;</w:t>
      </w:r>
    </w:p>
    <w:p w14:paraId="23C4D5BF" w14:textId="77777777" w:rsidR="00131764" w:rsidRPr="00562870" w:rsidRDefault="00131764" w:rsidP="001707F2">
      <w:pPr>
        <w:shd w:val="clear" w:color="auto" w:fill="FFFFFF"/>
        <w:tabs>
          <w:tab w:val="left" w:pos="715"/>
        </w:tabs>
        <w:ind w:firstLine="425"/>
        <w:jc w:val="both"/>
        <w:rPr>
          <w:bCs/>
          <w:noProof/>
          <w:color w:val="000000"/>
          <w:sz w:val="24"/>
        </w:rPr>
      </w:pPr>
      <w:r w:rsidRPr="00562870">
        <w:rPr>
          <w:bCs/>
          <w:noProof/>
          <w:color w:val="000000"/>
          <w:spacing w:val="-3"/>
          <w:sz w:val="24"/>
        </w:rPr>
        <w:tab/>
        <w:t xml:space="preserve">- федеральный закон РФ «О государственной гражданской службе </w:t>
      </w:r>
      <w:r w:rsidRPr="00562870">
        <w:rPr>
          <w:bCs/>
          <w:noProof/>
          <w:color w:val="000000"/>
          <w:sz w:val="24"/>
        </w:rPr>
        <w:t>Российской Федерации» N 79-ФЗ от 27 июля 2004 г.;</w:t>
      </w:r>
    </w:p>
    <w:p w14:paraId="5148C82B" w14:textId="77777777" w:rsidR="00131764" w:rsidRPr="00562870" w:rsidRDefault="00131764" w:rsidP="001707F2">
      <w:pPr>
        <w:shd w:val="clear" w:color="auto" w:fill="FFFFFF"/>
        <w:tabs>
          <w:tab w:val="left" w:pos="715"/>
        </w:tabs>
        <w:ind w:firstLine="425"/>
        <w:jc w:val="both"/>
        <w:rPr>
          <w:bCs/>
          <w:noProof/>
          <w:color w:val="000000"/>
          <w:sz w:val="24"/>
        </w:rPr>
      </w:pPr>
      <w:r w:rsidRPr="00562870">
        <w:rPr>
          <w:bCs/>
          <w:noProof/>
          <w:color w:val="000000"/>
          <w:sz w:val="24"/>
        </w:rPr>
        <w:tab/>
        <w:t xml:space="preserve">- «Положение о порядке обращения со служебной информацией </w:t>
      </w:r>
      <w:r w:rsidRPr="00562870">
        <w:rPr>
          <w:bCs/>
          <w:noProof/>
          <w:color w:val="000000"/>
          <w:spacing w:val="-1"/>
          <w:sz w:val="24"/>
        </w:rPr>
        <w:t>ограниченного распространения в федеральных органах исполнительной</w:t>
      </w:r>
      <w:r w:rsidRPr="00562870">
        <w:rPr>
          <w:bCs/>
          <w:noProof/>
          <w:color w:val="000000"/>
          <w:sz w:val="24"/>
        </w:rPr>
        <w:t xml:space="preserve"> </w:t>
      </w:r>
      <w:r w:rsidRPr="00562870">
        <w:rPr>
          <w:bCs/>
          <w:noProof/>
          <w:color w:val="000000"/>
          <w:spacing w:val="-4"/>
          <w:sz w:val="24"/>
        </w:rPr>
        <w:t xml:space="preserve">власти», утвержденное постановлением Правительства от 03.11.1994 г. </w:t>
      </w:r>
      <w:r w:rsidRPr="00562870">
        <w:rPr>
          <w:bCs/>
          <w:noProof/>
          <w:color w:val="000000"/>
          <w:sz w:val="24"/>
        </w:rPr>
        <w:t>№ 1233;</w:t>
      </w:r>
    </w:p>
    <w:p w14:paraId="7033F3E8" w14:textId="77777777" w:rsidR="00131764" w:rsidRPr="00562870" w:rsidRDefault="00131764" w:rsidP="001707F2">
      <w:pPr>
        <w:shd w:val="clear" w:color="auto" w:fill="FFFFFF"/>
        <w:tabs>
          <w:tab w:val="left" w:pos="629"/>
        </w:tabs>
        <w:ind w:firstLine="425"/>
        <w:jc w:val="both"/>
        <w:rPr>
          <w:bCs/>
          <w:noProof/>
          <w:color w:val="000000"/>
          <w:sz w:val="24"/>
        </w:rPr>
      </w:pPr>
      <w:r w:rsidRPr="00562870">
        <w:rPr>
          <w:bCs/>
          <w:noProof/>
          <w:color w:val="000000"/>
          <w:sz w:val="24"/>
        </w:rPr>
        <w:tab/>
        <w:t xml:space="preserve">- постановление Правительства РСФСР «О перечне сведений, которые не </w:t>
      </w:r>
      <w:r w:rsidRPr="00562870">
        <w:rPr>
          <w:bCs/>
          <w:noProof/>
          <w:color w:val="000000"/>
          <w:spacing w:val="-4"/>
          <w:sz w:val="24"/>
        </w:rPr>
        <w:t>могут составлять коммерческую тайну» № 35 от 05.12.1991 г.;</w:t>
      </w:r>
    </w:p>
    <w:p w14:paraId="142106C4" w14:textId="77777777" w:rsidR="00131764" w:rsidRPr="00562870" w:rsidRDefault="00131764" w:rsidP="001707F2">
      <w:pPr>
        <w:shd w:val="clear" w:color="auto" w:fill="FFFFFF"/>
        <w:tabs>
          <w:tab w:val="left" w:pos="629"/>
        </w:tabs>
        <w:ind w:firstLine="425"/>
        <w:jc w:val="both"/>
        <w:rPr>
          <w:bCs/>
          <w:noProof/>
          <w:color w:val="000000"/>
          <w:sz w:val="24"/>
        </w:rPr>
      </w:pPr>
      <w:r w:rsidRPr="00562870">
        <w:rPr>
          <w:bCs/>
          <w:noProof/>
          <w:color w:val="000000"/>
          <w:spacing w:val="-5"/>
          <w:sz w:val="24"/>
        </w:rPr>
        <w:tab/>
        <w:t>- статьи 183 и 285 Уголовного кодекса РФ;</w:t>
      </w:r>
    </w:p>
    <w:p w14:paraId="520D4DDE" w14:textId="77777777" w:rsidR="00131764" w:rsidRPr="00562870" w:rsidRDefault="00131764" w:rsidP="001707F2">
      <w:pPr>
        <w:shd w:val="clear" w:color="auto" w:fill="FFFFFF"/>
        <w:tabs>
          <w:tab w:val="left" w:pos="629"/>
        </w:tabs>
        <w:ind w:firstLine="425"/>
        <w:jc w:val="both"/>
        <w:rPr>
          <w:bCs/>
          <w:noProof/>
          <w:color w:val="000000"/>
          <w:sz w:val="24"/>
        </w:rPr>
      </w:pPr>
      <w:r w:rsidRPr="00562870">
        <w:rPr>
          <w:bCs/>
          <w:noProof/>
          <w:color w:val="000000"/>
          <w:sz w:val="24"/>
        </w:rPr>
        <w:tab/>
        <w:t>- статьи 57, 81,193, 238,</w:t>
      </w:r>
      <w:r w:rsidRPr="00562870">
        <w:rPr>
          <w:b/>
          <w:bCs/>
          <w:noProof/>
          <w:color w:val="000000"/>
          <w:sz w:val="24"/>
        </w:rPr>
        <w:t xml:space="preserve"> </w:t>
      </w:r>
      <w:r w:rsidRPr="00562870">
        <w:rPr>
          <w:bCs/>
          <w:noProof/>
          <w:color w:val="000000"/>
          <w:sz w:val="24"/>
        </w:rPr>
        <w:t>243 Трудового кодекса РФ, введенного в действие с 1 февраля 2002г.</w:t>
      </w:r>
    </w:p>
    <w:p w14:paraId="63710E1F" w14:textId="77777777" w:rsidR="00131764" w:rsidRPr="00562870" w:rsidRDefault="00131764" w:rsidP="001707F2">
      <w:pPr>
        <w:shd w:val="clear" w:color="auto" w:fill="FFFFFF"/>
        <w:ind w:firstLine="680"/>
        <w:jc w:val="both"/>
        <w:rPr>
          <w:b/>
          <w:bCs/>
          <w:noProof/>
          <w:color w:val="000000"/>
          <w:spacing w:val="-5"/>
          <w:sz w:val="24"/>
        </w:rPr>
      </w:pPr>
      <w:r w:rsidRPr="00562870">
        <w:rPr>
          <w:noProof/>
          <w:color w:val="000000"/>
          <w:sz w:val="24"/>
        </w:rPr>
        <w:t xml:space="preserve">6.5. Если любое положение настоящего Соглашения будет признано судом </w:t>
      </w:r>
      <w:r w:rsidRPr="00562870">
        <w:rPr>
          <w:noProof/>
          <w:color w:val="000000"/>
          <w:spacing w:val="-4"/>
          <w:sz w:val="24"/>
        </w:rPr>
        <w:t xml:space="preserve">надлежащей юрисдикции незаконным, недействительным или не могущим быть </w:t>
      </w:r>
      <w:r w:rsidRPr="00562870">
        <w:rPr>
          <w:noProof/>
          <w:color w:val="000000"/>
          <w:spacing w:val="-5"/>
          <w:sz w:val="24"/>
        </w:rPr>
        <w:t xml:space="preserve">принудительно осуществленным, то остальные положения должны сохранять полную </w:t>
      </w:r>
      <w:r w:rsidRPr="00562870">
        <w:rPr>
          <w:noProof/>
          <w:color w:val="000000"/>
          <w:sz w:val="24"/>
        </w:rPr>
        <w:t>юридическую силу и действие.</w:t>
      </w:r>
    </w:p>
    <w:p w14:paraId="03379840" w14:textId="77777777" w:rsidR="00131764" w:rsidRPr="00562870" w:rsidRDefault="00131764" w:rsidP="001707F2">
      <w:pPr>
        <w:shd w:val="clear" w:color="auto" w:fill="FFFFFF"/>
        <w:ind w:firstLine="680"/>
        <w:jc w:val="both"/>
        <w:rPr>
          <w:b/>
          <w:noProof/>
          <w:color w:val="000000"/>
          <w:sz w:val="24"/>
        </w:rPr>
      </w:pPr>
      <w:r w:rsidRPr="00562870">
        <w:rPr>
          <w:b/>
          <w:noProof/>
          <w:color w:val="000000"/>
          <w:sz w:val="24"/>
        </w:rPr>
        <w:t>7. Юридические адреса и реквизиты Сторон</w:t>
      </w:r>
    </w:p>
    <w:p w14:paraId="06D892B0" w14:textId="77777777" w:rsidR="00131764" w:rsidRPr="00562870" w:rsidRDefault="00131764" w:rsidP="00131764">
      <w:pPr>
        <w:shd w:val="clear" w:color="auto" w:fill="FFFFFF"/>
        <w:ind w:firstLine="680"/>
        <w:jc w:val="both"/>
        <w:rPr>
          <w:b/>
          <w:noProof/>
          <w:color w:val="000000"/>
          <w:sz w:val="24"/>
          <w:u w:val="single"/>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25"/>
        <w:gridCol w:w="4925"/>
      </w:tblGrid>
      <w:tr w:rsidR="00131764" w:rsidRPr="00562870" w14:paraId="4C82B7D4" w14:textId="77777777" w:rsidTr="00114328">
        <w:tc>
          <w:tcPr>
            <w:tcW w:w="4925" w:type="dxa"/>
          </w:tcPr>
          <w:p w14:paraId="3D802FB3" w14:textId="77777777" w:rsidR="00131764" w:rsidRPr="00562870" w:rsidRDefault="00131764" w:rsidP="00114328">
            <w:pPr>
              <w:shd w:val="clear" w:color="auto" w:fill="FFFFFF"/>
              <w:rPr>
                <w:noProof/>
                <w:color w:val="000000"/>
                <w:sz w:val="24"/>
              </w:rPr>
            </w:pPr>
            <w:r w:rsidRPr="00562870">
              <w:rPr>
                <w:noProof/>
                <w:color w:val="000000"/>
                <w:sz w:val="24"/>
              </w:rPr>
              <w:t>АО «Концерн Росэнергоатом»</w:t>
            </w:r>
          </w:p>
          <w:p w14:paraId="79B2B49D" w14:textId="77777777" w:rsidR="00131764" w:rsidRPr="00562870" w:rsidRDefault="00131764" w:rsidP="00114328">
            <w:pPr>
              <w:shd w:val="clear" w:color="auto" w:fill="FFFFFF"/>
              <w:rPr>
                <w:noProof/>
                <w:color w:val="000000"/>
                <w:sz w:val="24"/>
              </w:rPr>
            </w:pPr>
            <w:r w:rsidRPr="00562870">
              <w:rPr>
                <w:noProof/>
                <w:color w:val="000000"/>
                <w:sz w:val="24"/>
              </w:rPr>
              <w:t>109507, г. Москва, ул. Ферганская, д25</w:t>
            </w:r>
          </w:p>
          <w:p w14:paraId="57C7F0B5" w14:textId="77777777" w:rsidR="00131764" w:rsidRPr="00562870" w:rsidRDefault="00131764" w:rsidP="00114328">
            <w:pPr>
              <w:shd w:val="clear" w:color="auto" w:fill="FFFFFF"/>
              <w:rPr>
                <w:noProof/>
                <w:color w:val="000000"/>
                <w:sz w:val="24"/>
              </w:rPr>
            </w:pPr>
            <w:r w:rsidRPr="00562870">
              <w:rPr>
                <w:b/>
                <w:noProof/>
                <w:color w:val="000000"/>
                <w:sz w:val="24"/>
                <w:u w:val="single"/>
              </w:rPr>
              <w:t>Грузополучатель:</w:t>
            </w:r>
            <w:r w:rsidRPr="00562870">
              <w:rPr>
                <w:noProof/>
                <w:color w:val="000000"/>
                <w:sz w:val="24"/>
              </w:rPr>
              <w:t xml:space="preserve"> Филиал АО «Концерн Росэнергоатом» «Белоярская атомная станция»</w:t>
            </w:r>
          </w:p>
          <w:p w14:paraId="2C6A2B65" w14:textId="77777777" w:rsidR="00131764" w:rsidRPr="00562870" w:rsidRDefault="00131764" w:rsidP="00114328">
            <w:pPr>
              <w:shd w:val="clear" w:color="auto" w:fill="FFFFFF"/>
              <w:rPr>
                <w:noProof/>
                <w:color w:val="000000"/>
                <w:sz w:val="24"/>
              </w:rPr>
            </w:pPr>
            <w:r w:rsidRPr="00562870">
              <w:rPr>
                <w:noProof/>
                <w:color w:val="000000"/>
                <w:sz w:val="24"/>
              </w:rPr>
              <w:t>624250, г. Заречный  Свердловской области</w:t>
            </w:r>
          </w:p>
          <w:p w14:paraId="000F7ACA" w14:textId="77777777" w:rsidR="00131764" w:rsidRPr="00562870" w:rsidRDefault="00131764" w:rsidP="00114328">
            <w:pPr>
              <w:shd w:val="clear" w:color="auto" w:fill="FFFFFF"/>
              <w:rPr>
                <w:noProof/>
                <w:color w:val="000000"/>
                <w:sz w:val="24"/>
              </w:rPr>
            </w:pPr>
            <w:r w:rsidRPr="00562870">
              <w:rPr>
                <w:noProof/>
                <w:color w:val="000000"/>
                <w:sz w:val="24"/>
              </w:rPr>
              <w:t>ИНН 7721632827, КПП 663943002</w:t>
            </w:r>
          </w:p>
          <w:p w14:paraId="6CE65A97" w14:textId="77777777" w:rsidR="00131764" w:rsidRPr="00562870" w:rsidRDefault="00131764" w:rsidP="00114328">
            <w:pPr>
              <w:shd w:val="clear" w:color="auto" w:fill="FFFFFF"/>
              <w:rPr>
                <w:noProof/>
                <w:color w:val="000000"/>
                <w:sz w:val="24"/>
              </w:rPr>
            </w:pPr>
            <w:r w:rsidRPr="00562870">
              <w:rPr>
                <w:noProof/>
                <w:color w:val="000000"/>
                <w:sz w:val="24"/>
              </w:rPr>
              <w:t xml:space="preserve">Банк: ГПБ (АО) к/сч 30101810200000000823; </w:t>
            </w:r>
          </w:p>
          <w:p w14:paraId="5C2E506F" w14:textId="77777777" w:rsidR="00131764" w:rsidRPr="00562870" w:rsidRDefault="00131764" w:rsidP="00114328">
            <w:pPr>
              <w:shd w:val="clear" w:color="auto" w:fill="FFFFFF"/>
              <w:rPr>
                <w:noProof/>
                <w:color w:val="000000"/>
                <w:sz w:val="24"/>
              </w:rPr>
            </w:pPr>
            <w:r w:rsidRPr="00562870">
              <w:rPr>
                <w:noProof/>
                <w:color w:val="000000"/>
                <w:sz w:val="24"/>
              </w:rPr>
              <w:t>БИК 044525823</w:t>
            </w:r>
          </w:p>
          <w:p w14:paraId="77D0AA6E" w14:textId="77777777" w:rsidR="00131764" w:rsidRPr="00562870" w:rsidRDefault="00131764" w:rsidP="00114328">
            <w:pPr>
              <w:shd w:val="clear" w:color="auto" w:fill="FFFFFF"/>
              <w:rPr>
                <w:noProof/>
                <w:color w:val="000000"/>
                <w:sz w:val="24"/>
              </w:rPr>
            </w:pPr>
            <w:r w:rsidRPr="00562870">
              <w:rPr>
                <w:noProof/>
                <w:color w:val="000000"/>
                <w:sz w:val="24"/>
              </w:rPr>
              <w:t>Р/счет № 40702 810 992 000 040 166</w:t>
            </w:r>
          </w:p>
        </w:tc>
        <w:tc>
          <w:tcPr>
            <w:tcW w:w="4925" w:type="dxa"/>
          </w:tcPr>
          <w:p w14:paraId="1B2744AF" w14:textId="77777777" w:rsidR="00131764" w:rsidRPr="00562870" w:rsidRDefault="00131764" w:rsidP="00114328">
            <w:pPr>
              <w:ind w:firstLine="425"/>
              <w:jc w:val="both"/>
              <w:rPr>
                <w:noProof/>
                <w:color w:val="000000"/>
                <w:sz w:val="24"/>
              </w:rPr>
            </w:pPr>
          </w:p>
        </w:tc>
      </w:tr>
      <w:tr w:rsidR="00131764" w:rsidRPr="00562870" w14:paraId="48D8808C" w14:textId="77777777" w:rsidTr="00114328">
        <w:tc>
          <w:tcPr>
            <w:tcW w:w="4925" w:type="dxa"/>
          </w:tcPr>
          <w:p w14:paraId="4DD31A14" w14:textId="77777777" w:rsidR="00131764" w:rsidRPr="00562870" w:rsidRDefault="00131764" w:rsidP="00114328">
            <w:pPr>
              <w:widowControl w:val="0"/>
              <w:autoSpaceDE w:val="0"/>
              <w:autoSpaceDN w:val="0"/>
              <w:adjustRightInd w:val="0"/>
              <w:rPr>
                <w:color w:val="000000"/>
                <w:sz w:val="24"/>
              </w:rPr>
            </w:pPr>
          </w:p>
          <w:p w14:paraId="369C57D8" w14:textId="77777777" w:rsidR="00131764" w:rsidRPr="00562870" w:rsidRDefault="00131764" w:rsidP="00114328">
            <w:pPr>
              <w:widowControl w:val="0"/>
              <w:autoSpaceDE w:val="0"/>
              <w:autoSpaceDN w:val="0"/>
              <w:adjustRightInd w:val="0"/>
              <w:rPr>
                <w:color w:val="000000"/>
                <w:sz w:val="24"/>
              </w:rPr>
            </w:pPr>
            <w:r w:rsidRPr="00562870">
              <w:rPr>
                <w:color w:val="000000"/>
                <w:sz w:val="24"/>
              </w:rPr>
              <w:t xml:space="preserve">__________________И.И. Сидоров </w:t>
            </w:r>
          </w:p>
          <w:p w14:paraId="26E2C67F" w14:textId="77777777" w:rsidR="00131764" w:rsidRPr="00562870" w:rsidRDefault="00131764" w:rsidP="00114328">
            <w:pPr>
              <w:shd w:val="clear" w:color="auto" w:fill="FFFFFF"/>
              <w:jc w:val="both"/>
              <w:rPr>
                <w:noProof/>
                <w:color w:val="000000"/>
                <w:sz w:val="24"/>
              </w:rPr>
            </w:pPr>
            <w:r w:rsidRPr="00562870">
              <w:rPr>
                <w:noProof/>
                <w:color w:val="000000"/>
                <w:sz w:val="24"/>
              </w:rPr>
              <w:t>«____» ______________  201_ г.</w:t>
            </w:r>
          </w:p>
          <w:p w14:paraId="64E5C57C" w14:textId="77777777" w:rsidR="00131764" w:rsidRPr="00562870" w:rsidRDefault="00131764" w:rsidP="00114328">
            <w:pPr>
              <w:shd w:val="clear" w:color="auto" w:fill="FFFFFF"/>
              <w:jc w:val="both"/>
              <w:rPr>
                <w:noProof/>
                <w:color w:val="000000"/>
                <w:sz w:val="24"/>
              </w:rPr>
            </w:pPr>
            <w:r w:rsidRPr="00562870">
              <w:rPr>
                <w:noProof/>
                <w:color w:val="000000"/>
                <w:sz w:val="24"/>
              </w:rPr>
              <w:t>М.П.</w:t>
            </w:r>
          </w:p>
        </w:tc>
        <w:tc>
          <w:tcPr>
            <w:tcW w:w="4925" w:type="dxa"/>
          </w:tcPr>
          <w:p w14:paraId="5DD60D99" w14:textId="77777777" w:rsidR="00131764" w:rsidRPr="00562870" w:rsidRDefault="00131764" w:rsidP="00114328">
            <w:pPr>
              <w:widowControl w:val="0"/>
              <w:autoSpaceDE w:val="0"/>
              <w:autoSpaceDN w:val="0"/>
              <w:adjustRightInd w:val="0"/>
              <w:rPr>
                <w:color w:val="000000"/>
                <w:sz w:val="24"/>
              </w:rPr>
            </w:pPr>
          </w:p>
          <w:p w14:paraId="77D48178" w14:textId="77777777" w:rsidR="00131764" w:rsidRPr="00562870" w:rsidRDefault="00131764" w:rsidP="00114328">
            <w:pPr>
              <w:widowControl w:val="0"/>
              <w:autoSpaceDE w:val="0"/>
              <w:autoSpaceDN w:val="0"/>
              <w:adjustRightInd w:val="0"/>
              <w:rPr>
                <w:color w:val="000000"/>
                <w:sz w:val="24"/>
              </w:rPr>
            </w:pPr>
            <w:r w:rsidRPr="00562870">
              <w:rPr>
                <w:color w:val="000000"/>
                <w:sz w:val="24"/>
              </w:rPr>
              <w:t xml:space="preserve">________________/________________/ </w:t>
            </w:r>
          </w:p>
          <w:p w14:paraId="2E77BF19" w14:textId="77777777" w:rsidR="00131764" w:rsidRPr="00562870" w:rsidRDefault="00131764" w:rsidP="00114328">
            <w:pPr>
              <w:shd w:val="clear" w:color="auto" w:fill="FFFFFF"/>
              <w:jc w:val="both"/>
              <w:rPr>
                <w:noProof/>
                <w:color w:val="000000"/>
                <w:sz w:val="24"/>
              </w:rPr>
            </w:pPr>
            <w:r w:rsidRPr="00562870">
              <w:rPr>
                <w:noProof/>
                <w:color w:val="000000"/>
                <w:sz w:val="24"/>
              </w:rPr>
              <w:t>«____» ______________  201_ г.</w:t>
            </w:r>
          </w:p>
          <w:p w14:paraId="42EAE824" w14:textId="77777777" w:rsidR="00131764" w:rsidRPr="00562870" w:rsidRDefault="00131764" w:rsidP="00114328">
            <w:pPr>
              <w:jc w:val="both"/>
              <w:rPr>
                <w:noProof/>
                <w:color w:val="000000"/>
                <w:sz w:val="24"/>
              </w:rPr>
            </w:pPr>
            <w:r w:rsidRPr="00562870">
              <w:rPr>
                <w:noProof/>
                <w:color w:val="000000"/>
                <w:sz w:val="24"/>
              </w:rPr>
              <w:t>М.П.</w:t>
            </w:r>
          </w:p>
        </w:tc>
      </w:tr>
    </w:tbl>
    <w:p w14:paraId="34C86209" w14:textId="77777777" w:rsidR="00131764" w:rsidRPr="00562870" w:rsidRDefault="00131764" w:rsidP="00131764">
      <w:pPr>
        <w:shd w:val="clear" w:color="auto" w:fill="FFFFFF"/>
        <w:jc w:val="right"/>
        <w:rPr>
          <w:noProof/>
          <w:color w:val="000000"/>
          <w:sz w:val="24"/>
        </w:rPr>
      </w:pPr>
    </w:p>
    <w:p w14:paraId="0665D1AF" w14:textId="77777777" w:rsidR="00131764" w:rsidRPr="00562870" w:rsidRDefault="00131764" w:rsidP="00131764">
      <w:pPr>
        <w:shd w:val="clear" w:color="auto" w:fill="FFFFFF"/>
        <w:jc w:val="right"/>
        <w:rPr>
          <w:noProof/>
          <w:color w:val="000000"/>
          <w:sz w:val="24"/>
        </w:rPr>
      </w:pPr>
      <w:r w:rsidRPr="00562870">
        <w:rPr>
          <w:noProof/>
          <w:color w:val="000000"/>
          <w:sz w:val="24"/>
        </w:rPr>
        <w:br w:type="page"/>
      </w:r>
      <w:r w:rsidRPr="00562870">
        <w:rPr>
          <w:noProof/>
          <w:color w:val="000000"/>
          <w:sz w:val="24"/>
        </w:rPr>
        <w:lastRenderedPageBreak/>
        <w:t>Приложение № 1</w:t>
      </w:r>
    </w:p>
    <w:p w14:paraId="0B29D4F5" w14:textId="77777777" w:rsidR="00131764" w:rsidRPr="00562870" w:rsidRDefault="00131764" w:rsidP="00131764">
      <w:pPr>
        <w:shd w:val="clear" w:color="auto" w:fill="FFFFFF"/>
        <w:jc w:val="right"/>
        <w:rPr>
          <w:bCs/>
          <w:noProof/>
          <w:color w:val="000000"/>
          <w:spacing w:val="-7"/>
          <w:sz w:val="24"/>
        </w:rPr>
      </w:pPr>
      <w:r w:rsidRPr="00562870">
        <w:rPr>
          <w:noProof/>
          <w:color w:val="000000"/>
          <w:sz w:val="24"/>
        </w:rPr>
        <w:t>к соглашению «О</w:t>
      </w:r>
      <w:r w:rsidRPr="00562870">
        <w:rPr>
          <w:bCs/>
          <w:noProof/>
          <w:color w:val="000000"/>
          <w:spacing w:val="-7"/>
          <w:sz w:val="24"/>
        </w:rPr>
        <w:t xml:space="preserve"> конфиденциальности и взаимном неразглашении информации</w:t>
      </w:r>
      <w:r w:rsidRPr="00562870">
        <w:rPr>
          <w:noProof/>
          <w:color w:val="000000"/>
          <w:sz w:val="24"/>
        </w:rPr>
        <w:t>»</w:t>
      </w:r>
    </w:p>
    <w:p w14:paraId="5EDB7F30" w14:textId="77777777" w:rsidR="00131764" w:rsidRPr="00562870" w:rsidRDefault="00131764" w:rsidP="00131764">
      <w:pPr>
        <w:shd w:val="clear" w:color="auto" w:fill="FFFFFF"/>
        <w:jc w:val="right"/>
        <w:rPr>
          <w:noProof/>
          <w:color w:val="000000"/>
          <w:sz w:val="24"/>
        </w:rPr>
      </w:pPr>
      <w:r w:rsidRPr="00562870">
        <w:rPr>
          <w:noProof/>
          <w:color w:val="000000"/>
          <w:sz w:val="24"/>
        </w:rPr>
        <w:t>от «____» __________  201__г. № _________</w:t>
      </w:r>
    </w:p>
    <w:p w14:paraId="25AB3985" w14:textId="77777777" w:rsidR="00131764" w:rsidRPr="00562870" w:rsidRDefault="00131764" w:rsidP="00131764">
      <w:pPr>
        <w:shd w:val="clear" w:color="auto" w:fill="FFFFFF"/>
        <w:ind w:firstLine="425"/>
        <w:jc w:val="both"/>
        <w:rPr>
          <w:noProof/>
          <w:color w:val="000000"/>
          <w:sz w:val="24"/>
        </w:rPr>
      </w:pPr>
    </w:p>
    <w:p w14:paraId="34CA5811" w14:textId="77777777" w:rsidR="00131764" w:rsidRPr="00562870" w:rsidRDefault="00131764" w:rsidP="00131764">
      <w:pPr>
        <w:shd w:val="clear" w:color="auto" w:fill="FFFFFF"/>
        <w:ind w:firstLine="425"/>
        <w:jc w:val="center"/>
        <w:rPr>
          <w:noProof/>
          <w:color w:val="000000"/>
          <w:sz w:val="24"/>
        </w:rPr>
      </w:pPr>
    </w:p>
    <w:p w14:paraId="51A15938" w14:textId="77777777" w:rsidR="00131764" w:rsidRPr="00562870" w:rsidRDefault="00131764" w:rsidP="00131764">
      <w:pPr>
        <w:shd w:val="clear" w:color="auto" w:fill="FFFFFF"/>
        <w:ind w:firstLine="425"/>
        <w:jc w:val="center"/>
        <w:rPr>
          <w:noProof/>
          <w:color w:val="000000"/>
          <w:sz w:val="24"/>
        </w:rPr>
      </w:pPr>
      <w:r w:rsidRPr="00562870">
        <w:rPr>
          <w:noProof/>
          <w:color w:val="000000"/>
          <w:sz w:val="24"/>
        </w:rPr>
        <w:t>ОБЯЗАТЕЛЬСТВО О НЕРАЗГЛАШЕНИИ КОНФИДЕНЦИАЛЬНОЙ ИНФОРМАЦИИ</w:t>
      </w:r>
    </w:p>
    <w:p w14:paraId="35E89967" w14:textId="77777777" w:rsidR="00131764" w:rsidRPr="00562870" w:rsidRDefault="00131764" w:rsidP="00131764">
      <w:pPr>
        <w:shd w:val="clear" w:color="auto" w:fill="FFFFFF"/>
        <w:jc w:val="both"/>
        <w:rPr>
          <w:noProof/>
          <w:color w:val="000000"/>
          <w:sz w:val="24"/>
        </w:rPr>
      </w:pPr>
      <w:r w:rsidRPr="00562870">
        <w:rPr>
          <w:noProof/>
          <w:color w:val="000000"/>
          <w:sz w:val="24"/>
        </w:rPr>
        <w:t>Я ______________________________________________________________________________</w:t>
      </w:r>
    </w:p>
    <w:p w14:paraId="3751D903" w14:textId="77777777" w:rsidR="00131764" w:rsidRPr="00562870" w:rsidRDefault="00131764" w:rsidP="00131764">
      <w:pPr>
        <w:shd w:val="clear" w:color="auto" w:fill="FFFFFF"/>
        <w:ind w:firstLine="425"/>
        <w:jc w:val="center"/>
        <w:rPr>
          <w:noProof/>
          <w:color w:val="000000"/>
          <w:sz w:val="24"/>
        </w:rPr>
      </w:pPr>
      <w:r w:rsidRPr="00562870">
        <w:rPr>
          <w:noProof/>
          <w:color w:val="000000"/>
          <w:sz w:val="24"/>
        </w:rPr>
        <w:t>(Ф.И.О.)</w:t>
      </w:r>
    </w:p>
    <w:p w14:paraId="59FF24B3" w14:textId="77777777" w:rsidR="00131764" w:rsidRPr="00562870" w:rsidRDefault="00131764" w:rsidP="00131764">
      <w:pPr>
        <w:shd w:val="clear" w:color="auto" w:fill="FFFFFF"/>
        <w:jc w:val="both"/>
        <w:rPr>
          <w:noProof/>
          <w:color w:val="000000"/>
          <w:sz w:val="24"/>
        </w:rPr>
      </w:pPr>
      <w:r w:rsidRPr="00562870">
        <w:rPr>
          <w:noProof/>
          <w:color w:val="000000"/>
          <w:sz w:val="24"/>
        </w:rPr>
        <w:t>Паспорт: серия ________ № _________________, выдан ___________________________________</w:t>
      </w:r>
    </w:p>
    <w:p w14:paraId="2C2FD459" w14:textId="77777777" w:rsidR="00131764" w:rsidRPr="00562870" w:rsidRDefault="00131764" w:rsidP="00131764">
      <w:pPr>
        <w:shd w:val="clear" w:color="auto" w:fill="FFFFFF"/>
        <w:jc w:val="both"/>
        <w:rPr>
          <w:noProof/>
          <w:color w:val="000000"/>
          <w:sz w:val="24"/>
        </w:rPr>
      </w:pPr>
      <w:r w:rsidRPr="00562870">
        <w:rPr>
          <w:noProof/>
          <w:color w:val="000000"/>
          <w:sz w:val="24"/>
        </w:rPr>
        <w:t>_________________________________________________дата выдачи «____» _____________ г.</w:t>
      </w:r>
    </w:p>
    <w:p w14:paraId="41F234B2" w14:textId="77777777" w:rsidR="00131764" w:rsidRPr="00562870" w:rsidRDefault="00131764" w:rsidP="00131764">
      <w:pPr>
        <w:shd w:val="clear" w:color="auto" w:fill="FFFFFF"/>
        <w:jc w:val="both"/>
        <w:rPr>
          <w:noProof/>
          <w:color w:val="000000"/>
          <w:sz w:val="24"/>
        </w:rPr>
      </w:pPr>
      <w:r w:rsidRPr="00562870">
        <w:rPr>
          <w:noProof/>
          <w:color w:val="000000"/>
          <w:sz w:val="24"/>
        </w:rPr>
        <w:t>должность и наименование организации ________________________________________________</w:t>
      </w:r>
    </w:p>
    <w:p w14:paraId="03DC6CC1" w14:textId="77777777" w:rsidR="00131764" w:rsidRPr="00562870" w:rsidRDefault="00131764" w:rsidP="00131764">
      <w:pPr>
        <w:shd w:val="clear" w:color="auto" w:fill="FFFFFF"/>
        <w:jc w:val="both"/>
        <w:rPr>
          <w:noProof/>
          <w:color w:val="000000"/>
          <w:sz w:val="24"/>
        </w:rPr>
      </w:pPr>
      <w:r w:rsidRPr="00562870">
        <w:rPr>
          <w:noProof/>
          <w:color w:val="000000"/>
          <w:sz w:val="24"/>
        </w:rPr>
        <w:t>_____________________________________________________________________________________</w:t>
      </w:r>
    </w:p>
    <w:p w14:paraId="3A44E4A8" w14:textId="37D42365" w:rsidR="00131764" w:rsidRPr="00562870" w:rsidRDefault="00131764" w:rsidP="00131764">
      <w:pPr>
        <w:shd w:val="clear" w:color="auto" w:fill="FFFFFF"/>
        <w:ind w:firstLine="425"/>
        <w:jc w:val="both"/>
        <w:rPr>
          <w:noProof/>
          <w:color w:val="000000"/>
          <w:sz w:val="24"/>
        </w:rPr>
      </w:pPr>
      <w:r w:rsidRPr="00562870">
        <w:rPr>
          <w:noProof/>
          <w:color w:val="000000"/>
          <w:sz w:val="24"/>
        </w:rPr>
        <w:t xml:space="preserve">Участвуя в качестве </w:t>
      </w:r>
      <w:r w:rsidR="00D52B9F">
        <w:rPr>
          <w:noProof/>
          <w:color w:val="000000"/>
          <w:sz w:val="24"/>
        </w:rPr>
        <w:t xml:space="preserve">Подрядчика  </w:t>
      </w:r>
      <w:r w:rsidRPr="00562870">
        <w:rPr>
          <w:noProof/>
          <w:color w:val="000000"/>
          <w:sz w:val="24"/>
        </w:rPr>
        <w:t xml:space="preserve">(эксперта) в работах по Договору №______ от «___» ____ 201_, ознакомлен с правилами и условиями работы с конфиденциальной информацией, а также с условиями Соглашения о </w:t>
      </w:r>
      <w:r w:rsidRPr="00562870">
        <w:rPr>
          <w:bCs/>
          <w:noProof/>
          <w:color w:val="000000"/>
          <w:spacing w:val="-7"/>
          <w:sz w:val="24"/>
        </w:rPr>
        <w:t xml:space="preserve">конфиденциальности и взаимном неразглашении информации от « ___» __________ 20__ между </w:t>
      </w:r>
      <w:r w:rsidRPr="00562870">
        <w:rPr>
          <w:noProof/>
          <w:color w:val="000000"/>
          <w:sz w:val="24"/>
        </w:rPr>
        <w:t xml:space="preserve">_______________________________ и АО «Концерн Росэнергоатом», в части касающейся моей работы и </w:t>
      </w:r>
    </w:p>
    <w:p w14:paraId="0004D1E2" w14:textId="77777777" w:rsidR="00131764" w:rsidRPr="00562870" w:rsidRDefault="00131764" w:rsidP="00131764">
      <w:pPr>
        <w:shd w:val="clear" w:color="auto" w:fill="FFFFFF"/>
        <w:ind w:firstLine="425"/>
        <w:jc w:val="center"/>
        <w:rPr>
          <w:noProof/>
          <w:color w:val="000000"/>
          <w:sz w:val="24"/>
        </w:rPr>
      </w:pPr>
    </w:p>
    <w:p w14:paraId="53F47E34" w14:textId="77777777" w:rsidR="00131764" w:rsidRPr="00562870" w:rsidRDefault="00131764" w:rsidP="00131764">
      <w:pPr>
        <w:shd w:val="clear" w:color="auto" w:fill="FFFFFF"/>
        <w:ind w:firstLine="425"/>
        <w:jc w:val="center"/>
        <w:rPr>
          <w:noProof/>
          <w:color w:val="000000"/>
          <w:sz w:val="24"/>
        </w:rPr>
      </w:pPr>
      <w:r w:rsidRPr="00562870">
        <w:rPr>
          <w:noProof/>
          <w:color w:val="000000"/>
          <w:sz w:val="24"/>
        </w:rPr>
        <w:t>ОБЯЗУЮСЬ</w:t>
      </w:r>
    </w:p>
    <w:p w14:paraId="659A6615" w14:textId="77777777" w:rsidR="00131764" w:rsidRPr="00562870" w:rsidRDefault="00131764" w:rsidP="00131764">
      <w:pPr>
        <w:shd w:val="clear" w:color="auto" w:fill="FFFFFF"/>
        <w:ind w:firstLine="720"/>
        <w:jc w:val="both"/>
        <w:rPr>
          <w:noProof/>
          <w:color w:val="000000"/>
          <w:sz w:val="24"/>
        </w:rPr>
      </w:pPr>
      <w:r w:rsidRPr="00562870">
        <w:rPr>
          <w:noProof/>
          <w:color w:val="000000"/>
          <w:sz w:val="24"/>
        </w:rPr>
        <w:t>1. Обеспечивать сохранность, не передавать третьим лицам и не разглашать письменно или устно конфиденциальную информацию, которая будет мне доверена или известна в процессе выполнения работ.</w:t>
      </w:r>
    </w:p>
    <w:p w14:paraId="6F4B2F7C" w14:textId="77777777" w:rsidR="00131764" w:rsidRPr="00562870" w:rsidRDefault="00131764" w:rsidP="00131764">
      <w:pPr>
        <w:shd w:val="clear" w:color="auto" w:fill="FFFFFF"/>
        <w:ind w:firstLine="425"/>
        <w:jc w:val="both"/>
        <w:rPr>
          <w:noProof/>
          <w:color w:val="000000"/>
          <w:sz w:val="24"/>
        </w:rPr>
      </w:pPr>
      <w:r w:rsidRPr="00562870">
        <w:rPr>
          <w:noProof/>
          <w:color w:val="000000"/>
          <w:sz w:val="24"/>
        </w:rPr>
        <w:tab/>
        <w:t>2. Использовать знание конфиденциальной информации, а также данных (сведений), полученных путём её обработки (анализа), только для выполнения указанной работы.</w:t>
      </w:r>
    </w:p>
    <w:p w14:paraId="32698B8E" w14:textId="77777777" w:rsidR="00131764" w:rsidRPr="00562870" w:rsidRDefault="00131764" w:rsidP="00131764">
      <w:pPr>
        <w:shd w:val="clear" w:color="auto" w:fill="FFFFFF"/>
        <w:ind w:firstLine="425"/>
        <w:jc w:val="both"/>
        <w:rPr>
          <w:noProof/>
          <w:color w:val="000000"/>
          <w:sz w:val="24"/>
        </w:rPr>
      </w:pPr>
      <w:r w:rsidRPr="00562870">
        <w:rPr>
          <w:noProof/>
          <w:color w:val="000000"/>
          <w:sz w:val="24"/>
        </w:rPr>
        <w:tab/>
        <w:t>Выполнять правила и условия работы с конфиденциальной информацией, установленные в соответствии с «Положением о порядке обращения со служебной информацией ограниченного распространения в федеральных органах исполнительной власти»,утверждённым постановлением правительства от 03.11.1994 № 1233, федеральным законом «О коммерческой тайне» от 29.07.2004 № ФЗ-98, а также требованиями приказов, инструкций и положений по защите конфиденциальной информации в организации.</w:t>
      </w:r>
    </w:p>
    <w:p w14:paraId="161B8275" w14:textId="77777777" w:rsidR="00131764" w:rsidRPr="00562870" w:rsidRDefault="00131764" w:rsidP="00131764">
      <w:pPr>
        <w:shd w:val="clear" w:color="auto" w:fill="FFFFFF"/>
        <w:ind w:firstLine="720"/>
        <w:jc w:val="both"/>
        <w:rPr>
          <w:noProof/>
          <w:color w:val="000000"/>
          <w:sz w:val="24"/>
        </w:rPr>
      </w:pPr>
      <w:r w:rsidRPr="00562870">
        <w:rPr>
          <w:noProof/>
          <w:color w:val="000000"/>
          <w:sz w:val="24"/>
        </w:rPr>
        <w:t>3. Не использовать информацию, которая мне доверена или стала известной в связи с выполнением работ по Договору от «___»_____201_ № ________, для занятия в качестве конкурентного действия любой деятельности, которая может нанести ущерб Госкорпорации «Росатом» и АО «Концерн Росэнергоатом».</w:t>
      </w:r>
    </w:p>
    <w:p w14:paraId="38687B00" w14:textId="77777777" w:rsidR="00131764" w:rsidRPr="00562870" w:rsidRDefault="00131764" w:rsidP="00131764">
      <w:pPr>
        <w:shd w:val="clear" w:color="auto" w:fill="FFFFFF"/>
        <w:ind w:firstLine="720"/>
        <w:jc w:val="both"/>
        <w:rPr>
          <w:noProof/>
          <w:color w:val="000000"/>
          <w:sz w:val="24"/>
        </w:rPr>
      </w:pPr>
      <w:r w:rsidRPr="00562870">
        <w:rPr>
          <w:noProof/>
          <w:color w:val="000000"/>
          <w:sz w:val="24"/>
        </w:rPr>
        <w:t>4. Не копировать в любом виде и не делать выписок из конфиденциальных материалов без разрешения руководителя ______________________ (или руководителя Белоярской АЭС). При прекращении выполнения мною служебных обязанностей по данной работе, независимо от причины, передать все материалы, содержащие конфиденциальную информацию, лицу, ответственному за их хранение (уничтожение).</w:t>
      </w:r>
    </w:p>
    <w:p w14:paraId="1B438731" w14:textId="77777777" w:rsidR="00131764" w:rsidRPr="00562870" w:rsidRDefault="00131764" w:rsidP="00131764">
      <w:pPr>
        <w:shd w:val="clear" w:color="auto" w:fill="FFFFFF"/>
        <w:ind w:firstLine="720"/>
        <w:jc w:val="both"/>
        <w:rPr>
          <w:noProof/>
          <w:color w:val="000000"/>
          <w:sz w:val="24"/>
        </w:rPr>
      </w:pPr>
      <w:r w:rsidRPr="00562870">
        <w:rPr>
          <w:noProof/>
          <w:color w:val="000000"/>
          <w:sz w:val="24"/>
        </w:rPr>
        <w:t>5. Немедленно сообщить руководителю _____________________ (или руководителю Белоярской АЭС) об утрате материалов, содержащих конфиденциальную информацию.</w:t>
      </w:r>
    </w:p>
    <w:p w14:paraId="08A634A0" w14:textId="77777777" w:rsidR="00131764" w:rsidRPr="00562870" w:rsidRDefault="00131764" w:rsidP="00131764">
      <w:pPr>
        <w:shd w:val="clear" w:color="auto" w:fill="FFFFFF"/>
        <w:ind w:firstLine="720"/>
        <w:jc w:val="both"/>
        <w:rPr>
          <w:noProof/>
          <w:color w:val="000000"/>
          <w:sz w:val="24"/>
        </w:rPr>
      </w:pPr>
      <w:r w:rsidRPr="00562870">
        <w:rPr>
          <w:noProof/>
          <w:color w:val="000000"/>
          <w:sz w:val="24"/>
        </w:rPr>
        <w:t>Я предупрежден(а), что в случае нарушения данного обязательства должен(а) в полной мере возместить ущерб или буду привлечен(а) к дисциплинарной или уголовной ответственности в соответствии с действующим законодательством РФ.</w:t>
      </w:r>
    </w:p>
    <w:p w14:paraId="6B3D9F16" w14:textId="77777777" w:rsidR="00131764" w:rsidRPr="00562870" w:rsidRDefault="00131764" w:rsidP="00131764">
      <w:pPr>
        <w:shd w:val="clear" w:color="auto" w:fill="FFFFFF"/>
        <w:ind w:firstLine="720"/>
        <w:jc w:val="both"/>
        <w:rPr>
          <w:noProof/>
          <w:color w:val="000000"/>
          <w:sz w:val="24"/>
        </w:rPr>
      </w:pPr>
      <w:r w:rsidRPr="00562870">
        <w:rPr>
          <w:noProof/>
          <w:color w:val="000000"/>
          <w:sz w:val="24"/>
        </w:rPr>
        <w:t>Я обязуюсь выполнять данное обязательство в течение трёх лет после исполнения обязательств по Договору (Соглашению) №_____ от «___»________201_ и окончания использования мною конфиденциальной информации.</w:t>
      </w:r>
    </w:p>
    <w:p w14:paraId="360CFB57" w14:textId="77777777" w:rsidR="00131764" w:rsidRPr="00562870" w:rsidRDefault="00131764" w:rsidP="00131764">
      <w:pPr>
        <w:shd w:val="clear" w:color="auto" w:fill="FFFFFF"/>
        <w:ind w:firstLine="720"/>
        <w:jc w:val="right"/>
        <w:rPr>
          <w:noProof/>
          <w:color w:val="000000"/>
          <w:sz w:val="24"/>
        </w:rPr>
      </w:pPr>
      <w:r w:rsidRPr="00562870">
        <w:rPr>
          <w:noProof/>
          <w:color w:val="000000"/>
          <w:sz w:val="24"/>
        </w:rPr>
        <w:t>___________________________</w:t>
      </w:r>
    </w:p>
    <w:p w14:paraId="2B130542" w14:textId="77777777" w:rsidR="00131764" w:rsidRPr="00562870" w:rsidRDefault="00131764" w:rsidP="00131764">
      <w:pPr>
        <w:shd w:val="clear" w:color="auto" w:fill="FFFFFF"/>
        <w:ind w:left="6480" w:firstLine="720"/>
        <w:jc w:val="both"/>
        <w:rPr>
          <w:noProof/>
          <w:color w:val="000000"/>
          <w:sz w:val="24"/>
        </w:rPr>
      </w:pPr>
      <w:r w:rsidRPr="00562870">
        <w:rPr>
          <w:noProof/>
          <w:color w:val="000000"/>
          <w:sz w:val="24"/>
        </w:rPr>
        <w:t>подпись, дата</w:t>
      </w:r>
    </w:p>
    <w:p w14:paraId="13BD87DA" w14:textId="77777777" w:rsidR="00131764" w:rsidRPr="00562870" w:rsidRDefault="00131764" w:rsidP="00131764">
      <w:pPr>
        <w:shd w:val="clear" w:color="auto" w:fill="FFFFFF"/>
        <w:ind w:firstLine="425"/>
        <w:jc w:val="both"/>
        <w:rPr>
          <w:noProof/>
          <w:color w:val="000000"/>
          <w:sz w:val="24"/>
        </w:rPr>
      </w:pPr>
      <w:r w:rsidRPr="00562870">
        <w:rPr>
          <w:noProof/>
          <w:color w:val="000000"/>
          <w:sz w:val="24"/>
        </w:rPr>
        <w:t>По поручению администрации __________________________________ инструктаж провёл: ______________________________________________________________________________</w:t>
      </w:r>
    </w:p>
    <w:p w14:paraId="6911659F" w14:textId="77777777" w:rsidR="00131764" w:rsidRPr="00562870" w:rsidRDefault="00131764" w:rsidP="00131764">
      <w:pPr>
        <w:shd w:val="clear" w:color="auto" w:fill="FFFFFF"/>
        <w:ind w:firstLine="425"/>
        <w:jc w:val="center"/>
        <w:rPr>
          <w:noProof/>
          <w:color w:val="000000"/>
          <w:sz w:val="24"/>
        </w:rPr>
      </w:pPr>
      <w:r w:rsidRPr="00562870">
        <w:rPr>
          <w:noProof/>
          <w:color w:val="000000"/>
          <w:sz w:val="24"/>
        </w:rPr>
        <w:t>должность, подпись, расшифровка подписи, дата</w:t>
      </w:r>
    </w:p>
    <w:p w14:paraId="5B748423" w14:textId="77777777" w:rsidR="00131764" w:rsidRPr="00562870" w:rsidRDefault="00131764" w:rsidP="00131764">
      <w:pPr>
        <w:shd w:val="clear" w:color="auto" w:fill="FFFFFF"/>
        <w:rPr>
          <w:noProof/>
          <w:color w:val="000000"/>
          <w:sz w:val="24"/>
        </w:rPr>
        <w:sectPr w:rsidR="00131764" w:rsidRPr="00562870" w:rsidSect="00114328">
          <w:pgSz w:w="11906" w:h="16838" w:code="9"/>
          <w:pgMar w:top="851" w:right="567" w:bottom="851" w:left="1134" w:header="567" w:footer="567" w:gutter="0"/>
          <w:cols w:space="708"/>
          <w:titlePg/>
          <w:docGrid w:linePitch="381"/>
        </w:sectPr>
      </w:pPr>
      <w:r w:rsidRPr="00562870">
        <w:rPr>
          <w:noProof/>
          <w:color w:val="000000"/>
          <w:sz w:val="24"/>
        </w:rPr>
        <w:t>М.П.</w:t>
      </w:r>
    </w:p>
    <w:p w14:paraId="1FFE2AD4" w14:textId="77777777" w:rsidR="00131764" w:rsidRPr="00562870" w:rsidRDefault="00131764" w:rsidP="00131764">
      <w:pPr>
        <w:shd w:val="clear" w:color="auto" w:fill="FFFFFF"/>
        <w:rPr>
          <w:noProof/>
          <w:color w:val="000000"/>
          <w:sz w:val="24"/>
        </w:rPr>
      </w:pPr>
    </w:p>
    <w:p w14:paraId="3108E54B" w14:textId="2355DEA2" w:rsidR="00131764" w:rsidRPr="00562870" w:rsidRDefault="00131764" w:rsidP="00131764">
      <w:pPr>
        <w:jc w:val="right"/>
        <w:rPr>
          <w:color w:val="000000"/>
          <w:sz w:val="24"/>
        </w:rPr>
      </w:pPr>
      <w:r w:rsidRPr="00562870">
        <w:rPr>
          <w:color w:val="000000"/>
          <w:sz w:val="24"/>
        </w:rPr>
        <w:t>Приложение №</w:t>
      </w:r>
      <w:r>
        <w:rPr>
          <w:color w:val="000000"/>
          <w:sz w:val="24"/>
        </w:rPr>
        <w:t xml:space="preserve"> </w:t>
      </w:r>
      <w:r w:rsidR="001707F2">
        <w:rPr>
          <w:color w:val="000000"/>
          <w:sz w:val="24"/>
        </w:rPr>
        <w:t>4</w:t>
      </w:r>
    </w:p>
    <w:p w14:paraId="3D512EFC" w14:textId="77777777" w:rsidR="00131764" w:rsidRPr="00562870" w:rsidRDefault="00131764" w:rsidP="00131764">
      <w:pPr>
        <w:jc w:val="right"/>
        <w:rPr>
          <w:color w:val="000000"/>
          <w:sz w:val="24"/>
        </w:rPr>
      </w:pPr>
      <w:r w:rsidRPr="00562870">
        <w:rPr>
          <w:color w:val="000000"/>
          <w:sz w:val="24"/>
        </w:rPr>
        <w:t xml:space="preserve">к договору </w:t>
      </w:r>
      <w:proofErr w:type="gramStart"/>
      <w:r w:rsidRPr="00562870">
        <w:rPr>
          <w:color w:val="000000"/>
          <w:sz w:val="24"/>
        </w:rPr>
        <w:t>от</w:t>
      </w:r>
      <w:proofErr w:type="gramEnd"/>
      <w:r w:rsidRPr="00562870">
        <w:rPr>
          <w:color w:val="000000"/>
          <w:sz w:val="24"/>
        </w:rPr>
        <w:t xml:space="preserve"> _______ № _____</w:t>
      </w:r>
    </w:p>
    <w:p w14:paraId="6E8450FC" w14:textId="77777777" w:rsidR="00131764" w:rsidRPr="00562870" w:rsidRDefault="00131764" w:rsidP="00131764">
      <w:pPr>
        <w:pStyle w:val="Style4"/>
        <w:widowControl/>
        <w:spacing w:line="240" w:lineRule="auto"/>
        <w:jc w:val="center"/>
        <w:rPr>
          <w:rStyle w:val="FontStyle38"/>
          <w:color w:val="000000"/>
        </w:rPr>
      </w:pPr>
    </w:p>
    <w:p w14:paraId="6523D2C6" w14:textId="77777777" w:rsidR="00131764" w:rsidRPr="00562870" w:rsidRDefault="00131764" w:rsidP="00131764">
      <w:pPr>
        <w:pStyle w:val="Style4"/>
        <w:widowControl/>
        <w:spacing w:line="240" w:lineRule="auto"/>
        <w:jc w:val="center"/>
        <w:rPr>
          <w:rStyle w:val="FontStyle38"/>
          <w:color w:val="000000"/>
        </w:rPr>
      </w:pPr>
      <w:r w:rsidRPr="00562870">
        <w:rPr>
          <w:rStyle w:val="FontStyle38"/>
          <w:color w:val="000000"/>
        </w:rPr>
        <w:t>Оговорка о субподрядчиках</w:t>
      </w:r>
    </w:p>
    <w:p w14:paraId="2A59E041" w14:textId="77777777" w:rsidR="00131764" w:rsidRPr="00562870" w:rsidRDefault="00131764" w:rsidP="00131764">
      <w:pPr>
        <w:pStyle w:val="Style4"/>
        <w:widowControl/>
        <w:spacing w:line="240" w:lineRule="auto"/>
        <w:rPr>
          <w:rStyle w:val="FontStyle38"/>
          <w:color w:val="000000"/>
        </w:rPr>
      </w:pPr>
    </w:p>
    <w:p w14:paraId="54FCEDC9" w14:textId="1FE49B4F" w:rsidR="00131764" w:rsidRPr="00562870" w:rsidRDefault="00131764" w:rsidP="00131764">
      <w:pPr>
        <w:pStyle w:val="Style8"/>
        <w:widowControl/>
        <w:spacing w:line="240" w:lineRule="auto"/>
        <w:ind w:firstLine="701"/>
        <w:rPr>
          <w:rStyle w:val="FontStyle37"/>
          <w:color w:val="000000"/>
        </w:rPr>
      </w:pPr>
      <w:r w:rsidRPr="00562870">
        <w:rPr>
          <w:rStyle w:val="FontStyle37"/>
          <w:color w:val="000000"/>
        </w:rPr>
        <w:t>Подрядчик (Поставщик, Исполнитель) обязан привлечь к исполнению договора субподрядчиков (соисполнителей) из числа субъектов малого и среднего предпринимательства. Привлечение субподрядчиков (соисполнителей) из числа субъектов малого и среднего предпринимательства должно осуществляться Подрядчиком (Исполнителем) в соответствии с планом привлечения таких субподрядчиков, соисполнителей, являющегося неотъемлемой частью настоящего приложения (Приложение №</w:t>
      </w:r>
      <w:r w:rsidR="001707F2">
        <w:rPr>
          <w:rStyle w:val="FontStyle37"/>
          <w:color w:val="000000"/>
        </w:rPr>
        <w:t>4</w:t>
      </w:r>
      <w:r w:rsidRPr="00562870">
        <w:rPr>
          <w:rStyle w:val="FontStyle37"/>
          <w:color w:val="000000"/>
        </w:rPr>
        <w:t xml:space="preserve">.1). По согласованию с заказчиком Подрядчик (поставщик, исполнитель) вправе осуществить замену субподрядчика (соисполнителя) - субъекта малого и среднего предпринимательства, с которым заключается либо ранее был заключен договор субподряда, на другого субподрядчика (соисполнителя) - субъекта малого и среднего предпринимательства при условии сохранения цены договора, заключаемого или заключенного между Подрядчиком  (Поставщиком , Исполнителем) и субподрядчиком (соисполнителем), либо цены такого договора за вычетом сумм, выплаченных Подрядчиком (Поставщиком, Исполнителем) в счет исполненных обязательств, в случае если договор субподряда был частично исполнен. В таком случае,  стороны подписывают дополнительное соглашение, предусматривающие изменение Плана привлечения субподрядчиков (соисполнителей) из числа субъектов малого и среднего предпринимательств (Приложение № </w:t>
      </w:r>
      <w:r w:rsidR="001707F2">
        <w:rPr>
          <w:rStyle w:val="FontStyle37"/>
          <w:color w:val="000000"/>
        </w:rPr>
        <w:t>4</w:t>
      </w:r>
      <w:r w:rsidRPr="00562870">
        <w:rPr>
          <w:rStyle w:val="FontStyle37"/>
          <w:color w:val="000000"/>
        </w:rPr>
        <w:t>.1)</w:t>
      </w:r>
    </w:p>
    <w:p w14:paraId="063B1F80" w14:textId="77777777" w:rsidR="00131764" w:rsidRPr="00562870" w:rsidRDefault="00131764" w:rsidP="00131764">
      <w:pPr>
        <w:pStyle w:val="Style8"/>
        <w:widowControl/>
        <w:spacing w:line="240" w:lineRule="auto"/>
        <w:ind w:firstLine="701"/>
        <w:rPr>
          <w:rStyle w:val="FontStyle37"/>
          <w:color w:val="000000"/>
        </w:rPr>
      </w:pPr>
      <w:r w:rsidRPr="00562870">
        <w:rPr>
          <w:rStyle w:val="FontStyle37"/>
          <w:color w:val="000000"/>
        </w:rPr>
        <w:t>Подрядчик (Поставщик, Исполнитель) в течение одного рабочего дня после заключения договора с субподрядчиком, соисполнителем из числа субъектов малого и среднего предпринимательства предоставляет Заказчику заверенную руководителем копию такого договора или справку о его заключении, содержащую следующую информацию: наименование, фирменное наименование (при   наличии),   место   нахождения   субподрядчика   (соисполнителя), его идентификационный номер налогоплательщика, а также предмет и цену договора е субподрядчиком (соисполнителем)».</w:t>
      </w:r>
    </w:p>
    <w:p w14:paraId="25341F0F" w14:textId="5B689FE5" w:rsidR="00131764" w:rsidRPr="00562870" w:rsidRDefault="00131764" w:rsidP="00131764">
      <w:pPr>
        <w:pStyle w:val="Style8"/>
        <w:widowControl/>
        <w:spacing w:line="240" w:lineRule="auto"/>
        <w:ind w:firstLine="710"/>
        <w:rPr>
          <w:rStyle w:val="FontStyle37"/>
          <w:color w:val="000000"/>
        </w:rPr>
      </w:pPr>
      <w:r w:rsidRPr="00562870">
        <w:rPr>
          <w:rStyle w:val="FontStyle37"/>
          <w:color w:val="000000"/>
        </w:rPr>
        <w:t xml:space="preserve">Заказчик контролирует ход исполнения Подрядчиком (Поставщиком,  Исполнителем)  Плана привлечения субподрядчиков (соисполнителей) из числа субъектов малого и среднего предпринимательств (Приложение№ </w:t>
      </w:r>
      <w:r w:rsidR="001707F2">
        <w:rPr>
          <w:rStyle w:val="FontStyle37"/>
          <w:color w:val="000000"/>
        </w:rPr>
        <w:t>4</w:t>
      </w:r>
      <w:r w:rsidRPr="00562870">
        <w:rPr>
          <w:rStyle w:val="FontStyle37"/>
          <w:color w:val="000000"/>
        </w:rPr>
        <w:t>.1). В целях исполнения указанного заказчик вправе запрашивать (в том числе по средствам электронной почты и факсимильной связи) у Подрядчика (</w:t>
      </w:r>
      <w:r>
        <w:rPr>
          <w:rStyle w:val="FontStyle37"/>
          <w:color w:val="000000"/>
        </w:rPr>
        <w:t>Подрядчика</w:t>
      </w:r>
      <w:r w:rsidRPr="00562870">
        <w:rPr>
          <w:rStyle w:val="FontStyle37"/>
          <w:color w:val="000000"/>
        </w:rPr>
        <w:t xml:space="preserve">, Исполнителя) информацию и документы, относящиеся к реализации Плана привлечения субподрядчиков (соисполнителей) из числа субъектов малого и среднего предпринимательств (Приложение№ </w:t>
      </w:r>
      <w:r w:rsidR="001707F2">
        <w:rPr>
          <w:rStyle w:val="FontStyle37"/>
          <w:color w:val="000000"/>
        </w:rPr>
        <w:t>4</w:t>
      </w:r>
      <w:r w:rsidRPr="00562870">
        <w:rPr>
          <w:rStyle w:val="FontStyle37"/>
          <w:color w:val="000000"/>
        </w:rPr>
        <w:t>.1).</w:t>
      </w:r>
    </w:p>
    <w:p w14:paraId="5B9846B5" w14:textId="1E5143A2" w:rsidR="00131764" w:rsidRPr="00562870" w:rsidRDefault="00131764" w:rsidP="00131764">
      <w:pPr>
        <w:pStyle w:val="Style8"/>
        <w:widowControl/>
        <w:spacing w:line="240" w:lineRule="auto"/>
        <w:ind w:firstLine="706"/>
        <w:rPr>
          <w:rStyle w:val="FontStyle37"/>
          <w:color w:val="000000"/>
        </w:rPr>
      </w:pPr>
      <w:r w:rsidRPr="00562870">
        <w:rPr>
          <w:rStyle w:val="FontStyle37"/>
          <w:color w:val="000000"/>
        </w:rPr>
        <w:t xml:space="preserve">Подрядчик (Поставщик, Исполнитель)  обязан предоставить заказчику по его требованию, необходимую информацию, относящуюся к реализации Плана привлечения субподрядчиков (соисполнителей) из числа субъектов малого и среднего предпринимательств (Приложение№ </w:t>
      </w:r>
      <w:r w:rsidR="001707F2">
        <w:rPr>
          <w:rStyle w:val="FontStyle37"/>
          <w:color w:val="000000"/>
        </w:rPr>
        <w:t>4</w:t>
      </w:r>
      <w:r w:rsidRPr="00562870">
        <w:rPr>
          <w:rStyle w:val="FontStyle37"/>
          <w:color w:val="000000"/>
        </w:rPr>
        <w:t>.1) в течение двух рабочих дней со дня получения такого запроса, в случае если иной срок не установлен в самом запросе.</w:t>
      </w:r>
    </w:p>
    <w:p w14:paraId="7BDD79CC" w14:textId="77777777" w:rsidR="00131764" w:rsidRPr="00562870" w:rsidRDefault="00131764" w:rsidP="00131764">
      <w:pPr>
        <w:pStyle w:val="Style8"/>
        <w:widowControl/>
        <w:tabs>
          <w:tab w:val="left" w:leader="underscore" w:pos="4670"/>
        </w:tabs>
        <w:spacing w:line="240" w:lineRule="auto"/>
        <w:ind w:firstLine="686"/>
        <w:rPr>
          <w:rStyle w:val="FontStyle37"/>
          <w:color w:val="000000"/>
        </w:rPr>
      </w:pPr>
      <w:r w:rsidRPr="00562870">
        <w:rPr>
          <w:rStyle w:val="FontStyle37"/>
          <w:color w:val="000000"/>
        </w:rPr>
        <w:lastRenderedPageBreak/>
        <w:t>В случае неисполнения или ненадлежащего исполнения Подрядчиком (Поставщиком, Исполнителем) обязанности по привлечению к исполнению договора субподрядчиков (соисполнителей) из числа субъектов малого и среднего предпринимательства, в том числе в случае невыполнения Плана привлечения субподрядчиков (соисполнителей) из числа субъектов малого и среднего предпринимательств Подрядчик (Поставщик, Исполнитель) обязан уплатить штраф заказчику в размере 0,05% от цены договора.</w:t>
      </w:r>
    </w:p>
    <w:p w14:paraId="7A968476" w14:textId="77777777" w:rsidR="00131764" w:rsidRPr="00562870" w:rsidRDefault="00131764" w:rsidP="00131764">
      <w:pPr>
        <w:pStyle w:val="Style8"/>
        <w:widowControl/>
        <w:tabs>
          <w:tab w:val="left" w:leader="underscore" w:pos="4670"/>
        </w:tabs>
        <w:spacing w:line="240" w:lineRule="auto"/>
        <w:ind w:firstLine="686"/>
        <w:rPr>
          <w:rStyle w:val="FontStyle37"/>
          <w:color w:val="000000"/>
        </w:rPr>
        <w:sectPr w:rsidR="00131764" w:rsidRPr="00562870" w:rsidSect="00114328">
          <w:pgSz w:w="11906" w:h="16838" w:code="9"/>
          <w:pgMar w:top="851" w:right="567" w:bottom="851" w:left="1134" w:header="567" w:footer="567" w:gutter="0"/>
          <w:cols w:space="708"/>
          <w:titlePg/>
          <w:docGrid w:linePitch="381"/>
        </w:sectPr>
      </w:pPr>
    </w:p>
    <w:p w14:paraId="7B649EB8" w14:textId="40D43390" w:rsidR="00131764" w:rsidRPr="00562870" w:rsidRDefault="00131764" w:rsidP="00131764">
      <w:pPr>
        <w:jc w:val="right"/>
        <w:rPr>
          <w:color w:val="000000"/>
          <w:sz w:val="24"/>
        </w:rPr>
      </w:pPr>
      <w:r w:rsidRPr="00562870">
        <w:rPr>
          <w:color w:val="000000"/>
          <w:sz w:val="24"/>
        </w:rPr>
        <w:lastRenderedPageBreak/>
        <w:t xml:space="preserve">Приложение № </w:t>
      </w:r>
      <w:r w:rsidR="001707F2">
        <w:rPr>
          <w:color w:val="000000"/>
          <w:sz w:val="24"/>
        </w:rPr>
        <w:t>4</w:t>
      </w:r>
      <w:r w:rsidRPr="00562870">
        <w:rPr>
          <w:color w:val="000000"/>
          <w:sz w:val="24"/>
        </w:rPr>
        <w:t>.1</w:t>
      </w:r>
    </w:p>
    <w:p w14:paraId="5E2A02C9" w14:textId="77777777" w:rsidR="00131764" w:rsidRPr="00562870" w:rsidRDefault="00131764" w:rsidP="00131764">
      <w:pPr>
        <w:jc w:val="right"/>
        <w:rPr>
          <w:color w:val="000000"/>
          <w:sz w:val="24"/>
        </w:rPr>
      </w:pPr>
      <w:r w:rsidRPr="00562870">
        <w:rPr>
          <w:color w:val="000000"/>
          <w:sz w:val="24"/>
        </w:rPr>
        <w:t>к договору от _______ № _____</w:t>
      </w:r>
    </w:p>
    <w:p w14:paraId="0CB9C24C" w14:textId="77777777" w:rsidR="00131764" w:rsidRPr="00562870" w:rsidRDefault="00131764" w:rsidP="00131764">
      <w:pPr>
        <w:jc w:val="center"/>
        <w:rPr>
          <w:color w:val="000000"/>
          <w:sz w:val="24"/>
        </w:rPr>
      </w:pPr>
      <w:r w:rsidRPr="00562870">
        <w:rPr>
          <w:color w:val="000000"/>
          <w:sz w:val="24"/>
        </w:rPr>
        <w:t>План привлечения субподрядчиков (</w:t>
      </w:r>
      <w:proofErr w:type="spellStart"/>
      <w:r w:rsidRPr="00562870">
        <w:rPr>
          <w:color w:val="000000"/>
          <w:sz w:val="24"/>
        </w:rPr>
        <w:t>субисполнителей</w:t>
      </w:r>
      <w:proofErr w:type="spellEnd"/>
      <w:r w:rsidRPr="00562870">
        <w:rPr>
          <w:color w:val="000000"/>
          <w:sz w:val="24"/>
        </w:rPr>
        <w:t>) из числа субъектов малого и среднего предпринимательства.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51"/>
        <w:gridCol w:w="2403"/>
        <w:gridCol w:w="2001"/>
        <w:gridCol w:w="2505"/>
        <w:gridCol w:w="2509"/>
        <w:gridCol w:w="2417"/>
      </w:tblGrid>
      <w:tr w:rsidR="00131764" w:rsidRPr="00562870" w14:paraId="795082DC" w14:textId="77777777" w:rsidTr="00114328">
        <w:tc>
          <w:tcPr>
            <w:tcW w:w="0" w:type="auto"/>
          </w:tcPr>
          <w:p w14:paraId="677B9D15" w14:textId="77777777" w:rsidR="00131764" w:rsidRPr="001707F2" w:rsidRDefault="00131764" w:rsidP="00114328">
            <w:pPr>
              <w:pStyle w:val="Style18"/>
              <w:widowControl/>
              <w:spacing w:line="240" w:lineRule="auto"/>
              <w:jc w:val="left"/>
              <w:rPr>
                <w:rStyle w:val="FontStyle37"/>
                <w:color w:val="000000"/>
                <w:sz w:val="24"/>
                <w:szCs w:val="24"/>
              </w:rPr>
            </w:pPr>
            <w:r w:rsidRPr="001707F2">
              <w:rPr>
                <w:rStyle w:val="FontStyle37"/>
                <w:color w:val="000000"/>
                <w:sz w:val="24"/>
                <w:szCs w:val="24"/>
              </w:rPr>
              <w:t xml:space="preserve">Наименование, фирменное наименование (при наличии), место нахождения (для юридического лица), фамилия, имя, отчество (при наличии), паспортные данные, место жительства (для индивидуального предпринимателя), почтовый адрес, номер контактного телефона, адрес электронной почты субъекта малого и среднего </w:t>
            </w:r>
            <w:proofErr w:type="spellStart"/>
            <w:proofErr w:type="gramStart"/>
            <w:r w:rsidRPr="001707F2">
              <w:rPr>
                <w:rStyle w:val="FontStyle37"/>
                <w:color w:val="000000"/>
                <w:sz w:val="24"/>
                <w:szCs w:val="24"/>
              </w:rPr>
              <w:t>предпринимательс</w:t>
            </w:r>
            <w:proofErr w:type="spellEnd"/>
            <w:r w:rsidRPr="001707F2">
              <w:rPr>
                <w:rStyle w:val="FontStyle37"/>
                <w:color w:val="000000"/>
                <w:sz w:val="24"/>
                <w:szCs w:val="24"/>
              </w:rPr>
              <w:t xml:space="preserve"> </w:t>
            </w:r>
            <w:proofErr w:type="spellStart"/>
            <w:r w:rsidRPr="001707F2">
              <w:rPr>
                <w:rStyle w:val="FontStyle37"/>
                <w:color w:val="000000"/>
                <w:sz w:val="24"/>
                <w:szCs w:val="24"/>
              </w:rPr>
              <w:t>тва</w:t>
            </w:r>
            <w:proofErr w:type="spellEnd"/>
            <w:proofErr w:type="gramEnd"/>
            <w:r w:rsidRPr="001707F2">
              <w:rPr>
                <w:rStyle w:val="FontStyle37"/>
                <w:color w:val="000000"/>
                <w:sz w:val="24"/>
                <w:szCs w:val="24"/>
              </w:rPr>
              <w:t xml:space="preserve"> -</w:t>
            </w:r>
          </w:p>
          <w:p w14:paraId="0C4623AC" w14:textId="77777777" w:rsidR="00131764" w:rsidRPr="001707F2" w:rsidRDefault="00131764" w:rsidP="00114328">
            <w:pPr>
              <w:widowControl w:val="0"/>
              <w:autoSpaceDE w:val="0"/>
              <w:autoSpaceDN w:val="0"/>
              <w:adjustRightInd w:val="0"/>
              <w:ind w:firstLine="701"/>
              <w:jc w:val="both"/>
              <w:rPr>
                <w:color w:val="000000"/>
                <w:sz w:val="24"/>
              </w:rPr>
            </w:pPr>
            <w:r w:rsidRPr="001707F2">
              <w:rPr>
                <w:rStyle w:val="FontStyle37"/>
                <w:color w:val="000000"/>
                <w:sz w:val="24"/>
                <w:szCs w:val="24"/>
              </w:rPr>
              <w:t>субподрядчика (соисполнителя);</w:t>
            </w:r>
          </w:p>
        </w:tc>
        <w:tc>
          <w:tcPr>
            <w:tcW w:w="0" w:type="auto"/>
          </w:tcPr>
          <w:p w14:paraId="79D32651" w14:textId="77777777" w:rsidR="00131764" w:rsidRPr="001707F2" w:rsidRDefault="00131764" w:rsidP="00114328">
            <w:pPr>
              <w:pStyle w:val="Style18"/>
              <w:widowControl/>
              <w:spacing w:line="240" w:lineRule="auto"/>
              <w:ind w:right="77"/>
              <w:jc w:val="left"/>
              <w:rPr>
                <w:rStyle w:val="FontStyle37"/>
                <w:color w:val="000000"/>
                <w:sz w:val="24"/>
                <w:szCs w:val="24"/>
              </w:rPr>
            </w:pPr>
            <w:r w:rsidRPr="001707F2">
              <w:rPr>
                <w:rStyle w:val="FontStyle37"/>
                <w:color w:val="000000"/>
                <w:sz w:val="24"/>
                <w:szCs w:val="24"/>
              </w:rPr>
              <w:t xml:space="preserve">Предмет договора, заключаемого с субъектом малого и среднего </w:t>
            </w:r>
            <w:proofErr w:type="spellStart"/>
            <w:proofErr w:type="gramStart"/>
            <w:r w:rsidRPr="001707F2">
              <w:rPr>
                <w:rStyle w:val="FontStyle37"/>
                <w:color w:val="000000"/>
                <w:sz w:val="24"/>
                <w:szCs w:val="24"/>
              </w:rPr>
              <w:t>предпринимательс</w:t>
            </w:r>
            <w:proofErr w:type="spellEnd"/>
            <w:r w:rsidRPr="001707F2">
              <w:rPr>
                <w:rStyle w:val="FontStyle37"/>
                <w:color w:val="000000"/>
                <w:sz w:val="24"/>
                <w:szCs w:val="24"/>
              </w:rPr>
              <w:t xml:space="preserve"> </w:t>
            </w:r>
            <w:proofErr w:type="spellStart"/>
            <w:r w:rsidRPr="001707F2">
              <w:rPr>
                <w:rStyle w:val="FontStyle37"/>
                <w:color w:val="000000"/>
                <w:sz w:val="24"/>
                <w:szCs w:val="24"/>
              </w:rPr>
              <w:t>тва</w:t>
            </w:r>
            <w:proofErr w:type="spellEnd"/>
            <w:proofErr w:type="gramEnd"/>
            <w:r w:rsidRPr="001707F2">
              <w:rPr>
                <w:rStyle w:val="FontStyle37"/>
                <w:color w:val="000000"/>
                <w:sz w:val="24"/>
                <w:szCs w:val="24"/>
              </w:rPr>
              <w:t xml:space="preserve"> -</w:t>
            </w:r>
          </w:p>
          <w:p w14:paraId="3471F168" w14:textId="77777777" w:rsidR="00131764" w:rsidRPr="001707F2" w:rsidRDefault="00131764" w:rsidP="00114328">
            <w:pPr>
              <w:widowControl w:val="0"/>
              <w:autoSpaceDE w:val="0"/>
              <w:autoSpaceDN w:val="0"/>
              <w:adjustRightInd w:val="0"/>
              <w:ind w:firstLine="701"/>
              <w:jc w:val="both"/>
              <w:rPr>
                <w:color w:val="000000"/>
                <w:sz w:val="24"/>
              </w:rPr>
            </w:pPr>
            <w:r w:rsidRPr="001707F2">
              <w:rPr>
                <w:rStyle w:val="FontStyle37"/>
                <w:color w:val="000000"/>
                <w:sz w:val="24"/>
                <w:szCs w:val="24"/>
              </w:rPr>
              <w:t>субподрядчиком (соисполнителем),</w:t>
            </w:r>
          </w:p>
        </w:tc>
        <w:tc>
          <w:tcPr>
            <w:tcW w:w="0" w:type="auto"/>
          </w:tcPr>
          <w:p w14:paraId="1246DF8D" w14:textId="77777777" w:rsidR="00131764" w:rsidRPr="001707F2" w:rsidRDefault="00131764" w:rsidP="00114328">
            <w:pPr>
              <w:pStyle w:val="Style18"/>
              <w:widowControl/>
              <w:spacing w:line="240" w:lineRule="auto"/>
              <w:ind w:right="24"/>
              <w:jc w:val="left"/>
              <w:rPr>
                <w:rStyle w:val="FontStyle37"/>
                <w:color w:val="000000"/>
                <w:sz w:val="24"/>
                <w:szCs w:val="24"/>
              </w:rPr>
            </w:pPr>
            <w:r w:rsidRPr="001707F2">
              <w:rPr>
                <w:rStyle w:val="FontStyle37"/>
                <w:color w:val="000000"/>
                <w:sz w:val="24"/>
                <w:szCs w:val="24"/>
              </w:rPr>
              <w:t xml:space="preserve">Количество поставляемого </w:t>
            </w:r>
            <w:proofErr w:type="spellStart"/>
            <w:proofErr w:type="gramStart"/>
            <w:r w:rsidRPr="001707F2">
              <w:rPr>
                <w:rStyle w:val="FontStyle37"/>
                <w:color w:val="000000"/>
                <w:sz w:val="24"/>
                <w:szCs w:val="24"/>
              </w:rPr>
              <w:t>субподрядчико</w:t>
            </w:r>
            <w:proofErr w:type="spellEnd"/>
            <w:r w:rsidRPr="001707F2">
              <w:rPr>
                <w:rStyle w:val="FontStyle37"/>
                <w:color w:val="000000"/>
                <w:sz w:val="24"/>
                <w:szCs w:val="24"/>
              </w:rPr>
              <w:t xml:space="preserve"> м</w:t>
            </w:r>
            <w:proofErr w:type="gramEnd"/>
          </w:p>
          <w:p w14:paraId="43FAE39D" w14:textId="77777777" w:rsidR="00131764" w:rsidRPr="001707F2" w:rsidRDefault="00131764" w:rsidP="00114328">
            <w:pPr>
              <w:widowControl w:val="0"/>
              <w:autoSpaceDE w:val="0"/>
              <w:autoSpaceDN w:val="0"/>
              <w:adjustRightInd w:val="0"/>
              <w:ind w:firstLine="701"/>
              <w:jc w:val="both"/>
              <w:rPr>
                <w:color w:val="000000"/>
                <w:sz w:val="24"/>
              </w:rPr>
            </w:pPr>
            <w:r w:rsidRPr="001707F2">
              <w:rPr>
                <w:rStyle w:val="FontStyle37"/>
                <w:color w:val="000000"/>
                <w:sz w:val="24"/>
                <w:szCs w:val="24"/>
              </w:rPr>
              <w:t>(</w:t>
            </w:r>
            <w:proofErr w:type="gramStart"/>
            <w:r w:rsidRPr="001707F2">
              <w:rPr>
                <w:rStyle w:val="FontStyle37"/>
                <w:color w:val="000000"/>
                <w:sz w:val="24"/>
                <w:szCs w:val="24"/>
              </w:rPr>
              <w:t>соисполнителе</w:t>
            </w:r>
            <w:proofErr w:type="gramEnd"/>
            <w:r w:rsidRPr="001707F2">
              <w:rPr>
                <w:rStyle w:val="FontStyle37"/>
                <w:color w:val="000000"/>
                <w:sz w:val="24"/>
                <w:szCs w:val="24"/>
              </w:rPr>
              <w:t xml:space="preserve"> м) товара, объема выполняемых им работ, оказываемых им услуг</w:t>
            </w:r>
          </w:p>
        </w:tc>
        <w:tc>
          <w:tcPr>
            <w:tcW w:w="0" w:type="auto"/>
          </w:tcPr>
          <w:p w14:paraId="0AFACB24" w14:textId="77777777" w:rsidR="00131764" w:rsidRPr="001707F2" w:rsidRDefault="00131764" w:rsidP="00114328">
            <w:pPr>
              <w:pStyle w:val="Style18"/>
              <w:widowControl/>
              <w:spacing w:line="240" w:lineRule="auto"/>
              <w:ind w:right="82"/>
              <w:jc w:val="left"/>
              <w:rPr>
                <w:rStyle w:val="FontStyle37"/>
                <w:color w:val="000000"/>
                <w:sz w:val="24"/>
                <w:szCs w:val="24"/>
              </w:rPr>
            </w:pPr>
            <w:r w:rsidRPr="001707F2">
              <w:rPr>
                <w:rStyle w:val="FontStyle37"/>
                <w:color w:val="000000"/>
                <w:sz w:val="24"/>
                <w:szCs w:val="24"/>
              </w:rPr>
              <w:t xml:space="preserve">Место, условия поставки товара, выполнения работы, оказания услуги субъектом малого и среднего </w:t>
            </w:r>
            <w:proofErr w:type="spellStart"/>
            <w:proofErr w:type="gramStart"/>
            <w:r w:rsidRPr="001707F2">
              <w:rPr>
                <w:rStyle w:val="FontStyle37"/>
                <w:color w:val="000000"/>
                <w:sz w:val="24"/>
                <w:szCs w:val="24"/>
              </w:rPr>
              <w:t>предпринимательс</w:t>
            </w:r>
            <w:proofErr w:type="spellEnd"/>
            <w:r w:rsidRPr="001707F2">
              <w:rPr>
                <w:rStyle w:val="FontStyle37"/>
                <w:color w:val="000000"/>
                <w:sz w:val="24"/>
                <w:szCs w:val="24"/>
              </w:rPr>
              <w:t xml:space="preserve"> </w:t>
            </w:r>
            <w:proofErr w:type="spellStart"/>
            <w:r w:rsidRPr="001707F2">
              <w:rPr>
                <w:rStyle w:val="FontStyle37"/>
                <w:color w:val="000000"/>
                <w:sz w:val="24"/>
                <w:szCs w:val="24"/>
              </w:rPr>
              <w:t>тва</w:t>
            </w:r>
            <w:proofErr w:type="spellEnd"/>
            <w:proofErr w:type="gramEnd"/>
            <w:r w:rsidRPr="001707F2">
              <w:rPr>
                <w:rStyle w:val="FontStyle37"/>
                <w:color w:val="000000"/>
                <w:sz w:val="24"/>
                <w:szCs w:val="24"/>
              </w:rPr>
              <w:t xml:space="preserve"> -</w:t>
            </w:r>
          </w:p>
          <w:p w14:paraId="524FD408" w14:textId="77777777" w:rsidR="00131764" w:rsidRPr="001707F2" w:rsidRDefault="00131764" w:rsidP="00114328">
            <w:pPr>
              <w:widowControl w:val="0"/>
              <w:autoSpaceDE w:val="0"/>
              <w:autoSpaceDN w:val="0"/>
              <w:adjustRightInd w:val="0"/>
              <w:ind w:firstLine="701"/>
              <w:jc w:val="both"/>
              <w:rPr>
                <w:color w:val="000000"/>
                <w:sz w:val="24"/>
              </w:rPr>
            </w:pPr>
            <w:r w:rsidRPr="001707F2">
              <w:rPr>
                <w:rStyle w:val="FontStyle37"/>
                <w:color w:val="000000"/>
                <w:sz w:val="24"/>
                <w:szCs w:val="24"/>
              </w:rPr>
              <w:t>субподрядчиком (соисполнителем)</w:t>
            </w:r>
          </w:p>
        </w:tc>
        <w:tc>
          <w:tcPr>
            <w:tcW w:w="0" w:type="auto"/>
          </w:tcPr>
          <w:p w14:paraId="5B861A56" w14:textId="77777777" w:rsidR="00131764" w:rsidRPr="001707F2" w:rsidRDefault="00131764" w:rsidP="00114328">
            <w:pPr>
              <w:pStyle w:val="Style18"/>
              <w:widowControl/>
              <w:spacing w:line="240" w:lineRule="auto"/>
              <w:ind w:right="82"/>
              <w:jc w:val="left"/>
              <w:rPr>
                <w:rStyle w:val="FontStyle37"/>
                <w:color w:val="000000"/>
                <w:sz w:val="24"/>
                <w:szCs w:val="24"/>
              </w:rPr>
            </w:pPr>
            <w:r w:rsidRPr="001707F2">
              <w:rPr>
                <w:rStyle w:val="FontStyle37"/>
                <w:color w:val="000000"/>
                <w:sz w:val="24"/>
                <w:szCs w:val="24"/>
              </w:rPr>
              <w:t xml:space="preserve">Сроки (периоды) поставки товара, выполнения работы, оказания услуги субъектом малого и среднего </w:t>
            </w:r>
            <w:proofErr w:type="spellStart"/>
            <w:proofErr w:type="gramStart"/>
            <w:r w:rsidRPr="001707F2">
              <w:rPr>
                <w:rStyle w:val="FontStyle37"/>
                <w:color w:val="000000"/>
                <w:sz w:val="24"/>
                <w:szCs w:val="24"/>
              </w:rPr>
              <w:t>предпринимательс</w:t>
            </w:r>
            <w:proofErr w:type="spellEnd"/>
            <w:r w:rsidRPr="001707F2">
              <w:rPr>
                <w:rStyle w:val="FontStyle37"/>
                <w:color w:val="000000"/>
                <w:sz w:val="24"/>
                <w:szCs w:val="24"/>
              </w:rPr>
              <w:t xml:space="preserve"> </w:t>
            </w:r>
            <w:proofErr w:type="spellStart"/>
            <w:r w:rsidRPr="001707F2">
              <w:rPr>
                <w:rStyle w:val="FontStyle37"/>
                <w:color w:val="000000"/>
                <w:sz w:val="24"/>
                <w:szCs w:val="24"/>
              </w:rPr>
              <w:t>тва</w:t>
            </w:r>
            <w:proofErr w:type="spellEnd"/>
            <w:proofErr w:type="gramEnd"/>
            <w:r w:rsidRPr="001707F2">
              <w:rPr>
                <w:rStyle w:val="FontStyle37"/>
                <w:color w:val="000000"/>
                <w:sz w:val="24"/>
                <w:szCs w:val="24"/>
              </w:rPr>
              <w:t xml:space="preserve"> -</w:t>
            </w:r>
          </w:p>
          <w:p w14:paraId="42AD3081" w14:textId="77777777" w:rsidR="00131764" w:rsidRPr="001707F2" w:rsidRDefault="00131764" w:rsidP="00114328">
            <w:pPr>
              <w:widowControl w:val="0"/>
              <w:autoSpaceDE w:val="0"/>
              <w:autoSpaceDN w:val="0"/>
              <w:adjustRightInd w:val="0"/>
              <w:ind w:firstLine="701"/>
              <w:jc w:val="both"/>
              <w:rPr>
                <w:color w:val="000000"/>
                <w:sz w:val="24"/>
              </w:rPr>
            </w:pPr>
            <w:r w:rsidRPr="001707F2">
              <w:rPr>
                <w:rStyle w:val="FontStyle37"/>
                <w:color w:val="000000"/>
                <w:sz w:val="24"/>
                <w:szCs w:val="24"/>
              </w:rPr>
              <w:t>субподрядчиком (соисполнителем)</w:t>
            </w:r>
          </w:p>
        </w:tc>
        <w:tc>
          <w:tcPr>
            <w:tcW w:w="0" w:type="auto"/>
          </w:tcPr>
          <w:p w14:paraId="092AA7D9" w14:textId="77777777" w:rsidR="00131764" w:rsidRPr="001707F2" w:rsidRDefault="00131764" w:rsidP="00114328">
            <w:pPr>
              <w:pStyle w:val="Style18"/>
              <w:widowControl/>
              <w:spacing w:line="240" w:lineRule="auto"/>
              <w:ind w:right="101"/>
              <w:jc w:val="left"/>
              <w:rPr>
                <w:rStyle w:val="FontStyle37"/>
                <w:color w:val="000000"/>
                <w:sz w:val="24"/>
                <w:szCs w:val="24"/>
              </w:rPr>
            </w:pPr>
            <w:r w:rsidRPr="001707F2">
              <w:rPr>
                <w:rStyle w:val="FontStyle37"/>
                <w:color w:val="000000"/>
                <w:sz w:val="24"/>
                <w:szCs w:val="24"/>
              </w:rPr>
              <w:t xml:space="preserve">Цена договора, заключаемого с субъектом малого и среднего </w:t>
            </w:r>
            <w:proofErr w:type="spellStart"/>
            <w:proofErr w:type="gramStart"/>
            <w:r w:rsidRPr="001707F2">
              <w:rPr>
                <w:rStyle w:val="FontStyle37"/>
                <w:color w:val="000000"/>
                <w:sz w:val="24"/>
                <w:szCs w:val="24"/>
              </w:rPr>
              <w:t>предпринимательс</w:t>
            </w:r>
            <w:proofErr w:type="spellEnd"/>
            <w:r w:rsidRPr="001707F2">
              <w:rPr>
                <w:rStyle w:val="FontStyle37"/>
                <w:color w:val="000000"/>
                <w:sz w:val="24"/>
                <w:szCs w:val="24"/>
              </w:rPr>
              <w:t xml:space="preserve"> </w:t>
            </w:r>
            <w:proofErr w:type="spellStart"/>
            <w:r w:rsidRPr="001707F2">
              <w:rPr>
                <w:rStyle w:val="FontStyle37"/>
                <w:color w:val="000000"/>
                <w:sz w:val="24"/>
                <w:szCs w:val="24"/>
              </w:rPr>
              <w:t>тва</w:t>
            </w:r>
            <w:proofErr w:type="spellEnd"/>
            <w:proofErr w:type="gramEnd"/>
            <w:r w:rsidRPr="001707F2">
              <w:rPr>
                <w:rStyle w:val="FontStyle37"/>
                <w:color w:val="000000"/>
                <w:sz w:val="24"/>
                <w:szCs w:val="24"/>
              </w:rPr>
              <w:t xml:space="preserve"> -</w:t>
            </w:r>
          </w:p>
          <w:p w14:paraId="4475E149" w14:textId="77777777" w:rsidR="00131764" w:rsidRPr="001707F2" w:rsidRDefault="00131764" w:rsidP="00114328">
            <w:pPr>
              <w:widowControl w:val="0"/>
              <w:autoSpaceDE w:val="0"/>
              <w:autoSpaceDN w:val="0"/>
              <w:adjustRightInd w:val="0"/>
              <w:ind w:firstLine="701"/>
              <w:jc w:val="both"/>
              <w:rPr>
                <w:color w:val="000000"/>
                <w:sz w:val="24"/>
              </w:rPr>
            </w:pPr>
            <w:r w:rsidRPr="001707F2">
              <w:rPr>
                <w:rStyle w:val="FontStyle37"/>
                <w:color w:val="000000"/>
                <w:sz w:val="24"/>
                <w:szCs w:val="24"/>
              </w:rPr>
              <w:t>субподрядчиком (соисполнителем)</w:t>
            </w:r>
          </w:p>
        </w:tc>
      </w:tr>
      <w:tr w:rsidR="00131764" w:rsidRPr="00562870" w14:paraId="11094ACA" w14:textId="77777777" w:rsidTr="00114328">
        <w:tc>
          <w:tcPr>
            <w:tcW w:w="0" w:type="auto"/>
          </w:tcPr>
          <w:p w14:paraId="20B92DDB" w14:textId="77777777" w:rsidR="00131764" w:rsidRPr="00562870" w:rsidRDefault="00131764" w:rsidP="00114328">
            <w:pPr>
              <w:widowControl w:val="0"/>
              <w:autoSpaceDE w:val="0"/>
              <w:autoSpaceDN w:val="0"/>
              <w:adjustRightInd w:val="0"/>
              <w:ind w:firstLine="701"/>
              <w:jc w:val="both"/>
              <w:rPr>
                <w:color w:val="000000"/>
                <w:sz w:val="24"/>
              </w:rPr>
            </w:pPr>
          </w:p>
        </w:tc>
        <w:tc>
          <w:tcPr>
            <w:tcW w:w="0" w:type="auto"/>
          </w:tcPr>
          <w:p w14:paraId="7B20EED1" w14:textId="77777777" w:rsidR="00131764" w:rsidRPr="00562870" w:rsidRDefault="00131764" w:rsidP="00114328">
            <w:pPr>
              <w:widowControl w:val="0"/>
              <w:autoSpaceDE w:val="0"/>
              <w:autoSpaceDN w:val="0"/>
              <w:adjustRightInd w:val="0"/>
              <w:ind w:firstLine="701"/>
              <w:jc w:val="both"/>
              <w:rPr>
                <w:color w:val="000000"/>
                <w:sz w:val="24"/>
              </w:rPr>
            </w:pPr>
          </w:p>
        </w:tc>
        <w:tc>
          <w:tcPr>
            <w:tcW w:w="0" w:type="auto"/>
          </w:tcPr>
          <w:p w14:paraId="3976B3F9" w14:textId="77777777" w:rsidR="00131764" w:rsidRPr="00562870" w:rsidRDefault="00131764" w:rsidP="00114328">
            <w:pPr>
              <w:widowControl w:val="0"/>
              <w:autoSpaceDE w:val="0"/>
              <w:autoSpaceDN w:val="0"/>
              <w:adjustRightInd w:val="0"/>
              <w:ind w:firstLine="701"/>
              <w:jc w:val="both"/>
              <w:rPr>
                <w:color w:val="000000"/>
                <w:sz w:val="24"/>
              </w:rPr>
            </w:pPr>
          </w:p>
        </w:tc>
        <w:tc>
          <w:tcPr>
            <w:tcW w:w="0" w:type="auto"/>
          </w:tcPr>
          <w:p w14:paraId="19E32E9A" w14:textId="77777777" w:rsidR="00131764" w:rsidRPr="00562870" w:rsidRDefault="00131764" w:rsidP="00114328">
            <w:pPr>
              <w:widowControl w:val="0"/>
              <w:autoSpaceDE w:val="0"/>
              <w:autoSpaceDN w:val="0"/>
              <w:adjustRightInd w:val="0"/>
              <w:ind w:firstLine="701"/>
              <w:jc w:val="both"/>
              <w:rPr>
                <w:color w:val="000000"/>
                <w:sz w:val="24"/>
              </w:rPr>
            </w:pPr>
          </w:p>
        </w:tc>
        <w:tc>
          <w:tcPr>
            <w:tcW w:w="0" w:type="auto"/>
          </w:tcPr>
          <w:p w14:paraId="3B7F86F0" w14:textId="77777777" w:rsidR="00131764" w:rsidRPr="00562870" w:rsidRDefault="00131764" w:rsidP="00114328">
            <w:pPr>
              <w:widowControl w:val="0"/>
              <w:autoSpaceDE w:val="0"/>
              <w:autoSpaceDN w:val="0"/>
              <w:adjustRightInd w:val="0"/>
              <w:ind w:firstLine="701"/>
              <w:jc w:val="both"/>
              <w:rPr>
                <w:color w:val="000000"/>
                <w:sz w:val="24"/>
              </w:rPr>
            </w:pPr>
          </w:p>
        </w:tc>
        <w:tc>
          <w:tcPr>
            <w:tcW w:w="0" w:type="auto"/>
          </w:tcPr>
          <w:p w14:paraId="2668797C" w14:textId="77777777" w:rsidR="00131764" w:rsidRPr="00562870" w:rsidRDefault="00131764" w:rsidP="00114328">
            <w:pPr>
              <w:widowControl w:val="0"/>
              <w:autoSpaceDE w:val="0"/>
              <w:autoSpaceDN w:val="0"/>
              <w:adjustRightInd w:val="0"/>
              <w:ind w:firstLine="701"/>
              <w:jc w:val="both"/>
              <w:rPr>
                <w:color w:val="000000"/>
                <w:sz w:val="24"/>
              </w:rPr>
            </w:pPr>
          </w:p>
        </w:tc>
      </w:tr>
    </w:tbl>
    <w:p w14:paraId="2C86D876" w14:textId="77777777" w:rsidR="00131764" w:rsidRPr="00562870" w:rsidRDefault="00131764" w:rsidP="00131764">
      <w:pPr>
        <w:rPr>
          <w:color w:val="000000"/>
          <w:sz w:val="24"/>
        </w:rPr>
      </w:pPr>
    </w:p>
    <w:p w14:paraId="4C2AFFBB" w14:textId="77777777" w:rsidR="00131764" w:rsidRPr="00562870" w:rsidRDefault="00131764" w:rsidP="00131764">
      <w:pPr>
        <w:jc w:val="both"/>
        <w:rPr>
          <w:noProof/>
          <w:color w:val="000000"/>
          <w:sz w:val="24"/>
        </w:rPr>
      </w:pPr>
      <w:r w:rsidRPr="00562870">
        <w:rPr>
          <w:noProof/>
          <w:color w:val="000000"/>
          <w:sz w:val="24"/>
        </w:rPr>
        <w:t>ЗАКАЗЧИК                                                                  ПОДРЯДЧИК</w:t>
      </w:r>
    </w:p>
    <w:tbl>
      <w:tblPr>
        <w:tblW w:w="10173" w:type="dxa"/>
        <w:tblLook w:val="0000" w:firstRow="0" w:lastRow="0" w:firstColumn="0" w:lastColumn="0" w:noHBand="0" w:noVBand="0"/>
      </w:tblPr>
      <w:tblGrid>
        <w:gridCol w:w="4928"/>
        <w:gridCol w:w="283"/>
        <w:gridCol w:w="4962"/>
      </w:tblGrid>
      <w:tr w:rsidR="00131764" w:rsidRPr="00562870" w14:paraId="29B4CB22" w14:textId="77777777" w:rsidTr="00114328">
        <w:tc>
          <w:tcPr>
            <w:tcW w:w="4928" w:type="dxa"/>
          </w:tcPr>
          <w:p w14:paraId="28A1931C" w14:textId="77777777" w:rsidR="00131764" w:rsidRPr="00562870" w:rsidRDefault="00131764" w:rsidP="00114328">
            <w:pPr>
              <w:jc w:val="both"/>
              <w:rPr>
                <w:color w:val="000000"/>
                <w:sz w:val="24"/>
              </w:rPr>
            </w:pPr>
          </w:p>
          <w:p w14:paraId="59955B68" w14:textId="77777777" w:rsidR="00131764" w:rsidRPr="00562870" w:rsidRDefault="00131764" w:rsidP="00114328">
            <w:pPr>
              <w:jc w:val="both"/>
              <w:rPr>
                <w:color w:val="000000"/>
                <w:sz w:val="24"/>
              </w:rPr>
            </w:pPr>
            <w:r w:rsidRPr="00562870">
              <w:rPr>
                <w:color w:val="000000"/>
                <w:sz w:val="24"/>
              </w:rPr>
              <w:t xml:space="preserve">___________________И.И. Сидоров       </w:t>
            </w:r>
          </w:p>
          <w:p w14:paraId="51E09480" w14:textId="77777777" w:rsidR="00131764" w:rsidRPr="00562870" w:rsidRDefault="00131764" w:rsidP="00114328">
            <w:pPr>
              <w:autoSpaceDE w:val="0"/>
              <w:autoSpaceDN w:val="0"/>
              <w:jc w:val="both"/>
              <w:rPr>
                <w:color w:val="000000"/>
                <w:sz w:val="24"/>
              </w:rPr>
            </w:pPr>
            <w:r w:rsidRPr="00562870">
              <w:rPr>
                <w:color w:val="000000"/>
                <w:sz w:val="24"/>
              </w:rPr>
              <w:t xml:space="preserve">           (подпись)</w:t>
            </w:r>
          </w:p>
          <w:p w14:paraId="2FADC5AC" w14:textId="77777777" w:rsidR="00131764" w:rsidRPr="00562870" w:rsidRDefault="00131764" w:rsidP="00114328">
            <w:pPr>
              <w:ind w:firstLine="425"/>
              <w:jc w:val="both"/>
              <w:rPr>
                <w:noProof/>
                <w:color w:val="000000"/>
                <w:sz w:val="24"/>
              </w:rPr>
            </w:pPr>
          </w:p>
          <w:p w14:paraId="388522CA" w14:textId="77777777" w:rsidR="00131764" w:rsidRPr="00562870" w:rsidRDefault="00131764" w:rsidP="00114328">
            <w:pPr>
              <w:ind w:firstLine="425"/>
              <w:jc w:val="both"/>
              <w:rPr>
                <w:noProof/>
                <w:color w:val="000000"/>
                <w:sz w:val="24"/>
              </w:rPr>
            </w:pPr>
            <w:r w:rsidRPr="00562870">
              <w:rPr>
                <w:noProof/>
                <w:color w:val="000000"/>
                <w:sz w:val="24"/>
              </w:rPr>
              <w:t>МП</w:t>
            </w:r>
          </w:p>
        </w:tc>
        <w:tc>
          <w:tcPr>
            <w:tcW w:w="283" w:type="dxa"/>
          </w:tcPr>
          <w:p w14:paraId="669467E9" w14:textId="77777777" w:rsidR="00131764" w:rsidRPr="00562870" w:rsidRDefault="00131764" w:rsidP="00114328">
            <w:pPr>
              <w:ind w:firstLine="425"/>
              <w:jc w:val="both"/>
              <w:rPr>
                <w:noProof/>
                <w:color w:val="000000"/>
                <w:sz w:val="24"/>
              </w:rPr>
            </w:pPr>
          </w:p>
        </w:tc>
        <w:tc>
          <w:tcPr>
            <w:tcW w:w="4962" w:type="dxa"/>
          </w:tcPr>
          <w:p w14:paraId="66634F40" w14:textId="77777777" w:rsidR="00131764" w:rsidRPr="00562870" w:rsidRDefault="00131764" w:rsidP="00114328">
            <w:pPr>
              <w:jc w:val="both"/>
              <w:rPr>
                <w:color w:val="000000"/>
                <w:sz w:val="24"/>
              </w:rPr>
            </w:pPr>
          </w:p>
          <w:p w14:paraId="0AE442E3" w14:textId="77777777" w:rsidR="00131764" w:rsidRPr="00562870" w:rsidRDefault="00131764" w:rsidP="00114328">
            <w:pPr>
              <w:jc w:val="both"/>
              <w:rPr>
                <w:color w:val="000000"/>
                <w:sz w:val="24"/>
              </w:rPr>
            </w:pPr>
            <w:r w:rsidRPr="00562870">
              <w:rPr>
                <w:color w:val="000000"/>
                <w:sz w:val="24"/>
              </w:rPr>
              <w:t>__________________       Ф.И.О.</w:t>
            </w:r>
          </w:p>
          <w:p w14:paraId="71E6C2DF" w14:textId="77777777" w:rsidR="00131764" w:rsidRPr="00562870" w:rsidRDefault="00131764" w:rsidP="00114328">
            <w:pPr>
              <w:autoSpaceDE w:val="0"/>
              <w:autoSpaceDN w:val="0"/>
              <w:jc w:val="both"/>
              <w:rPr>
                <w:color w:val="000000"/>
                <w:sz w:val="24"/>
              </w:rPr>
            </w:pPr>
            <w:r w:rsidRPr="00562870">
              <w:rPr>
                <w:color w:val="000000"/>
                <w:sz w:val="24"/>
              </w:rPr>
              <w:t xml:space="preserve">          (подпись)</w:t>
            </w:r>
          </w:p>
          <w:p w14:paraId="3CCEDEFF" w14:textId="77777777" w:rsidR="00131764" w:rsidRPr="00562870" w:rsidRDefault="00131764" w:rsidP="00114328">
            <w:pPr>
              <w:autoSpaceDE w:val="0"/>
              <w:autoSpaceDN w:val="0"/>
              <w:jc w:val="both"/>
              <w:rPr>
                <w:color w:val="000000"/>
                <w:sz w:val="24"/>
              </w:rPr>
            </w:pPr>
          </w:p>
          <w:p w14:paraId="674DAB62" w14:textId="77777777" w:rsidR="00131764" w:rsidRPr="00562870" w:rsidRDefault="00131764" w:rsidP="00114328">
            <w:pPr>
              <w:autoSpaceDE w:val="0"/>
              <w:autoSpaceDN w:val="0"/>
              <w:jc w:val="both"/>
              <w:rPr>
                <w:color w:val="000000"/>
                <w:sz w:val="24"/>
              </w:rPr>
            </w:pPr>
            <w:r w:rsidRPr="00562870">
              <w:rPr>
                <w:color w:val="000000"/>
                <w:sz w:val="24"/>
              </w:rPr>
              <w:t>МП</w:t>
            </w:r>
          </w:p>
        </w:tc>
      </w:tr>
    </w:tbl>
    <w:p w14:paraId="17E1ACD9" w14:textId="77777777" w:rsidR="00131764" w:rsidRDefault="00131764" w:rsidP="00131764">
      <w:pPr>
        <w:shd w:val="clear" w:color="auto" w:fill="FFFFFF"/>
        <w:rPr>
          <w:color w:val="000000"/>
          <w:sz w:val="24"/>
        </w:rPr>
      </w:pPr>
    </w:p>
    <w:p w14:paraId="47B0BDF9" w14:textId="77777777" w:rsidR="00131764" w:rsidRDefault="00131764" w:rsidP="00131764">
      <w:pPr>
        <w:shd w:val="clear" w:color="auto" w:fill="FFFFFF"/>
        <w:rPr>
          <w:color w:val="000000"/>
          <w:sz w:val="24"/>
        </w:rPr>
      </w:pPr>
    </w:p>
    <w:p w14:paraId="6274DBB0" w14:textId="77777777" w:rsidR="00131764" w:rsidRDefault="00131764" w:rsidP="00131764">
      <w:pPr>
        <w:shd w:val="clear" w:color="auto" w:fill="FFFFFF"/>
        <w:rPr>
          <w:color w:val="000000"/>
          <w:sz w:val="24"/>
        </w:rPr>
      </w:pPr>
    </w:p>
    <w:p w14:paraId="381CCDCC" w14:textId="77777777" w:rsidR="00131764" w:rsidRDefault="00131764" w:rsidP="00131764">
      <w:pPr>
        <w:shd w:val="clear" w:color="auto" w:fill="FFFFFF"/>
        <w:rPr>
          <w:color w:val="000000"/>
          <w:sz w:val="24"/>
        </w:rPr>
      </w:pPr>
    </w:p>
    <w:p w14:paraId="440FE34D" w14:textId="77777777" w:rsidR="00131764" w:rsidRDefault="00131764" w:rsidP="00131764">
      <w:pPr>
        <w:shd w:val="clear" w:color="auto" w:fill="FFFFFF"/>
        <w:rPr>
          <w:color w:val="000000"/>
          <w:sz w:val="24"/>
        </w:rPr>
      </w:pPr>
    </w:p>
    <w:p w14:paraId="26C24307" w14:textId="3081E6F6" w:rsidR="00131764" w:rsidRDefault="00131764" w:rsidP="00131764">
      <w:pPr>
        <w:jc w:val="right"/>
      </w:pPr>
      <w:r>
        <w:lastRenderedPageBreak/>
        <w:t>Приложение №</w:t>
      </w:r>
      <w:r w:rsidR="001707F2">
        <w:t>5</w:t>
      </w:r>
    </w:p>
    <w:p w14:paraId="05922D80" w14:textId="77777777" w:rsidR="00131764" w:rsidRDefault="00131764" w:rsidP="00131764">
      <w:pPr>
        <w:jc w:val="right"/>
      </w:pPr>
      <w:r>
        <w:t>К договору №___ от «___» ____ 20___</w:t>
      </w:r>
    </w:p>
    <w:p w14:paraId="53E845B1" w14:textId="755D75D3" w:rsidR="00131764" w:rsidRDefault="003715DC" w:rsidP="00131764">
      <w:pPr>
        <w:spacing w:after="200" w:line="276" w:lineRule="auto"/>
        <w:jc w:val="center"/>
        <w:rPr>
          <w:rFonts w:ascii="Garamond" w:eastAsia="Calibri" w:hAnsi="Garamond"/>
          <w:b/>
          <w:sz w:val="26"/>
          <w:szCs w:val="26"/>
          <w:lang w:eastAsia="en-US"/>
        </w:rPr>
      </w:pPr>
      <w:r>
        <w:rPr>
          <w:rFonts w:ascii="Garamond" w:eastAsia="Calibri" w:hAnsi="Garamond"/>
          <w:b/>
          <w:sz w:val="26"/>
          <w:szCs w:val="26"/>
          <w:lang w:eastAsia="en-US"/>
        </w:rPr>
        <w:t>ФОРМА</w:t>
      </w:r>
    </w:p>
    <w:p w14:paraId="10C66800" w14:textId="77777777" w:rsidR="00131764" w:rsidRPr="00021BF7" w:rsidRDefault="00131764" w:rsidP="00131764">
      <w:pPr>
        <w:spacing w:after="200" w:line="276" w:lineRule="auto"/>
        <w:jc w:val="center"/>
        <w:rPr>
          <w:rFonts w:ascii="Garamond" w:eastAsia="Calibri" w:hAnsi="Garamond"/>
          <w:b/>
          <w:sz w:val="26"/>
          <w:szCs w:val="26"/>
          <w:lang w:eastAsia="en-US"/>
        </w:rPr>
      </w:pPr>
      <w:r w:rsidRPr="00021BF7">
        <w:rPr>
          <w:rFonts w:ascii="Garamond" w:eastAsia="Calibri" w:hAnsi="Garamond"/>
          <w:b/>
          <w:sz w:val="26"/>
          <w:szCs w:val="26"/>
          <w:lang w:eastAsia="en-US"/>
        </w:rPr>
        <w:t>АКТ СВЕРКИ ВЗАИМОРАСЧЕТОВ №</w:t>
      </w:r>
      <w:r>
        <w:rPr>
          <w:rFonts w:ascii="Garamond" w:eastAsia="Calibri" w:hAnsi="Garamond"/>
          <w:b/>
          <w:sz w:val="26"/>
          <w:szCs w:val="26"/>
          <w:lang w:eastAsia="en-US"/>
        </w:rPr>
        <w:t>_______</w:t>
      </w:r>
    </w:p>
    <w:tbl>
      <w:tblPr>
        <w:tblW w:w="5000" w:type="pct"/>
        <w:tblLayout w:type="fixed"/>
        <w:tblCellMar>
          <w:left w:w="0" w:type="dxa"/>
          <w:right w:w="0" w:type="dxa"/>
        </w:tblCellMar>
        <w:tblLook w:val="0000" w:firstRow="0" w:lastRow="0" w:firstColumn="0" w:lastColumn="0" w:noHBand="0" w:noVBand="0"/>
      </w:tblPr>
      <w:tblGrid>
        <w:gridCol w:w="7285"/>
        <w:gridCol w:w="7285"/>
      </w:tblGrid>
      <w:tr w:rsidR="00131764" w:rsidRPr="00021BF7" w14:paraId="10BF5892" w14:textId="77777777" w:rsidTr="00114328">
        <w:tc>
          <w:tcPr>
            <w:tcW w:w="4677" w:type="dxa"/>
            <w:tcMar>
              <w:top w:w="0" w:type="dxa"/>
              <w:left w:w="0" w:type="dxa"/>
              <w:bottom w:w="0" w:type="dxa"/>
              <w:right w:w="0" w:type="dxa"/>
            </w:tcMar>
          </w:tcPr>
          <w:p w14:paraId="26909388" w14:textId="77777777" w:rsidR="00131764" w:rsidRPr="00021BF7" w:rsidRDefault="00131764" w:rsidP="00114328">
            <w:pPr>
              <w:widowControl w:val="0"/>
              <w:autoSpaceDE w:val="0"/>
              <w:autoSpaceDN w:val="0"/>
              <w:adjustRightInd w:val="0"/>
              <w:rPr>
                <w:rFonts w:ascii="Garamond" w:eastAsia="Calibri" w:hAnsi="Garamond" w:cs="Calibri"/>
                <w:i/>
                <w:color w:val="FF0000"/>
                <w:sz w:val="22"/>
                <w:szCs w:val="22"/>
                <w:lang w:eastAsia="en-US"/>
              </w:rPr>
            </w:pPr>
            <w:r w:rsidRPr="00021BF7">
              <w:rPr>
                <w:rFonts w:ascii="Garamond" w:eastAsia="Calibri" w:hAnsi="Garamond" w:cs="Calibri"/>
                <w:sz w:val="22"/>
                <w:szCs w:val="22"/>
                <w:lang w:eastAsia="en-US"/>
              </w:rPr>
              <w:t>г._____</w:t>
            </w:r>
          </w:p>
        </w:tc>
        <w:tc>
          <w:tcPr>
            <w:tcW w:w="4677" w:type="dxa"/>
            <w:tcMar>
              <w:top w:w="0" w:type="dxa"/>
              <w:left w:w="0" w:type="dxa"/>
              <w:bottom w:w="0" w:type="dxa"/>
              <w:right w:w="0" w:type="dxa"/>
            </w:tcMar>
          </w:tcPr>
          <w:p w14:paraId="13787F7B" w14:textId="77777777" w:rsidR="00131764" w:rsidRPr="00021BF7" w:rsidRDefault="00131764" w:rsidP="00114328">
            <w:pPr>
              <w:widowControl w:val="0"/>
              <w:autoSpaceDE w:val="0"/>
              <w:autoSpaceDN w:val="0"/>
              <w:adjustRightInd w:val="0"/>
              <w:jc w:val="right"/>
              <w:rPr>
                <w:rFonts w:ascii="Garamond" w:eastAsia="Calibri" w:hAnsi="Garamond" w:cs="Calibri"/>
                <w:sz w:val="22"/>
                <w:szCs w:val="22"/>
                <w:lang w:eastAsia="en-US"/>
              </w:rPr>
            </w:pPr>
            <w:r w:rsidRPr="00021BF7">
              <w:rPr>
                <w:rFonts w:ascii="Garamond" w:eastAsia="Calibri" w:hAnsi="Garamond" w:cs="Calibri"/>
                <w:sz w:val="22"/>
                <w:szCs w:val="22"/>
                <w:lang w:eastAsia="en-US"/>
              </w:rPr>
              <w:t>«__» _____ 20__ г.</w:t>
            </w:r>
          </w:p>
        </w:tc>
      </w:tr>
    </w:tbl>
    <w:p w14:paraId="17B58613" w14:textId="77777777" w:rsidR="00131764" w:rsidRPr="00021BF7" w:rsidRDefault="00131764" w:rsidP="00131764">
      <w:pPr>
        <w:jc w:val="center"/>
        <w:rPr>
          <w:rFonts w:ascii="Garamond" w:eastAsia="Calibri" w:hAnsi="Garamond"/>
          <w:sz w:val="22"/>
          <w:szCs w:val="22"/>
          <w:lang w:eastAsia="en-US"/>
        </w:rPr>
      </w:pPr>
      <w:r w:rsidRPr="00021BF7">
        <w:rPr>
          <w:rFonts w:ascii="Garamond" w:eastAsia="Calibri" w:hAnsi="Garamond"/>
          <w:sz w:val="22"/>
          <w:szCs w:val="22"/>
          <w:lang w:eastAsia="en-US"/>
        </w:rPr>
        <w:t>Между _______________________________ и _______________________________</w:t>
      </w:r>
      <w:r>
        <w:rPr>
          <w:rFonts w:ascii="Garamond" w:eastAsia="Calibri" w:hAnsi="Garamond"/>
          <w:sz w:val="22"/>
          <w:szCs w:val="22"/>
          <w:lang w:eastAsia="en-US"/>
        </w:rPr>
        <w:t>,</w:t>
      </w:r>
    </w:p>
    <w:p w14:paraId="29E540C0" w14:textId="77777777" w:rsidR="00131764" w:rsidRPr="00021BF7" w:rsidRDefault="00131764" w:rsidP="00131764">
      <w:pPr>
        <w:jc w:val="center"/>
        <w:rPr>
          <w:rFonts w:ascii="Garamond" w:eastAsia="Calibri" w:hAnsi="Garamond"/>
          <w:sz w:val="18"/>
          <w:szCs w:val="18"/>
          <w:lang w:eastAsia="en-US"/>
        </w:rPr>
      </w:pPr>
      <w:r w:rsidRPr="00021BF7">
        <w:rPr>
          <w:rFonts w:ascii="Garamond" w:eastAsia="Calibri" w:hAnsi="Garamond"/>
          <w:sz w:val="22"/>
          <w:szCs w:val="22"/>
          <w:lang w:eastAsia="en-US"/>
        </w:rPr>
        <w:t xml:space="preserve">          </w:t>
      </w:r>
      <w:r w:rsidRPr="00021BF7">
        <w:rPr>
          <w:rFonts w:ascii="Garamond" w:eastAsia="Calibri" w:hAnsi="Garamond"/>
          <w:sz w:val="18"/>
          <w:szCs w:val="18"/>
          <w:lang w:eastAsia="en-US"/>
        </w:rPr>
        <w:t>(наименование и реквизиты Стороны 1)                (наименование и реквизиты Стороны 2)</w:t>
      </w:r>
    </w:p>
    <w:p w14:paraId="5AF1C1EB" w14:textId="77777777" w:rsidR="00131764" w:rsidRPr="00021BF7" w:rsidRDefault="00131764" w:rsidP="00131764">
      <w:pPr>
        <w:spacing w:line="276" w:lineRule="auto"/>
        <w:jc w:val="both"/>
        <w:rPr>
          <w:rFonts w:ascii="Garamond" w:eastAsia="Calibri" w:hAnsi="Garamond"/>
          <w:sz w:val="16"/>
          <w:szCs w:val="16"/>
          <w:lang w:eastAsia="en-US"/>
        </w:rPr>
      </w:pPr>
    </w:p>
    <w:p w14:paraId="07A928BE" w14:textId="77777777" w:rsidR="00131764" w:rsidRPr="00021BF7" w:rsidRDefault="00131764" w:rsidP="00131764">
      <w:pPr>
        <w:spacing w:line="276" w:lineRule="auto"/>
        <w:jc w:val="center"/>
        <w:rPr>
          <w:rFonts w:ascii="Garamond" w:eastAsia="Calibri" w:hAnsi="Garamond"/>
          <w:sz w:val="22"/>
          <w:szCs w:val="22"/>
          <w:lang w:eastAsia="en-US"/>
        </w:rPr>
      </w:pPr>
      <w:r w:rsidRPr="00021BF7">
        <w:rPr>
          <w:rFonts w:ascii="Garamond" w:eastAsia="Calibri" w:hAnsi="Garamond"/>
          <w:sz w:val="22"/>
          <w:szCs w:val="22"/>
          <w:lang w:eastAsia="en-US"/>
        </w:rPr>
        <w:t>далее совместно именуемые «Стороны», составили настоящий акт сверки взаимных расчетов о нижеследующем.</w:t>
      </w:r>
    </w:p>
    <w:p w14:paraId="7F8CC8BA" w14:textId="77777777" w:rsidR="00131764" w:rsidRPr="00021BF7" w:rsidRDefault="00131764" w:rsidP="00131764">
      <w:pPr>
        <w:spacing w:line="276" w:lineRule="auto"/>
        <w:jc w:val="both"/>
        <w:rPr>
          <w:rFonts w:ascii="Garamond" w:eastAsia="Calibri" w:hAnsi="Garamond"/>
          <w:sz w:val="22"/>
          <w:szCs w:val="22"/>
          <w:lang w:eastAsia="en-US"/>
        </w:rPr>
      </w:pPr>
    </w:p>
    <w:p w14:paraId="56FD8141" w14:textId="77777777" w:rsidR="00131764" w:rsidRPr="00021BF7" w:rsidRDefault="00131764" w:rsidP="00131764">
      <w:pPr>
        <w:spacing w:line="276" w:lineRule="auto"/>
        <w:jc w:val="both"/>
        <w:rPr>
          <w:rFonts w:ascii="Garamond" w:eastAsia="Calibri" w:hAnsi="Garamond"/>
          <w:sz w:val="22"/>
          <w:szCs w:val="22"/>
          <w:lang w:eastAsia="en-US"/>
        </w:rPr>
      </w:pPr>
      <w:r w:rsidRPr="00021BF7">
        <w:rPr>
          <w:rFonts w:ascii="Garamond" w:eastAsia="Calibri" w:hAnsi="Garamond"/>
          <w:sz w:val="22"/>
          <w:szCs w:val="22"/>
          <w:lang w:eastAsia="en-US"/>
        </w:rPr>
        <w:t>Сторонами проверено состояние взаиморасчетов по состоянию на «__» _____ 20__ г. По результатам сверки установлено:</w:t>
      </w:r>
    </w:p>
    <w:p w14:paraId="565473DA" w14:textId="77777777" w:rsidR="00131764" w:rsidRPr="00021BF7" w:rsidRDefault="00131764" w:rsidP="00131764">
      <w:pPr>
        <w:spacing w:line="276" w:lineRule="auto"/>
        <w:jc w:val="right"/>
        <w:rPr>
          <w:rFonts w:ascii="Garamond" w:eastAsia="Calibri" w:hAnsi="Garamond"/>
          <w:sz w:val="22"/>
          <w:szCs w:val="22"/>
          <w:lang w:eastAsia="en-US"/>
        </w:rPr>
      </w:pPr>
    </w:p>
    <w:tbl>
      <w:tblPr>
        <w:tblW w:w="157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39"/>
        <w:gridCol w:w="742"/>
        <w:gridCol w:w="5528"/>
        <w:gridCol w:w="1441"/>
        <w:gridCol w:w="119"/>
        <w:gridCol w:w="1668"/>
        <w:gridCol w:w="5640"/>
        <w:gridCol w:w="423"/>
      </w:tblGrid>
      <w:tr w:rsidR="00131764" w:rsidRPr="00021BF7" w14:paraId="28701955" w14:textId="77777777" w:rsidTr="00114328">
        <w:trPr>
          <w:gridBefore w:val="1"/>
          <w:gridAfter w:val="1"/>
          <w:wBefore w:w="139" w:type="dxa"/>
          <w:wAfter w:w="423" w:type="dxa"/>
          <w:cantSplit/>
          <w:trHeight w:val="295"/>
          <w:jc w:val="center"/>
        </w:trPr>
        <w:tc>
          <w:tcPr>
            <w:tcW w:w="742" w:type="dxa"/>
            <w:vMerge w:val="restart"/>
            <w:vAlign w:val="center"/>
          </w:tcPr>
          <w:p w14:paraId="00ED58DA" w14:textId="77777777" w:rsidR="00131764" w:rsidRPr="00021BF7" w:rsidRDefault="00131764" w:rsidP="00114328">
            <w:pPr>
              <w:widowControl w:val="0"/>
              <w:autoSpaceDE w:val="0"/>
              <w:autoSpaceDN w:val="0"/>
              <w:adjustRightInd w:val="0"/>
              <w:jc w:val="center"/>
              <w:rPr>
                <w:rFonts w:ascii="Garamond" w:hAnsi="Garamond"/>
                <w:b/>
                <w:sz w:val="20"/>
                <w:szCs w:val="20"/>
              </w:rPr>
            </w:pPr>
            <w:r w:rsidRPr="00021BF7">
              <w:rPr>
                <w:rFonts w:ascii="Garamond" w:hAnsi="Garamond"/>
                <w:b/>
                <w:sz w:val="20"/>
                <w:szCs w:val="20"/>
              </w:rPr>
              <w:t>№ п/п</w:t>
            </w:r>
          </w:p>
        </w:tc>
        <w:tc>
          <w:tcPr>
            <w:tcW w:w="5528" w:type="dxa"/>
            <w:vMerge w:val="restart"/>
            <w:tcMar>
              <w:top w:w="30" w:type="dxa"/>
              <w:left w:w="30" w:type="dxa"/>
              <w:bottom w:w="0" w:type="dxa"/>
              <w:right w:w="30" w:type="dxa"/>
            </w:tcMar>
            <w:vAlign w:val="center"/>
          </w:tcPr>
          <w:p w14:paraId="2C7650D4" w14:textId="77777777" w:rsidR="00131764" w:rsidRPr="00021BF7" w:rsidRDefault="00131764" w:rsidP="00114328">
            <w:pPr>
              <w:widowControl w:val="0"/>
              <w:autoSpaceDE w:val="0"/>
              <w:autoSpaceDN w:val="0"/>
              <w:adjustRightInd w:val="0"/>
              <w:jc w:val="center"/>
              <w:rPr>
                <w:rFonts w:ascii="Garamond" w:hAnsi="Garamond"/>
                <w:b/>
                <w:sz w:val="20"/>
                <w:szCs w:val="20"/>
              </w:rPr>
            </w:pPr>
            <w:r w:rsidRPr="00021BF7">
              <w:rPr>
                <w:rFonts w:ascii="Garamond" w:hAnsi="Garamond"/>
                <w:b/>
                <w:sz w:val="20"/>
                <w:szCs w:val="20"/>
              </w:rPr>
              <w:t>Реквизиты договора (контракта), с указанием реквизитов дополнительных  соглашений (при их наличии)</w:t>
            </w:r>
          </w:p>
        </w:tc>
        <w:tc>
          <w:tcPr>
            <w:tcW w:w="3228" w:type="dxa"/>
            <w:gridSpan w:val="3"/>
            <w:vAlign w:val="center"/>
          </w:tcPr>
          <w:p w14:paraId="5207A03E" w14:textId="77777777" w:rsidR="00131764" w:rsidRPr="00021BF7" w:rsidRDefault="00131764" w:rsidP="00114328">
            <w:pPr>
              <w:widowControl w:val="0"/>
              <w:autoSpaceDE w:val="0"/>
              <w:autoSpaceDN w:val="0"/>
              <w:adjustRightInd w:val="0"/>
              <w:jc w:val="center"/>
              <w:rPr>
                <w:rFonts w:ascii="Garamond" w:eastAsia="Arial Unicode MS" w:hAnsi="Garamond"/>
                <w:b/>
                <w:sz w:val="20"/>
                <w:szCs w:val="20"/>
              </w:rPr>
            </w:pPr>
            <w:r w:rsidRPr="00021BF7">
              <w:rPr>
                <w:rFonts w:ascii="Garamond" w:eastAsia="Arial Unicode MS" w:hAnsi="Garamond"/>
                <w:b/>
                <w:sz w:val="20"/>
                <w:szCs w:val="20"/>
              </w:rPr>
              <w:t xml:space="preserve">Сальдо расчетов на_____ </w:t>
            </w:r>
          </w:p>
        </w:tc>
        <w:tc>
          <w:tcPr>
            <w:tcW w:w="5640" w:type="dxa"/>
            <w:vMerge w:val="restart"/>
            <w:vAlign w:val="center"/>
          </w:tcPr>
          <w:p w14:paraId="099B5DF4" w14:textId="77777777" w:rsidR="00131764" w:rsidRPr="00021BF7" w:rsidRDefault="00131764" w:rsidP="00114328">
            <w:pPr>
              <w:widowControl w:val="0"/>
              <w:autoSpaceDE w:val="0"/>
              <w:autoSpaceDN w:val="0"/>
              <w:adjustRightInd w:val="0"/>
              <w:jc w:val="center"/>
              <w:rPr>
                <w:rFonts w:ascii="Garamond" w:eastAsia="Arial Unicode MS" w:hAnsi="Garamond"/>
                <w:b/>
                <w:sz w:val="20"/>
                <w:szCs w:val="20"/>
              </w:rPr>
            </w:pPr>
            <w:r w:rsidRPr="00021BF7">
              <w:rPr>
                <w:rFonts w:ascii="Garamond" w:eastAsia="Arial Unicode MS" w:hAnsi="Garamond"/>
                <w:b/>
                <w:sz w:val="20"/>
                <w:szCs w:val="20"/>
              </w:rPr>
              <w:t>Информация о расхождениях, с указанием причины расхождений</w:t>
            </w:r>
          </w:p>
        </w:tc>
      </w:tr>
      <w:tr w:rsidR="00131764" w:rsidRPr="00021BF7" w14:paraId="403EC92B" w14:textId="77777777" w:rsidTr="00114328">
        <w:trPr>
          <w:gridBefore w:val="1"/>
          <w:gridAfter w:val="1"/>
          <w:wBefore w:w="139" w:type="dxa"/>
          <w:wAfter w:w="423" w:type="dxa"/>
          <w:cantSplit/>
          <w:trHeight w:val="413"/>
          <w:jc w:val="center"/>
        </w:trPr>
        <w:tc>
          <w:tcPr>
            <w:tcW w:w="742" w:type="dxa"/>
            <w:vMerge/>
          </w:tcPr>
          <w:p w14:paraId="6F88947D" w14:textId="77777777" w:rsidR="00131764" w:rsidRPr="00021BF7" w:rsidRDefault="00131764" w:rsidP="00114328">
            <w:pPr>
              <w:widowControl w:val="0"/>
              <w:autoSpaceDE w:val="0"/>
              <w:autoSpaceDN w:val="0"/>
              <w:adjustRightInd w:val="0"/>
              <w:jc w:val="center"/>
              <w:rPr>
                <w:rFonts w:ascii="Garamond" w:hAnsi="Garamond"/>
                <w:b/>
                <w:sz w:val="20"/>
                <w:szCs w:val="20"/>
              </w:rPr>
            </w:pPr>
          </w:p>
        </w:tc>
        <w:tc>
          <w:tcPr>
            <w:tcW w:w="5528" w:type="dxa"/>
            <w:vMerge/>
            <w:tcMar>
              <w:top w:w="30" w:type="dxa"/>
              <w:left w:w="30" w:type="dxa"/>
              <w:bottom w:w="0" w:type="dxa"/>
              <w:right w:w="30" w:type="dxa"/>
            </w:tcMar>
          </w:tcPr>
          <w:p w14:paraId="65B56B9B" w14:textId="77777777" w:rsidR="00131764" w:rsidRPr="00021BF7" w:rsidRDefault="00131764" w:rsidP="00114328">
            <w:pPr>
              <w:widowControl w:val="0"/>
              <w:autoSpaceDE w:val="0"/>
              <w:autoSpaceDN w:val="0"/>
              <w:adjustRightInd w:val="0"/>
              <w:jc w:val="center"/>
              <w:rPr>
                <w:rFonts w:ascii="Garamond" w:hAnsi="Garamond"/>
                <w:b/>
                <w:sz w:val="20"/>
                <w:szCs w:val="20"/>
              </w:rPr>
            </w:pPr>
          </w:p>
        </w:tc>
        <w:tc>
          <w:tcPr>
            <w:tcW w:w="1560" w:type="dxa"/>
            <w:gridSpan w:val="2"/>
            <w:vAlign w:val="center"/>
          </w:tcPr>
          <w:p w14:paraId="7BEDFE3C" w14:textId="77777777" w:rsidR="00131764" w:rsidRPr="00021BF7" w:rsidRDefault="00131764" w:rsidP="00114328">
            <w:pPr>
              <w:widowControl w:val="0"/>
              <w:autoSpaceDE w:val="0"/>
              <w:autoSpaceDN w:val="0"/>
              <w:adjustRightInd w:val="0"/>
              <w:jc w:val="center"/>
              <w:rPr>
                <w:rFonts w:ascii="Garamond" w:eastAsia="Arial Unicode MS" w:hAnsi="Garamond"/>
                <w:b/>
                <w:sz w:val="20"/>
                <w:szCs w:val="20"/>
              </w:rPr>
            </w:pPr>
            <w:r w:rsidRPr="00021BF7">
              <w:rPr>
                <w:rFonts w:ascii="Garamond" w:eastAsia="Arial Unicode MS" w:hAnsi="Garamond"/>
                <w:b/>
                <w:sz w:val="20"/>
                <w:szCs w:val="20"/>
              </w:rPr>
              <w:t>Задолженность Стороны 2 перед Стороной 1</w:t>
            </w:r>
          </w:p>
        </w:tc>
        <w:tc>
          <w:tcPr>
            <w:tcW w:w="1668" w:type="dxa"/>
            <w:tcMar>
              <w:top w:w="30" w:type="dxa"/>
              <w:left w:w="30" w:type="dxa"/>
              <w:bottom w:w="0" w:type="dxa"/>
              <w:right w:w="30" w:type="dxa"/>
            </w:tcMar>
            <w:vAlign w:val="center"/>
          </w:tcPr>
          <w:p w14:paraId="743F3755" w14:textId="77777777" w:rsidR="00131764" w:rsidRPr="00021BF7" w:rsidRDefault="00131764" w:rsidP="00114328">
            <w:pPr>
              <w:widowControl w:val="0"/>
              <w:autoSpaceDE w:val="0"/>
              <w:autoSpaceDN w:val="0"/>
              <w:adjustRightInd w:val="0"/>
              <w:jc w:val="center"/>
              <w:rPr>
                <w:rFonts w:ascii="Garamond" w:eastAsia="Arial Unicode MS" w:hAnsi="Garamond"/>
                <w:b/>
                <w:sz w:val="20"/>
                <w:szCs w:val="20"/>
              </w:rPr>
            </w:pPr>
            <w:r w:rsidRPr="00021BF7">
              <w:rPr>
                <w:rFonts w:ascii="Garamond" w:eastAsia="Arial Unicode MS" w:hAnsi="Garamond"/>
                <w:b/>
                <w:sz w:val="20"/>
                <w:szCs w:val="20"/>
              </w:rPr>
              <w:t>Задолженность Стороны 1 перед Стороной 2</w:t>
            </w:r>
          </w:p>
        </w:tc>
        <w:tc>
          <w:tcPr>
            <w:tcW w:w="5640" w:type="dxa"/>
            <w:vMerge/>
          </w:tcPr>
          <w:p w14:paraId="383ABBAE" w14:textId="77777777" w:rsidR="00131764" w:rsidRPr="00021BF7" w:rsidRDefault="00131764" w:rsidP="00114328">
            <w:pPr>
              <w:widowControl w:val="0"/>
              <w:autoSpaceDE w:val="0"/>
              <w:autoSpaceDN w:val="0"/>
              <w:adjustRightInd w:val="0"/>
              <w:jc w:val="center"/>
              <w:rPr>
                <w:rFonts w:ascii="Garamond" w:eastAsia="Arial Unicode MS" w:hAnsi="Garamond"/>
                <w:b/>
                <w:sz w:val="20"/>
                <w:szCs w:val="20"/>
              </w:rPr>
            </w:pPr>
          </w:p>
        </w:tc>
      </w:tr>
      <w:tr w:rsidR="00131764" w:rsidRPr="00021BF7" w14:paraId="0B17CE77" w14:textId="77777777" w:rsidTr="00114328">
        <w:trPr>
          <w:gridBefore w:val="1"/>
          <w:gridAfter w:val="1"/>
          <w:wBefore w:w="139" w:type="dxa"/>
          <w:wAfter w:w="423" w:type="dxa"/>
          <w:cantSplit/>
          <w:trHeight w:val="232"/>
          <w:jc w:val="center"/>
        </w:trPr>
        <w:tc>
          <w:tcPr>
            <w:tcW w:w="742" w:type="dxa"/>
          </w:tcPr>
          <w:p w14:paraId="43B850FC" w14:textId="77777777" w:rsidR="00131764" w:rsidRPr="00021BF7" w:rsidRDefault="00131764" w:rsidP="00114328">
            <w:pPr>
              <w:widowControl w:val="0"/>
              <w:autoSpaceDE w:val="0"/>
              <w:autoSpaceDN w:val="0"/>
              <w:adjustRightInd w:val="0"/>
              <w:jc w:val="center"/>
              <w:rPr>
                <w:rFonts w:ascii="Garamond" w:hAnsi="Garamond"/>
                <w:b/>
                <w:sz w:val="20"/>
                <w:szCs w:val="20"/>
              </w:rPr>
            </w:pPr>
            <w:r w:rsidRPr="00021BF7">
              <w:rPr>
                <w:rFonts w:ascii="Garamond" w:hAnsi="Garamond"/>
                <w:b/>
                <w:sz w:val="20"/>
                <w:szCs w:val="20"/>
              </w:rPr>
              <w:t>1</w:t>
            </w:r>
          </w:p>
        </w:tc>
        <w:tc>
          <w:tcPr>
            <w:tcW w:w="5528" w:type="dxa"/>
            <w:noWrap/>
            <w:tcMar>
              <w:top w:w="30" w:type="dxa"/>
              <w:left w:w="30" w:type="dxa"/>
              <w:bottom w:w="0" w:type="dxa"/>
              <w:right w:w="30" w:type="dxa"/>
            </w:tcMar>
            <w:vAlign w:val="center"/>
          </w:tcPr>
          <w:p w14:paraId="1107AFA3" w14:textId="77777777" w:rsidR="00131764" w:rsidRPr="00021BF7" w:rsidRDefault="00131764" w:rsidP="00114328">
            <w:pPr>
              <w:widowControl w:val="0"/>
              <w:autoSpaceDE w:val="0"/>
              <w:autoSpaceDN w:val="0"/>
              <w:adjustRightInd w:val="0"/>
              <w:jc w:val="center"/>
              <w:rPr>
                <w:rFonts w:ascii="Garamond" w:eastAsia="Arial Unicode MS" w:hAnsi="Garamond"/>
                <w:b/>
                <w:sz w:val="20"/>
                <w:szCs w:val="20"/>
              </w:rPr>
            </w:pPr>
            <w:r w:rsidRPr="00021BF7">
              <w:rPr>
                <w:rFonts w:ascii="Garamond" w:eastAsia="Arial Unicode MS" w:hAnsi="Garamond"/>
                <w:b/>
                <w:sz w:val="20"/>
                <w:szCs w:val="20"/>
              </w:rPr>
              <w:t>2</w:t>
            </w:r>
          </w:p>
        </w:tc>
        <w:tc>
          <w:tcPr>
            <w:tcW w:w="1560" w:type="dxa"/>
            <w:gridSpan w:val="2"/>
          </w:tcPr>
          <w:p w14:paraId="6EE9BCC1" w14:textId="77777777" w:rsidR="00131764" w:rsidRPr="00021BF7" w:rsidRDefault="00131764" w:rsidP="00114328">
            <w:pPr>
              <w:widowControl w:val="0"/>
              <w:autoSpaceDE w:val="0"/>
              <w:autoSpaceDN w:val="0"/>
              <w:adjustRightInd w:val="0"/>
              <w:jc w:val="center"/>
              <w:rPr>
                <w:rFonts w:ascii="Garamond" w:eastAsia="Arial Unicode MS" w:hAnsi="Garamond"/>
                <w:b/>
                <w:sz w:val="20"/>
                <w:szCs w:val="20"/>
              </w:rPr>
            </w:pPr>
            <w:r w:rsidRPr="00021BF7">
              <w:rPr>
                <w:rFonts w:ascii="Garamond" w:eastAsia="Arial Unicode MS" w:hAnsi="Garamond"/>
                <w:b/>
                <w:sz w:val="20"/>
                <w:szCs w:val="20"/>
              </w:rPr>
              <w:t>3</w:t>
            </w:r>
          </w:p>
        </w:tc>
        <w:tc>
          <w:tcPr>
            <w:tcW w:w="1668" w:type="dxa"/>
            <w:noWrap/>
            <w:tcMar>
              <w:top w:w="30" w:type="dxa"/>
              <w:left w:w="30" w:type="dxa"/>
              <w:bottom w:w="0" w:type="dxa"/>
              <w:right w:w="30" w:type="dxa"/>
            </w:tcMar>
            <w:vAlign w:val="center"/>
          </w:tcPr>
          <w:p w14:paraId="17FB2F54" w14:textId="77777777" w:rsidR="00131764" w:rsidRPr="00021BF7" w:rsidRDefault="00131764" w:rsidP="00114328">
            <w:pPr>
              <w:widowControl w:val="0"/>
              <w:autoSpaceDE w:val="0"/>
              <w:autoSpaceDN w:val="0"/>
              <w:adjustRightInd w:val="0"/>
              <w:jc w:val="center"/>
              <w:rPr>
                <w:rFonts w:ascii="Garamond" w:eastAsia="Arial Unicode MS" w:hAnsi="Garamond"/>
                <w:b/>
                <w:sz w:val="20"/>
                <w:szCs w:val="20"/>
              </w:rPr>
            </w:pPr>
            <w:r w:rsidRPr="00021BF7">
              <w:rPr>
                <w:rFonts w:ascii="Garamond" w:eastAsia="Arial Unicode MS" w:hAnsi="Garamond"/>
                <w:b/>
                <w:sz w:val="20"/>
                <w:szCs w:val="20"/>
              </w:rPr>
              <w:t>4</w:t>
            </w:r>
          </w:p>
        </w:tc>
        <w:tc>
          <w:tcPr>
            <w:tcW w:w="5640" w:type="dxa"/>
          </w:tcPr>
          <w:p w14:paraId="1A535CB2" w14:textId="77777777" w:rsidR="00131764" w:rsidRPr="00021BF7" w:rsidRDefault="00131764" w:rsidP="00114328">
            <w:pPr>
              <w:widowControl w:val="0"/>
              <w:autoSpaceDE w:val="0"/>
              <w:autoSpaceDN w:val="0"/>
              <w:adjustRightInd w:val="0"/>
              <w:jc w:val="center"/>
              <w:rPr>
                <w:rFonts w:ascii="Garamond" w:eastAsia="Arial Unicode MS" w:hAnsi="Garamond"/>
                <w:b/>
                <w:sz w:val="20"/>
                <w:szCs w:val="20"/>
              </w:rPr>
            </w:pPr>
            <w:r w:rsidRPr="00021BF7">
              <w:rPr>
                <w:rFonts w:ascii="Garamond" w:eastAsia="Arial Unicode MS" w:hAnsi="Garamond"/>
                <w:b/>
                <w:sz w:val="20"/>
                <w:szCs w:val="20"/>
              </w:rPr>
              <w:t>5</w:t>
            </w:r>
          </w:p>
        </w:tc>
      </w:tr>
      <w:tr w:rsidR="00131764" w:rsidRPr="00021BF7" w14:paraId="2B83C650" w14:textId="77777777" w:rsidTr="00114328">
        <w:trPr>
          <w:gridBefore w:val="1"/>
          <w:gridAfter w:val="1"/>
          <w:wBefore w:w="139" w:type="dxa"/>
          <w:wAfter w:w="423" w:type="dxa"/>
          <w:cantSplit/>
          <w:trHeight w:val="303"/>
          <w:jc w:val="center"/>
        </w:trPr>
        <w:tc>
          <w:tcPr>
            <w:tcW w:w="742" w:type="dxa"/>
          </w:tcPr>
          <w:p w14:paraId="2B586EBE" w14:textId="77777777" w:rsidR="00131764" w:rsidRPr="00021BF7" w:rsidRDefault="00131764" w:rsidP="00114328">
            <w:pPr>
              <w:widowControl w:val="0"/>
              <w:autoSpaceDE w:val="0"/>
              <w:autoSpaceDN w:val="0"/>
              <w:adjustRightInd w:val="0"/>
              <w:jc w:val="center"/>
              <w:rPr>
                <w:rFonts w:ascii="Garamond" w:hAnsi="Garamond"/>
                <w:b/>
                <w:sz w:val="20"/>
                <w:szCs w:val="20"/>
              </w:rPr>
            </w:pPr>
          </w:p>
        </w:tc>
        <w:tc>
          <w:tcPr>
            <w:tcW w:w="5528" w:type="dxa"/>
            <w:noWrap/>
            <w:tcMar>
              <w:top w:w="30" w:type="dxa"/>
              <w:left w:w="30" w:type="dxa"/>
              <w:bottom w:w="0" w:type="dxa"/>
              <w:right w:w="30" w:type="dxa"/>
            </w:tcMar>
            <w:vAlign w:val="center"/>
          </w:tcPr>
          <w:p w14:paraId="7A9D3BBF" w14:textId="77777777" w:rsidR="00131764" w:rsidRPr="00021BF7" w:rsidRDefault="00131764" w:rsidP="00114328">
            <w:pPr>
              <w:widowControl w:val="0"/>
              <w:autoSpaceDE w:val="0"/>
              <w:autoSpaceDN w:val="0"/>
              <w:adjustRightInd w:val="0"/>
              <w:jc w:val="center"/>
              <w:rPr>
                <w:rFonts w:ascii="Garamond" w:eastAsia="Arial Unicode MS" w:hAnsi="Garamond"/>
                <w:sz w:val="20"/>
                <w:szCs w:val="20"/>
              </w:rPr>
            </w:pPr>
          </w:p>
        </w:tc>
        <w:tc>
          <w:tcPr>
            <w:tcW w:w="1560" w:type="dxa"/>
            <w:gridSpan w:val="2"/>
          </w:tcPr>
          <w:p w14:paraId="7D0A0E96" w14:textId="77777777" w:rsidR="00131764" w:rsidRPr="00021BF7" w:rsidRDefault="00131764" w:rsidP="00114328">
            <w:pPr>
              <w:widowControl w:val="0"/>
              <w:autoSpaceDE w:val="0"/>
              <w:autoSpaceDN w:val="0"/>
              <w:adjustRightInd w:val="0"/>
              <w:jc w:val="center"/>
              <w:rPr>
                <w:rFonts w:ascii="Garamond" w:eastAsia="Arial Unicode MS" w:hAnsi="Garamond"/>
                <w:b/>
                <w:sz w:val="20"/>
                <w:szCs w:val="20"/>
              </w:rPr>
            </w:pPr>
          </w:p>
        </w:tc>
        <w:tc>
          <w:tcPr>
            <w:tcW w:w="1668" w:type="dxa"/>
            <w:noWrap/>
            <w:tcMar>
              <w:top w:w="30" w:type="dxa"/>
              <w:left w:w="30" w:type="dxa"/>
              <w:bottom w:w="0" w:type="dxa"/>
              <w:right w:w="30" w:type="dxa"/>
            </w:tcMar>
            <w:vAlign w:val="center"/>
          </w:tcPr>
          <w:p w14:paraId="05DE889B" w14:textId="77777777" w:rsidR="00131764" w:rsidRPr="00021BF7" w:rsidRDefault="00131764" w:rsidP="00114328">
            <w:pPr>
              <w:widowControl w:val="0"/>
              <w:autoSpaceDE w:val="0"/>
              <w:autoSpaceDN w:val="0"/>
              <w:adjustRightInd w:val="0"/>
              <w:jc w:val="center"/>
              <w:rPr>
                <w:rFonts w:ascii="Garamond" w:eastAsia="Arial Unicode MS" w:hAnsi="Garamond"/>
                <w:b/>
                <w:sz w:val="20"/>
                <w:szCs w:val="20"/>
              </w:rPr>
            </w:pPr>
          </w:p>
        </w:tc>
        <w:tc>
          <w:tcPr>
            <w:tcW w:w="5640" w:type="dxa"/>
          </w:tcPr>
          <w:p w14:paraId="452B5C61" w14:textId="77777777" w:rsidR="00131764" w:rsidRPr="00021BF7" w:rsidRDefault="00131764" w:rsidP="00114328">
            <w:pPr>
              <w:widowControl w:val="0"/>
              <w:autoSpaceDE w:val="0"/>
              <w:autoSpaceDN w:val="0"/>
              <w:adjustRightInd w:val="0"/>
              <w:jc w:val="center"/>
              <w:rPr>
                <w:rFonts w:ascii="Garamond" w:eastAsia="Arial Unicode MS" w:hAnsi="Garamond"/>
                <w:b/>
                <w:sz w:val="20"/>
                <w:szCs w:val="20"/>
              </w:rPr>
            </w:pPr>
          </w:p>
        </w:tc>
      </w:tr>
      <w:tr w:rsidR="00131764" w:rsidRPr="00021BF7" w14:paraId="2F50C678" w14:textId="77777777" w:rsidTr="00114328">
        <w:trPr>
          <w:gridBefore w:val="1"/>
          <w:gridAfter w:val="1"/>
          <w:wBefore w:w="139" w:type="dxa"/>
          <w:wAfter w:w="423" w:type="dxa"/>
          <w:cantSplit/>
          <w:trHeight w:val="455"/>
          <w:jc w:val="center"/>
        </w:trPr>
        <w:tc>
          <w:tcPr>
            <w:tcW w:w="6270" w:type="dxa"/>
            <w:gridSpan w:val="2"/>
            <w:vAlign w:val="center"/>
          </w:tcPr>
          <w:p w14:paraId="795BB311" w14:textId="77777777" w:rsidR="00131764" w:rsidRPr="00021BF7" w:rsidRDefault="00131764" w:rsidP="00114328">
            <w:pPr>
              <w:widowControl w:val="0"/>
              <w:autoSpaceDE w:val="0"/>
              <w:autoSpaceDN w:val="0"/>
              <w:adjustRightInd w:val="0"/>
              <w:jc w:val="center"/>
              <w:rPr>
                <w:rFonts w:ascii="Garamond" w:eastAsia="Arial Unicode MS" w:hAnsi="Garamond"/>
                <w:sz w:val="20"/>
                <w:szCs w:val="20"/>
              </w:rPr>
            </w:pPr>
            <w:r w:rsidRPr="00021BF7">
              <w:rPr>
                <w:rFonts w:ascii="Garamond" w:eastAsia="Arial Unicode MS" w:hAnsi="Garamond"/>
                <w:b/>
                <w:sz w:val="20"/>
                <w:szCs w:val="20"/>
              </w:rPr>
              <w:t xml:space="preserve">Итого по всем договорам </w:t>
            </w:r>
          </w:p>
        </w:tc>
        <w:tc>
          <w:tcPr>
            <w:tcW w:w="1560" w:type="dxa"/>
            <w:gridSpan w:val="2"/>
          </w:tcPr>
          <w:p w14:paraId="4DF1825E" w14:textId="77777777" w:rsidR="00131764" w:rsidRPr="00021BF7" w:rsidRDefault="00131764" w:rsidP="00114328">
            <w:pPr>
              <w:widowControl w:val="0"/>
              <w:autoSpaceDE w:val="0"/>
              <w:autoSpaceDN w:val="0"/>
              <w:adjustRightInd w:val="0"/>
              <w:jc w:val="center"/>
              <w:rPr>
                <w:rFonts w:ascii="Garamond" w:eastAsia="Arial Unicode MS" w:hAnsi="Garamond"/>
                <w:b/>
                <w:sz w:val="20"/>
                <w:szCs w:val="20"/>
              </w:rPr>
            </w:pPr>
          </w:p>
        </w:tc>
        <w:tc>
          <w:tcPr>
            <w:tcW w:w="1668" w:type="dxa"/>
            <w:noWrap/>
            <w:tcMar>
              <w:top w:w="30" w:type="dxa"/>
              <w:left w:w="30" w:type="dxa"/>
              <w:bottom w:w="0" w:type="dxa"/>
              <w:right w:w="30" w:type="dxa"/>
            </w:tcMar>
            <w:vAlign w:val="center"/>
          </w:tcPr>
          <w:p w14:paraId="45233F44" w14:textId="77777777" w:rsidR="00131764" w:rsidRPr="00021BF7" w:rsidRDefault="00131764" w:rsidP="00114328">
            <w:pPr>
              <w:widowControl w:val="0"/>
              <w:autoSpaceDE w:val="0"/>
              <w:autoSpaceDN w:val="0"/>
              <w:adjustRightInd w:val="0"/>
              <w:jc w:val="center"/>
              <w:rPr>
                <w:rFonts w:ascii="Garamond" w:eastAsia="Arial Unicode MS" w:hAnsi="Garamond"/>
                <w:b/>
                <w:sz w:val="20"/>
                <w:szCs w:val="20"/>
              </w:rPr>
            </w:pPr>
          </w:p>
        </w:tc>
        <w:tc>
          <w:tcPr>
            <w:tcW w:w="5640" w:type="dxa"/>
          </w:tcPr>
          <w:p w14:paraId="743EFBDA" w14:textId="77777777" w:rsidR="00131764" w:rsidRPr="00021BF7" w:rsidRDefault="00131764" w:rsidP="00114328">
            <w:pPr>
              <w:widowControl w:val="0"/>
              <w:autoSpaceDE w:val="0"/>
              <w:autoSpaceDN w:val="0"/>
              <w:adjustRightInd w:val="0"/>
              <w:jc w:val="center"/>
              <w:rPr>
                <w:rFonts w:ascii="Garamond" w:eastAsia="Arial Unicode MS" w:hAnsi="Garamond"/>
                <w:b/>
                <w:sz w:val="20"/>
                <w:szCs w:val="20"/>
              </w:rPr>
            </w:pPr>
          </w:p>
        </w:tc>
      </w:tr>
      <w:tr w:rsidR="00131764" w:rsidRPr="00021BF7" w14:paraId="653B985A" w14:textId="77777777" w:rsidTr="00114328">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850" w:type="dxa"/>
            <w:gridSpan w:val="4"/>
            <w:tcMar>
              <w:top w:w="0" w:type="dxa"/>
              <w:left w:w="0" w:type="dxa"/>
              <w:bottom w:w="0" w:type="dxa"/>
              <w:right w:w="0" w:type="dxa"/>
            </w:tcMar>
          </w:tcPr>
          <w:p w14:paraId="48DAAF34" w14:textId="77777777" w:rsidR="00131764" w:rsidRPr="00021BF7" w:rsidRDefault="00131764" w:rsidP="00114328">
            <w:pPr>
              <w:widowControl w:val="0"/>
              <w:autoSpaceDE w:val="0"/>
              <w:autoSpaceDN w:val="0"/>
              <w:adjustRightInd w:val="0"/>
              <w:rPr>
                <w:rFonts w:ascii="Garamond" w:hAnsi="Garamond" w:cs="Calibri"/>
                <w:sz w:val="16"/>
                <w:szCs w:val="16"/>
              </w:rPr>
            </w:pPr>
          </w:p>
          <w:p w14:paraId="08802DEB" w14:textId="77777777" w:rsidR="00131764" w:rsidRPr="00021BF7" w:rsidRDefault="00131764" w:rsidP="00114328">
            <w:pPr>
              <w:widowControl w:val="0"/>
              <w:autoSpaceDE w:val="0"/>
              <w:autoSpaceDN w:val="0"/>
              <w:adjustRightInd w:val="0"/>
              <w:rPr>
                <w:rFonts w:ascii="Garamond" w:hAnsi="Garamond" w:cs="Calibri"/>
                <w:sz w:val="16"/>
                <w:szCs w:val="16"/>
              </w:rPr>
            </w:pPr>
          </w:p>
          <w:p w14:paraId="386E438C" w14:textId="77777777" w:rsidR="00131764" w:rsidRPr="00021BF7" w:rsidRDefault="00131764" w:rsidP="00114328">
            <w:pPr>
              <w:widowControl w:val="0"/>
              <w:autoSpaceDE w:val="0"/>
              <w:autoSpaceDN w:val="0"/>
              <w:adjustRightInd w:val="0"/>
              <w:rPr>
                <w:rFonts w:ascii="Garamond" w:hAnsi="Garamond" w:cs="Calibri"/>
                <w:sz w:val="20"/>
                <w:szCs w:val="20"/>
              </w:rPr>
            </w:pPr>
            <w:r w:rsidRPr="00021BF7">
              <w:rPr>
                <w:rFonts w:ascii="Garamond" w:hAnsi="Garamond" w:cs="Calibri"/>
                <w:sz w:val="20"/>
                <w:szCs w:val="20"/>
              </w:rPr>
              <w:t>По данным ______________________________________________________</w:t>
            </w:r>
          </w:p>
          <w:p w14:paraId="79222E05" w14:textId="77777777" w:rsidR="00131764" w:rsidRPr="00021BF7" w:rsidRDefault="00131764" w:rsidP="00114328">
            <w:pPr>
              <w:widowControl w:val="0"/>
              <w:autoSpaceDE w:val="0"/>
              <w:autoSpaceDN w:val="0"/>
              <w:adjustRightInd w:val="0"/>
              <w:rPr>
                <w:rFonts w:ascii="Garamond" w:hAnsi="Garamond" w:cs="Calibri"/>
                <w:sz w:val="20"/>
                <w:szCs w:val="20"/>
              </w:rPr>
            </w:pPr>
            <w:r w:rsidRPr="00021BF7">
              <w:rPr>
                <w:rFonts w:ascii="Garamond" w:hAnsi="Garamond" w:cs="Calibri"/>
                <w:sz w:val="20"/>
                <w:szCs w:val="20"/>
              </w:rPr>
              <w:t>__________________________________</w:t>
            </w:r>
            <w:r>
              <w:rPr>
                <w:rFonts w:ascii="Garamond" w:hAnsi="Garamond" w:cs="Calibri"/>
                <w:sz w:val="20"/>
                <w:szCs w:val="20"/>
              </w:rPr>
              <w:t>______________________________</w:t>
            </w:r>
          </w:p>
          <w:p w14:paraId="2F4C5FB1" w14:textId="77777777" w:rsidR="00131764" w:rsidRPr="00021BF7" w:rsidRDefault="00131764" w:rsidP="00114328">
            <w:pPr>
              <w:widowControl w:val="0"/>
              <w:autoSpaceDE w:val="0"/>
              <w:autoSpaceDN w:val="0"/>
              <w:adjustRightInd w:val="0"/>
              <w:rPr>
                <w:rFonts w:ascii="Garamond" w:hAnsi="Garamond" w:cs="Calibri"/>
                <w:sz w:val="20"/>
                <w:szCs w:val="20"/>
              </w:rPr>
            </w:pPr>
          </w:p>
          <w:p w14:paraId="1FFFD61B" w14:textId="77777777" w:rsidR="00131764" w:rsidRPr="00021BF7" w:rsidRDefault="00131764" w:rsidP="00114328">
            <w:pPr>
              <w:widowControl w:val="0"/>
              <w:autoSpaceDE w:val="0"/>
              <w:autoSpaceDN w:val="0"/>
              <w:adjustRightInd w:val="0"/>
              <w:rPr>
                <w:rFonts w:ascii="Garamond" w:hAnsi="Garamond" w:cs="Calibri"/>
                <w:i/>
                <w:sz w:val="20"/>
                <w:szCs w:val="20"/>
              </w:rPr>
            </w:pPr>
            <w:r w:rsidRPr="00021BF7">
              <w:rPr>
                <w:rFonts w:ascii="Garamond" w:hAnsi="Garamond" w:cs="Calibri"/>
                <w:sz w:val="20"/>
                <w:szCs w:val="20"/>
              </w:rPr>
              <w:t xml:space="preserve">От </w:t>
            </w:r>
            <w:r w:rsidRPr="00021BF7">
              <w:rPr>
                <w:rFonts w:ascii="Garamond" w:hAnsi="Garamond" w:cs="Calibri"/>
                <w:i/>
                <w:sz w:val="20"/>
                <w:szCs w:val="20"/>
              </w:rPr>
              <w:t>_____________________________________________________________</w:t>
            </w:r>
          </w:p>
          <w:p w14:paraId="34C58441" w14:textId="77777777" w:rsidR="00131764" w:rsidRPr="00021BF7" w:rsidRDefault="00131764" w:rsidP="00114328">
            <w:pPr>
              <w:widowControl w:val="0"/>
              <w:autoSpaceDE w:val="0"/>
              <w:autoSpaceDN w:val="0"/>
              <w:adjustRightInd w:val="0"/>
              <w:rPr>
                <w:rFonts w:ascii="Garamond" w:hAnsi="Garamond" w:cs="Calibri"/>
                <w:sz w:val="20"/>
                <w:szCs w:val="20"/>
              </w:rPr>
            </w:pPr>
            <w:r w:rsidRPr="00021BF7">
              <w:rPr>
                <w:rFonts w:ascii="Garamond" w:hAnsi="Garamond" w:cs="Calibri"/>
                <w:i/>
                <w:sz w:val="20"/>
                <w:szCs w:val="20"/>
              </w:rPr>
              <w:t xml:space="preserve">        </w:t>
            </w:r>
            <w:r w:rsidRPr="00021BF7">
              <w:rPr>
                <w:rFonts w:ascii="Garamond" w:eastAsia="Calibri" w:hAnsi="Garamond"/>
                <w:sz w:val="22"/>
                <w:szCs w:val="22"/>
                <w:lang w:eastAsia="en-US"/>
              </w:rPr>
              <w:t xml:space="preserve">                 </w:t>
            </w:r>
            <w:r w:rsidRPr="00021BF7">
              <w:rPr>
                <w:rFonts w:ascii="Garamond" w:eastAsia="Calibri" w:hAnsi="Garamond"/>
                <w:sz w:val="18"/>
                <w:szCs w:val="18"/>
                <w:lang w:eastAsia="en-US"/>
              </w:rPr>
              <w:t xml:space="preserve">(наименование Стороны 1)                </w:t>
            </w:r>
          </w:p>
          <w:p w14:paraId="186F7F2B" w14:textId="77777777" w:rsidR="00131764" w:rsidRPr="00021BF7" w:rsidRDefault="00131764" w:rsidP="00114328">
            <w:pPr>
              <w:widowControl w:val="0"/>
              <w:autoSpaceDE w:val="0"/>
              <w:autoSpaceDN w:val="0"/>
              <w:adjustRightInd w:val="0"/>
              <w:rPr>
                <w:rFonts w:ascii="Garamond" w:hAnsi="Garamond" w:cs="Calibri"/>
                <w:sz w:val="20"/>
                <w:szCs w:val="20"/>
              </w:rPr>
            </w:pPr>
            <w:r w:rsidRPr="00021BF7">
              <w:rPr>
                <w:rFonts w:ascii="Garamond" w:hAnsi="Garamond" w:cs="Calibri"/>
                <w:sz w:val="20"/>
                <w:szCs w:val="20"/>
              </w:rPr>
              <w:t>___________________________     _________________(_________________)</w:t>
            </w:r>
          </w:p>
          <w:p w14:paraId="086E4807" w14:textId="77777777" w:rsidR="00131764" w:rsidRPr="00021BF7" w:rsidRDefault="00131764" w:rsidP="00114328">
            <w:pPr>
              <w:widowControl w:val="0"/>
              <w:autoSpaceDE w:val="0"/>
              <w:autoSpaceDN w:val="0"/>
              <w:adjustRightInd w:val="0"/>
              <w:rPr>
                <w:rFonts w:ascii="Garamond" w:hAnsi="Garamond" w:cs="Calibri"/>
                <w:sz w:val="20"/>
                <w:szCs w:val="20"/>
              </w:rPr>
            </w:pPr>
          </w:p>
          <w:p w14:paraId="09CDD8E3" w14:textId="77777777" w:rsidR="00131764" w:rsidRPr="00021BF7" w:rsidRDefault="00131764" w:rsidP="00114328">
            <w:pPr>
              <w:widowControl w:val="0"/>
              <w:autoSpaceDE w:val="0"/>
              <w:autoSpaceDN w:val="0"/>
              <w:adjustRightInd w:val="0"/>
              <w:rPr>
                <w:rFonts w:ascii="Garamond" w:hAnsi="Garamond" w:cs="Calibri"/>
                <w:sz w:val="20"/>
                <w:szCs w:val="20"/>
              </w:rPr>
            </w:pPr>
            <w:r w:rsidRPr="00021BF7">
              <w:rPr>
                <w:rFonts w:ascii="Garamond" w:hAnsi="Garamond" w:cs="Calibri"/>
                <w:sz w:val="20"/>
                <w:szCs w:val="20"/>
              </w:rPr>
              <w:t>Действующего (ей) на основании    ___________________________________</w:t>
            </w:r>
          </w:p>
        </w:tc>
        <w:tc>
          <w:tcPr>
            <w:tcW w:w="7850" w:type="dxa"/>
            <w:gridSpan w:val="4"/>
            <w:tcMar>
              <w:top w:w="0" w:type="dxa"/>
              <w:left w:w="0" w:type="dxa"/>
              <w:bottom w:w="0" w:type="dxa"/>
              <w:right w:w="0" w:type="dxa"/>
            </w:tcMar>
          </w:tcPr>
          <w:p w14:paraId="3906339D" w14:textId="77777777" w:rsidR="00131764" w:rsidRPr="00021BF7" w:rsidRDefault="00131764" w:rsidP="00114328">
            <w:pPr>
              <w:widowControl w:val="0"/>
              <w:autoSpaceDE w:val="0"/>
              <w:autoSpaceDN w:val="0"/>
              <w:adjustRightInd w:val="0"/>
              <w:rPr>
                <w:rFonts w:ascii="Garamond" w:hAnsi="Garamond" w:cs="Calibri"/>
                <w:sz w:val="16"/>
                <w:szCs w:val="16"/>
              </w:rPr>
            </w:pPr>
          </w:p>
          <w:p w14:paraId="3DF6DBE3" w14:textId="77777777" w:rsidR="00131764" w:rsidRPr="00021BF7" w:rsidRDefault="00131764" w:rsidP="00114328">
            <w:pPr>
              <w:widowControl w:val="0"/>
              <w:autoSpaceDE w:val="0"/>
              <w:autoSpaceDN w:val="0"/>
              <w:adjustRightInd w:val="0"/>
              <w:rPr>
                <w:rFonts w:ascii="Garamond" w:hAnsi="Garamond" w:cs="Calibri"/>
                <w:sz w:val="16"/>
                <w:szCs w:val="16"/>
              </w:rPr>
            </w:pPr>
          </w:p>
          <w:p w14:paraId="425E62BD" w14:textId="77777777" w:rsidR="00131764" w:rsidRPr="00021BF7" w:rsidRDefault="00131764" w:rsidP="00114328">
            <w:pPr>
              <w:widowControl w:val="0"/>
              <w:autoSpaceDE w:val="0"/>
              <w:autoSpaceDN w:val="0"/>
              <w:adjustRightInd w:val="0"/>
              <w:rPr>
                <w:rFonts w:ascii="Garamond" w:hAnsi="Garamond" w:cs="Calibri"/>
                <w:sz w:val="20"/>
                <w:szCs w:val="20"/>
              </w:rPr>
            </w:pPr>
            <w:r w:rsidRPr="00021BF7">
              <w:rPr>
                <w:rFonts w:ascii="Garamond" w:hAnsi="Garamond" w:cs="Calibri"/>
                <w:sz w:val="20"/>
                <w:szCs w:val="20"/>
              </w:rPr>
              <w:t xml:space="preserve">     По данным_______________________________________________________</w:t>
            </w:r>
          </w:p>
          <w:p w14:paraId="39FECD3E" w14:textId="77777777" w:rsidR="00131764" w:rsidRPr="00021BF7" w:rsidRDefault="00131764" w:rsidP="00114328">
            <w:pPr>
              <w:widowControl w:val="0"/>
              <w:autoSpaceDE w:val="0"/>
              <w:autoSpaceDN w:val="0"/>
              <w:adjustRightInd w:val="0"/>
              <w:rPr>
                <w:rFonts w:ascii="Garamond" w:hAnsi="Garamond" w:cs="Calibri"/>
                <w:sz w:val="20"/>
                <w:szCs w:val="20"/>
              </w:rPr>
            </w:pPr>
            <w:r w:rsidRPr="00021BF7">
              <w:rPr>
                <w:rFonts w:ascii="Garamond" w:hAnsi="Garamond" w:cs="Calibri"/>
                <w:sz w:val="20"/>
                <w:szCs w:val="20"/>
              </w:rPr>
              <w:t xml:space="preserve">     </w:t>
            </w:r>
            <w:r>
              <w:rPr>
                <w:rFonts w:ascii="Garamond" w:hAnsi="Garamond" w:cs="Calibri"/>
                <w:sz w:val="20"/>
                <w:szCs w:val="20"/>
              </w:rPr>
              <w:t xml:space="preserve"> </w:t>
            </w:r>
            <w:r w:rsidRPr="00021BF7">
              <w:rPr>
                <w:rFonts w:ascii="Garamond" w:hAnsi="Garamond" w:cs="Calibri"/>
                <w:sz w:val="20"/>
                <w:szCs w:val="20"/>
              </w:rPr>
              <w:t>________________________________________________________________</w:t>
            </w:r>
          </w:p>
          <w:p w14:paraId="7F14A287" w14:textId="77777777" w:rsidR="00131764" w:rsidRPr="00021BF7" w:rsidRDefault="00131764" w:rsidP="00114328">
            <w:pPr>
              <w:widowControl w:val="0"/>
              <w:autoSpaceDE w:val="0"/>
              <w:autoSpaceDN w:val="0"/>
              <w:adjustRightInd w:val="0"/>
              <w:rPr>
                <w:rFonts w:ascii="Garamond" w:hAnsi="Garamond" w:cs="Calibri"/>
                <w:sz w:val="20"/>
                <w:szCs w:val="20"/>
              </w:rPr>
            </w:pPr>
            <w:r w:rsidRPr="00021BF7">
              <w:rPr>
                <w:rFonts w:ascii="Garamond" w:hAnsi="Garamond" w:cs="Calibri"/>
                <w:sz w:val="20"/>
                <w:szCs w:val="20"/>
              </w:rPr>
              <w:t xml:space="preserve">      </w:t>
            </w:r>
          </w:p>
          <w:p w14:paraId="55AC2188" w14:textId="77777777" w:rsidR="00131764" w:rsidRPr="00021BF7" w:rsidRDefault="00131764" w:rsidP="00114328">
            <w:pPr>
              <w:widowControl w:val="0"/>
              <w:autoSpaceDE w:val="0"/>
              <w:autoSpaceDN w:val="0"/>
              <w:adjustRightInd w:val="0"/>
              <w:rPr>
                <w:rFonts w:ascii="Garamond" w:hAnsi="Garamond" w:cs="Calibri"/>
                <w:sz w:val="20"/>
                <w:szCs w:val="20"/>
              </w:rPr>
            </w:pPr>
            <w:r w:rsidRPr="00021BF7">
              <w:rPr>
                <w:rFonts w:ascii="Garamond" w:hAnsi="Garamond" w:cs="Calibri"/>
                <w:sz w:val="20"/>
                <w:szCs w:val="20"/>
              </w:rPr>
              <w:t xml:space="preserve">     От______________________________________________________________</w:t>
            </w:r>
          </w:p>
          <w:p w14:paraId="478F4E6D" w14:textId="77777777" w:rsidR="00131764" w:rsidRPr="00021BF7" w:rsidRDefault="00131764" w:rsidP="00114328">
            <w:pPr>
              <w:widowControl w:val="0"/>
              <w:autoSpaceDE w:val="0"/>
              <w:autoSpaceDN w:val="0"/>
              <w:adjustRightInd w:val="0"/>
              <w:rPr>
                <w:rFonts w:ascii="Garamond" w:hAnsi="Garamond" w:cs="Calibri"/>
                <w:sz w:val="20"/>
                <w:szCs w:val="20"/>
              </w:rPr>
            </w:pPr>
            <w:r w:rsidRPr="00021BF7">
              <w:rPr>
                <w:rFonts w:ascii="Garamond" w:hAnsi="Garamond" w:cs="Calibri"/>
                <w:sz w:val="20"/>
                <w:szCs w:val="20"/>
              </w:rPr>
              <w:t xml:space="preserve">      </w:t>
            </w:r>
            <w:r w:rsidRPr="00021BF7">
              <w:rPr>
                <w:rFonts w:ascii="Garamond" w:eastAsia="Calibri" w:hAnsi="Garamond"/>
                <w:sz w:val="22"/>
                <w:szCs w:val="22"/>
                <w:lang w:eastAsia="en-US"/>
              </w:rPr>
              <w:t xml:space="preserve">                               </w:t>
            </w:r>
            <w:r w:rsidRPr="00021BF7">
              <w:rPr>
                <w:rFonts w:ascii="Garamond" w:eastAsia="Calibri" w:hAnsi="Garamond"/>
                <w:sz w:val="18"/>
                <w:szCs w:val="18"/>
                <w:lang w:eastAsia="en-US"/>
              </w:rPr>
              <w:t xml:space="preserve">(наименование Стороны 2)                </w:t>
            </w:r>
          </w:p>
          <w:p w14:paraId="5FC07447" w14:textId="77777777" w:rsidR="00131764" w:rsidRPr="00021BF7" w:rsidRDefault="00131764" w:rsidP="00114328">
            <w:pPr>
              <w:widowControl w:val="0"/>
              <w:autoSpaceDE w:val="0"/>
              <w:autoSpaceDN w:val="0"/>
              <w:adjustRightInd w:val="0"/>
              <w:rPr>
                <w:rFonts w:ascii="Garamond" w:hAnsi="Garamond" w:cs="Calibri"/>
                <w:sz w:val="20"/>
                <w:szCs w:val="20"/>
              </w:rPr>
            </w:pPr>
            <w:r w:rsidRPr="00021BF7">
              <w:rPr>
                <w:rFonts w:ascii="Garamond" w:hAnsi="Garamond" w:cs="Calibri"/>
                <w:sz w:val="20"/>
                <w:szCs w:val="20"/>
              </w:rPr>
              <w:t xml:space="preserve">     ___________________________     _________________(_________________)</w:t>
            </w:r>
          </w:p>
          <w:p w14:paraId="7539A8F9" w14:textId="77777777" w:rsidR="00131764" w:rsidRPr="00021BF7" w:rsidRDefault="00131764" w:rsidP="00114328">
            <w:pPr>
              <w:widowControl w:val="0"/>
              <w:autoSpaceDE w:val="0"/>
              <w:autoSpaceDN w:val="0"/>
              <w:adjustRightInd w:val="0"/>
              <w:rPr>
                <w:rFonts w:ascii="Garamond" w:hAnsi="Garamond" w:cs="Calibri"/>
                <w:sz w:val="20"/>
                <w:szCs w:val="20"/>
              </w:rPr>
            </w:pPr>
            <w:r w:rsidRPr="00021BF7">
              <w:rPr>
                <w:rFonts w:ascii="Garamond" w:hAnsi="Garamond" w:cs="Calibri"/>
                <w:sz w:val="20"/>
                <w:szCs w:val="20"/>
              </w:rPr>
              <w:t xml:space="preserve">      </w:t>
            </w:r>
          </w:p>
          <w:p w14:paraId="401448DA" w14:textId="77777777" w:rsidR="00131764" w:rsidRPr="00021BF7" w:rsidRDefault="00131764" w:rsidP="00114328">
            <w:pPr>
              <w:widowControl w:val="0"/>
              <w:autoSpaceDE w:val="0"/>
              <w:autoSpaceDN w:val="0"/>
              <w:adjustRightInd w:val="0"/>
              <w:rPr>
                <w:rFonts w:ascii="Garamond" w:hAnsi="Garamond" w:cs="Calibri"/>
                <w:sz w:val="20"/>
                <w:szCs w:val="20"/>
              </w:rPr>
            </w:pPr>
            <w:r w:rsidRPr="00021BF7">
              <w:rPr>
                <w:rFonts w:ascii="Garamond" w:hAnsi="Garamond" w:cs="Calibri"/>
                <w:sz w:val="20"/>
                <w:szCs w:val="20"/>
              </w:rPr>
              <w:t xml:space="preserve">      Действующего (ей) на основании    ___________________________________</w:t>
            </w:r>
          </w:p>
        </w:tc>
      </w:tr>
    </w:tbl>
    <w:p w14:paraId="3A50A7A3" w14:textId="77777777" w:rsidR="00131764" w:rsidRDefault="00131764" w:rsidP="00131764">
      <w:pPr>
        <w:jc w:val="both"/>
        <w:sectPr w:rsidR="00131764" w:rsidSect="00114328">
          <w:pgSz w:w="16838" w:h="11906" w:orient="landscape" w:code="9"/>
          <w:pgMar w:top="1418" w:right="1134" w:bottom="567" w:left="1134" w:header="567" w:footer="709" w:gutter="0"/>
          <w:cols w:space="708"/>
          <w:titlePg/>
          <w:docGrid w:linePitch="381"/>
        </w:sectPr>
      </w:pPr>
    </w:p>
    <w:p w14:paraId="43C77C4E" w14:textId="64C46006" w:rsidR="001707F2" w:rsidRDefault="001707F2" w:rsidP="001707F2">
      <w:pPr>
        <w:jc w:val="right"/>
      </w:pPr>
      <w:r>
        <w:lastRenderedPageBreak/>
        <w:t>Приложение №6</w:t>
      </w:r>
    </w:p>
    <w:p w14:paraId="56F8A60F" w14:textId="77777777" w:rsidR="001707F2" w:rsidRDefault="001707F2" w:rsidP="001707F2">
      <w:pPr>
        <w:jc w:val="right"/>
      </w:pPr>
      <w:r>
        <w:t>К договору №___ от «___» ____ 20___</w:t>
      </w:r>
    </w:p>
    <w:p w14:paraId="433BE41E" w14:textId="77777777" w:rsidR="00131764" w:rsidRDefault="00131764" w:rsidP="002142D3">
      <w:pPr>
        <w:tabs>
          <w:tab w:val="left" w:pos="993"/>
        </w:tabs>
        <w:ind w:firstLine="709"/>
        <w:jc w:val="both"/>
        <w:rPr>
          <w:color w:val="000000"/>
          <w:szCs w:val="28"/>
        </w:rPr>
      </w:pPr>
    </w:p>
    <w:p w14:paraId="6BAB2CCF" w14:textId="5CA4BD77" w:rsidR="00131764" w:rsidRPr="002142D3" w:rsidRDefault="001707F2" w:rsidP="002142D3">
      <w:pPr>
        <w:tabs>
          <w:tab w:val="left" w:pos="993"/>
        </w:tabs>
        <w:ind w:firstLine="709"/>
        <w:jc w:val="both"/>
        <w:rPr>
          <w:color w:val="000000"/>
          <w:szCs w:val="28"/>
        </w:rPr>
      </w:pPr>
      <w:r>
        <w:rPr>
          <w:color w:val="000000"/>
          <w:szCs w:val="28"/>
        </w:rPr>
        <w:t>СМЕТА</w:t>
      </w:r>
    </w:p>
    <w:sectPr w:rsidR="00131764" w:rsidRPr="002142D3" w:rsidSect="00663BEA">
      <w:headerReference w:type="default" r:id="rId12"/>
      <w:headerReference w:type="first" r:id="rId13"/>
      <w:pgSz w:w="11906" w:h="16838" w:code="9"/>
      <w:pgMar w:top="1134" w:right="567" w:bottom="1134" w:left="1134" w:header="567" w:footer="567"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A141DC" w14:textId="77777777" w:rsidR="003F0FF3" w:rsidRDefault="003F0FF3" w:rsidP="00677F89">
      <w:r>
        <w:separator/>
      </w:r>
    </w:p>
  </w:endnote>
  <w:endnote w:type="continuationSeparator" w:id="0">
    <w:p w14:paraId="3457AF96" w14:textId="77777777" w:rsidR="003F0FF3" w:rsidRDefault="003F0FF3" w:rsidP="00677F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a_Timer">
    <w:altName w:val="Times New Roman"/>
    <w:panose1 w:val="00000000000000000000"/>
    <w:charset w:val="CC"/>
    <w:family w:val="roman"/>
    <w:notTrueType/>
    <w:pitch w:val="variable"/>
    <w:sig w:usb0="00000201" w:usb1="00000000" w:usb2="00000000" w:usb3="00000000" w:csb0="00000004" w:csb1="00000000"/>
  </w:font>
  <w:font w:name="Arial Unicode MS">
    <w:panose1 w:val="020B0604020202020204"/>
    <w:charset w:val="00"/>
    <w:family w:val="roman"/>
    <w:notTrueType/>
    <w:pitch w:val="variable"/>
    <w:sig w:usb0="00000003" w:usb1="00000000" w:usb2="00000000" w:usb3="00000000" w:csb0="00000001" w:csb1="00000000"/>
  </w:font>
  <w:font w:name="HiddenHorzOCl">
    <w:altName w:val="Hidden Horz OCR"/>
    <w:panose1 w:val="00000000000000000000"/>
    <w:charset w:val="CC"/>
    <w:family w:val="swiss"/>
    <w:notTrueType/>
    <w:pitch w:val="default"/>
    <w:sig w:usb0="00000201" w:usb1="00000000" w:usb2="00000000" w:usb3="00000000" w:csb0="00000004" w:csb1="00000000"/>
  </w:font>
  <w:font w:name="TimesNewRomanPSMT">
    <w:altName w:val="MS Mincho"/>
    <w:panose1 w:val="00000000000000000000"/>
    <w:charset w:val="80"/>
    <w:family w:val="auto"/>
    <w:notTrueType/>
    <w:pitch w:val="default"/>
    <w:sig w:usb0="00000000" w:usb1="08070000" w:usb2="00000010" w:usb3="00000000" w:csb0="00020001" w:csb1="00000000"/>
  </w:font>
  <w:font w:name="Garamond">
    <w:panose1 w:val="02020404030301010803"/>
    <w:charset w:val="CC"/>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E8362D" w14:textId="77777777" w:rsidR="003F0FF3" w:rsidRDefault="003F0FF3" w:rsidP="00677F89">
      <w:r>
        <w:separator/>
      </w:r>
    </w:p>
  </w:footnote>
  <w:footnote w:type="continuationSeparator" w:id="0">
    <w:p w14:paraId="53EB5D94" w14:textId="77777777" w:rsidR="003F0FF3" w:rsidRDefault="003F0FF3" w:rsidP="00677F89">
      <w:r>
        <w:continuationSeparator/>
      </w:r>
    </w:p>
  </w:footnote>
  <w:footnote w:id="1">
    <w:p w14:paraId="6A8EF35D" w14:textId="77777777" w:rsidR="00AA6C26" w:rsidRPr="00F26754" w:rsidRDefault="00AA6C26">
      <w:pPr>
        <w:pStyle w:val="afc"/>
        <w:rPr>
          <w:lang w:val="ru-RU"/>
        </w:rPr>
      </w:pPr>
      <w:r>
        <w:rPr>
          <w:rStyle w:val="afe"/>
        </w:rPr>
        <w:footnoteRef/>
      </w:r>
      <w:r>
        <w:t xml:space="preserve"> </w:t>
      </w:r>
      <w:r>
        <w:rPr>
          <w:lang w:val="ru-RU"/>
        </w:rPr>
        <w:t>Заполняется куратором. Срок  по усмотрению цеха-держателя договора, но не менее 7 календарных дней.</w:t>
      </w:r>
    </w:p>
  </w:footnote>
  <w:footnote w:id="2">
    <w:p w14:paraId="091B2143" w14:textId="77777777" w:rsidR="00AA6C26" w:rsidRDefault="00AA6C26" w:rsidP="00213F34">
      <w:pPr>
        <w:pStyle w:val="afc"/>
        <w:rPr>
          <w:ins w:id="16" w:author="Панфёрова Ярославна Ивановна" w:date="2018-07-31T10:54:00Z"/>
        </w:rPr>
      </w:pPr>
      <w:r>
        <w:rPr>
          <w:rStyle w:val="afe"/>
        </w:rPr>
        <w:footnoteRef/>
      </w:r>
      <w:r>
        <w:t xml:space="preserve"> Применяется для договоров, заключаемых с организациями атомной отрасли, а также с внешним контрагентом (в случае достижения согласия с контрагентом).</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861123"/>
      <w:docPartObj>
        <w:docPartGallery w:val="Page Numbers (Top of Page)"/>
        <w:docPartUnique/>
      </w:docPartObj>
    </w:sdtPr>
    <w:sdtEndPr/>
    <w:sdtContent>
      <w:p w14:paraId="70D7BF15" w14:textId="77777777" w:rsidR="00AA6C26" w:rsidRDefault="00AA6C26">
        <w:pPr>
          <w:pStyle w:val="a4"/>
          <w:jc w:val="center"/>
        </w:pPr>
        <w:r>
          <w:fldChar w:fldCharType="begin"/>
        </w:r>
        <w:r>
          <w:instrText xml:space="preserve"> PAGE   \* MERGEFORMAT </w:instrText>
        </w:r>
        <w:r>
          <w:fldChar w:fldCharType="separate"/>
        </w:r>
        <w:r>
          <w:rPr>
            <w:noProof/>
          </w:rPr>
          <w:t>32</w:t>
        </w:r>
        <w:r>
          <w:rPr>
            <w:noProof/>
          </w:rPr>
          <w:fldChar w:fldCharType="end"/>
        </w:r>
      </w:p>
    </w:sdtContent>
  </w:sdt>
  <w:p w14:paraId="1FCA8E3A" w14:textId="77777777" w:rsidR="00AA6C26" w:rsidRDefault="00AA6C26" w:rsidP="008E4553">
    <w:pPr>
      <w:pStyle w:val="a4"/>
      <w:tabs>
        <w:tab w:val="clear" w:pos="4677"/>
        <w:tab w:val="clear" w:pos="9355"/>
        <w:tab w:val="left" w:pos="2355"/>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9AE51D" w14:textId="77777777" w:rsidR="00AA6C26" w:rsidRDefault="00AA6C26" w:rsidP="008E4553">
    <w:pPr>
      <w:pStyle w:val="a4"/>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A6B65"/>
    <w:multiLevelType w:val="multilevel"/>
    <w:tmpl w:val="82440380"/>
    <w:lvl w:ilvl="0">
      <w:start w:val="5"/>
      <w:numFmt w:val="decimal"/>
      <w:lvlText w:val="%1."/>
      <w:lvlJc w:val="left"/>
      <w:pPr>
        <w:ind w:left="3995" w:hanging="450"/>
      </w:pPr>
      <w:rPr>
        <w:rFonts w:hint="default"/>
        <w:b/>
      </w:rPr>
    </w:lvl>
    <w:lvl w:ilvl="1">
      <w:start w:val="1"/>
      <w:numFmt w:val="decimal"/>
      <w:lvlText w:val="%1.%2."/>
      <w:lvlJc w:val="left"/>
      <w:pPr>
        <w:ind w:left="2989" w:hanging="720"/>
      </w:pPr>
      <w:rPr>
        <w:rFonts w:hint="default"/>
        <w:b w:val="0"/>
      </w:rPr>
    </w:lvl>
    <w:lvl w:ilvl="2">
      <w:start w:val="1"/>
      <w:numFmt w:val="decimal"/>
      <w:lvlText w:val="%1.%2.%3."/>
      <w:lvlJc w:val="left"/>
      <w:pPr>
        <w:ind w:left="1288" w:hanging="720"/>
      </w:pPr>
      <w:rPr>
        <w:rFonts w:hint="default"/>
      </w:rPr>
    </w:lvl>
    <w:lvl w:ilvl="3">
      <w:start w:val="1"/>
      <w:numFmt w:val="decimal"/>
      <w:lvlText w:val="%1.%2.%3.%4."/>
      <w:lvlJc w:val="left"/>
      <w:pPr>
        <w:ind w:left="4365" w:hanging="1080"/>
      </w:pPr>
      <w:rPr>
        <w:rFonts w:hint="default"/>
      </w:rPr>
    </w:lvl>
    <w:lvl w:ilvl="4">
      <w:start w:val="1"/>
      <w:numFmt w:val="decimal"/>
      <w:lvlText w:val="%1.%2.%3.%4.%5."/>
      <w:lvlJc w:val="left"/>
      <w:pPr>
        <w:ind w:left="5074" w:hanging="1080"/>
      </w:pPr>
      <w:rPr>
        <w:rFonts w:hint="default"/>
      </w:rPr>
    </w:lvl>
    <w:lvl w:ilvl="5">
      <w:start w:val="1"/>
      <w:numFmt w:val="decimal"/>
      <w:lvlText w:val="%1.%2.%3.%4.%5.%6."/>
      <w:lvlJc w:val="left"/>
      <w:pPr>
        <w:ind w:left="6143" w:hanging="1440"/>
      </w:pPr>
      <w:rPr>
        <w:rFonts w:hint="default"/>
      </w:rPr>
    </w:lvl>
    <w:lvl w:ilvl="6">
      <w:start w:val="1"/>
      <w:numFmt w:val="decimal"/>
      <w:lvlText w:val="%1.%2.%3.%4.%5.%6.%7."/>
      <w:lvlJc w:val="left"/>
      <w:pPr>
        <w:ind w:left="7212" w:hanging="1800"/>
      </w:pPr>
      <w:rPr>
        <w:rFonts w:hint="default"/>
      </w:rPr>
    </w:lvl>
    <w:lvl w:ilvl="7">
      <w:start w:val="1"/>
      <w:numFmt w:val="decimal"/>
      <w:lvlText w:val="%1.%2.%3.%4.%5.%6.%7.%8."/>
      <w:lvlJc w:val="left"/>
      <w:pPr>
        <w:ind w:left="7921" w:hanging="1800"/>
      </w:pPr>
      <w:rPr>
        <w:rFonts w:hint="default"/>
      </w:rPr>
    </w:lvl>
    <w:lvl w:ilvl="8">
      <w:start w:val="1"/>
      <w:numFmt w:val="decimal"/>
      <w:lvlText w:val="%1.%2.%3.%4.%5.%6.%7.%8.%9."/>
      <w:lvlJc w:val="left"/>
      <w:pPr>
        <w:ind w:left="8990" w:hanging="2160"/>
      </w:pPr>
      <w:rPr>
        <w:rFonts w:hint="default"/>
      </w:rPr>
    </w:lvl>
  </w:abstractNum>
  <w:abstractNum w:abstractNumId="1">
    <w:nsid w:val="069F2E3E"/>
    <w:multiLevelType w:val="multilevel"/>
    <w:tmpl w:val="5AC22E08"/>
    <w:lvl w:ilvl="0">
      <w:start w:val="3"/>
      <w:numFmt w:val="decimal"/>
      <w:lvlText w:val="%1"/>
      <w:lvlJc w:val="left"/>
      <w:pPr>
        <w:ind w:left="375" w:hanging="375"/>
      </w:pPr>
      <w:rPr>
        <w:rFonts w:hint="default"/>
      </w:rPr>
    </w:lvl>
    <w:lvl w:ilvl="1">
      <w:start w:val="2"/>
      <w:numFmt w:val="decimal"/>
      <w:lvlText w:val="%1.%2"/>
      <w:lvlJc w:val="left"/>
      <w:pPr>
        <w:ind w:left="1226" w:hanging="375"/>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968" w:hanging="2160"/>
      </w:pPr>
      <w:rPr>
        <w:rFonts w:hint="default"/>
      </w:rPr>
    </w:lvl>
  </w:abstractNum>
  <w:abstractNum w:abstractNumId="2">
    <w:nsid w:val="07AA3BA5"/>
    <w:multiLevelType w:val="multilevel"/>
    <w:tmpl w:val="5E80EB2C"/>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nsid w:val="0AD25629"/>
    <w:multiLevelType w:val="multilevel"/>
    <w:tmpl w:val="31306C40"/>
    <w:lvl w:ilvl="0">
      <w:start w:val="3"/>
      <w:numFmt w:val="decimal"/>
      <w:lvlText w:val="%1."/>
      <w:lvlJc w:val="left"/>
      <w:pPr>
        <w:ind w:left="600" w:hanging="600"/>
      </w:pPr>
      <w:rPr>
        <w:rFonts w:hint="default"/>
      </w:rPr>
    </w:lvl>
    <w:lvl w:ilvl="1">
      <w:start w:val="12"/>
      <w:numFmt w:val="decimal"/>
      <w:lvlText w:val="%1.%2."/>
      <w:lvlJc w:val="left"/>
      <w:pPr>
        <w:ind w:left="754" w:hanging="720"/>
      </w:pPr>
      <w:rPr>
        <w:rFonts w:hint="default"/>
      </w:rPr>
    </w:lvl>
    <w:lvl w:ilvl="2">
      <w:start w:val="1"/>
      <w:numFmt w:val="decimal"/>
      <w:lvlText w:val="%1.%2.%3."/>
      <w:lvlJc w:val="left"/>
      <w:pPr>
        <w:ind w:left="788" w:hanging="720"/>
      </w:pPr>
      <w:rPr>
        <w:rFonts w:hint="default"/>
      </w:rPr>
    </w:lvl>
    <w:lvl w:ilvl="3">
      <w:start w:val="1"/>
      <w:numFmt w:val="decimal"/>
      <w:lvlText w:val="%1.%2.%3.%4."/>
      <w:lvlJc w:val="left"/>
      <w:pPr>
        <w:ind w:left="1182" w:hanging="1080"/>
      </w:pPr>
      <w:rPr>
        <w:rFonts w:hint="default"/>
      </w:rPr>
    </w:lvl>
    <w:lvl w:ilvl="4">
      <w:start w:val="1"/>
      <w:numFmt w:val="decimal"/>
      <w:lvlText w:val="%1.%2.%3.%4.%5."/>
      <w:lvlJc w:val="left"/>
      <w:pPr>
        <w:ind w:left="1216" w:hanging="1080"/>
      </w:pPr>
      <w:rPr>
        <w:rFonts w:hint="default"/>
      </w:rPr>
    </w:lvl>
    <w:lvl w:ilvl="5">
      <w:start w:val="1"/>
      <w:numFmt w:val="decimal"/>
      <w:lvlText w:val="%1.%2.%3.%4.%5.%6."/>
      <w:lvlJc w:val="left"/>
      <w:pPr>
        <w:ind w:left="1610" w:hanging="1440"/>
      </w:pPr>
      <w:rPr>
        <w:rFonts w:hint="default"/>
      </w:rPr>
    </w:lvl>
    <w:lvl w:ilvl="6">
      <w:start w:val="1"/>
      <w:numFmt w:val="decimal"/>
      <w:lvlText w:val="%1.%2.%3.%4.%5.%6.%7."/>
      <w:lvlJc w:val="left"/>
      <w:pPr>
        <w:ind w:left="2004" w:hanging="1800"/>
      </w:pPr>
      <w:rPr>
        <w:rFonts w:hint="default"/>
      </w:rPr>
    </w:lvl>
    <w:lvl w:ilvl="7">
      <w:start w:val="1"/>
      <w:numFmt w:val="decimal"/>
      <w:lvlText w:val="%1.%2.%3.%4.%5.%6.%7.%8."/>
      <w:lvlJc w:val="left"/>
      <w:pPr>
        <w:ind w:left="2038" w:hanging="1800"/>
      </w:pPr>
      <w:rPr>
        <w:rFonts w:hint="default"/>
      </w:rPr>
    </w:lvl>
    <w:lvl w:ilvl="8">
      <w:start w:val="1"/>
      <w:numFmt w:val="decimal"/>
      <w:lvlText w:val="%1.%2.%3.%4.%5.%6.%7.%8.%9."/>
      <w:lvlJc w:val="left"/>
      <w:pPr>
        <w:ind w:left="2432" w:hanging="2160"/>
      </w:pPr>
      <w:rPr>
        <w:rFonts w:hint="default"/>
      </w:rPr>
    </w:lvl>
  </w:abstractNum>
  <w:abstractNum w:abstractNumId="4">
    <w:nsid w:val="0E237484"/>
    <w:multiLevelType w:val="hybridMultilevel"/>
    <w:tmpl w:val="8ED4D682"/>
    <w:lvl w:ilvl="0" w:tplc="959E6EB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nsid w:val="10B075E8"/>
    <w:multiLevelType w:val="hybridMultilevel"/>
    <w:tmpl w:val="3356EECA"/>
    <w:lvl w:ilvl="0" w:tplc="FFFFFFFF">
      <w:start w:val="1"/>
      <w:numFmt w:val="bullet"/>
      <w:lvlText w:val="-"/>
      <w:lvlJc w:val="left"/>
      <w:pPr>
        <w:tabs>
          <w:tab w:val="num" w:pos="473"/>
        </w:tabs>
        <w:ind w:left="473" w:hanging="113"/>
      </w:pPr>
      <w:rPr>
        <w:rFonts w:ascii="Times New Roman" w:hAnsi="Times New Roman" w:cs="Times New Roman" w:hint="default"/>
      </w:rPr>
    </w:lvl>
    <w:lvl w:ilvl="1" w:tplc="FFFFFFFF" w:tentative="1">
      <w:start w:val="1"/>
      <w:numFmt w:val="bullet"/>
      <w:lvlText w:val="o"/>
      <w:lvlJc w:val="left"/>
      <w:pPr>
        <w:tabs>
          <w:tab w:val="num" w:pos="1800"/>
        </w:tabs>
        <w:ind w:left="1800" w:hanging="360"/>
      </w:pPr>
      <w:rPr>
        <w:rFonts w:ascii="Courier New" w:hAnsi="Courier New" w:cs="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cs="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cs="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6">
    <w:nsid w:val="135672C0"/>
    <w:multiLevelType w:val="multilevel"/>
    <w:tmpl w:val="DE6EBB74"/>
    <w:lvl w:ilvl="0">
      <w:start w:val="10"/>
      <w:numFmt w:val="decimal"/>
      <w:lvlText w:val="%1."/>
      <w:lvlJc w:val="left"/>
      <w:pPr>
        <w:ind w:left="480" w:hanging="480"/>
      </w:pPr>
    </w:lvl>
    <w:lvl w:ilvl="1">
      <w:start w:val="3"/>
      <w:numFmt w:val="decimal"/>
      <w:lvlText w:val="%1.%2."/>
      <w:lvlJc w:val="left"/>
      <w:pPr>
        <w:ind w:left="480" w:hanging="48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7">
    <w:nsid w:val="15CF63C6"/>
    <w:multiLevelType w:val="hybridMultilevel"/>
    <w:tmpl w:val="F33CFDEE"/>
    <w:lvl w:ilvl="0" w:tplc="69542C86">
      <w:start w:val="1"/>
      <w:numFmt w:val="bullet"/>
      <w:lvlText w:val="-"/>
      <w:lvlJc w:val="left"/>
      <w:pPr>
        <w:tabs>
          <w:tab w:val="num" w:pos="833"/>
        </w:tabs>
        <w:ind w:left="833" w:hanging="113"/>
      </w:pPr>
      <w:rPr>
        <w:rFonts w:ascii="Times New Roman" w:hAnsi="Times New Roman" w:cs="Times New Roman" w:hint="default"/>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8">
    <w:nsid w:val="19185E4B"/>
    <w:multiLevelType w:val="hybridMultilevel"/>
    <w:tmpl w:val="14C66890"/>
    <w:lvl w:ilvl="0" w:tplc="431A8E42">
      <w:start w:val="1"/>
      <w:numFmt w:val="decimal"/>
      <w:lvlText w:val="%1."/>
      <w:lvlJc w:val="left"/>
      <w:pPr>
        <w:ind w:left="643" w:hanging="360"/>
      </w:pPr>
      <w:rPr>
        <w:rFonts w:hint="default"/>
      </w:r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9">
    <w:nsid w:val="1B0B39E1"/>
    <w:multiLevelType w:val="multilevel"/>
    <w:tmpl w:val="AD9EFC68"/>
    <w:lvl w:ilvl="0">
      <w:start w:val="1"/>
      <w:numFmt w:val="decimal"/>
      <w:lvlText w:val="4.%1."/>
      <w:lvlJc w:val="left"/>
      <w:pPr>
        <w:tabs>
          <w:tab w:val="num" w:pos="1070"/>
        </w:tabs>
        <w:ind w:left="1070" w:hanging="360"/>
      </w:pPr>
      <w:rPr>
        <w:rFonts w:hint="default"/>
        <w:color w:val="FF0000"/>
      </w:rPr>
    </w:lvl>
    <w:lvl w:ilvl="1">
      <w:start w:val="1"/>
      <w:numFmt w:val="decimal"/>
      <w:lvlText w:val="%1.%2."/>
      <w:lvlJc w:val="left"/>
      <w:pPr>
        <w:tabs>
          <w:tab w:val="num" w:pos="1790"/>
        </w:tabs>
        <w:ind w:left="1502" w:hanging="432"/>
      </w:pPr>
      <w:rPr>
        <w:rFonts w:hint="default"/>
      </w:rPr>
    </w:lvl>
    <w:lvl w:ilvl="2">
      <w:start w:val="1"/>
      <w:numFmt w:val="decimal"/>
      <w:lvlText w:val="5.%3."/>
      <w:lvlJc w:val="left"/>
      <w:pPr>
        <w:tabs>
          <w:tab w:val="num" w:pos="2150"/>
        </w:tabs>
        <w:ind w:left="1934" w:hanging="504"/>
      </w:pPr>
      <w:rPr>
        <w:rFonts w:hint="default"/>
      </w:rPr>
    </w:lvl>
    <w:lvl w:ilvl="3">
      <w:start w:val="1"/>
      <w:numFmt w:val="decimal"/>
      <w:lvlText w:val="%1.%3.%4."/>
      <w:lvlJc w:val="left"/>
      <w:pPr>
        <w:tabs>
          <w:tab w:val="num" w:pos="2870"/>
        </w:tabs>
        <w:ind w:left="2438" w:hanging="648"/>
      </w:pPr>
      <w:rPr>
        <w:rFonts w:hint="default"/>
      </w:rPr>
    </w:lvl>
    <w:lvl w:ilvl="4">
      <w:start w:val="1"/>
      <w:numFmt w:val="decimal"/>
      <w:lvlText w:val="%1.%2.%3.%4.%5."/>
      <w:lvlJc w:val="left"/>
      <w:pPr>
        <w:tabs>
          <w:tab w:val="num" w:pos="3230"/>
        </w:tabs>
        <w:ind w:left="2942" w:hanging="792"/>
      </w:pPr>
      <w:rPr>
        <w:rFonts w:hint="default"/>
      </w:rPr>
    </w:lvl>
    <w:lvl w:ilvl="5">
      <w:start w:val="1"/>
      <w:numFmt w:val="decimal"/>
      <w:lvlText w:val="%1.%2.%3.%4.%5.%6."/>
      <w:lvlJc w:val="left"/>
      <w:pPr>
        <w:tabs>
          <w:tab w:val="num" w:pos="3950"/>
        </w:tabs>
        <w:ind w:left="3446" w:hanging="936"/>
      </w:pPr>
      <w:rPr>
        <w:rFonts w:hint="default"/>
      </w:rPr>
    </w:lvl>
    <w:lvl w:ilvl="6">
      <w:start w:val="1"/>
      <w:numFmt w:val="decimal"/>
      <w:lvlText w:val="%1.%2.%3.%4.%5.%6.%7."/>
      <w:lvlJc w:val="left"/>
      <w:pPr>
        <w:tabs>
          <w:tab w:val="num" w:pos="4670"/>
        </w:tabs>
        <w:ind w:left="3950" w:hanging="1080"/>
      </w:pPr>
      <w:rPr>
        <w:rFonts w:hint="default"/>
      </w:rPr>
    </w:lvl>
    <w:lvl w:ilvl="7">
      <w:start w:val="1"/>
      <w:numFmt w:val="decimal"/>
      <w:lvlText w:val="%1.%2.%3.%4.%5.%6.%7.%8."/>
      <w:lvlJc w:val="left"/>
      <w:pPr>
        <w:tabs>
          <w:tab w:val="num" w:pos="5030"/>
        </w:tabs>
        <w:ind w:left="4454" w:hanging="1224"/>
      </w:pPr>
      <w:rPr>
        <w:rFonts w:hint="default"/>
      </w:rPr>
    </w:lvl>
    <w:lvl w:ilvl="8">
      <w:start w:val="1"/>
      <w:numFmt w:val="decimal"/>
      <w:lvlText w:val="%1.%2.%3.%4.%5.%6.%7.%8.%9."/>
      <w:lvlJc w:val="left"/>
      <w:pPr>
        <w:tabs>
          <w:tab w:val="num" w:pos="5750"/>
        </w:tabs>
        <w:ind w:left="5030" w:hanging="1440"/>
      </w:pPr>
      <w:rPr>
        <w:rFonts w:hint="default"/>
      </w:rPr>
    </w:lvl>
  </w:abstractNum>
  <w:abstractNum w:abstractNumId="10">
    <w:nsid w:val="20F51658"/>
    <w:multiLevelType w:val="multilevel"/>
    <w:tmpl w:val="CD68C8DC"/>
    <w:lvl w:ilvl="0">
      <w:start w:val="3"/>
      <w:numFmt w:val="decimal"/>
      <w:lvlText w:val="%1."/>
      <w:lvlJc w:val="left"/>
      <w:pPr>
        <w:ind w:left="600" w:hanging="600"/>
      </w:pPr>
      <w:rPr>
        <w:rFonts w:hint="default"/>
        <w:lang w:val="ru-RU"/>
      </w:rPr>
    </w:lvl>
    <w:lvl w:ilvl="1">
      <w:start w:val="11"/>
      <w:numFmt w:val="decimal"/>
      <w:lvlText w:val="%1.%2."/>
      <w:lvlJc w:val="left"/>
      <w:pPr>
        <w:ind w:left="754" w:hanging="720"/>
      </w:pPr>
      <w:rPr>
        <w:rFonts w:hint="default"/>
      </w:rPr>
    </w:lvl>
    <w:lvl w:ilvl="2">
      <w:start w:val="1"/>
      <w:numFmt w:val="decimal"/>
      <w:lvlText w:val="%1.%2.%3."/>
      <w:lvlJc w:val="left"/>
      <w:pPr>
        <w:ind w:left="788" w:hanging="720"/>
      </w:pPr>
      <w:rPr>
        <w:rFonts w:hint="default"/>
      </w:rPr>
    </w:lvl>
    <w:lvl w:ilvl="3">
      <w:start w:val="1"/>
      <w:numFmt w:val="decimal"/>
      <w:lvlText w:val="%1.%2.%3.%4."/>
      <w:lvlJc w:val="left"/>
      <w:pPr>
        <w:ind w:left="1182" w:hanging="1080"/>
      </w:pPr>
      <w:rPr>
        <w:rFonts w:hint="default"/>
      </w:rPr>
    </w:lvl>
    <w:lvl w:ilvl="4">
      <w:start w:val="1"/>
      <w:numFmt w:val="decimal"/>
      <w:lvlText w:val="%1.%2.%3.%4.%5."/>
      <w:lvlJc w:val="left"/>
      <w:pPr>
        <w:ind w:left="1216" w:hanging="1080"/>
      </w:pPr>
      <w:rPr>
        <w:rFonts w:hint="default"/>
      </w:rPr>
    </w:lvl>
    <w:lvl w:ilvl="5">
      <w:start w:val="1"/>
      <w:numFmt w:val="decimal"/>
      <w:lvlText w:val="%1.%2.%3.%4.%5.%6."/>
      <w:lvlJc w:val="left"/>
      <w:pPr>
        <w:ind w:left="1610" w:hanging="1440"/>
      </w:pPr>
      <w:rPr>
        <w:rFonts w:hint="default"/>
      </w:rPr>
    </w:lvl>
    <w:lvl w:ilvl="6">
      <w:start w:val="1"/>
      <w:numFmt w:val="decimal"/>
      <w:lvlText w:val="%1.%2.%3.%4.%5.%6.%7."/>
      <w:lvlJc w:val="left"/>
      <w:pPr>
        <w:ind w:left="2004" w:hanging="1800"/>
      </w:pPr>
      <w:rPr>
        <w:rFonts w:hint="default"/>
      </w:rPr>
    </w:lvl>
    <w:lvl w:ilvl="7">
      <w:start w:val="1"/>
      <w:numFmt w:val="decimal"/>
      <w:lvlText w:val="%1.%2.%3.%4.%5.%6.%7.%8."/>
      <w:lvlJc w:val="left"/>
      <w:pPr>
        <w:ind w:left="2038" w:hanging="1800"/>
      </w:pPr>
      <w:rPr>
        <w:rFonts w:hint="default"/>
      </w:rPr>
    </w:lvl>
    <w:lvl w:ilvl="8">
      <w:start w:val="1"/>
      <w:numFmt w:val="decimal"/>
      <w:lvlText w:val="%1.%2.%3.%4.%5.%6.%7.%8.%9."/>
      <w:lvlJc w:val="left"/>
      <w:pPr>
        <w:ind w:left="2432" w:hanging="2160"/>
      </w:pPr>
      <w:rPr>
        <w:rFonts w:hint="default"/>
      </w:rPr>
    </w:lvl>
  </w:abstractNum>
  <w:abstractNum w:abstractNumId="11">
    <w:nsid w:val="21C078CF"/>
    <w:multiLevelType w:val="multilevel"/>
    <w:tmpl w:val="2DF20F2E"/>
    <w:lvl w:ilvl="0">
      <w:start w:val="1"/>
      <w:numFmt w:val="decimal"/>
      <w:lvlText w:val="%1."/>
      <w:lvlJc w:val="left"/>
      <w:pPr>
        <w:ind w:left="360" w:hanging="360"/>
      </w:pPr>
      <w:rPr>
        <w:rFonts w:cs="Times New Roman" w:hint="default"/>
      </w:rPr>
    </w:lvl>
    <w:lvl w:ilvl="1">
      <w:start w:val="1"/>
      <w:numFmt w:val="decimal"/>
      <w:isLgl/>
      <w:lvlText w:val="%1.%2."/>
      <w:lvlJc w:val="left"/>
      <w:pPr>
        <w:ind w:left="906" w:hanging="480"/>
      </w:pPr>
      <w:rPr>
        <w:rFonts w:hint="default"/>
        <w:b w:val="0"/>
        <w:i w:val="0"/>
      </w:rPr>
    </w:lvl>
    <w:lvl w:ilvl="2">
      <w:start w:val="1"/>
      <w:numFmt w:val="decimal"/>
      <w:isLgl/>
      <w:lvlText w:val="%1.%2.%3."/>
      <w:lvlJc w:val="left"/>
      <w:pPr>
        <w:ind w:left="1003" w:hanging="720"/>
      </w:pPr>
      <w:rPr>
        <w:rFonts w:hint="default"/>
      </w:rPr>
    </w:lvl>
    <w:lvl w:ilvl="3">
      <w:start w:val="1"/>
      <w:numFmt w:val="decimal"/>
      <w:isLgl/>
      <w:lvlText w:val="%1.%2.%3.%4."/>
      <w:lvlJc w:val="left"/>
      <w:pPr>
        <w:ind w:left="1003" w:hanging="720"/>
      </w:pPr>
      <w:rPr>
        <w:rFonts w:hint="default"/>
      </w:rPr>
    </w:lvl>
    <w:lvl w:ilvl="4">
      <w:start w:val="1"/>
      <w:numFmt w:val="decimal"/>
      <w:isLgl/>
      <w:lvlText w:val="%1.%2.%3.%4.%5."/>
      <w:lvlJc w:val="left"/>
      <w:pPr>
        <w:ind w:left="1363" w:hanging="1080"/>
      </w:pPr>
      <w:rPr>
        <w:rFonts w:hint="default"/>
      </w:rPr>
    </w:lvl>
    <w:lvl w:ilvl="5">
      <w:start w:val="1"/>
      <w:numFmt w:val="decimal"/>
      <w:isLgl/>
      <w:lvlText w:val="%1.%2.%3.%4.%5.%6."/>
      <w:lvlJc w:val="left"/>
      <w:pPr>
        <w:ind w:left="1363" w:hanging="1080"/>
      </w:pPr>
      <w:rPr>
        <w:rFonts w:hint="default"/>
      </w:rPr>
    </w:lvl>
    <w:lvl w:ilvl="6">
      <w:start w:val="1"/>
      <w:numFmt w:val="decimal"/>
      <w:isLgl/>
      <w:lvlText w:val="%1.%2.%3.%4.%5.%6.%7."/>
      <w:lvlJc w:val="left"/>
      <w:pPr>
        <w:ind w:left="1723" w:hanging="1440"/>
      </w:pPr>
      <w:rPr>
        <w:rFonts w:hint="default"/>
      </w:rPr>
    </w:lvl>
    <w:lvl w:ilvl="7">
      <w:start w:val="1"/>
      <w:numFmt w:val="decimal"/>
      <w:isLgl/>
      <w:lvlText w:val="%1.%2.%3.%4.%5.%6.%7.%8."/>
      <w:lvlJc w:val="left"/>
      <w:pPr>
        <w:ind w:left="1723" w:hanging="1440"/>
      </w:pPr>
      <w:rPr>
        <w:rFonts w:hint="default"/>
      </w:rPr>
    </w:lvl>
    <w:lvl w:ilvl="8">
      <w:start w:val="1"/>
      <w:numFmt w:val="decimal"/>
      <w:isLgl/>
      <w:lvlText w:val="%1.%2.%3.%4.%5.%6.%7.%8.%9."/>
      <w:lvlJc w:val="left"/>
      <w:pPr>
        <w:ind w:left="2083" w:hanging="1800"/>
      </w:pPr>
      <w:rPr>
        <w:rFonts w:hint="default"/>
      </w:rPr>
    </w:lvl>
  </w:abstractNum>
  <w:abstractNum w:abstractNumId="12">
    <w:nsid w:val="277C7744"/>
    <w:multiLevelType w:val="multilevel"/>
    <w:tmpl w:val="506A43DA"/>
    <w:lvl w:ilvl="0">
      <w:start w:val="3"/>
      <w:numFmt w:val="decimal"/>
      <w:lvlText w:val="%1."/>
      <w:lvlJc w:val="left"/>
      <w:pPr>
        <w:ind w:left="675" w:hanging="675"/>
      </w:pPr>
      <w:rPr>
        <w:rFonts w:hint="default"/>
      </w:rPr>
    </w:lvl>
    <w:lvl w:ilvl="1">
      <w:start w:val="1"/>
      <w:numFmt w:val="decimal"/>
      <w:lvlText w:val="%1.%2."/>
      <w:lvlJc w:val="left"/>
      <w:pPr>
        <w:ind w:left="1358" w:hanging="720"/>
      </w:pPr>
      <w:rPr>
        <w:rFonts w:hint="default"/>
      </w:rPr>
    </w:lvl>
    <w:lvl w:ilvl="2">
      <w:start w:val="1"/>
      <w:numFmt w:val="decimal"/>
      <w:lvlText w:val="%1.%2.%3."/>
      <w:lvlJc w:val="left"/>
      <w:pPr>
        <w:ind w:left="1571" w:hanging="720"/>
      </w:pPr>
      <w:rPr>
        <w:rFonts w:hint="default"/>
        <w:color w:val="auto"/>
        <w:sz w:val="28"/>
        <w:szCs w:val="28"/>
      </w:rPr>
    </w:lvl>
    <w:lvl w:ilvl="3">
      <w:start w:val="1"/>
      <w:numFmt w:val="decimal"/>
      <w:lvlText w:val="%1.%2.%3.%4."/>
      <w:lvlJc w:val="left"/>
      <w:pPr>
        <w:ind w:left="2994" w:hanging="1080"/>
      </w:pPr>
      <w:rPr>
        <w:rFonts w:hint="default"/>
      </w:rPr>
    </w:lvl>
    <w:lvl w:ilvl="4">
      <w:start w:val="1"/>
      <w:numFmt w:val="decimal"/>
      <w:lvlText w:val="%1.%2.%3.%4.%5."/>
      <w:lvlJc w:val="left"/>
      <w:pPr>
        <w:ind w:left="3632" w:hanging="1080"/>
      </w:pPr>
      <w:rPr>
        <w:rFonts w:hint="default"/>
      </w:rPr>
    </w:lvl>
    <w:lvl w:ilvl="5">
      <w:start w:val="1"/>
      <w:numFmt w:val="decimal"/>
      <w:lvlText w:val="%1.%2.%3.%4.%5.%6."/>
      <w:lvlJc w:val="left"/>
      <w:pPr>
        <w:ind w:left="4630" w:hanging="1440"/>
      </w:pPr>
      <w:rPr>
        <w:rFonts w:hint="default"/>
      </w:rPr>
    </w:lvl>
    <w:lvl w:ilvl="6">
      <w:start w:val="1"/>
      <w:numFmt w:val="decimal"/>
      <w:lvlText w:val="%1.%2.%3.%4.%5.%6.%7."/>
      <w:lvlJc w:val="left"/>
      <w:pPr>
        <w:ind w:left="5628" w:hanging="1800"/>
      </w:pPr>
      <w:rPr>
        <w:rFonts w:hint="default"/>
      </w:rPr>
    </w:lvl>
    <w:lvl w:ilvl="7">
      <w:start w:val="1"/>
      <w:numFmt w:val="decimal"/>
      <w:lvlText w:val="%1.%2.%3.%4.%5.%6.%7.%8."/>
      <w:lvlJc w:val="left"/>
      <w:pPr>
        <w:ind w:left="6266" w:hanging="1800"/>
      </w:pPr>
      <w:rPr>
        <w:rFonts w:hint="default"/>
      </w:rPr>
    </w:lvl>
    <w:lvl w:ilvl="8">
      <w:start w:val="1"/>
      <w:numFmt w:val="decimal"/>
      <w:lvlText w:val="%1.%2.%3.%4.%5.%6.%7.%8.%9."/>
      <w:lvlJc w:val="left"/>
      <w:pPr>
        <w:ind w:left="7264" w:hanging="2160"/>
      </w:pPr>
      <w:rPr>
        <w:rFonts w:hint="default"/>
      </w:rPr>
    </w:lvl>
  </w:abstractNum>
  <w:abstractNum w:abstractNumId="13">
    <w:nsid w:val="27FF0900"/>
    <w:multiLevelType w:val="multilevel"/>
    <w:tmpl w:val="AA4231E0"/>
    <w:lvl w:ilvl="0">
      <w:start w:val="1"/>
      <w:numFmt w:val="decimal"/>
      <w:lvlText w:val="%1."/>
      <w:lvlJc w:val="left"/>
      <w:pPr>
        <w:ind w:left="525" w:hanging="525"/>
      </w:pPr>
      <w:rPr>
        <w:rFonts w:hint="default"/>
        <w:color w:val="000000"/>
      </w:rPr>
    </w:lvl>
    <w:lvl w:ilvl="1">
      <w:start w:val="1"/>
      <w:numFmt w:val="decimal"/>
      <w:lvlText w:val="%1.%2."/>
      <w:lvlJc w:val="left"/>
      <w:pPr>
        <w:ind w:left="720" w:hanging="720"/>
      </w:pPr>
      <w:rPr>
        <w:rFonts w:hint="default"/>
        <w:color w:val="000000"/>
      </w:rPr>
    </w:lvl>
    <w:lvl w:ilvl="2">
      <w:start w:val="1"/>
      <w:numFmt w:val="decimal"/>
      <w:lvlText w:val="%1.%2.%3."/>
      <w:lvlJc w:val="left"/>
      <w:pPr>
        <w:ind w:left="720" w:hanging="720"/>
      </w:pPr>
      <w:rPr>
        <w:rFonts w:hint="default"/>
        <w:color w:val="000000"/>
      </w:rPr>
    </w:lvl>
    <w:lvl w:ilvl="3">
      <w:start w:val="1"/>
      <w:numFmt w:val="decimal"/>
      <w:lvlText w:val="%1.%2.%3.%4."/>
      <w:lvlJc w:val="left"/>
      <w:pPr>
        <w:ind w:left="1080" w:hanging="108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440" w:hanging="1440"/>
      </w:pPr>
      <w:rPr>
        <w:rFonts w:hint="default"/>
        <w:color w:val="000000"/>
      </w:rPr>
    </w:lvl>
    <w:lvl w:ilvl="6">
      <w:start w:val="1"/>
      <w:numFmt w:val="decimal"/>
      <w:lvlText w:val="%1.%2.%3.%4.%5.%6.%7."/>
      <w:lvlJc w:val="left"/>
      <w:pPr>
        <w:ind w:left="1800" w:hanging="1800"/>
      </w:pPr>
      <w:rPr>
        <w:rFonts w:hint="default"/>
        <w:color w:val="000000"/>
      </w:rPr>
    </w:lvl>
    <w:lvl w:ilvl="7">
      <w:start w:val="1"/>
      <w:numFmt w:val="decimal"/>
      <w:lvlText w:val="%1.%2.%3.%4.%5.%6.%7.%8."/>
      <w:lvlJc w:val="left"/>
      <w:pPr>
        <w:ind w:left="1800" w:hanging="1800"/>
      </w:pPr>
      <w:rPr>
        <w:rFonts w:hint="default"/>
        <w:color w:val="000000"/>
      </w:rPr>
    </w:lvl>
    <w:lvl w:ilvl="8">
      <w:start w:val="1"/>
      <w:numFmt w:val="decimal"/>
      <w:lvlText w:val="%1.%2.%3.%4.%5.%6.%7.%8.%9."/>
      <w:lvlJc w:val="left"/>
      <w:pPr>
        <w:ind w:left="2160" w:hanging="2160"/>
      </w:pPr>
      <w:rPr>
        <w:rFonts w:hint="default"/>
        <w:color w:val="000000"/>
      </w:rPr>
    </w:lvl>
  </w:abstractNum>
  <w:abstractNum w:abstractNumId="14">
    <w:nsid w:val="30AF559F"/>
    <w:multiLevelType w:val="hybridMultilevel"/>
    <w:tmpl w:val="8DE05670"/>
    <w:lvl w:ilvl="0" w:tplc="822E9B98">
      <w:start w:val="1"/>
      <w:numFmt w:val="decimal"/>
      <w:lvlText w:val="%1)"/>
      <w:lvlJc w:val="left"/>
      <w:pPr>
        <w:ind w:left="1114" w:hanging="405"/>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nsid w:val="31BF2CC5"/>
    <w:multiLevelType w:val="multilevel"/>
    <w:tmpl w:val="5A1417FE"/>
    <w:lvl w:ilvl="0">
      <w:start w:val="1"/>
      <w:numFmt w:val="decimal"/>
      <w:lvlText w:val="%1."/>
      <w:lvlJc w:val="left"/>
      <w:pPr>
        <w:ind w:left="450" w:hanging="450"/>
      </w:pPr>
      <w:rPr>
        <w:rFonts w:hint="default"/>
        <w:u w:val="none"/>
      </w:rPr>
    </w:lvl>
    <w:lvl w:ilvl="1">
      <w:start w:val="1"/>
      <w:numFmt w:val="decimal"/>
      <w:lvlText w:val="%1.%2."/>
      <w:lvlJc w:val="left"/>
      <w:pPr>
        <w:ind w:left="1440" w:hanging="720"/>
      </w:pPr>
      <w:rPr>
        <w:rFonts w:hint="default"/>
        <w:i w:val="0"/>
        <w:color w:val="auto"/>
        <w:sz w:val="28"/>
        <w:szCs w:val="28"/>
        <w:u w:val="none"/>
      </w:rPr>
    </w:lvl>
    <w:lvl w:ilvl="2">
      <w:start w:val="1"/>
      <w:numFmt w:val="decimal"/>
      <w:lvlText w:val="3.1.%3"/>
      <w:lvlJc w:val="right"/>
      <w:pPr>
        <w:ind w:left="2160" w:hanging="720"/>
      </w:pPr>
      <w:rPr>
        <w:rFonts w:hint="default"/>
        <w:color w:val="auto"/>
        <w:sz w:val="28"/>
        <w:szCs w:val="28"/>
        <w:u w:val="none"/>
      </w:rPr>
    </w:lvl>
    <w:lvl w:ilvl="3">
      <w:start w:val="1"/>
      <w:numFmt w:val="decimal"/>
      <w:lvlText w:val="%1.%2.%3.%4."/>
      <w:lvlJc w:val="left"/>
      <w:pPr>
        <w:ind w:left="3240" w:hanging="1080"/>
      </w:pPr>
      <w:rPr>
        <w:rFonts w:hint="default"/>
        <w:u w:val="none"/>
      </w:rPr>
    </w:lvl>
    <w:lvl w:ilvl="4">
      <w:start w:val="1"/>
      <w:numFmt w:val="decimal"/>
      <w:lvlText w:val="%1.%2.%3.%4.%5."/>
      <w:lvlJc w:val="left"/>
      <w:pPr>
        <w:ind w:left="3960" w:hanging="1080"/>
      </w:pPr>
      <w:rPr>
        <w:rFonts w:hint="default"/>
        <w:u w:val="none"/>
      </w:rPr>
    </w:lvl>
    <w:lvl w:ilvl="5">
      <w:start w:val="1"/>
      <w:numFmt w:val="decimal"/>
      <w:lvlText w:val="%1.%2.%3.%4.%5.%6."/>
      <w:lvlJc w:val="left"/>
      <w:pPr>
        <w:ind w:left="5040" w:hanging="1440"/>
      </w:pPr>
      <w:rPr>
        <w:rFonts w:hint="default"/>
        <w:u w:val="none"/>
      </w:rPr>
    </w:lvl>
    <w:lvl w:ilvl="6">
      <w:start w:val="1"/>
      <w:numFmt w:val="decimal"/>
      <w:lvlText w:val="%1.%2.%3.%4.%5.%6.%7."/>
      <w:lvlJc w:val="left"/>
      <w:pPr>
        <w:ind w:left="6120" w:hanging="1800"/>
      </w:pPr>
      <w:rPr>
        <w:rFonts w:hint="default"/>
        <w:u w:val="none"/>
      </w:rPr>
    </w:lvl>
    <w:lvl w:ilvl="7">
      <w:start w:val="1"/>
      <w:numFmt w:val="decimal"/>
      <w:lvlText w:val="%1.%2.%3.%4.%5.%6.%7.%8."/>
      <w:lvlJc w:val="left"/>
      <w:pPr>
        <w:ind w:left="6840" w:hanging="1800"/>
      </w:pPr>
      <w:rPr>
        <w:rFonts w:hint="default"/>
        <w:u w:val="none"/>
      </w:rPr>
    </w:lvl>
    <w:lvl w:ilvl="8">
      <w:start w:val="1"/>
      <w:numFmt w:val="decimal"/>
      <w:lvlText w:val="%1.%2.%3.%4.%5.%6.%7.%8.%9."/>
      <w:lvlJc w:val="left"/>
      <w:pPr>
        <w:ind w:left="7920" w:hanging="2160"/>
      </w:pPr>
      <w:rPr>
        <w:rFonts w:hint="default"/>
        <w:u w:val="none"/>
      </w:rPr>
    </w:lvl>
  </w:abstractNum>
  <w:abstractNum w:abstractNumId="16">
    <w:nsid w:val="38637848"/>
    <w:multiLevelType w:val="hybridMultilevel"/>
    <w:tmpl w:val="599C4FBC"/>
    <w:lvl w:ilvl="0" w:tplc="959E6EB8">
      <w:start w:val="1"/>
      <w:numFmt w:val="bullet"/>
      <w:lvlText w:val=""/>
      <w:lvlJc w:val="left"/>
      <w:pPr>
        <w:ind w:left="1070" w:hanging="360"/>
      </w:pPr>
      <w:rPr>
        <w:rFonts w:ascii="Symbol" w:hAnsi="Symbol"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nsid w:val="3E174569"/>
    <w:multiLevelType w:val="multilevel"/>
    <w:tmpl w:val="1CC65542"/>
    <w:lvl w:ilvl="0">
      <w:start w:val="6"/>
      <w:numFmt w:val="decimal"/>
      <w:lvlText w:val="%1"/>
      <w:lvlJc w:val="left"/>
      <w:pPr>
        <w:ind w:left="375" w:hanging="375"/>
      </w:pPr>
      <w:rPr>
        <w:rFonts w:hint="default"/>
      </w:rPr>
    </w:lvl>
    <w:lvl w:ilvl="1">
      <w:start w:val="5"/>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8">
    <w:nsid w:val="3E4A586B"/>
    <w:multiLevelType w:val="multilevel"/>
    <w:tmpl w:val="7BA88228"/>
    <w:lvl w:ilvl="0">
      <w:start w:val="4"/>
      <w:numFmt w:val="decimal"/>
      <w:lvlText w:val="%1"/>
      <w:lvlJc w:val="left"/>
      <w:pPr>
        <w:ind w:left="660" w:hanging="660"/>
      </w:pPr>
      <w:rPr>
        <w:rFonts w:hint="default"/>
      </w:rPr>
    </w:lvl>
    <w:lvl w:ilvl="1">
      <w:start w:val="13"/>
      <w:numFmt w:val="decimal"/>
      <w:lvlText w:val="%1.%2"/>
      <w:lvlJc w:val="left"/>
      <w:pPr>
        <w:ind w:left="1416" w:hanging="660"/>
      </w:pPr>
      <w:rPr>
        <w:rFonts w:hint="default"/>
      </w:rPr>
    </w:lvl>
    <w:lvl w:ilvl="2">
      <w:start w:val="1"/>
      <w:numFmt w:val="decimal"/>
      <w:lvlText w:val="%3)"/>
      <w:lvlJc w:val="left"/>
      <w:pPr>
        <w:ind w:left="2232" w:hanging="720"/>
      </w:pPr>
      <w:rPr>
        <w:rFonts w:hint="default"/>
      </w:rPr>
    </w:lvl>
    <w:lvl w:ilvl="3">
      <w:start w:val="1"/>
      <w:numFmt w:val="decimal"/>
      <w:lvlText w:val="%1.%2.%3.%4"/>
      <w:lvlJc w:val="left"/>
      <w:pPr>
        <w:ind w:left="3348" w:hanging="1080"/>
      </w:pPr>
      <w:rPr>
        <w:rFonts w:hint="default"/>
      </w:rPr>
    </w:lvl>
    <w:lvl w:ilvl="4">
      <w:start w:val="1"/>
      <w:numFmt w:val="decimal"/>
      <w:lvlText w:val="%1.%2.%3.%4.%5"/>
      <w:lvlJc w:val="left"/>
      <w:pPr>
        <w:ind w:left="4104" w:hanging="1080"/>
      </w:pPr>
      <w:rPr>
        <w:rFonts w:hint="default"/>
      </w:rPr>
    </w:lvl>
    <w:lvl w:ilvl="5">
      <w:start w:val="1"/>
      <w:numFmt w:val="decimal"/>
      <w:lvlText w:val="%1.%2.%3.%4.%5.%6"/>
      <w:lvlJc w:val="left"/>
      <w:pPr>
        <w:ind w:left="5220" w:hanging="1440"/>
      </w:pPr>
      <w:rPr>
        <w:rFonts w:hint="default"/>
      </w:rPr>
    </w:lvl>
    <w:lvl w:ilvl="6">
      <w:start w:val="1"/>
      <w:numFmt w:val="decimal"/>
      <w:lvlText w:val="%1.%2.%3.%4.%5.%6.%7"/>
      <w:lvlJc w:val="left"/>
      <w:pPr>
        <w:ind w:left="5976" w:hanging="1440"/>
      </w:pPr>
      <w:rPr>
        <w:rFonts w:hint="default"/>
      </w:rPr>
    </w:lvl>
    <w:lvl w:ilvl="7">
      <w:start w:val="1"/>
      <w:numFmt w:val="decimal"/>
      <w:lvlText w:val="%1.%2.%3.%4.%5.%6.%7.%8"/>
      <w:lvlJc w:val="left"/>
      <w:pPr>
        <w:ind w:left="7092" w:hanging="1800"/>
      </w:pPr>
      <w:rPr>
        <w:rFonts w:hint="default"/>
      </w:rPr>
    </w:lvl>
    <w:lvl w:ilvl="8">
      <w:start w:val="1"/>
      <w:numFmt w:val="decimal"/>
      <w:lvlText w:val="%1.%2.%3.%4.%5.%6.%7.%8.%9"/>
      <w:lvlJc w:val="left"/>
      <w:pPr>
        <w:ind w:left="7848" w:hanging="1800"/>
      </w:pPr>
      <w:rPr>
        <w:rFonts w:hint="default"/>
      </w:rPr>
    </w:lvl>
  </w:abstractNum>
  <w:abstractNum w:abstractNumId="19">
    <w:nsid w:val="414F34FD"/>
    <w:multiLevelType w:val="singleLevel"/>
    <w:tmpl w:val="3B3CEDBC"/>
    <w:lvl w:ilvl="0">
      <w:start w:val="1"/>
      <w:numFmt w:val="decimal"/>
      <w:lvlText w:val="4.%1."/>
      <w:legacy w:legacy="1" w:legacySpace="0" w:legacyIndent="442"/>
      <w:lvlJc w:val="left"/>
      <w:rPr>
        <w:rFonts w:ascii="Times New Roman" w:hAnsi="Times New Roman" w:cs="Times New Roman" w:hint="default"/>
      </w:rPr>
    </w:lvl>
  </w:abstractNum>
  <w:abstractNum w:abstractNumId="20">
    <w:nsid w:val="43E855D4"/>
    <w:multiLevelType w:val="hybridMultilevel"/>
    <w:tmpl w:val="BE10FD28"/>
    <w:lvl w:ilvl="0" w:tplc="FA66D474">
      <w:start w:val="1"/>
      <w:numFmt w:val="bullet"/>
      <w:lvlText w:val=""/>
      <w:lvlJc w:val="left"/>
      <w:pPr>
        <w:ind w:left="1287"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21">
    <w:nsid w:val="442455B2"/>
    <w:multiLevelType w:val="singleLevel"/>
    <w:tmpl w:val="5F78D9C4"/>
    <w:lvl w:ilvl="0">
      <w:start w:val="2"/>
      <w:numFmt w:val="decimal"/>
      <w:lvlText w:val="1.%1."/>
      <w:legacy w:legacy="1" w:legacySpace="0" w:legacyIndent="446"/>
      <w:lvlJc w:val="left"/>
      <w:rPr>
        <w:rFonts w:ascii="Times New Roman" w:hAnsi="Times New Roman" w:cs="Times New Roman" w:hint="default"/>
      </w:rPr>
    </w:lvl>
  </w:abstractNum>
  <w:abstractNum w:abstractNumId="22">
    <w:nsid w:val="46822F18"/>
    <w:multiLevelType w:val="hybridMultilevel"/>
    <w:tmpl w:val="AA089B2E"/>
    <w:lvl w:ilvl="0" w:tplc="2F3A4812">
      <w:start w:val="1"/>
      <w:numFmt w:val="bullet"/>
      <w:lvlText w:val=""/>
      <w:lvlJc w:val="left"/>
      <w:pPr>
        <w:tabs>
          <w:tab w:val="num" w:pos="1080"/>
        </w:tabs>
        <w:ind w:left="1080" w:hanging="360"/>
      </w:pPr>
      <w:rPr>
        <w:rFonts w:ascii="Symbol" w:hAnsi="Symbol" w:hint="default"/>
        <w:sz w:val="16"/>
        <w:szCs w:val="16"/>
      </w:rPr>
    </w:lvl>
    <w:lvl w:ilvl="1" w:tplc="4C8ACC42">
      <w:start w:val="1"/>
      <w:numFmt w:val="bullet"/>
      <w:lvlText w:val="o"/>
      <w:lvlJc w:val="left"/>
      <w:pPr>
        <w:tabs>
          <w:tab w:val="num" w:pos="2160"/>
        </w:tabs>
        <w:ind w:left="2160" w:hanging="360"/>
      </w:pPr>
      <w:rPr>
        <w:rFonts w:ascii="Courier New" w:hAnsi="Courier New" w:cs="Courier New" w:hint="default"/>
      </w:rPr>
    </w:lvl>
    <w:lvl w:ilvl="2" w:tplc="A50C3338" w:tentative="1">
      <w:start w:val="1"/>
      <w:numFmt w:val="bullet"/>
      <w:lvlText w:val=""/>
      <w:lvlJc w:val="left"/>
      <w:pPr>
        <w:tabs>
          <w:tab w:val="num" w:pos="2880"/>
        </w:tabs>
        <w:ind w:left="2880" w:hanging="360"/>
      </w:pPr>
      <w:rPr>
        <w:rFonts w:ascii="Wingdings" w:hAnsi="Wingdings" w:hint="default"/>
      </w:rPr>
    </w:lvl>
    <w:lvl w:ilvl="3" w:tplc="52A0365A" w:tentative="1">
      <w:start w:val="1"/>
      <w:numFmt w:val="bullet"/>
      <w:lvlText w:val=""/>
      <w:lvlJc w:val="left"/>
      <w:pPr>
        <w:tabs>
          <w:tab w:val="num" w:pos="3600"/>
        </w:tabs>
        <w:ind w:left="3600" w:hanging="360"/>
      </w:pPr>
      <w:rPr>
        <w:rFonts w:ascii="Symbol" w:hAnsi="Symbol" w:hint="default"/>
      </w:rPr>
    </w:lvl>
    <w:lvl w:ilvl="4" w:tplc="6D2A479A" w:tentative="1">
      <w:start w:val="1"/>
      <w:numFmt w:val="bullet"/>
      <w:lvlText w:val="o"/>
      <w:lvlJc w:val="left"/>
      <w:pPr>
        <w:tabs>
          <w:tab w:val="num" w:pos="4320"/>
        </w:tabs>
        <w:ind w:left="4320" w:hanging="360"/>
      </w:pPr>
      <w:rPr>
        <w:rFonts w:ascii="Courier New" w:hAnsi="Courier New" w:cs="Courier New" w:hint="default"/>
      </w:rPr>
    </w:lvl>
    <w:lvl w:ilvl="5" w:tplc="3BDE401A" w:tentative="1">
      <w:start w:val="1"/>
      <w:numFmt w:val="bullet"/>
      <w:lvlText w:val=""/>
      <w:lvlJc w:val="left"/>
      <w:pPr>
        <w:tabs>
          <w:tab w:val="num" w:pos="5040"/>
        </w:tabs>
        <w:ind w:left="5040" w:hanging="360"/>
      </w:pPr>
      <w:rPr>
        <w:rFonts w:ascii="Wingdings" w:hAnsi="Wingdings" w:hint="default"/>
      </w:rPr>
    </w:lvl>
    <w:lvl w:ilvl="6" w:tplc="A4640D3C" w:tentative="1">
      <w:start w:val="1"/>
      <w:numFmt w:val="bullet"/>
      <w:lvlText w:val=""/>
      <w:lvlJc w:val="left"/>
      <w:pPr>
        <w:tabs>
          <w:tab w:val="num" w:pos="5760"/>
        </w:tabs>
        <w:ind w:left="5760" w:hanging="360"/>
      </w:pPr>
      <w:rPr>
        <w:rFonts w:ascii="Symbol" w:hAnsi="Symbol" w:hint="default"/>
      </w:rPr>
    </w:lvl>
    <w:lvl w:ilvl="7" w:tplc="06F66472" w:tentative="1">
      <w:start w:val="1"/>
      <w:numFmt w:val="bullet"/>
      <w:lvlText w:val="o"/>
      <w:lvlJc w:val="left"/>
      <w:pPr>
        <w:tabs>
          <w:tab w:val="num" w:pos="6480"/>
        </w:tabs>
        <w:ind w:left="6480" w:hanging="360"/>
      </w:pPr>
      <w:rPr>
        <w:rFonts w:ascii="Courier New" w:hAnsi="Courier New" w:cs="Courier New" w:hint="default"/>
      </w:rPr>
    </w:lvl>
    <w:lvl w:ilvl="8" w:tplc="F82AF660" w:tentative="1">
      <w:start w:val="1"/>
      <w:numFmt w:val="bullet"/>
      <w:lvlText w:val=""/>
      <w:lvlJc w:val="left"/>
      <w:pPr>
        <w:tabs>
          <w:tab w:val="num" w:pos="7200"/>
        </w:tabs>
        <w:ind w:left="7200" w:hanging="360"/>
      </w:pPr>
      <w:rPr>
        <w:rFonts w:ascii="Wingdings" w:hAnsi="Wingdings" w:hint="default"/>
      </w:rPr>
    </w:lvl>
  </w:abstractNum>
  <w:abstractNum w:abstractNumId="23">
    <w:nsid w:val="48867786"/>
    <w:multiLevelType w:val="multilevel"/>
    <w:tmpl w:val="74766ECA"/>
    <w:lvl w:ilvl="0">
      <w:start w:val="1"/>
      <w:numFmt w:val="decimal"/>
      <w:pStyle w:val="ScheduleHeading1"/>
      <w:lvlText w:val="%1."/>
      <w:lvlJc w:val="left"/>
      <w:pPr>
        <w:tabs>
          <w:tab w:val="num" w:pos="1419"/>
        </w:tabs>
        <w:ind w:left="1419" w:hanging="709"/>
      </w:pPr>
      <w:rPr>
        <w:rFonts w:hint="default"/>
        <w:b/>
        <w:i w:val="0"/>
      </w:rPr>
    </w:lvl>
    <w:lvl w:ilvl="1">
      <w:start w:val="1"/>
      <w:numFmt w:val="decimal"/>
      <w:pStyle w:val="ScheduleHeading2"/>
      <w:lvlText w:val="%1.%2"/>
      <w:lvlJc w:val="left"/>
      <w:pPr>
        <w:tabs>
          <w:tab w:val="num" w:pos="1560"/>
        </w:tabs>
        <w:ind w:left="1560" w:hanging="709"/>
      </w:pPr>
      <w:rPr>
        <w:rFonts w:hint="default"/>
        <w:b w:val="0"/>
        <w:i w:val="0"/>
      </w:rPr>
    </w:lvl>
    <w:lvl w:ilvl="2">
      <w:start w:val="1"/>
      <w:numFmt w:val="decimal"/>
      <w:pStyle w:val="ScheduleHeading3"/>
      <w:lvlText w:val="%1.%2.%3"/>
      <w:lvlJc w:val="left"/>
      <w:pPr>
        <w:tabs>
          <w:tab w:val="num" w:pos="1843"/>
        </w:tabs>
        <w:ind w:left="1843" w:hanging="850"/>
      </w:pPr>
      <w:rPr>
        <w:rFonts w:hint="default"/>
        <w:b w:val="0"/>
        <w:i w:val="0"/>
      </w:rPr>
    </w:lvl>
    <w:lvl w:ilvl="3">
      <w:start w:val="1"/>
      <w:numFmt w:val="upperLetter"/>
      <w:lvlText w:val="(%4)"/>
      <w:lvlJc w:val="left"/>
      <w:pPr>
        <w:tabs>
          <w:tab w:val="num" w:pos="2268"/>
        </w:tabs>
        <w:ind w:left="2268" w:hanging="709"/>
      </w:pPr>
      <w:rPr>
        <w:rFonts w:hint="default"/>
        <w:b w:val="0"/>
        <w:i w:val="0"/>
      </w:rPr>
    </w:lvl>
    <w:lvl w:ilvl="4">
      <w:start w:val="1"/>
      <w:numFmt w:val="decimal"/>
      <w:pStyle w:val="ScheduleHeading5"/>
      <w:lvlText w:val="(%5)"/>
      <w:lvlJc w:val="left"/>
      <w:pPr>
        <w:tabs>
          <w:tab w:val="num" w:pos="2977"/>
        </w:tabs>
        <w:ind w:left="2977" w:hanging="709"/>
      </w:pPr>
      <w:rPr>
        <w:rFonts w:hint="default"/>
        <w:b w:val="0"/>
        <w:i w:val="0"/>
      </w:rPr>
    </w:lvl>
    <w:lvl w:ilvl="5">
      <w:start w:val="1"/>
      <w:numFmt w:val="lowerLetter"/>
      <w:pStyle w:val="ScheduleHeading6"/>
      <w:lvlText w:val="(%6)"/>
      <w:lvlJc w:val="left"/>
      <w:pPr>
        <w:tabs>
          <w:tab w:val="num" w:pos="3686"/>
        </w:tabs>
        <w:ind w:left="3686" w:hanging="709"/>
      </w:pPr>
      <w:rPr>
        <w:rFonts w:hint="default"/>
        <w:b w:val="0"/>
        <w:i w:val="0"/>
      </w:rPr>
    </w:lvl>
    <w:lvl w:ilvl="6">
      <w:start w:val="1"/>
      <w:numFmt w:val="lowerRoman"/>
      <w:pStyle w:val="ScheduleHeading7"/>
      <w:lvlText w:val="(%7)"/>
      <w:lvlJc w:val="left"/>
      <w:pPr>
        <w:tabs>
          <w:tab w:val="num" w:pos="4394"/>
        </w:tabs>
        <w:ind w:left="4394" w:hanging="708"/>
      </w:pPr>
      <w:rPr>
        <w:rFonts w:hint="default"/>
        <w:b w:val="0"/>
        <w:i w:val="0"/>
      </w:rPr>
    </w:lvl>
    <w:lvl w:ilvl="7">
      <w:start w:val="1"/>
      <w:numFmt w:val="none"/>
      <w:lvlText w:val=""/>
      <w:lvlJc w:val="left"/>
      <w:pPr>
        <w:tabs>
          <w:tab w:val="num" w:pos="3960"/>
        </w:tabs>
        <w:ind w:left="0" w:firstLine="0"/>
      </w:pPr>
      <w:rPr>
        <w:rFonts w:hint="default"/>
      </w:rPr>
    </w:lvl>
    <w:lvl w:ilvl="8">
      <w:start w:val="1"/>
      <w:numFmt w:val="none"/>
      <w:lvlText w:val=""/>
      <w:lvlJc w:val="left"/>
      <w:pPr>
        <w:tabs>
          <w:tab w:val="num" w:pos="6120"/>
        </w:tabs>
        <w:ind w:left="0" w:firstLine="0"/>
      </w:pPr>
      <w:rPr>
        <w:rFonts w:hint="default"/>
      </w:rPr>
    </w:lvl>
  </w:abstractNum>
  <w:abstractNum w:abstractNumId="24">
    <w:nsid w:val="5D055782"/>
    <w:multiLevelType w:val="singleLevel"/>
    <w:tmpl w:val="C4DCE7C2"/>
    <w:lvl w:ilvl="0">
      <w:start w:val="1"/>
      <w:numFmt w:val="decimal"/>
      <w:lvlText w:val="2.%1."/>
      <w:legacy w:legacy="1" w:legacySpace="0" w:legacyIndent="432"/>
      <w:lvlJc w:val="left"/>
      <w:rPr>
        <w:rFonts w:ascii="Times New Roman" w:hAnsi="Times New Roman" w:cs="Times New Roman" w:hint="default"/>
      </w:rPr>
    </w:lvl>
  </w:abstractNum>
  <w:abstractNum w:abstractNumId="25">
    <w:nsid w:val="5D1D6657"/>
    <w:multiLevelType w:val="hybridMultilevel"/>
    <w:tmpl w:val="517423EE"/>
    <w:lvl w:ilvl="0" w:tplc="5A501BB2">
      <w:start w:val="1"/>
      <w:numFmt w:val="decimal"/>
      <w:lvlText w:val="%1)"/>
      <w:lvlJc w:val="left"/>
      <w:pPr>
        <w:ind w:left="1069" w:hanging="360"/>
      </w:pPr>
      <w:rPr>
        <w:rFonts w:hint="default"/>
      </w:rPr>
    </w:lvl>
    <w:lvl w:ilvl="1" w:tplc="ACA22D10">
      <w:numFmt w:val="bullet"/>
      <w:lvlText w:val=""/>
      <w:lvlJc w:val="left"/>
      <w:pPr>
        <w:ind w:left="2134" w:hanging="705"/>
      </w:pPr>
      <w:rPr>
        <w:rFonts w:ascii="Symbol" w:eastAsia="Times New Roman" w:hAnsi="Symbol" w:cs="Arial" w:hint="default"/>
      </w:r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6">
    <w:nsid w:val="63A86C96"/>
    <w:multiLevelType w:val="hybridMultilevel"/>
    <w:tmpl w:val="B718C534"/>
    <w:lvl w:ilvl="0" w:tplc="FFFFFFFF">
      <w:start w:val="1"/>
      <w:numFmt w:val="bullet"/>
      <w:pStyle w:val="a"/>
      <w:lvlText w:val="—"/>
      <w:lvlJc w:val="left"/>
      <w:pPr>
        <w:ind w:left="3479" w:hanging="360"/>
      </w:pPr>
      <w:rPr>
        <w:rFonts w:ascii="Times New Roman" w:hAnsi="Times New Roman" w:cs="Times New Roman" w:hint="default"/>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27">
    <w:nsid w:val="641002FA"/>
    <w:multiLevelType w:val="multilevel"/>
    <w:tmpl w:val="725E231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1994"/>
        </w:tabs>
        <w:ind w:left="1994"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nsid w:val="66B466C4"/>
    <w:multiLevelType w:val="multilevel"/>
    <w:tmpl w:val="83640E0C"/>
    <w:lvl w:ilvl="0">
      <w:start w:val="12"/>
      <w:numFmt w:val="decimal"/>
      <w:lvlText w:val="%1"/>
      <w:lvlJc w:val="left"/>
      <w:pPr>
        <w:ind w:left="465" w:hanging="465"/>
      </w:pPr>
      <w:rPr>
        <w:rFonts w:hint="default"/>
      </w:rPr>
    </w:lvl>
    <w:lvl w:ilvl="1">
      <w:start w:val="5"/>
      <w:numFmt w:val="decimal"/>
      <w:lvlText w:val="%1.%2"/>
      <w:lvlJc w:val="left"/>
      <w:pPr>
        <w:ind w:left="1174" w:hanging="46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472" w:hanging="1800"/>
      </w:pPr>
      <w:rPr>
        <w:rFonts w:hint="default"/>
      </w:rPr>
    </w:lvl>
  </w:abstractNum>
  <w:abstractNum w:abstractNumId="29">
    <w:nsid w:val="6D2573EA"/>
    <w:multiLevelType w:val="multilevel"/>
    <w:tmpl w:val="A4FA798A"/>
    <w:lvl w:ilvl="0">
      <w:start w:val="1"/>
      <w:numFmt w:val="decimal"/>
      <w:lvlText w:val="%1"/>
      <w:lvlJc w:val="left"/>
      <w:pPr>
        <w:ind w:left="928" w:hanging="360"/>
      </w:pPr>
      <w:rPr>
        <w:rFonts w:hint="default"/>
      </w:rPr>
    </w:lvl>
    <w:lvl w:ilvl="1">
      <w:start w:val="1"/>
      <w:numFmt w:val="decimal"/>
      <w:isLgl/>
      <w:lvlText w:val="%1.%2"/>
      <w:lvlJc w:val="left"/>
      <w:pPr>
        <w:ind w:left="928" w:hanging="360"/>
      </w:pPr>
      <w:rPr>
        <w:rFonts w:hint="default"/>
      </w:rPr>
    </w:lvl>
    <w:lvl w:ilvl="2">
      <w:start w:val="1"/>
      <w:numFmt w:val="decimal"/>
      <w:isLgl/>
      <w:lvlText w:val="%1.%2.%3"/>
      <w:lvlJc w:val="left"/>
      <w:pPr>
        <w:ind w:left="1288" w:hanging="720"/>
      </w:pPr>
      <w:rPr>
        <w:rFonts w:hint="default"/>
      </w:rPr>
    </w:lvl>
    <w:lvl w:ilvl="3">
      <w:start w:val="1"/>
      <w:numFmt w:val="decimal"/>
      <w:isLgl/>
      <w:lvlText w:val="%1.%2.%3.%4"/>
      <w:lvlJc w:val="left"/>
      <w:pPr>
        <w:ind w:left="1648" w:hanging="1080"/>
      </w:pPr>
      <w:rPr>
        <w:rFonts w:hint="default"/>
      </w:rPr>
    </w:lvl>
    <w:lvl w:ilvl="4">
      <w:start w:val="1"/>
      <w:numFmt w:val="decimal"/>
      <w:isLgl/>
      <w:lvlText w:val="%1.%2.%3.%4.%5"/>
      <w:lvlJc w:val="left"/>
      <w:pPr>
        <w:ind w:left="1648" w:hanging="1080"/>
      </w:pPr>
      <w:rPr>
        <w:rFonts w:hint="default"/>
      </w:rPr>
    </w:lvl>
    <w:lvl w:ilvl="5">
      <w:start w:val="1"/>
      <w:numFmt w:val="decimal"/>
      <w:isLgl/>
      <w:lvlText w:val="%1.%2.%3.%4.%5.%6"/>
      <w:lvlJc w:val="left"/>
      <w:pPr>
        <w:ind w:left="2008" w:hanging="1440"/>
      </w:pPr>
      <w:rPr>
        <w:rFonts w:hint="default"/>
      </w:rPr>
    </w:lvl>
    <w:lvl w:ilvl="6">
      <w:start w:val="1"/>
      <w:numFmt w:val="decimal"/>
      <w:isLgl/>
      <w:lvlText w:val="%1.%2.%3.%4.%5.%6.%7"/>
      <w:lvlJc w:val="left"/>
      <w:pPr>
        <w:ind w:left="2008" w:hanging="1440"/>
      </w:pPr>
      <w:rPr>
        <w:rFonts w:hint="default"/>
      </w:rPr>
    </w:lvl>
    <w:lvl w:ilvl="7">
      <w:start w:val="1"/>
      <w:numFmt w:val="decimal"/>
      <w:isLgl/>
      <w:lvlText w:val="%1.%2.%3.%4.%5.%6.%7.%8"/>
      <w:lvlJc w:val="left"/>
      <w:pPr>
        <w:ind w:left="2368" w:hanging="1800"/>
      </w:pPr>
      <w:rPr>
        <w:rFonts w:hint="default"/>
      </w:rPr>
    </w:lvl>
    <w:lvl w:ilvl="8">
      <w:start w:val="1"/>
      <w:numFmt w:val="decimal"/>
      <w:isLgl/>
      <w:lvlText w:val="%1.%2.%3.%4.%5.%6.%7.%8.%9"/>
      <w:lvlJc w:val="left"/>
      <w:pPr>
        <w:ind w:left="2368" w:hanging="1800"/>
      </w:pPr>
      <w:rPr>
        <w:rFonts w:hint="default"/>
      </w:rPr>
    </w:lvl>
  </w:abstractNum>
  <w:num w:numId="1">
    <w:abstractNumId w:val="15"/>
  </w:num>
  <w:num w:numId="2">
    <w:abstractNumId w:val="12"/>
  </w:num>
  <w:num w:numId="3">
    <w:abstractNumId w:val="10"/>
  </w:num>
  <w:num w:numId="4">
    <w:abstractNumId w:val="3"/>
  </w:num>
  <w:num w:numId="5">
    <w:abstractNumId w:val="23"/>
  </w:num>
  <w:num w:numId="6">
    <w:abstractNumId w:val="0"/>
  </w:num>
  <w:num w:numId="7">
    <w:abstractNumId w:val="1"/>
  </w:num>
  <w:num w:numId="8">
    <w:abstractNumId w:val="7"/>
  </w:num>
  <w:num w:numId="9">
    <w:abstractNumId w:val="5"/>
  </w:num>
  <w:num w:numId="10">
    <w:abstractNumId w:val="22"/>
  </w:num>
  <w:num w:numId="11">
    <w:abstractNumId w:val="16"/>
  </w:num>
  <w:num w:numId="12">
    <w:abstractNumId w:val="17"/>
  </w:num>
  <w:num w:numId="13">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7"/>
  </w:num>
  <w:num w:numId="15">
    <w:abstractNumId w:val="9"/>
  </w:num>
  <w:num w:numId="16">
    <w:abstractNumId w:val="4"/>
  </w:num>
  <w:num w:numId="17">
    <w:abstractNumId w:val="29"/>
  </w:num>
  <w:num w:numId="18">
    <w:abstractNumId w:val="25"/>
  </w:num>
  <w:num w:numId="19">
    <w:abstractNumId w:val="14"/>
  </w:num>
  <w:num w:numId="20">
    <w:abstractNumId w:val="18"/>
  </w:num>
  <w:num w:numId="21">
    <w:abstractNumId w:val="21"/>
  </w:num>
  <w:num w:numId="22">
    <w:abstractNumId w:val="24"/>
  </w:num>
  <w:num w:numId="23">
    <w:abstractNumId w:val="19"/>
  </w:num>
  <w:num w:numId="24">
    <w:abstractNumId w:val="2"/>
  </w:num>
  <w:num w:numId="25">
    <w:abstractNumId w:val="13"/>
  </w:num>
  <w:num w:numId="26">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0"/>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8"/>
  </w:num>
  <w:num w:numId="29">
    <w:abstractNumId w:val="8"/>
  </w:num>
  <w:num w:numId="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proofState w:spelling="clean" w:grammar="clean"/>
  <w:defaultTabStop w:val="708"/>
  <w:drawingGridHorizontalSpacing w:val="14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1887"/>
    <w:rsid w:val="00015733"/>
    <w:rsid w:val="00033C82"/>
    <w:rsid w:val="00074B49"/>
    <w:rsid w:val="00074E66"/>
    <w:rsid w:val="0009531C"/>
    <w:rsid w:val="000B5A15"/>
    <w:rsid w:val="000C1C93"/>
    <w:rsid w:val="000E09D4"/>
    <w:rsid w:val="000E10A6"/>
    <w:rsid w:val="000E4369"/>
    <w:rsid w:val="000E47F4"/>
    <w:rsid w:val="000F0A0B"/>
    <w:rsid w:val="00104178"/>
    <w:rsid w:val="00105C78"/>
    <w:rsid w:val="00112235"/>
    <w:rsid w:val="00114328"/>
    <w:rsid w:val="001222F9"/>
    <w:rsid w:val="00131764"/>
    <w:rsid w:val="00137075"/>
    <w:rsid w:val="001567EE"/>
    <w:rsid w:val="001707F2"/>
    <w:rsid w:val="00171A87"/>
    <w:rsid w:val="00171DBB"/>
    <w:rsid w:val="001842D5"/>
    <w:rsid w:val="001856BD"/>
    <w:rsid w:val="00191FE9"/>
    <w:rsid w:val="00193168"/>
    <w:rsid w:val="00193ECE"/>
    <w:rsid w:val="001C1959"/>
    <w:rsid w:val="001C3E97"/>
    <w:rsid w:val="001D2BD7"/>
    <w:rsid w:val="00202954"/>
    <w:rsid w:val="00213100"/>
    <w:rsid w:val="00213F34"/>
    <w:rsid w:val="002142D3"/>
    <w:rsid w:val="0021580F"/>
    <w:rsid w:val="00220E3F"/>
    <w:rsid w:val="00230DB4"/>
    <w:rsid w:val="00236394"/>
    <w:rsid w:val="00240C6B"/>
    <w:rsid w:val="0025797C"/>
    <w:rsid w:val="0026325A"/>
    <w:rsid w:val="00266E16"/>
    <w:rsid w:val="0027557F"/>
    <w:rsid w:val="002757F3"/>
    <w:rsid w:val="00277CB1"/>
    <w:rsid w:val="00285AC1"/>
    <w:rsid w:val="00296E02"/>
    <w:rsid w:val="0029723B"/>
    <w:rsid w:val="002A44AB"/>
    <w:rsid w:val="002B2A13"/>
    <w:rsid w:val="002B5EE6"/>
    <w:rsid w:val="002C1BF7"/>
    <w:rsid w:val="002C73B5"/>
    <w:rsid w:val="00315FA1"/>
    <w:rsid w:val="00332DCF"/>
    <w:rsid w:val="00333A06"/>
    <w:rsid w:val="00336C7E"/>
    <w:rsid w:val="00343509"/>
    <w:rsid w:val="003501B0"/>
    <w:rsid w:val="003602DE"/>
    <w:rsid w:val="003715DC"/>
    <w:rsid w:val="0037274E"/>
    <w:rsid w:val="00377D69"/>
    <w:rsid w:val="00387D8F"/>
    <w:rsid w:val="00387FC8"/>
    <w:rsid w:val="00393EF2"/>
    <w:rsid w:val="00396A3B"/>
    <w:rsid w:val="003D54E5"/>
    <w:rsid w:val="003F0FF3"/>
    <w:rsid w:val="003F5CE5"/>
    <w:rsid w:val="00411653"/>
    <w:rsid w:val="004172D6"/>
    <w:rsid w:val="00422881"/>
    <w:rsid w:val="00444E03"/>
    <w:rsid w:val="004458FB"/>
    <w:rsid w:val="00451D11"/>
    <w:rsid w:val="004610CC"/>
    <w:rsid w:val="00480CBC"/>
    <w:rsid w:val="004828EA"/>
    <w:rsid w:val="00484201"/>
    <w:rsid w:val="00487988"/>
    <w:rsid w:val="00495FC9"/>
    <w:rsid w:val="004B41E8"/>
    <w:rsid w:val="004B6DD9"/>
    <w:rsid w:val="004D47CB"/>
    <w:rsid w:val="004E45B5"/>
    <w:rsid w:val="004E68F1"/>
    <w:rsid w:val="004F0090"/>
    <w:rsid w:val="005040DF"/>
    <w:rsid w:val="005144FE"/>
    <w:rsid w:val="005162CA"/>
    <w:rsid w:val="00525756"/>
    <w:rsid w:val="0053506D"/>
    <w:rsid w:val="00562DA6"/>
    <w:rsid w:val="0056605C"/>
    <w:rsid w:val="00566F84"/>
    <w:rsid w:val="00592F0F"/>
    <w:rsid w:val="00592FD9"/>
    <w:rsid w:val="005936E1"/>
    <w:rsid w:val="0059745A"/>
    <w:rsid w:val="005D7A10"/>
    <w:rsid w:val="005E05A8"/>
    <w:rsid w:val="005E2C45"/>
    <w:rsid w:val="005E6995"/>
    <w:rsid w:val="0061165C"/>
    <w:rsid w:val="0061509F"/>
    <w:rsid w:val="00621DDA"/>
    <w:rsid w:val="006233AF"/>
    <w:rsid w:val="006439C3"/>
    <w:rsid w:val="00643B3B"/>
    <w:rsid w:val="00646B31"/>
    <w:rsid w:val="00650C55"/>
    <w:rsid w:val="0065310A"/>
    <w:rsid w:val="00663BEA"/>
    <w:rsid w:val="00677F89"/>
    <w:rsid w:val="00696E8D"/>
    <w:rsid w:val="006A2BC4"/>
    <w:rsid w:val="006C5470"/>
    <w:rsid w:val="006C6CAF"/>
    <w:rsid w:val="006D071A"/>
    <w:rsid w:val="006D10AA"/>
    <w:rsid w:val="006E06C7"/>
    <w:rsid w:val="006E08B2"/>
    <w:rsid w:val="006E424E"/>
    <w:rsid w:val="007052E0"/>
    <w:rsid w:val="00705CB6"/>
    <w:rsid w:val="00712D0D"/>
    <w:rsid w:val="00717A2F"/>
    <w:rsid w:val="00717E57"/>
    <w:rsid w:val="00720C71"/>
    <w:rsid w:val="0075599A"/>
    <w:rsid w:val="007761FA"/>
    <w:rsid w:val="00780D6F"/>
    <w:rsid w:val="00797B2B"/>
    <w:rsid w:val="007A4723"/>
    <w:rsid w:val="007B1338"/>
    <w:rsid w:val="007B7B6C"/>
    <w:rsid w:val="007F04E7"/>
    <w:rsid w:val="00804ACF"/>
    <w:rsid w:val="00804B48"/>
    <w:rsid w:val="00812129"/>
    <w:rsid w:val="00813073"/>
    <w:rsid w:val="00825D1B"/>
    <w:rsid w:val="008550A0"/>
    <w:rsid w:val="00866F26"/>
    <w:rsid w:val="008754B7"/>
    <w:rsid w:val="00883F94"/>
    <w:rsid w:val="008922F6"/>
    <w:rsid w:val="008C3CFF"/>
    <w:rsid w:val="008D103B"/>
    <w:rsid w:val="008D1887"/>
    <w:rsid w:val="008D43DF"/>
    <w:rsid w:val="008D446E"/>
    <w:rsid w:val="008E4553"/>
    <w:rsid w:val="008F44BA"/>
    <w:rsid w:val="009013CA"/>
    <w:rsid w:val="00906C4D"/>
    <w:rsid w:val="0092427D"/>
    <w:rsid w:val="00931D6B"/>
    <w:rsid w:val="00937D8E"/>
    <w:rsid w:val="0096693F"/>
    <w:rsid w:val="009812E7"/>
    <w:rsid w:val="00987A6C"/>
    <w:rsid w:val="009945BA"/>
    <w:rsid w:val="009948AE"/>
    <w:rsid w:val="009C2BA6"/>
    <w:rsid w:val="009C652D"/>
    <w:rsid w:val="009D2D89"/>
    <w:rsid w:val="009E36CA"/>
    <w:rsid w:val="009E642E"/>
    <w:rsid w:val="00A13CA4"/>
    <w:rsid w:val="00A2644A"/>
    <w:rsid w:val="00A26E9B"/>
    <w:rsid w:val="00A36510"/>
    <w:rsid w:val="00A47BB0"/>
    <w:rsid w:val="00A550F1"/>
    <w:rsid w:val="00A72765"/>
    <w:rsid w:val="00A80568"/>
    <w:rsid w:val="00A94AB2"/>
    <w:rsid w:val="00A951E2"/>
    <w:rsid w:val="00A95B7A"/>
    <w:rsid w:val="00AA6C26"/>
    <w:rsid w:val="00AA6CB6"/>
    <w:rsid w:val="00AB14FD"/>
    <w:rsid w:val="00AC0080"/>
    <w:rsid w:val="00AC35AB"/>
    <w:rsid w:val="00AC74F7"/>
    <w:rsid w:val="00AD13D8"/>
    <w:rsid w:val="00AD39BC"/>
    <w:rsid w:val="00AF08E2"/>
    <w:rsid w:val="00B24576"/>
    <w:rsid w:val="00B406BC"/>
    <w:rsid w:val="00B431D0"/>
    <w:rsid w:val="00B517ED"/>
    <w:rsid w:val="00B6293F"/>
    <w:rsid w:val="00B83077"/>
    <w:rsid w:val="00BA0385"/>
    <w:rsid w:val="00BD6F74"/>
    <w:rsid w:val="00BE19D0"/>
    <w:rsid w:val="00BE7F09"/>
    <w:rsid w:val="00C250FE"/>
    <w:rsid w:val="00C3152C"/>
    <w:rsid w:val="00C370B5"/>
    <w:rsid w:val="00C426D2"/>
    <w:rsid w:val="00C65625"/>
    <w:rsid w:val="00C72C71"/>
    <w:rsid w:val="00C8350F"/>
    <w:rsid w:val="00C9390F"/>
    <w:rsid w:val="00CA014D"/>
    <w:rsid w:val="00CA272F"/>
    <w:rsid w:val="00CA35C6"/>
    <w:rsid w:val="00CA3952"/>
    <w:rsid w:val="00CB2351"/>
    <w:rsid w:val="00CB6E02"/>
    <w:rsid w:val="00CB6E91"/>
    <w:rsid w:val="00CC2A34"/>
    <w:rsid w:val="00CC2F81"/>
    <w:rsid w:val="00CD602A"/>
    <w:rsid w:val="00CD7B71"/>
    <w:rsid w:val="00CE02D0"/>
    <w:rsid w:val="00CE4D51"/>
    <w:rsid w:val="00CE4D68"/>
    <w:rsid w:val="00D038C8"/>
    <w:rsid w:val="00D03C57"/>
    <w:rsid w:val="00D1053F"/>
    <w:rsid w:val="00D26AF2"/>
    <w:rsid w:val="00D4323B"/>
    <w:rsid w:val="00D43991"/>
    <w:rsid w:val="00D52B9F"/>
    <w:rsid w:val="00D65594"/>
    <w:rsid w:val="00D67715"/>
    <w:rsid w:val="00D76EE9"/>
    <w:rsid w:val="00D82D09"/>
    <w:rsid w:val="00DA572E"/>
    <w:rsid w:val="00DB2026"/>
    <w:rsid w:val="00DB2328"/>
    <w:rsid w:val="00DC03BE"/>
    <w:rsid w:val="00DC0E30"/>
    <w:rsid w:val="00DC2A75"/>
    <w:rsid w:val="00DE0F6A"/>
    <w:rsid w:val="00DF4EFD"/>
    <w:rsid w:val="00E00605"/>
    <w:rsid w:val="00E26584"/>
    <w:rsid w:val="00E31A39"/>
    <w:rsid w:val="00E36A8C"/>
    <w:rsid w:val="00E500F8"/>
    <w:rsid w:val="00E52328"/>
    <w:rsid w:val="00E74204"/>
    <w:rsid w:val="00E74777"/>
    <w:rsid w:val="00E91834"/>
    <w:rsid w:val="00EA53D6"/>
    <w:rsid w:val="00EB6042"/>
    <w:rsid w:val="00EC4093"/>
    <w:rsid w:val="00EC691C"/>
    <w:rsid w:val="00ED14B1"/>
    <w:rsid w:val="00EE3DD6"/>
    <w:rsid w:val="00F069C3"/>
    <w:rsid w:val="00F06C2E"/>
    <w:rsid w:val="00F26754"/>
    <w:rsid w:val="00F26AB5"/>
    <w:rsid w:val="00F34761"/>
    <w:rsid w:val="00F46F0E"/>
    <w:rsid w:val="00F54D13"/>
    <w:rsid w:val="00F65E6B"/>
    <w:rsid w:val="00F74630"/>
    <w:rsid w:val="00F8022E"/>
    <w:rsid w:val="00F83935"/>
    <w:rsid w:val="00F91312"/>
    <w:rsid w:val="00F955A4"/>
    <w:rsid w:val="00F95B0F"/>
    <w:rsid w:val="00F97843"/>
    <w:rsid w:val="00FA7A77"/>
    <w:rsid w:val="00FC0E2A"/>
    <w:rsid w:val="00FD5ABD"/>
    <w:rsid w:val="00FE1D92"/>
    <w:rsid w:val="00FE3BAB"/>
    <w:rsid w:val="00FE764F"/>
    <w:rsid w:val="00FF05B6"/>
    <w:rsid w:val="00FF234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Block Text" w:uiPriority="0"/>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1707F2"/>
    <w:pPr>
      <w:spacing w:after="0" w:line="240" w:lineRule="auto"/>
    </w:pPr>
    <w:rPr>
      <w:rFonts w:ascii="Times New Roman" w:eastAsia="Times New Roman" w:hAnsi="Times New Roman" w:cs="Times New Roman"/>
      <w:sz w:val="28"/>
      <w:szCs w:val="24"/>
      <w:lang w:eastAsia="ru-RU"/>
    </w:rPr>
  </w:style>
  <w:style w:type="paragraph" w:styleId="1">
    <w:name w:val="heading 1"/>
    <w:basedOn w:val="a0"/>
    <w:next w:val="a0"/>
    <w:link w:val="10"/>
    <w:qFormat/>
    <w:rsid w:val="008D1887"/>
    <w:pPr>
      <w:keepNext/>
      <w:spacing w:before="240" w:after="60"/>
      <w:outlineLvl w:val="0"/>
    </w:pPr>
    <w:rPr>
      <w:rFonts w:ascii="Cambria" w:hAnsi="Cambria"/>
      <w:b/>
      <w:bCs/>
      <w:kern w:val="32"/>
      <w:sz w:val="32"/>
      <w:szCs w:val="32"/>
    </w:rPr>
  </w:style>
  <w:style w:type="paragraph" w:styleId="2">
    <w:name w:val="heading 2"/>
    <w:basedOn w:val="a0"/>
    <w:next w:val="a0"/>
    <w:link w:val="20"/>
    <w:uiPriority w:val="9"/>
    <w:semiHidden/>
    <w:unhideWhenUsed/>
    <w:qFormat/>
    <w:rsid w:val="008D43D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7">
    <w:name w:val="heading 7"/>
    <w:basedOn w:val="a0"/>
    <w:next w:val="a0"/>
    <w:link w:val="70"/>
    <w:qFormat/>
    <w:rsid w:val="008D43DF"/>
    <w:pPr>
      <w:spacing w:before="240" w:after="60"/>
      <w:ind w:firstLine="425"/>
      <w:jc w:val="both"/>
      <w:outlineLvl w:val="6"/>
    </w:pPr>
    <w:rPr>
      <w:rFonts w:ascii="Calibri" w:hAnsi="Calibri"/>
      <w:noProof/>
      <w:sz w:val="24"/>
    </w:rPr>
  </w:style>
  <w:style w:type="paragraph" w:styleId="8">
    <w:name w:val="heading 8"/>
    <w:basedOn w:val="a0"/>
    <w:next w:val="a0"/>
    <w:link w:val="80"/>
    <w:uiPriority w:val="9"/>
    <w:semiHidden/>
    <w:unhideWhenUsed/>
    <w:qFormat/>
    <w:rsid w:val="002142D3"/>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rsid w:val="008D1887"/>
    <w:rPr>
      <w:rFonts w:ascii="Cambria" w:eastAsia="Times New Roman" w:hAnsi="Cambria" w:cs="Times New Roman"/>
      <w:b/>
      <w:bCs/>
      <w:kern w:val="32"/>
      <w:sz w:val="32"/>
      <w:szCs w:val="32"/>
      <w:lang w:eastAsia="ru-RU"/>
    </w:rPr>
  </w:style>
  <w:style w:type="paragraph" w:styleId="a4">
    <w:name w:val="header"/>
    <w:aliases w:val="Titul,Heder,Верхний колонтитул1,Верхний колонтитул2,Верхний колонтитул3,Верхний колонтитул4,Верхний колонтитул11,Верхний колонтитул21,Верхний колонтитул31,Верхний колонтитул41,Верхний колонтитул12,Верхний колонтитул22"/>
    <w:basedOn w:val="a0"/>
    <w:link w:val="a5"/>
    <w:uiPriority w:val="99"/>
    <w:rsid w:val="008D1887"/>
    <w:pPr>
      <w:tabs>
        <w:tab w:val="center" w:pos="4677"/>
        <w:tab w:val="right" w:pos="9355"/>
      </w:tabs>
    </w:pPr>
  </w:style>
  <w:style w:type="character" w:customStyle="1" w:styleId="a5">
    <w:name w:val="Верхний колонтитул Знак"/>
    <w:aliases w:val="Titul Знак,Heder Знак,Верхний колонтитул1 Знак,Верхний колонтитул2 Знак,Верхний колонтитул3 Знак,Верхний колонтитул4 Знак,Верхний колонтитул11 Знак,Верхний колонтитул21 Знак,Верхний колонтитул31 Знак,Верхний колонтитул41 Знак"/>
    <w:basedOn w:val="a1"/>
    <w:link w:val="a4"/>
    <w:uiPriority w:val="99"/>
    <w:rsid w:val="008D1887"/>
    <w:rPr>
      <w:rFonts w:ascii="Times New Roman" w:eastAsia="Times New Roman" w:hAnsi="Times New Roman" w:cs="Times New Roman"/>
      <w:sz w:val="28"/>
      <w:szCs w:val="24"/>
      <w:lang w:eastAsia="ru-RU"/>
    </w:rPr>
  </w:style>
  <w:style w:type="paragraph" w:customStyle="1" w:styleId="Style2">
    <w:name w:val="Style2"/>
    <w:basedOn w:val="a0"/>
    <w:rsid w:val="008D1887"/>
    <w:pPr>
      <w:widowControl w:val="0"/>
      <w:autoSpaceDE w:val="0"/>
      <w:autoSpaceDN w:val="0"/>
      <w:adjustRightInd w:val="0"/>
      <w:spacing w:line="322" w:lineRule="exact"/>
      <w:ind w:firstLine="686"/>
      <w:jc w:val="both"/>
    </w:pPr>
    <w:rPr>
      <w:sz w:val="24"/>
    </w:rPr>
  </w:style>
  <w:style w:type="paragraph" w:customStyle="1" w:styleId="Style5">
    <w:name w:val="Style5"/>
    <w:basedOn w:val="a0"/>
    <w:rsid w:val="008D1887"/>
    <w:pPr>
      <w:widowControl w:val="0"/>
      <w:autoSpaceDE w:val="0"/>
      <w:autoSpaceDN w:val="0"/>
      <w:adjustRightInd w:val="0"/>
      <w:spacing w:line="325" w:lineRule="exact"/>
    </w:pPr>
    <w:rPr>
      <w:sz w:val="24"/>
    </w:rPr>
  </w:style>
  <w:style w:type="paragraph" w:customStyle="1" w:styleId="Style6">
    <w:name w:val="Style6"/>
    <w:basedOn w:val="a0"/>
    <w:rsid w:val="008D1887"/>
    <w:pPr>
      <w:widowControl w:val="0"/>
      <w:autoSpaceDE w:val="0"/>
      <w:autoSpaceDN w:val="0"/>
      <w:adjustRightInd w:val="0"/>
      <w:spacing w:line="320" w:lineRule="exact"/>
      <w:ind w:firstLine="701"/>
      <w:jc w:val="both"/>
    </w:pPr>
    <w:rPr>
      <w:sz w:val="24"/>
    </w:rPr>
  </w:style>
  <w:style w:type="paragraph" w:customStyle="1" w:styleId="Style7">
    <w:name w:val="Style7"/>
    <w:basedOn w:val="a0"/>
    <w:rsid w:val="008D1887"/>
    <w:pPr>
      <w:widowControl w:val="0"/>
      <w:autoSpaceDE w:val="0"/>
      <w:autoSpaceDN w:val="0"/>
      <w:adjustRightInd w:val="0"/>
      <w:spacing w:line="322" w:lineRule="exact"/>
    </w:pPr>
    <w:rPr>
      <w:sz w:val="24"/>
    </w:rPr>
  </w:style>
  <w:style w:type="character" w:customStyle="1" w:styleId="FontStyle33">
    <w:name w:val="Font Style33"/>
    <w:rsid w:val="008D1887"/>
    <w:rPr>
      <w:rFonts w:ascii="Times New Roman" w:hAnsi="Times New Roman" w:cs="Times New Roman"/>
      <w:sz w:val="26"/>
      <w:szCs w:val="26"/>
    </w:rPr>
  </w:style>
  <w:style w:type="paragraph" w:styleId="11">
    <w:name w:val="toc 1"/>
    <w:basedOn w:val="a0"/>
    <w:next w:val="a0"/>
    <w:autoRedefine/>
    <w:uiPriority w:val="39"/>
    <w:rsid w:val="008D1887"/>
  </w:style>
  <w:style w:type="character" w:styleId="a6">
    <w:name w:val="Hyperlink"/>
    <w:uiPriority w:val="99"/>
    <w:unhideWhenUsed/>
    <w:rsid w:val="008D1887"/>
    <w:rPr>
      <w:color w:val="0000FF"/>
      <w:u w:val="single"/>
    </w:rPr>
  </w:style>
  <w:style w:type="paragraph" w:styleId="21">
    <w:name w:val="Body Text 2"/>
    <w:basedOn w:val="a0"/>
    <w:link w:val="22"/>
    <w:rsid w:val="008D1887"/>
    <w:pPr>
      <w:spacing w:before="120" w:after="120" w:line="480" w:lineRule="auto"/>
      <w:ind w:firstLine="709"/>
      <w:jc w:val="both"/>
    </w:pPr>
    <w:rPr>
      <w:sz w:val="20"/>
      <w:szCs w:val="20"/>
    </w:rPr>
  </w:style>
  <w:style w:type="character" w:customStyle="1" w:styleId="22">
    <w:name w:val="Основной текст 2 Знак"/>
    <w:basedOn w:val="a1"/>
    <w:link w:val="21"/>
    <w:rsid w:val="008D1887"/>
    <w:rPr>
      <w:rFonts w:ascii="Times New Roman" w:eastAsia="Times New Roman" w:hAnsi="Times New Roman" w:cs="Times New Roman"/>
      <w:sz w:val="20"/>
      <w:szCs w:val="20"/>
      <w:lang w:eastAsia="ru-RU"/>
    </w:rPr>
  </w:style>
  <w:style w:type="paragraph" w:styleId="a7">
    <w:name w:val="List Paragraph"/>
    <w:aliases w:val="Подпись рисунка"/>
    <w:basedOn w:val="a0"/>
    <w:link w:val="a8"/>
    <w:uiPriority w:val="34"/>
    <w:qFormat/>
    <w:rsid w:val="00E91834"/>
    <w:pPr>
      <w:ind w:left="720"/>
      <w:contextualSpacing/>
    </w:pPr>
  </w:style>
  <w:style w:type="paragraph" w:styleId="a9">
    <w:name w:val="footer"/>
    <w:basedOn w:val="a0"/>
    <w:link w:val="aa"/>
    <w:uiPriority w:val="99"/>
    <w:semiHidden/>
    <w:unhideWhenUsed/>
    <w:rsid w:val="00804B48"/>
    <w:pPr>
      <w:tabs>
        <w:tab w:val="center" w:pos="4677"/>
        <w:tab w:val="right" w:pos="9355"/>
      </w:tabs>
    </w:pPr>
  </w:style>
  <w:style w:type="character" w:customStyle="1" w:styleId="aa">
    <w:name w:val="Нижний колонтитул Знак"/>
    <w:basedOn w:val="a1"/>
    <w:link w:val="a9"/>
    <w:uiPriority w:val="99"/>
    <w:semiHidden/>
    <w:rsid w:val="00804B48"/>
    <w:rPr>
      <w:rFonts w:ascii="Times New Roman" w:eastAsia="Times New Roman" w:hAnsi="Times New Roman" w:cs="Times New Roman"/>
      <w:sz w:val="28"/>
      <w:szCs w:val="24"/>
      <w:lang w:eastAsia="ru-RU"/>
    </w:rPr>
  </w:style>
  <w:style w:type="character" w:customStyle="1" w:styleId="ab">
    <w:name w:val="Гипертекстовая ссылка"/>
    <w:basedOn w:val="a1"/>
    <w:uiPriority w:val="99"/>
    <w:rsid w:val="00592FD9"/>
    <w:rPr>
      <w:color w:val="106BBE"/>
    </w:rPr>
  </w:style>
  <w:style w:type="paragraph" w:customStyle="1" w:styleId="ac">
    <w:name w:val="Комментарий"/>
    <w:basedOn w:val="a0"/>
    <w:next w:val="a0"/>
    <w:uiPriority w:val="99"/>
    <w:rsid w:val="00CA3952"/>
    <w:pPr>
      <w:autoSpaceDE w:val="0"/>
      <w:autoSpaceDN w:val="0"/>
      <w:adjustRightInd w:val="0"/>
      <w:spacing w:before="75"/>
      <w:ind w:left="170"/>
      <w:jc w:val="both"/>
    </w:pPr>
    <w:rPr>
      <w:rFonts w:ascii="Arial" w:eastAsiaTheme="minorHAnsi" w:hAnsi="Arial" w:cs="Arial"/>
      <w:color w:val="353842"/>
      <w:sz w:val="22"/>
      <w:szCs w:val="22"/>
      <w:shd w:val="clear" w:color="auto" w:fill="F0F0F0"/>
      <w:lang w:eastAsia="en-US"/>
    </w:rPr>
  </w:style>
  <w:style w:type="paragraph" w:styleId="ad">
    <w:name w:val="Balloon Text"/>
    <w:basedOn w:val="a0"/>
    <w:link w:val="ae"/>
    <w:uiPriority w:val="99"/>
    <w:semiHidden/>
    <w:unhideWhenUsed/>
    <w:rsid w:val="00213100"/>
    <w:rPr>
      <w:rFonts w:ascii="Tahoma" w:hAnsi="Tahoma" w:cs="Tahoma"/>
      <w:sz w:val="16"/>
      <w:szCs w:val="16"/>
    </w:rPr>
  </w:style>
  <w:style w:type="character" w:customStyle="1" w:styleId="ae">
    <w:name w:val="Текст выноски Знак"/>
    <w:basedOn w:val="a1"/>
    <w:link w:val="ad"/>
    <w:uiPriority w:val="99"/>
    <w:semiHidden/>
    <w:rsid w:val="00213100"/>
    <w:rPr>
      <w:rFonts w:ascii="Tahoma" w:eastAsia="Times New Roman" w:hAnsi="Tahoma" w:cs="Tahoma"/>
      <w:sz w:val="16"/>
      <w:szCs w:val="16"/>
      <w:lang w:eastAsia="ru-RU"/>
    </w:rPr>
  </w:style>
  <w:style w:type="paragraph" w:customStyle="1" w:styleId="ScheduleHeading1">
    <w:name w:val="Schedule Heading 1"/>
    <w:next w:val="a0"/>
    <w:qFormat/>
    <w:rsid w:val="001D2BD7"/>
    <w:pPr>
      <w:keepNext/>
      <w:numPr>
        <w:numId w:val="5"/>
      </w:numPr>
      <w:tabs>
        <w:tab w:val="left" w:pos="1559"/>
        <w:tab w:val="left" w:pos="2268"/>
        <w:tab w:val="left" w:pos="2977"/>
        <w:tab w:val="left" w:pos="3686"/>
        <w:tab w:val="left" w:pos="4394"/>
        <w:tab w:val="right" w:pos="8789"/>
      </w:tabs>
      <w:spacing w:before="240" w:after="240"/>
      <w:jc w:val="center"/>
    </w:pPr>
    <w:rPr>
      <w:rFonts w:ascii="Times New Roman" w:eastAsia="Batang" w:hAnsi="Times New Roman" w:cs="Times New Roman"/>
      <w:sz w:val="28"/>
      <w:szCs w:val="20"/>
      <w:lang w:val="en-GB" w:eastAsia="en-GB"/>
    </w:rPr>
  </w:style>
  <w:style w:type="paragraph" w:customStyle="1" w:styleId="ScheduleHeading2">
    <w:name w:val="Schedule Heading 2"/>
    <w:qFormat/>
    <w:rsid w:val="001D2BD7"/>
    <w:pPr>
      <w:numPr>
        <w:ilvl w:val="1"/>
        <w:numId w:val="5"/>
      </w:numPr>
      <w:tabs>
        <w:tab w:val="clear" w:pos="1560"/>
      </w:tabs>
      <w:ind w:left="0" w:firstLine="0"/>
    </w:pPr>
  </w:style>
  <w:style w:type="paragraph" w:customStyle="1" w:styleId="ScheduleHeading3">
    <w:name w:val="Schedule Heading 3"/>
    <w:basedOn w:val="af"/>
    <w:qFormat/>
    <w:rsid w:val="001D2BD7"/>
    <w:pPr>
      <w:numPr>
        <w:ilvl w:val="2"/>
        <w:numId w:val="5"/>
      </w:numPr>
      <w:tabs>
        <w:tab w:val="clear" w:pos="1843"/>
      </w:tabs>
      <w:ind w:left="0" w:firstLine="0"/>
    </w:pPr>
  </w:style>
  <w:style w:type="paragraph" w:customStyle="1" w:styleId="ScheduleHeading5">
    <w:name w:val="Schedule Heading 5"/>
    <w:basedOn w:val="af"/>
    <w:next w:val="a0"/>
    <w:qFormat/>
    <w:rsid w:val="001D2BD7"/>
    <w:pPr>
      <w:numPr>
        <w:ilvl w:val="4"/>
        <w:numId w:val="5"/>
      </w:numPr>
      <w:tabs>
        <w:tab w:val="clear" w:pos="2977"/>
      </w:tabs>
      <w:ind w:left="0" w:firstLine="0"/>
    </w:pPr>
  </w:style>
  <w:style w:type="paragraph" w:customStyle="1" w:styleId="ScheduleHeading6">
    <w:name w:val="Schedule Heading 6"/>
    <w:basedOn w:val="af"/>
    <w:next w:val="a0"/>
    <w:qFormat/>
    <w:rsid w:val="001D2BD7"/>
    <w:pPr>
      <w:numPr>
        <w:ilvl w:val="5"/>
        <w:numId w:val="5"/>
      </w:numPr>
      <w:tabs>
        <w:tab w:val="clear" w:pos="3686"/>
      </w:tabs>
      <w:ind w:left="0" w:firstLine="0"/>
    </w:pPr>
  </w:style>
  <w:style w:type="paragraph" w:customStyle="1" w:styleId="ScheduleHeading7">
    <w:name w:val="Schedule Heading 7"/>
    <w:basedOn w:val="af"/>
    <w:next w:val="a0"/>
    <w:qFormat/>
    <w:rsid w:val="001D2BD7"/>
    <w:pPr>
      <w:numPr>
        <w:ilvl w:val="6"/>
        <w:numId w:val="5"/>
      </w:numPr>
      <w:tabs>
        <w:tab w:val="clear" w:pos="4394"/>
      </w:tabs>
      <w:ind w:left="0" w:firstLine="0"/>
    </w:pPr>
  </w:style>
  <w:style w:type="paragraph" w:styleId="af">
    <w:name w:val="Body Text"/>
    <w:basedOn w:val="a0"/>
    <w:link w:val="af0"/>
    <w:uiPriority w:val="99"/>
    <w:semiHidden/>
    <w:unhideWhenUsed/>
    <w:rsid w:val="001D2BD7"/>
    <w:pPr>
      <w:spacing w:after="120"/>
    </w:pPr>
  </w:style>
  <w:style w:type="character" w:customStyle="1" w:styleId="af0">
    <w:name w:val="Основной текст Знак"/>
    <w:basedOn w:val="a1"/>
    <w:link w:val="af"/>
    <w:uiPriority w:val="99"/>
    <w:semiHidden/>
    <w:rsid w:val="001D2BD7"/>
    <w:rPr>
      <w:rFonts w:ascii="Times New Roman" w:eastAsia="Times New Roman" w:hAnsi="Times New Roman" w:cs="Times New Roman"/>
      <w:sz w:val="28"/>
      <w:szCs w:val="24"/>
      <w:lang w:eastAsia="ru-RU"/>
    </w:rPr>
  </w:style>
  <w:style w:type="paragraph" w:customStyle="1" w:styleId="ConsPlusNonformat">
    <w:name w:val="ConsPlusNonformat"/>
    <w:uiPriority w:val="99"/>
    <w:rsid w:val="0025797C"/>
    <w:pPr>
      <w:widowControl w:val="0"/>
      <w:autoSpaceDE w:val="0"/>
      <w:autoSpaceDN w:val="0"/>
      <w:adjustRightInd w:val="0"/>
      <w:spacing w:after="0" w:line="240" w:lineRule="auto"/>
    </w:pPr>
    <w:rPr>
      <w:rFonts w:ascii="Courier New" w:eastAsia="Times New Roman" w:hAnsi="Courier New" w:cs="Courier New"/>
      <w:spacing w:val="-1"/>
      <w:sz w:val="24"/>
      <w:szCs w:val="24"/>
      <w:lang w:eastAsia="ru-RU"/>
    </w:rPr>
  </w:style>
  <w:style w:type="character" w:customStyle="1" w:styleId="20">
    <w:name w:val="Заголовок 2 Знак"/>
    <w:basedOn w:val="a1"/>
    <w:link w:val="2"/>
    <w:uiPriority w:val="9"/>
    <w:semiHidden/>
    <w:rsid w:val="008D43DF"/>
    <w:rPr>
      <w:rFonts w:asciiTheme="majorHAnsi" w:eastAsiaTheme="majorEastAsia" w:hAnsiTheme="majorHAnsi" w:cstheme="majorBidi"/>
      <w:b/>
      <w:bCs/>
      <w:color w:val="4F81BD" w:themeColor="accent1"/>
      <w:sz w:val="26"/>
      <w:szCs w:val="26"/>
      <w:lang w:eastAsia="ru-RU"/>
    </w:rPr>
  </w:style>
  <w:style w:type="paragraph" w:styleId="af1">
    <w:name w:val="Body Text Indent"/>
    <w:basedOn w:val="a0"/>
    <w:link w:val="af2"/>
    <w:uiPriority w:val="99"/>
    <w:semiHidden/>
    <w:unhideWhenUsed/>
    <w:rsid w:val="008D43DF"/>
    <w:pPr>
      <w:spacing w:after="120"/>
      <w:ind w:left="283"/>
    </w:pPr>
  </w:style>
  <w:style w:type="character" w:customStyle="1" w:styleId="af2">
    <w:name w:val="Основной текст с отступом Знак"/>
    <w:basedOn w:val="a1"/>
    <w:link w:val="af1"/>
    <w:uiPriority w:val="99"/>
    <w:semiHidden/>
    <w:rsid w:val="008D43DF"/>
    <w:rPr>
      <w:rFonts w:ascii="Times New Roman" w:eastAsia="Times New Roman" w:hAnsi="Times New Roman" w:cs="Times New Roman"/>
      <w:sz w:val="28"/>
      <w:szCs w:val="24"/>
      <w:lang w:eastAsia="ru-RU"/>
    </w:rPr>
  </w:style>
  <w:style w:type="character" w:customStyle="1" w:styleId="70">
    <w:name w:val="Заголовок 7 Знак"/>
    <w:basedOn w:val="a1"/>
    <w:link w:val="7"/>
    <w:rsid w:val="008D43DF"/>
    <w:rPr>
      <w:rFonts w:ascii="Calibri" w:eastAsia="Times New Roman" w:hAnsi="Calibri" w:cs="Times New Roman"/>
      <w:noProof/>
      <w:sz w:val="24"/>
      <w:szCs w:val="24"/>
    </w:rPr>
  </w:style>
  <w:style w:type="paragraph" w:customStyle="1" w:styleId="12">
    <w:name w:val="Абзац списка1"/>
    <w:basedOn w:val="a0"/>
    <w:link w:val="ListParagraphChar"/>
    <w:uiPriority w:val="34"/>
    <w:qFormat/>
    <w:rsid w:val="008D43DF"/>
    <w:pPr>
      <w:ind w:left="720" w:firstLine="425"/>
    </w:pPr>
    <w:rPr>
      <w:rFonts w:ascii="Calibri" w:hAnsi="Calibri" w:cs="Calibri"/>
      <w:noProof/>
      <w:sz w:val="24"/>
    </w:rPr>
  </w:style>
  <w:style w:type="paragraph" w:customStyle="1" w:styleId="13">
    <w:name w:val="Обычный1"/>
    <w:rsid w:val="008D43DF"/>
    <w:pPr>
      <w:spacing w:after="0" w:line="240" w:lineRule="auto"/>
      <w:ind w:firstLine="482"/>
      <w:jc w:val="both"/>
    </w:pPr>
    <w:rPr>
      <w:rFonts w:ascii="a_Timer" w:eastAsia="Times New Roman" w:hAnsi="a_Timer" w:cs="Times New Roman"/>
      <w:snapToGrid w:val="0"/>
      <w:sz w:val="24"/>
      <w:szCs w:val="20"/>
      <w:lang w:eastAsia="ru-RU"/>
    </w:rPr>
  </w:style>
  <w:style w:type="character" w:styleId="af3">
    <w:name w:val="Emphasis"/>
    <w:qFormat/>
    <w:rsid w:val="008D43DF"/>
    <w:rPr>
      <w:i/>
      <w:iCs/>
    </w:rPr>
  </w:style>
  <w:style w:type="paragraph" w:customStyle="1" w:styleId="14">
    <w:name w:val="заголовок 1"/>
    <w:basedOn w:val="a0"/>
    <w:next w:val="a0"/>
    <w:rsid w:val="008D43DF"/>
    <w:pPr>
      <w:keepNext/>
      <w:widowControl w:val="0"/>
      <w:jc w:val="both"/>
    </w:pPr>
    <w:rPr>
      <w:snapToGrid w:val="0"/>
      <w:sz w:val="24"/>
      <w:szCs w:val="20"/>
    </w:rPr>
  </w:style>
  <w:style w:type="character" w:customStyle="1" w:styleId="a8">
    <w:name w:val="Абзац списка Знак"/>
    <w:aliases w:val="Подпись рисунка Знак"/>
    <w:basedOn w:val="a1"/>
    <w:link w:val="a7"/>
    <w:uiPriority w:val="34"/>
    <w:locked/>
    <w:rsid w:val="008D43DF"/>
    <w:rPr>
      <w:rFonts w:ascii="Times New Roman" w:eastAsia="Times New Roman" w:hAnsi="Times New Roman" w:cs="Times New Roman"/>
      <w:sz w:val="28"/>
      <w:szCs w:val="24"/>
      <w:lang w:eastAsia="ru-RU"/>
    </w:rPr>
  </w:style>
  <w:style w:type="character" w:customStyle="1" w:styleId="ListParagraphChar">
    <w:name w:val="List Paragraph Char"/>
    <w:link w:val="12"/>
    <w:uiPriority w:val="34"/>
    <w:locked/>
    <w:rsid w:val="0009531C"/>
    <w:rPr>
      <w:rFonts w:ascii="Calibri" w:eastAsia="Times New Roman" w:hAnsi="Calibri" w:cs="Calibri"/>
      <w:noProof/>
      <w:sz w:val="24"/>
      <w:szCs w:val="24"/>
      <w:lang w:eastAsia="ru-RU"/>
    </w:rPr>
  </w:style>
  <w:style w:type="character" w:customStyle="1" w:styleId="af4">
    <w:name w:val="Мой писок Знак"/>
    <w:link w:val="a"/>
    <w:locked/>
    <w:rsid w:val="0009531C"/>
    <w:rPr>
      <w:rFonts w:ascii="Calibri" w:eastAsia="Calibri" w:hAnsi="Calibri"/>
      <w:sz w:val="24"/>
      <w:szCs w:val="24"/>
    </w:rPr>
  </w:style>
  <w:style w:type="paragraph" w:customStyle="1" w:styleId="a">
    <w:name w:val="Мой писок"/>
    <w:basedOn w:val="af1"/>
    <w:link w:val="af4"/>
    <w:rsid w:val="0009531C"/>
    <w:pPr>
      <w:widowControl w:val="0"/>
      <w:numPr>
        <w:numId w:val="13"/>
      </w:numPr>
      <w:tabs>
        <w:tab w:val="left" w:pos="709"/>
      </w:tabs>
      <w:spacing w:after="0"/>
      <w:ind w:left="0" w:firstLine="426"/>
      <w:jc w:val="both"/>
    </w:pPr>
    <w:rPr>
      <w:rFonts w:ascii="Calibri" w:eastAsia="Calibri" w:hAnsi="Calibri" w:cstheme="minorBidi"/>
      <w:sz w:val="24"/>
      <w:lang w:eastAsia="en-US"/>
    </w:rPr>
  </w:style>
  <w:style w:type="character" w:styleId="af5">
    <w:name w:val="annotation reference"/>
    <w:basedOn w:val="a1"/>
    <w:uiPriority w:val="99"/>
    <w:semiHidden/>
    <w:unhideWhenUsed/>
    <w:rsid w:val="0009531C"/>
    <w:rPr>
      <w:sz w:val="16"/>
      <w:szCs w:val="16"/>
    </w:rPr>
  </w:style>
  <w:style w:type="paragraph" w:styleId="af6">
    <w:name w:val="annotation text"/>
    <w:basedOn w:val="a0"/>
    <w:link w:val="af7"/>
    <w:uiPriority w:val="99"/>
    <w:unhideWhenUsed/>
    <w:rsid w:val="0009531C"/>
    <w:rPr>
      <w:sz w:val="20"/>
      <w:szCs w:val="20"/>
    </w:rPr>
  </w:style>
  <w:style w:type="character" w:customStyle="1" w:styleId="af7">
    <w:name w:val="Текст примечания Знак"/>
    <w:basedOn w:val="a1"/>
    <w:link w:val="af6"/>
    <w:uiPriority w:val="99"/>
    <w:rsid w:val="0009531C"/>
    <w:rPr>
      <w:rFonts w:ascii="Times New Roman" w:eastAsia="Times New Roman" w:hAnsi="Times New Roman" w:cs="Times New Roman"/>
      <w:sz w:val="20"/>
      <w:szCs w:val="20"/>
      <w:lang w:eastAsia="ru-RU"/>
    </w:rPr>
  </w:style>
  <w:style w:type="paragraph" w:styleId="af8">
    <w:name w:val="Revision"/>
    <w:hidden/>
    <w:uiPriority w:val="99"/>
    <w:semiHidden/>
    <w:rsid w:val="00712D0D"/>
    <w:pPr>
      <w:spacing w:after="0" w:line="240" w:lineRule="auto"/>
    </w:pPr>
    <w:rPr>
      <w:rFonts w:ascii="Times New Roman" w:eastAsia="Times New Roman" w:hAnsi="Times New Roman" w:cs="Times New Roman"/>
      <w:sz w:val="28"/>
      <w:szCs w:val="24"/>
      <w:lang w:eastAsia="ru-RU"/>
    </w:rPr>
  </w:style>
  <w:style w:type="character" w:customStyle="1" w:styleId="80">
    <w:name w:val="Заголовок 8 Знак"/>
    <w:basedOn w:val="a1"/>
    <w:link w:val="8"/>
    <w:uiPriority w:val="9"/>
    <w:semiHidden/>
    <w:rsid w:val="002142D3"/>
    <w:rPr>
      <w:rFonts w:asciiTheme="majorHAnsi" w:eastAsiaTheme="majorEastAsia" w:hAnsiTheme="majorHAnsi" w:cstheme="majorBidi"/>
      <w:color w:val="272727" w:themeColor="text1" w:themeTint="D8"/>
      <w:sz w:val="21"/>
      <w:szCs w:val="21"/>
      <w:lang w:eastAsia="ru-RU"/>
    </w:rPr>
  </w:style>
  <w:style w:type="paragraph" w:customStyle="1" w:styleId="af9">
    <w:name w:val="Основной"/>
    <w:basedOn w:val="a0"/>
    <w:rsid w:val="002142D3"/>
    <w:pPr>
      <w:spacing w:after="120"/>
      <w:ind w:firstLine="851"/>
      <w:jc w:val="both"/>
    </w:pPr>
    <w:rPr>
      <w:sz w:val="24"/>
    </w:rPr>
  </w:style>
  <w:style w:type="paragraph" w:customStyle="1" w:styleId="afa">
    <w:name w:val="основной_САЭС"/>
    <w:basedOn w:val="a0"/>
    <w:link w:val="afb"/>
    <w:rsid w:val="002142D3"/>
    <w:pPr>
      <w:suppressLineNumbers/>
      <w:tabs>
        <w:tab w:val="left" w:pos="680"/>
      </w:tabs>
      <w:suppressAutoHyphens/>
      <w:spacing w:before="120" w:after="120" w:line="360" w:lineRule="auto"/>
      <w:jc w:val="both"/>
    </w:pPr>
    <w:rPr>
      <w:rFonts w:ascii="Arial" w:hAnsi="Arial"/>
      <w:sz w:val="24"/>
      <w:szCs w:val="20"/>
    </w:rPr>
  </w:style>
  <w:style w:type="character" w:customStyle="1" w:styleId="afb">
    <w:name w:val="основной_САЭС Знак"/>
    <w:link w:val="afa"/>
    <w:locked/>
    <w:rsid w:val="002142D3"/>
    <w:rPr>
      <w:rFonts w:ascii="Arial" w:eastAsia="Times New Roman" w:hAnsi="Arial" w:cs="Times New Roman"/>
      <w:sz w:val="24"/>
      <w:szCs w:val="20"/>
      <w:lang w:eastAsia="ru-RU"/>
    </w:rPr>
  </w:style>
  <w:style w:type="paragraph" w:styleId="afc">
    <w:name w:val="footnote text"/>
    <w:basedOn w:val="a0"/>
    <w:link w:val="afd"/>
    <w:uiPriority w:val="99"/>
    <w:rsid w:val="008E4553"/>
    <w:pPr>
      <w:ind w:firstLine="425"/>
      <w:jc w:val="both"/>
    </w:pPr>
    <w:rPr>
      <w:sz w:val="20"/>
      <w:szCs w:val="20"/>
      <w:lang w:val="x-none" w:eastAsia="x-none"/>
    </w:rPr>
  </w:style>
  <w:style w:type="character" w:customStyle="1" w:styleId="afd">
    <w:name w:val="Текст сноски Знак"/>
    <w:basedOn w:val="a1"/>
    <w:link w:val="afc"/>
    <w:uiPriority w:val="99"/>
    <w:rsid w:val="008E4553"/>
    <w:rPr>
      <w:rFonts w:ascii="Times New Roman" w:eastAsia="Times New Roman" w:hAnsi="Times New Roman" w:cs="Times New Roman"/>
      <w:sz w:val="20"/>
      <w:szCs w:val="20"/>
      <w:lang w:val="x-none" w:eastAsia="x-none"/>
    </w:rPr>
  </w:style>
  <w:style w:type="character" w:styleId="afe">
    <w:name w:val="footnote reference"/>
    <w:uiPriority w:val="99"/>
    <w:rsid w:val="008E4553"/>
    <w:rPr>
      <w:rFonts w:ascii="Times New Roman" w:hAnsi="Times New Roman" w:cs="Times New Roman"/>
      <w:vertAlign w:val="superscript"/>
    </w:rPr>
  </w:style>
  <w:style w:type="paragraph" w:styleId="aff">
    <w:name w:val="Block Text"/>
    <w:basedOn w:val="a0"/>
    <w:semiHidden/>
    <w:unhideWhenUsed/>
    <w:rsid w:val="00131764"/>
    <w:pPr>
      <w:tabs>
        <w:tab w:val="num" w:pos="709"/>
      </w:tabs>
      <w:autoSpaceDE w:val="0"/>
      <w:autoSpaceDN w:val="0"/>
      <w:ind w:left="284" w:right="359"/>
      <w:jc w:val="both"/>
    </w:pPr>
    <w:rPr>
      <w:rFonts w:eastAsia="Calibri"/>
      <w:i/>
      <w:iCs/>
      <w:sz w:val="20"/>
    </w:rPr>
  </w:style>
  <w:style w:type="character" w:customStyle="1" w:styleId="23">
    <w:name w:val="Стиль2"/>
    <w:uiPriority w:val="1"/>
    <w:qFormat/>
    <w:rsid w:val="00131764"/>
    <w:rPr>
      <w:rFonts w:ascii="Times New Roman" w:hAnsi="Times New Roman" w:cs="Times New Roman" w:hint="default"/>
      <w:color w:val="auto"/>
    </w:rPr>
  </w:style>
  <w:style w:type="character" w:customStyle="1" w:styleId="FontStyle37">
    <w:name w:val="Font Style37"/>
    <w:uiPriority w:val="99"/>
    <w:rsid w:val="00131764"/>
    <w:rPr>
      <w:rFonts w:ascii="Times New Roman" w:hAnsi="Times New Roman" w:cs="Times New Roman"/>
      <w:sz w:val="28"/>
      <w:szCs w:val="28"/>
    </w:rPr>
  </w:style>
  <w:style w:type="paragraph" w:customStyle="1" w:styleId="Style8">
    <w:name w:val="Style8"/>
    <w:basedOn w:val="a0"/>
    <w:uiPriority w:val="99"/>
    <w:rsid w:val="00131764"/>
    <w:pPr>
      <w:widowControl w:val="0"/>
      <w:autoSpaceDE w:val="0"/>
      <w:autoSpaceDN w:val="0"/>
      <w:adjustRightInd w:val="0"/>
      <w:spacing w:line="295" w:lineRule="exact"/>
      <w:ind w:firstLine="696"/>
      <w:jc w:val="both"/>
    </w:pPr>
    <w:rPr>
      <w:sz w:val="24"/>
    </w:rPr>
  </w:style>
  <w:style w:type="paragraph" w:customStyle="1" w:styleId="Style4">
    <w:name w:val="Style4"/>
    <w:basedOn w:val="a0"/>
    <w:uiPriority w:val="99"/>
    <w:rsid w:val="00131764"/>
    <w:pPr>
      <w:widowControl w:val="0"/>
      <w:autoSpaceDE w:val="0"/>
      <w:autoSpaceDN w:val="0"/>
      <w:adjustRightInd w:val="0"/>
      <w:spacing w:line="164" w:lineRule="exact"/>
      <w:ind w:hanging="278"/>
      <w:jc w:val="both"/>
    </w:pPr>
    <w:rPr>
      <w:rFonts w:ascii="Arial Unicode MS" w:eastAsia="Arial Unicode MS" w:hAnsi="Calibri" w:cs="Arial Unicode MS"/>
      <w:sz w:val="24"/>
    </w:rPr>
  </w:style>
  <w:style w:type="character" w:customStyle="1" w:styleId="FontStyle38">
    <w:name w:val="Font Style38"/>
    <w:uiPriority w:val="99"/>
    <w:rsid w:val="00131764"/>
    <w:rPr>
      <w:rFonts w:ascii="Times New Roman" w:hAnsi="Times New Roman" w:cs="Times New Roman"/>
      <w:b/>
      <w:bCs/>
      <w:sz w:val="28"/>
      <w:szCs w:val="28"/>
    </w:rPr>
  </w:style>
  <w:style w:type="paragraph" w:customStyle="1" w:styleId="Style18">
    <w:name w:val="Style18"/>
    <w:basedOn w:val="a0"/>
    <w:uiPriority w:val="99"/>
    <w:rsid w:val="00131764"/>
    <w:pPr>
      <w:widowControl w:val="0"/>
      <w:autoSpaceDE w:val="0"/>
      <w:autoSpaceDN w:val="0"/>
      <w:adjustRightInd w:val="0"/>
      <w:spacing w:line="326" w:lineRule="exact"/>
      <w:jc w:val="both"/>
    </w:pPr>
    <w:rPr>
      <w:sz w:val="24"/>
    </w:rPr>
  </w:style>
  <w:style w:type="paragraph" w:styleId="24">
    <w:name w:val="Body Text Indent 2"/>
    <w:basedOn w:val="a0"/>
    <w:link w:val="25"/>
    <w:uiPriority w:val="99"/>
    <w:unhideWhenUsed/>
    <w:rsid w:val="00131764"/>
    <w:pPr>
      <w:spacing w:after="120" w:line="480" w:lineRule="auto"/>
      <w:ind w:left="283"/>
    </w:pPr>
  </w:style>
  <w:style w:type="character" w:customStyle="1" w:styleId="25">
    <w:name w:val="Основной текст с отступом 2 Знак"/>
    <w:basedOn w:val="a1"/>
    <w:link w:val="24"/>
    <w:uiPriority w:val="99"/>
    <w:rsid w:val="00131764"/>
    <w:rPr>
      <w:rFonts w:ascii="Times New Roman" w:eastAsia="Times New Roman" w:hAnsi="Times New Roman" w:cs="Times New Roman"/>
      <w:sz w:val="28"/>
      <w:szCs w:val="24"/>
      <w:lang w:eastAsia="ru-RU"/>
    </w:rPr>
  </w:style>
  <w:style w:type="paragraph" w:customStyle="1" w:styleId="Default">
    <w:name w:val="Default"/>
    <w:rsid w:val="00213F34"/>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customStyle="1" w:styleId="CM28">
    <w:name w:val="CM28"/>
    <w:basedOn w:val="a0"/>
    <w:next w:val="a0"/>
    <w:uiPriority w:val="99"/>
    <w:rsid w:val="00411653"/>
    <w:pPr>
      <w:autoSpaceDE w:val="0"/>
      <w:autoSpaceDN w:val="0"/>
      <w:adjustRightInd w:val="0"/>
    </w:pPr>
    <w:rPr>
      <w:rFonts w:ascii="HiddenHorzOCl" w:eastAsiaTheme="minorHAnsi" w:hAnsi="HiddenHorzOCl" w:cstheme="minorBidi"/>
      <w:sz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Block Text" w:uiPriority="0"/>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1707F2"/>
    <w:pPr>
      <w:spacing w:after="0" w:line="240" w:lineRule="auto"/>
    </w:pPr>
    <w:rPr>
      <w:rFonts w:ascii="Times New Roman" w:eastAsia="Times New Roman" w:hAnsi="Times New Roman" w:cs="Times New Roman"/>
      <w:sz w:val="28"/>
      <w:szCs w:val="24"/>
      <w:lang w:eastAsia="ru-RU"/>
    </w:rPr>
  </w:style>
  <w:style w:type="paragraph" w:styleId="1">
    <w:name w:val="heading 1"/>
    <w:basedOn w:val="a0"/>
    <w:next w:val="a0"/>
    <w:link w:val="10"/>
    <w:qFormat/>
    <w:rsid w:val="008D1887"/>
    <w:pPr>
      <w:keepNext/>
      <w:spacing w:before="240" w:after="60"/>
      <w:outlineLvl w:val="0"/>
    </w:pPr>
    <w:rPr>
      <w:rFonts w:ascii="Cambria" w:hAnsi="Cambria"/>
      <w:b/>
      <w:bCs/>
      <w:kern w:val="32"/>
      <w:sz w:val="32"/>
      <w:szCs w:val="32"/>
    </w:rPr>
  </w:style>
  <w:style w:type="paragraph" w:styleId="2">
    <w:name w:val="heading 2"/>
    <w:basedOn w:val="a0"/>
    <w:next w:val="a0"/>
    <w:link w:val="20"/>
    <w:uiPriority w:val="9"/>
    <w:semiHidden/>
    <w:unhideWhenUsed/>
    <w:qFormat/>
    <w:rsid w:val="008D43D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7">
    <w:name w:val="heading 7"/>
    <w:basedOn w:val="a0"/>
    <w:next w:val="a0"/>
    <w:link w:val="70"/>
    <w:qFormat/>
    <w:rsid w:val="008D43DF"/>
    <w:pPr>
      <w:spacing w:before="240" w:after="60"/>
      <w:ind w:firstLine="425"/>
      <w:jc w:val="both"/>
      <w:outlineLvl w:val="6"/>
    </w:pPr>
    <w:rPr>
      <w:rFonts w:ascii="Calibri" w:hAnsi="Calibri"/>
      <w:noProof/>
      <w:sz w:val="24"/>
    </w:rPr>
  </w:style>
  <w:style w:type="paragraph" w:styleId="8">
    <w:name w:val="heading 8"/>
    <w:basedOn w:val="a0"/>
    <w:next w:val="a0"/>
    <w:link w:val="80"/>
    <w:uiPriority w:val="9"/>
    <w:semiHidden/>
    <w:unhideWhenUsed/>
    <w:qFormat/>
    <w:rsid w:val="002142D3"/>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rsid w:val="008D1887"/>
    <w:rPr>
      <w:rFonts w:ascii="Cambria" w:eastAsia="Times New Roman" w:hAnsi="Cambria" w:cs="Times New Roman"/>
      <w:b/>
      <w:bCs/>
      <w:kern w:val="32"/>
      <w:sz w:val="32"/>
      <w:szCs w:val="32"/>
      <w:lang w:eastAsia="ru-RU"/>
    </w:rPr>
  </w:style>
  <w:style w:type="paragraph" w:styleId="a4">
    <w:name w:val="header"/>
    <w:aliases w:val="Titul,Heder,Верхний колонтитул1,Верхний колонтитул2,Верхний колонтитул3,Верхний колонтитул4,Верхний колонтитул11,Верхний колонтитул21,Верхний колонтитул31,Верхний колонтитул41,Верхний колонтитул12,Верхний колонтитул22"/>
    <w:basedOn w:val="a0"/>
    <w:link w:val="a5"/>
    <w:uiPriority w:val="99"/>
    <w:rsid w:val="008D1887"/>
    <w:pPr>
      <w:tabs>
        <w:tab w:val="center" w:pos="4677"/>
        <w:tab w:val="right" w:pos="9355"/>
      </w:tabs>
    </w:pPr>
  </w:style>
  <w:style w:type="character" w:customStyle="1" w:styleId="a5">
    <w:name w:val="Верхний колонтитул Знак"/>
    <w:aliases w:val="Titul Знак,Heder Знак,Верхний колонтитул1 Знак,Верхний колонтитул2 Знак,Верхний колонтитул3 Знак,Верхний колонтитул4 Знак,Верхний колонтитул11 Знак,Верхний колонтитул21 Знак,Верхний колонтитул31 Знак,Верхний колонтитул41 Знак"/>
    <w:basedOn w:val="a1"/>
    <w:link w:val="a4"/>
    <w:uiPriority w:val="99"/>
    <w:rsid w:val="008D1887"/>
    <w:rPr>
      <w:rFonts w:ascii="Times New Roman" w:eastAsia="Times New Roman" w:hAnsi="Times New Roman" w:cs="Times New Roman"/>
      <w:sz w:val="28"/>
      <w:szCs w:val="24"/>
      <w:lang w:eastAsia="ru-RU"/>
    </w:rPr>
  </w:style>
  <w:style w:type="paragraph" w:customStyle="1" w:styleId="Style2">
    <w:name w:val="Style2"/>
    <w:basedOn w:val="a0"/>
    <w:rsid w:val="008D1887"/>
    <w:pPr>
      <w:widowControl w:val="0"/>
      <w:autoSpaceDE w:val="0"/>
      <w:autoSpaceDN w:val="0"/>
      <w:adjustRightInd w:val="0"/>
      <w:spacing w:line="322" w:lineRule="exact"/>
      <w:ind w:firstLine="686"/>
      <w:jc w:val="both"/>
    </w:pPr>
    <w:rPr>
      <w:sz w:val="24"/>
    </w:rPr>
  </w:style>
  <w:style w:type="paragraph" w:customStyle="1" w:styleId="Style5">
    <w:name w:val="Style5"/>
    <w:basedOn w:val="a0"/>
    <w:rsid w:val="008D1887"/>
    <w:pPr>
      <w:widowControl w:val="0"/>
      <w:autoSpaceDE w:val="0"/>
      <w:autoSpaceDN w:val="0"/>
      <w:adjustRightInd w:val="0"/>
      <w:spacing w:line="325" w:lineRule="exact"/>
    </w:pPr>
    <w:rPr>
      <w:sz w:val="24"/>
    </w:rPr>
  </w:style>
  <w:style w:type="paragraph" w:customStyle="1" w:styleId="Style6">
    <w:name w:val="Style6"/>
    <w:basedOn w:val="a0"/>
    <w:rsid w:val="008D1887"/>
    <w:pPr>
      <w:widowControl w:val="0"/>
      <w:autoSpaceDE w:val="0"/>
      <w:autoSpaceDN w:val="0"/>
      <w:adjustRightInd w:val="0"/>
      <w:spacing w:line="320" w:lineRule="exact"/>
      <w:ind w:firstLine="701"/>
      <w:jc w:val="both"/>
    </w:pPr>
    <w:rPr>
      <w:sz w:val="24"/>
    </w:rPr>
  </w:style>
  <w:style w:type="paragraph" w:customStyle="1" w:styleId="Style7">
    <w:name w:val="Style7"/>
    <w:basedOn w:val="a0"/>
    <w:rsid w:val="008D1887"/>
    <w:pPr>
      <w:widowControl w:val="0"/>
      <w:autoSpaceDE w:val="0"/>
      <w:autoSpaceDN w:val="0"/>
      <w:adjustRightInd w:val="0"/>
      <w:spacing w:line="322" w:lineRule="exact"/>
    </w:pPr>
    <w:rPr>
      <w:sz w:val="24"/>
    </w:rPr>
  </w:style>
  <w:style w:type="character" w:customStyle="1" w:styleId="FontStyle33">
    <w:name w:val="Font Style33"/>
    <w:rsid w:val="008D1887"/>
    <w:rPr>
      <w:rFonts w:ascii="Times New Roman" w:hAnsi="Times New Roman" w:cs="Times New Roman"/>
      <w:sz w:val="26"/>
      <w:szCs w:val="26"/>
    </w:rPr>
  </w:style>
  <w:style w:type="paragraph" w:styleId="11">
    <w:name w:val="toc 1"/>
    <w:basedOn w:val="a0"/>
    <w:next w:val="a0"/>
    <w:autoRedefine/>
    <w:uiPriority w:val="39"/>
    <w:rsid w:val="008D1887"/>
  </w:style>
  <w:style w:type="character" w:styleId="a6">
    <w:name w:val="Hyperlink"/>
    <w:uiPriority w:val="99"/>
    <w:unhideWhenUsed/>
    <w:rsid w:val="008D1887"/>
    <w:rPr>
      <w:color w:val="0000FF"/>
      <w:u w:val="single"/>
    </w:rPr>
  </w:style>
  <w:style w:type="paragraph" w:styleId="21">
    <w:name w:val="Body Text 2"/>
    <w:basedOn w:val="a0"/>
    <w:link w:val="22"/>
    <w:rsid w:val="008D1887"/>
    <w:pPr>
      <w:spacing w:before="120" w:after="120" w:line="480" w:lineRule="auto"/>
      <w:ind w:firstLine="709"/>
      <w:jc w:val="both"/>
    </w:pPr>
    <w:rPr>
      <w:sz w:val="20"/>
      <w:szCs w:val="20"/>
    </w:rPr>
  </w:style>
  <w:style w:type="character" w:customStyle="1" w:styleId="22">
    <w:name w:val="Основной текст 2 Знак"/>
    <w:basedOn w:val="a1"/>
    <w:link w:val="21"/>
    <w:rsid w:val="008D1887"/>
    <w:rPr>
      <w:rFonts w:ascii="Times New Roman" w:eastAsia="Times New Roman" w:hAnsi="Times New Roman" w:cs="Times New Roman"/>
      <w:sz w:val="20"/>
      <w:szCs w:val="20"/>
      <w:lang w:eastAsia="ru-RU"/>
    </w:rPr>
  </w:style>
  <w:style w:type="paragraph" w:styleId="a7">
    <w:name w:val="List Paragraph"/>
    <w:aliases w:val="Подпись рисунка"/>
    <w:basedOn w:val="a0"/>
    <w:link w:val="a8"/>
    <w:uiPriority w:val="34"/>
    <w:qFormat/>
    <w:rsid w:val="00E91834"/>
    <w:pPr>
      <w:ind w:left="720"/>
      <w:contextualSpacing/>
    </w:pPr>
  </w:style>
  <w:style w:type="paragraph" w:styleId="a9">
    <w:name w:val="footer"/>
    <w:basedOn w:val="a0"/>
    <w:link w:val="aa"/>
    <w:uiPriority w:val="99"/>
    <w:semiHidden/>
    <w:unhideWhenUsed/>
    <w:rsid w:val="00804B48"/>
    <w:pPr>
      <w:tabs>
        <w:tab w:val="center" w:pos="4677"/>
        <w:tab w:val="right" w:pos="9355"/>
      </w:tabs>
    </w:pPr>
  </w:style>
  <w:style w:type="character" w:customStyle="1" w:styleId="aa">
    <w:name w:val="Нижний колонтитул Знак"/>
    <w:basedOn w:val="a1"/>
    <w:link w:val="a9"/>
    <w:uiPriority w:val="99"/>
    <w:semiHidden/>
    <w:rsid w:val="00804B48"/>
    <w:rPr>
      <w:rFonts w:ascii="Times New Roman" w:eastAsia="Times New Roman" w:hAnsi="Times New Roman" w:cs="Times New Roman"/>
      <w:sz w:val="28"/>
      <w:szCs w:val="24"/>
      <w:lang w:eastAsia="ru-RU"/>
    </w:rPr>
  </w:style>
  <w:style w:type="character" w:customStyle="1" w:styleId="ab">
    <w:name w:val="Гипертекстовая ссылка"/>
    <w:basedOn w:val="a1"/>
    <w:uiPriority w:val="99"/>
    <w:rsid w:val="00592FD9"/>
    <w:rPr>
      <w:color w:val="106BBE"/>
    </w:rPr>
  </w:style>
  <w:style w:type="paragraph" w:customStyle="1" w:styleId="ac">
    <w:name w:val="Комментарий"/>
    <w:basedOn w:val="a0"/>
    <w:next w:val="a0"/>
    <w:uiPriority w:val="99"/>
    <w:rsid w:val="00CA3952"/>
    <w:pPr>
      <w:autoSpaceDE w:val="0"/>
      <w:autoSpaceDN w:val="0"/>
      <w:adjustRightInd w:val="0"/>
      <w:spacing w:before="75"/>
      <w:ind w:left="170"/>
      <w:jc w:val="both"/>
    </w:pPr>
    <w:rPr>
      <w:rFonts w:ascii="Arial" w:eastAsiaTheme="minorHAnsi" w:hAnsi="Arial" w:cs="Arial"/>
      <w:color w:val="353842"/>
      <w:sz w:val="22"/>
      <w:szCs w:val="22"/>
      <w:shd w:val="clear" w:color="auto" w:fill="F0F0F0"/>
      <w:lang w:eastAsia="en-US"/>
    </w:rPr>
  </w:style>
  <w:style w:type="paragraph" w:styleId="ad">
    <w:name w:val="Balloon Text"/>
    <w:basedOn w:val="a0"/>
    <w:link w:val="ae"/>
    <w:uiPriority w:val="99"/>
    <w:semiHidden/>
    <w:unhideWhenUsed/>
    <w:rsid w:val="00213100"/>
    <w:rPr>
      <w:rFonts w:ascii="Tahoma" w:hAnsi="Tahoma" w:cs="Tahoma"/>
      <w:sz w:val="16"/>
      <w:szCs w:val="16"/>
    </w:rPr>
  </w:style>
  <w:style w:type="character" w:customStyle="1" w:styleId="ae">
    <w:name w:val="Текст выноски Знак"/>
    <w:basedOn w:val="a1"/>
    <w:link w:val="ad"/>
    <w:uiPriority w:val="99"/>
    <w:semiHidden/>
    <w:rsid w:val="00213100"/>
    <w:rPr>
      <w:rFonts w:ascii="Tahoma" w:eastAsia="Times New Roman" w:hAnsi="Tahoma" w:cs="Tahoma"/>
      <w:sz w:val="16"/>
      <w:szCs w:val="16"/>
      <w:lang w:eastAsia="ru-RU"/>
    </w:rPr>
  </w:style>
  <w:style w:type="paragraph" w:customStyle="1" w:styleId="ScheduleHeading1">
    <w:name w:val="Schedule Heading 1"/>
    <w:next w:val="a0"/>
    <w:qFormat/>
    <w:rsid w:val="001D2BD7"/>
    <w:pPr>
      <w:keepNext/>
      <w:numPr>
        <w:numId w:val="5"/>
      </w:numPr>
      <w:tabs>
        <w:tab w:val="left" w:pos="1559"/>
        <w:tab w:val="left" w:pos="2268"/>
        <w:tab w:val="left" w:pos="2977"/>
        <w:tab w:val="left" w:pos="3686"/>
        <w:tab w:val="left" w:pos="4394"/>
        <w:tab w:val="right" w:pos="8789"/>
      </w:tabs>
      <w:spacing w:before="240" w:after="240"/>
      <w:jc w:val="center"/>
    </w:pPr>
    <w:rPr>
      <w:rFonts w:ascii="Times New Roman" w:eastAsia="Batang" w:hAnsi="Times New Roman" w:cs="Times New Roman"/>
      <w:sz w:val="28"/>
      <w:szCs w:val="20"/>
      <w:lang w:val="en-GB" w:eastAsia="en-GB"/>
    </w:rPr>
  </w:style>
  <w:style w:type="paragraph" w:customStyle="1" w:styleId="ScheduleHeading2">
    <w:name w:val="Schedule Heading 2"/>
    <w:qFormat/>
    <w:rsid w:val="001D2BD7"/>
    <w:pPr>
      <w:numPr>
        <w:ilvl w:val="1"/>
        <w:numId w:val="5"/>
      </w:numPr>
      <w:tabs>
        <w:tab w:val="clear" w:pos="1560"/>
      </w:tabs>
      <w:ind w:left="0" w:firstLine="0"/>
    </w:pPr>
  </w:style>
  <w:style w:type="paragraph" w:customStyle="1" w:styleId="ScheduleHeading3">
    <w:name w:val="Schedule Heading 3"/>
    <w:basedOn w:val="af"/>
    <w:qFormat/>
    <w:rsid w:val="001D2BD7"/>
    <w:pPr>
      <w:numPr>
        <w:ilvl w:val="2"/>
        <w:numId w:val="5"/>
      </w:numPr>
      <w:tabs>
        <w:tab w:val="clear" w:pos="1843"/>
      </w:tabs>
      <w:ind w:left="0" w:firstLine="0"/>
    </w:pPr>
  </w:style>
  <w:style w:type="paragraph" w:customStyle="1" w:styleId="ScheduleHeading5">
    <w:name w:val="Schedule Heading 5"/>
    <w:basedOn w:val="af"/>
    <w:next w:val="a0"/>
    <w:qFormat/>
    <w:rsid w:val="001D2BD7"/>
    <w:pPr>
      <w:numPr>
        <w:ilvl w:val="4"/>
        <w:numId w:val="5"/>
      </w:numPr>
      <w:tabs>
        <w:tab w:val="clear" w:pos="2977"/>
      </w:tabs>
      <w:ind w:left="0" w:firstLine="0"/>
    </w:pPr>
  </w:style>
  <w:style w:type="paragraph" w:customStyle="1" w:styleId="ScheduleHeading6">
    <w:name w:val="Schedule Heading 6"/>
    <w:basedOn w:val="af"/>
    <w:next w:val="a0"/>
    <w:qFormat/>
    <w:rsid w:val="001D2BD7"/>
    <w:pPr>
      <w:numPr>
        <w:ilvl w:val="5"/>
        <w:numId w:val="5"/>
      </w:numPr>
      <w:tabs>
        <w:tab w:val="clear" w:pos="3686"/>
      </w:tabs>
      <w:ind w:left="0" w:firstLine="0"/>
    </w:pPr>
  </w:style>
  <w:style w:type="paragraph" w:customStyle="1" w:styleId="ScheduleHeading7">
    <w:name w:val="Schedule Heading 7"/>
    <w:basedOn w:val="af"/>
    <w:next w:val="a0"/>
    <w:qFormat/>
    <w:rsid w:val="001D2BD7"/>
    <w:pPr>
      <w:numPr>
        <w:ilvl w:val="6"/>
        <w:numId w:val="5"/>
      </w:numPr>
      <w:tabs>
        <w:tab w:val="clear" w:pos="4394"/>
      </w:tabs>
      <w:ind w:left="0" w:firstLine="0"/>
    </w:pPr>
  </w:style>
  <w:style w:type="paragraph" w:styleId="af">
    <w:name w:val="Body Text"/>
    <w:basedOn w:val="a0"/>
    <w:link w:val="af0"/>
    <w:uiPriority w:val="99"/>
    <w:semiHidden/>
    <w:unhideWhenUsed/>
    <w:rsid w:val="001D2BD7"/>
    <w:pPr>
      <w:spacing w:after="120"/>
    </w:pPr>
  </w:style>
  <w:style w:type="character" w:customStyle="1" w:styleId="af0">
    <w:name w:val="Основной текст Знак"/>
    <w:basedOn w:val="a1"/>
    <w:link w:val="af"/>
    <w:uiPriority w:val="99"/>
    <w:semiHidden/>
    <w:rsid w:val="001D2BD7"/>
    <w:rPr>
      <w:rFonts w:ascii="Times New Roman" w:eastAsia="Times New Roman" w:hAnsi="Times New Roman" w:cs="Times New Roman"/>
      <w:sz w:val="28"/>
      <w:szCs w:val="24"/>
      <w:lang w:eastAsia="ru-RU"/>
    </w:rPr>
  </w:style>
  <w:style w:type="paragraph" w:customStyle="1" w:styleId="ConsPlusNonformat">
    <w:name w:val="ConsPlusNonformat"/>
    <w:uiPriority w:val="99"/>
    <w:rsid w:val="0025797C"/>
    <w:pPr>
      <w:widowControl w:val="0"/>
      <w:autoSpaceDE w:val="0"/>
      <w:autoSpaceDN w:val="0"/>
      <w:adjustRightInd w:val="0"/>
      <w:spacing w:after="0" w:line="240" w:lineRule="auto"/>
    </w:pPr>
    <w:rPr>
      <w:rFonts w:ascii="Courier New" w:eastAsia="Times New Roman" w:hAnsi="Courier New" w:cs="Courier New"/>
      <w:spacing w:val="-1"/>
      <w:sz w:val="24"/>
      <w:szCs w:val="24"/>
      <w:lang w:eastAsia="ru-RU"/>
    </w:rPr>
  </w:style>
  <w:style w:type="character" w:customStyle="1" w:styleId="20">
    <w:name w:val="Заголовок 2 Знак"/>
    <w:basedOn w:val="a1"/>
    <w:link w:val="2"/>
    <w:uiPriority w:val="9"/>
    <w:semiHidden/>
    <w:rsid w:val="008D43DF"/>
    <w:rPr>
      <w:rFonts w:asciiTheme="majorHAnsi" w:eastAsiaTheme="majorEastAsia" w:hAnsiTheme="majorHAnsi" w:cstheme="majorBidi"/>
      <w:b/>
      <w:bCs/>
      <w:color w:val="4F81BD" w:themeColor="accent1"/>
      <w:sz w:val="26"/>
      <w:szCs w:val="26"/>
      <w:lang w:eastAsia="ru-RU"/>
    </w:rPr>
  </w:style>
  <w:style w:type="paragraph" w:styleId="af1">
    <w:name w:val="Body Text Indent"/>
    <w:basedOn w:val="a0"/>
    <w:link w:val="af2"/>
    <w:uiPriority w:val="99"/>
    <w:semiHidden/>
    <w:unhideWhenUsed/>
    <w:rsid w:val="008D43DF"/>
    <w:pPr>
      <w:spacing w:after="120"/>
      <w:ind w:left="283"/>
    </w:pPr>
  </w:style>
  <w:style w:type="character" w:customStyle="1" w:styleId="af2">
    <w:name w:val="Основной текст с отступом Знак"/>
    <w:basedOn w:val="a1"/>
    <w:link w:val="af1"/>
    <w:uiPriority w:val="99"/>
    <w:semiHidden/>
    <w:rsid w:val="008D43DF"/>
    <w:rPr>
      <w:rFonts w:ascii="Times New Roman" w:eastAsia="Times New Roman" w:hAnsi="Times New Roman" w:cs="Times New Roman"/>
      <w:sz w:val="28"/>
      <w:szCs w:val="24"/>
      <w:lang w:eastAsia="ru-RU"/>
    </w:rPr>
  </w:style>
  <w:style w:type="character" w:customStyle="1" w:styleId="70">
    <w:name w:val="Заголовок 7 Знак"/>
    <w:basedOn w:val="a1"/>
    <w:link w:val="7"/>
    <w:rsid w:val="008D43DF"/>
    <w:rPr>
      <w:rFonts w:ascii="Calibri" w:eastAsia="Times New Roman" w:hAnsi="Calibri" w:cs="Times New Roman"/>
      <w:noProof/>
      <w:sz w:val="24"/>
      <w:szCs w:val="24"/>
    </w:rPr>
  </w:style>
  <w:style w:type="paragraph" w:customStyle="1" w:styleId="12">
    <w:name w:val="Абзац списка1"/>
    <w:basedOn w:val="a0"/>
    <w:link w:val="ListParagraphChar"/>
    <w:uiPriority w:val="34"/>
    <w:qFormat/>
    <w:rsid w:val="008D43DF"/>
    <w:pPr>
      <w:ind w:left="720" w:firstLine="425"/>
    </w:pPr>
    <w:rPr>
      <w:rFonts w:ascii="Calibri" w:hAnsi="Calibri" w:cs="Calibri"/>
      <w:noProof/>
      <w:sz w:val="24"/>
    </w:rPr>
  </w:style>
  <w:style w:type="paragraph" w:customStyle="1" w:styleId="13">
    <w:name w:val="Обычный1"/>
    <w:rsid w:val="008D43DF"/>
    <w:pPr>
      <w:spacing w:after="0" w:line="240" w:lineRule="auto"/>
      <w:ind w:firstLine="482"/>
      <w:jc w:val="both"/>
    </w:pPr>
    <w:rPr>
      <w:rFonts w:ascii="a_Timer" w:eastAsia="Times New Roman" w:hAnsi="a_Timer" w:cs="Times New Roman"/>
      <w:snapToGrid w:val="0"/>
      <w:sz w:val="24"/>
      <w:szCs w:val="20"/>
      <w:lang w:eastAsia="ru-RU"/>
    </w:rPr>
  </w:style>
  <w:style w:type="character" w:styleId="af3">
    <w:name w:val="Emphasis"/>
    <w:qFormat/>
    <w:rsid w:val="008D43DF"/>
    <w:rPr>
      <w:i/>
      <w:iCs/>
    </w:rPr>
  </w:style>
  <w:style w:type="paragraph" w:customStyle="1" w:styleId="14">
    <w:name w:val="заголовок 1"/>
    <w:basedOn w:val="a0"/>
    <w:next w:val="a0"/>
    <w:rsid w:val="008D43DF"/>
    <w:pPr>
      <w:keepNext/>
      <w:widowControl w:val="0"/>
      <w:jc w:val="both"/>
    </w:pPr>
    <w:rPr>
      <w:snapToGrid w:val="0"/>
      <w:sz w:val="24"/>
      <w:szCs w:val="20"/>
    </w:rPr>
  </w:style>
  <w:style w:type="character" w:customStyle="1" w:styleId="a8">
    <w:name w:val="Абзац списка Знак"/>
    <w:aliases w:val="Подпись рисунка Знак"/>
    <w:basedOn w:val="a1"/>
    <w:link w:val="a7"/>
    <w:uiPriority w:val="34"/>
    <w:locked/>
    <w:rsid w:val="008D43DF"/>
    <w:rPr>
      <w:rFonts w:ascii="Times New Roman" w:eastAsia="Times New Roman" w:hAnsi="Times New Roman" w:cs="Times New Roman"/>
      <w:sz w:val="28"/>
      <w:szCs w:val="24"/>
      <w:lang w:eastAsia="ru-RU"/>
    </w:rPr>
  </w:style>
  <w:style w:type="character" w:customStyle="1" w:styleId="ListParagraphChar">
    <w:name w:val="List Paragraph Char"/>
    <w:link w:val="12"/>
    <w:uiPriority w:val="34"/>
    <w:locked/>
    <w:rsid w:val="0009531C"/>
    <w:rPr>
      <w:rFonts w:ascii="Calibri" w:eastAsia="Times New Roman" w:hAnsi="Calibri" w:cs="Calibri"/>
      <w:noProof/>
      <w:sz w:val="24"/>
      <w:szCs w:val="24"/>
      <w:lang w:eastAsia="ru-RU"/>
    </w:rPr>
  </w:style>
  <w:style w:type="character" w:customStyle="1" w:styleId="af4">
    <w:name w:val="Мой писок Знак"/>
    <w:link w:val="a"/>
    <w:locked/>
    <w:rsid w:val="0009531C"/>
    <w:rPr>
      <w:rFonts w:ascii="Calibri" w:eastAsia="Calibri" w:hAnsi="Calibri"/>
      <w:sz w:val="24"/>
      <w:szCs w:val="24"/>
    </w:rPr>
  </w:style>
  <w:style w:type="paragraph" w:customStyle="1" w:styleId="a">
    <w:name w:val="Мой писок"/>
    <w:basedOn w:val="af1"/>
    <w:link w:val="af4"/>
    <w:rsid w:val="0009531C"/>
    <w:pPr>
      <w:widowControl w:val="0"/>
      <w:numPr>
        <w:numId w:val="13"/>
      </w:numPr>
      <w:tabs>
        <w:tab w:val="left" w:pos="709"/>
      </w:tabs>
      <w:spacing w:after="0"/>
      <w:ind w:left="0" w:firstLine="426"/>
      <w:jc w:val="both"/>
    </w:pPr>
    <w:rPr>
      <w:rFonts w:ascii="Calibri" w:eastAsia="Calibri" w:hAnsi="Calibri" w:cstheme="minorBidi"/>
      <w:sz w:val="24"/>
      <w:lang w:eastAsia="en-US"/>
    </w:rPr>
  </w:style>
  <w:style w:type="character" w:styleId="af5">
    <w:name w:val="annotation reference"/>
    <w:basedOn w:val="a1"/>
    <w:uiPriority w:val="99"/>
    <w:semiHidden/>
    <w:unhideWhenUsed/>
    <w:rsid w:val="0009531C"/>
    <w:rPr>
      <w:sz w:val="16"/>
      <w:szCs w:val="16"/>
    </w:rPr>
  </w:style>
  <w:style w:type="paragraph" w:styleId="af6">
    <w:name w:val="annotation text"/>
    <w:basedOn w:val="a0"/>
    <w:link w:val="af7"/>
    <w:uiPriority w:val="99"/>
    <w:unhideWhenUsed/>
    <w:rsid w:val="0009531C"/>
    <w:rPr>
      <w:sz w:val="20"/>
      <w:szCs w:val="20"/>
    </w:rPr>
  </w:style>
  <w:style w:type="character" w:customStyle="1" w:styleId="af7">
    <w:name w:val="Текст примечания Знак"/>
    <w:basedOn w:val="a1"/>
    <w:link w:val="af6"/>
    <w:uiPriority w:val="99"/>
    <w:rsid w:val="0009531C"/>
    <w:rPr>
      <w:rFonts w:ascii="Times New Roman" w:eastAsia="Times New Roman" w:hAnsi="Times New Roman" w:cs="Times New Roman"/>
      <w:sz w:val="20"/>
      <w:szCs w:val="20"/>
      <w:lang w:eastAsia="ru-RU"/>
    </w:rPr>
  </w:style>
  <w:style w:type="paragraph" w:styleId="af8">
    <w:name w:val="Revision"/>
    <w:hidden/>
    <w:uiPriority w:val="99"/>
    <w:semiHidden/>
    <w:rsid w:val="00712D0D"/>
    <w:pPr>
      <w:spacing w:after="0" w:line="240" w:lineRule="auto"/>
    </w:pPr>
    <w:rPr>
      <w:rFonts w:ascii="Times New Roman" w:eastAsia="Times New Roman" w:hAnsi="Times New Roman" w:cs="Times New Roman"/>
      <w:sz w:val="28"/>
      <w:szCs w:val="24"/>
      <w:lang w:eastAsia="ru-RU"/>
    </w:rPr>
  </w:style>
  <w:style w:type="character" w:customStyle="1" w:styleId="80">
    <w:name w:val="Заголовок 8 Знак"/>
    <w:basedOn w:val="a1"/>
    <w:link w:val="8"/>
    <w:uiPriority w:val="9"/>
    <w:semiHidden/>
    <w:rsid w:val="002142D3"/>
    <w:rPr>
      <w:rFonts w:asciiTheme="majorHAnsi" w:eastAsiaTheme="majorEastAsia" w:hAnsiTheme="majorHAnsi" w:cstheme="majorBidi"/>
      <w:color w:val="272727" w:themeColor="text1" w:themeTint="D8"/>
      <w:sz w:val="21"/>
      <w:szCs w:val="21"/>
      <w:lang w:eastAsia="ru-RU"/>
    </w:rPr>
  </w:style>
  <w:style w:type="paragraph" w:customStyle="1" w:styleId="af9">
    <w:name w:val="Основной"/>
    <w:basedOn w:val="a0"/>
    <w:rsid w:val="002142D3"/>
    <w:pPr>
      <w:spacing w:after="120"/>
      <w:ind w:firstLine="851"/>
      <w:jc w:val="both"/>
    </w:pPr>
    <w:rPr>
      <w:sz w:val="24"/>
    </w:rPr>
  </w:style>
  <w:style w:type="paragraph" w:customStyle="1" w:styleId="afa">
    <w:name w:val="основной_САЭС"/>
    <w:basedOn w:val="a0"/>
    <w:link w:val="afb"/>
    <w:rsid w:val="002142D3"/>
    <w:pPr>
      <w:suppressLineNumbers/>
      <w:tabs>
        <w:tab w:val="left" w:pos="680"/>
      </w:tabs>
      <w:suppressAutoHyphens/>
      <w:spacing w:before="120" w:after="120" w:line="360" w:lineRule="auto"/>
      <w:jc w:val="both"/>
    </w:pPr>
    <w:rPr>
      <w:rFonts w:ascii="Arial" w:hAnsi="Arial"/>
      <w:sz w:val="24"/>
      <w:szCs w:val="20"/>
    </w:rPr>
  </w:style>
  <w:style w:type="character" w:customStyle="1" w:styleId="afb">
    <w:name w:val="основной_САЭС Знак"/>
    <w:link w:val="afa"/>
    <w:locked/>
    <w:rsid w:val="002142D3"/>
    <w:rPr>
      <w:rFonts w:ascii="Arial" w:eastAsia="Times New Roman" w:hAnsi="Arial" w:cs="Times New Roman"/>
      <w:sz w:val="24"/>
      <w:szCs w:val="20"/>
      <w:lang w:eastAsia="ru-RU"/>
    </w:rPr>
  </w:style>
  <w:style w:type="paragraph" w:styleId="afc">
    <w:name w:val="footnote text"/>
    <w:basedOn w:val="a0"/>
    <w:link w:val="afd"/>
    <w:uiPriority w:val="99"/>
    <w:rsid w:val="008E4553"/>
    <w:pPr>
      <w:ind w:firstLine="425"/>
      <w:jc w:val="both"/>
    </w:pPr>
    <w:rPr>
      <w:sz w:val="20"/>
      <w:szCs w:val="20"/>
      <w:lang w:val="x-none" w:eastAsia="x-none"/>
    </w:rPr>
  </w:style>
  <w:style w:type="character" w:customStyle="1" w:styleId="afd">
    <w:name w:val="Текст сноски Знак"/>
    <w:basedOn w:val="a1"/>
    <w:link w:val="afc"/>
    <w:uiPriority w:val="99"/>
    <w:rsid w:val="008E4553"/>
    <w:rPr>
      <w:rFonts w:ascii="Times New Roman" w:eastAsia="Times New Roman" w:hAnsi="Times New Roman" w:cs="Times New Roman"/>
      <w:sz w:val="20"/>
      <w:szCs w:val="20"/>
      <w:lang w:val="x-none" w:eastAsia="x-none"/>
    </w:rPr>
  </w:style>
  <w:style w:type="character" w:styleId="afe">
    <w:name w:val="footnote reference"/>
    <w:uiPriority w:val="99"/>
    <w:rsid w:val="008E4553"/>
    <w:rPr>
      <w:rFonts w:ascii="Times New Roman" w:hAnsi="Times New Roman" w:cs="Times New Roman"/>
      <w:vertAlign w:val="superscript"/>
    </w:rPr>
  </w:style>
  <w:style w:type="paragraph" w:styleId="aff">
    <w:name w:val="Block Text"/>
    <w:basedOn w:val="a0"/>
    <w:semiHidden/>
    <w:unhideWhenUsed/>
    <w:rsid w:val="00131764"/>
    <w:pPr>
      <w:tabs>
        <w:tab w:val="num" w:pos="709"/>
      </w:tabs>
      <w:autoSpaceDE w:val="0"/>
      <w:autoSpaceDN w:val="0"/>
      <w:ind w:left="284" w:right="359"/>
      <w:jc w:val="both"/>
    </w:pPr>
    <w:rPr>
      <w:rFonts w:eastAsia="Calibri"/>
      <w:i/>
      <w:iCs/>
      <w:sz w:val="20"/>
    </w:rPr>
  </w:style>
  <w:style w:type="character" w:customStyle="1" w:styleId="23">
    <w:name w:val="Стиль2"/>
    <w:uiPriority w:val="1"/>
    <w:qFormat/>
    <w:rsid w:val="00131764"/>
    <w:rPr>
      <w:rFonts w:ascii="Times New Roman" w:hAnsi="Times New Roman" w:cs="Times New Roman" w:hint="default"/>
      <w:color w:val="auto"/>
    </w:rPr>
  </w:style>
  <w:style w:type="character" w:customStyle="1" w:styleId="FontStyle37">
    <w:name w:val="Font Style37"/>
    <w:uiPriority w:val="99"/>
    <w:rsid w:val="00131764"/>
    <w:rPr>
      <w:rFonts w:ascii="Times New Roman" w:hAnsi="Times New Roman" w:cs="Times New Roman"/>
      <w:sz w:val="28"/>
      <w:szCs w:val="28"/>
    </w:rPr>
  </w:style>
  <w:style w:type="paragraph" w:customStyle="1" w:styleId="Style8">
    <w:name w:val="Style8"/>
    <w:basedOn w:val="a0"/>
    <w:uiPriority w:val="99"/>
    <w:rsid w:val="00131764"/>
    <w:pPr>
      <w:widowControl w:val="0"/>
      <w:autoSpaceDE w:val="0"/>
      <w:autoSpaceDN w:val="0"/>
      <w:adjustRightInd w:val="0"/>
      <w:spacing w:line="295" w:lineRule="exact"/>
      <w:ind w:firstLine="696"/>
      <w:jc w:val="both"/>
    </w:pPr>
    <w:rPr>
      <w:sz w:val="24"/>
    </w:rPr>
  </w:style>
  <w:style w:type="paragraph" w:customStyle="1" w:styleId="Style4">
    <w:name w:val="Style4"/>
    <w:basedOn w:val="a0"/>
    <w:uiPriority w:val="99"/>
    <w:rsid w:val="00131764"/>
    <w:pPr>
      <w:widowControl w:val="0"/>
      <w:autoSpaceDE w:val="0"/>
      <w:autoSpaceDN w:val="0"/>
      <w:adjustRightInd w:val="0"/>
      <w:spacing w:line="164" w:lineRule="exact"/>
      <w:ind w:hanging="278"/>
      <w:jc w:val="both"/>
    </w:pPr>
    <w:rPr>
      <w:rFonts w:ascii="Arial Unicode MS" w:eastAsia="Arial Unicode MS" w:hAnsi="Calibri" w:cs="Arial Unicode MS"/>
      <w:sz w:val="24"/>
    </w:rPr>
  </w:style>
  <w:style w:type="character" w:customStyle="1" w:styleId="FontStyle38">
    <w:name w:val="Font Style38"/>
    <w:uiPriority w:val="99"/>
    <w:rsid w:val="00131764"/>
    <w:rPr>
      <w:rFonts w:ascii="Times New Roman" w:hAnsi="Times New Roman" w:cs="Times New Roman"/>
      <w:b/>
      <w:bCs/>
      <w:sz w:val="28"/>
      <w:szCs w:val="28"/>
    </w:rPr>
  </w:style>
  <w:style w:type="paragraph" w:customStyle="1" w:styleId="Style18">
    <w:name w:val="Style18"/>
    <w:basedOn w:val="a0"/>
    <w:uiPriority w:val="99"/>
    <w:rsid w:val="00131764"/>
    <w:pPr>
      <w:widowControl w:val="0"/>
      <w:autoSpaceDE w:val="0"/>
      <w:autoSpaceDN w:val="0"/>
      <w:adjustRightInd w:val="0"/>
      <w:spacing w:line="326" w:lineRule="exact"/>
      <w:jc w:val="both"/>
    </w:pPr>
    <w:rPr>
      <w:sz w:val="24"/>
    </w:rPr>
  </w:style>
  <w:style w:type="paragraph" w:styleId="24">
    <w:name w:val="Body Text Indent 2"/>
    <w:basedOn w:val="a0"/>
    <w:link w:val="25"/>
    <w:uiPriority w:val="99"/>
    <w:unhideWhenUsed/>
    <w:rsid w:val="00131764"/>
    <w:pPr>
      <w:spacing w:after="120" w:line="480" w:lineRule="auto"/>
      <w:ind w:left="283"/>
    </w:pPr>
  </w:style>
  <w:style w:type="character" w:customStyle="1" w:styleId="25">
    <w:name w:val="Основной текст с отступом 2 Знак"/>
    <w:basedOn w:val="a1"/>
    <w:link w:val="24"/>
    <w:uiPriority w:val="99"/>
    <w:rsid w:val="00131764"/>
    <w:rPr>
      <w:rFonts w:ascii="Times New Roman" w:eastAsia="Times New Roman" w:hAnsi="Times New Roman" w:cs="Times New Roman"/>
      <w:sz w:val="28"/>
      <w:szCs w:val="24"/>
      <w:lang w:eastAsia="ru-RU"/>
    </w:rPr>
  </w:style>
  <w:style w:type="paragraph" w:customStyle="1" w:styleId="Default">
    <w:name w:val="Default"/>
    <w:rsid w:val="00213F34"/>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customStyle="1" w:styleId="CM28">
    <w:name w:val="CM28"/>
    <w:basedOn w:val="a0"/>
    <w:next w:val="a0"/>
    <w:uiPriority w:val="99"/>
    <w:rsid w:val="00411653"/>
    <w:pPr>
      <w:autoSpaceDE w:val="0"/>
      <w:autoSpaceDN w:val="0"/>
      <w:adjustRightInd w:val="0"/>
    </w:pPr>
    <w:rPr>
      <w:rFonts w:ascii="HiddenHorzOCl" w:eastAsiaTheme="minorHAnsi" w:hAnsi="HiddenHorzOCl" w:cstheme="minorBidi"/>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6232404">
      <w:bodyDiv w:val="1"/>
      <w:marLeft w:val="0"/>
      <w:marRight w:val="0"/>
      <w:marTop w:val="0"/>
      <w:marBottom w:val="0"/>
      <w:divBdr>
        <w:top w:val="none" w:sz="0" w:space="0" w:color="auto"/>
        <w:left w:val="none" w:sz="0" w:space="0" w:color="auto"/>
        <w:bottom w:val="none" w:sz="0" w:space="0" w:color="auto"/>
        <w:right w:val="none" w:sz="0" w:space="0" w:color="auto"/>
      </w:divBdr>
    </w:div>
    <w:div w:id="985936365">
      <w:bodyDiv w:val="1"/>
      <w:marLeft w:val="0"/>
      <w:marRight w:val="0"/>
      <w:marTop w:val="0"/>
      <w:marBottom w:val="0"/>
      <w:divBdr>
        <w:top w:val="none" w:sz="0" w:space="0" w:color="auto"/>
        <w:left w:val="none" w:sz="0" w:space="0" w:color="auto"/>
        <w:bottom w:val="none" w:sz="0" w:space="0" w:color="auto"/>
        <w:right w:val="none" w:sz="0" w:space="0" w:color="auto"/>
      </w:divBdr>
    </w:div>
    <w:div w:id="1517618157">
      <w:bodyDiv w:val="1"/>
      <w:marLeft w:val="0"/>
      <w:marRight w:val="0"/>
      <w:marTop w:val="0"/>
      <w:marBottom w:val="0"/>
      <w:divBdr>
        <w:top w:val="none" w:sz="0" w:space="0" w:color="auto"/>
        <w:left w:val="none" w:sz="0" w:space="0" w:color="auto"/>
        <w:bottom w:val="none" w:sz="0" w:space="0" w:color="auto"/>
        <w:right w:val="none" w:sz="0" w:space="0" w:color="auto"/>
      </w:divBdr>
    </w:div>
    <w:div w:id="1533113551">
      <w:bodyDiv w:val="1"/>
      <w:marLeft w:val="0"/>
      <w:marRight w:val="0"/>
      <w:marTop w:val="0"/>
      <w:marBottom w:val="0"/>
      <w:divBdr>
        <w:top w:val="none" w:sz="0" w:space="0" w:color="auto"/>
        <w:left w:val="none" w:sz="0" w:space="0" w:color="auto"/>
        <w:bottom w:val="none" w:sz="0" w:space="0" w:color="auto"/>
        <w:right w:val="none" w:sz="0" w:space="0" w:color="auto"/>
      </w:divBdr>
    </w:div>
    <w:div w:id="1780711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consultantplus://offline/ref=40CCB83C9E2DC9E8F4D1B05C02BE1FFB97FA541196BE1D60158C3E3FFD8AF7B2C2DE3163184BC161y46FM" TargetMode="Externa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hyperlink" Target="consultantplus://offline/ref=F55D9864D3081B51E7F1FB0056FA0053A340261B7999CC375E00147A8B5AC428F1E7F2F9B9453767Y4z6K"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B5827F-CCAB-416F-85B4-3F7348BE5A52}">
  <ds:schemaRefs>
    <ds:schemaRef ds:uri="http://schemas.openxmlformats.org/officeDocument/2006/bibliography"/>
  </ds:schemaRefs>
</ds:datastoreItem>
</file>

<file path=customXml/itemProps2.xml><?xml version="1.0" encoding="utf-8"?>
<ds:datastoreItem xmlns:ds="http://schemas.openxmlformats.org/officeDocument/2006/customXml" ds:itemID="{BEE861C3-3055-4D50-A95D-D9EF40574B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31</Pages>
  <Words>11707</Words>
  <Characters>66733</Characters>
  <Application>Microsoft Office Word</Application>
  <DocSecurity>0</DocSecurity>
  <Lines>556</Lines>
  <Paragraphs>156</Paragraphs>
  <ScaleCrop>false</ScaleCrop>
  <HeadingPairs>
    <vt:vector size="2" baseType="variant">
      <vt:variant>
        <vt:lpstr>Название</vt:lpstr>
      </vt:variant>
      <vt:variant>
        <vt:i4>1</vt:i4>
      </vt:variant>
    </vt:vector>
  </HeadingPairs>
  <TitlesOfParts>
    <vt:vector size="1" baseType="lpstr">
      <vt:lpstr/>
    </vt:vector>
  </TitlesOfParts>
  <Company>BelNPP</Company>
  <LinksUpToDate>false</LinksUpToDate>
  <CharactersWithSpaces>78284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dyakova</dc:creator>
  <cp:lastModifiedBy>Нисковских Людмила Григорьевна</cp:lastModifiedBy>
  <cp:revision>7</cp:revision>
  <cp:lastPrinted>2017-06-21T06:17:00Z</cp:lastPrinted>
  <dcterms:created xsi:type="dcterms:W3CDTF">2019-08-27T04:28:00Z</dcterms:created>
  <dcterms:modified xsi:type="dcterms:W3CDTF">2019-09-11T03:40:00Z</dcterms:modified>
</cp:coreProperties>
</file>
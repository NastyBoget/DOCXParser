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4D754" w14:textId="77777777" w:rsidR="00926A49" w:rsidRPr="007B515F" w:rsidRDefault="009A0849" w:rsidP="009A0849">
      <w:pPr>
        <w:ind w:right="140"/>
        <w:rPr>
          <w:i/>
        </w:rPr>
      </w:pPr>
      <w:r w:rsidRPr="007B515F">
        <w:rPr>
          <w:i/>
        </w:rPr>
        <w:t xml:space="preserve">Проект </w:t>
      </w:r>
      <w:r w:rsidR="00E97D8A" w:rsidRPr="007B515F">
        <w:rPr>
          <w:i/>
        </w:rPr>
        <w:t>процедура</w:t>
      </w:r>
    </w:p>
    <w:p w14:paraId="5685B46A" w14:textId="77777777" w:rsidR="009A0849" w:rsidRPr="007B515F" w:rsidRDefault="009A0849" w:rsidP="009A0849">
      <w:pPr>
        <w:ind w:right="140"/>
        <w:rPr>
          <w:i/>
        </w:rPr>
      </w:pPr>
    </w:p>
    <w:p w14:paraId="62672CEF" w14:textId="77777777" w:rsidR="00681ECE" w:rsidRPr="007B515F" w:rsidRDefault="00017B62" w:rsidP="009A0849">
      <w:pPr>
        <w:ind w:right="140"/>
        <w:jc w:val="center"/>
        <w:rPr>
          <w:b/>
        </w:rPr>
      </w:pPr>
      <w:r w:rsidRPr="007B515F">
        <w:rPr>
          <w:b/>
        </w:rPr>
        <w:t>Гражданско-правовой договор бюджетного учреждения</w:t>
      </w:r>
      <w:r w:rsidR="00DD7B09" w:rsidRPr="007B515F">
        <w:rPr>
          <w:b/>
        </w:rPr>
        <w:t xml:space="preserve"> </w:t>
      </w:r>
      <w:r w:rsidR="00681ECE" w:rsidRPr="007B515F">
        <w:rPr>
          <w:b/>
        </w:rPr>
        <w:t>№ _______</w:t>
      </w:r>
    </w:p>
    <w:p w14:paraId="2B33B247" w14:textId="77777777" w:rsidR="00E53259" w:rsidRPr="007B515F" w:rsidRDefault="003F4B1F" w:rsidP="00926A49">
      <w:pPr>
        <w:ind w:right="140"/>
        <w:jc w:val="center"/>
        <w:rPr>
          <w:b/>
        </w:rPr>
      </w:pPr>
      <w:r w:rsidRPr="007B515F">
        <w:rPr>
          <w:b/>
        </w:rPr>
        <w:t>выполнение работ</w:t>
      </w:r>
    </w:p>
    <w:p w14:paraId="794B2562" w14:textId="77777777" w:rsidR="003F4B1F" w:rsidRPr="007B515F" w:rsidRDefault="003F4B1F" w:rsidP="00926A49">
      <w:pPr>
        <w:ind w:right="140"/>
        <w:jc w:val="center"/>
        <w:rPr>
          <w:b/>
        </w:rPr>
      </w:pPr>
    </w:p>
    <w:p w14:paraId="52E60767" w14:textId="77777777" w:rsidR="00681ECE" w:rsidRPr="007B515F" w:rsidRDefault="00681ECE" w:rsidP="00597B81">
      <w:pPr>
        <w:ind w:right="140"/>
      </w:pPr>
      <w:r w:rsidRPr="007B515F">
        <w:t>г. Москва</w:t>
      </w:r>
      <w:r w:rsidRPr="007B515F">
        <w:tab/>
      </w:r>
      <w:r w:rsidRPr="007B515F">
        <w:tab/>
      </w:r>
      <w:r w:rsidRPr="007B515F">
        <w:tab/>
      </w:r>
      <w:r w:rsidRPr="007B515F">
        <w:tab/>
      </w:r>
      <w:r w:rsidRPr="007B515F">
        <w:tab/>
      </w:r>
      <w:r w:rsidRPr="007B515F">
        <w:tab/>
      </w:r>
      <w:r w:rsidR="004B7BCE" w:rsidRPr="007B515F">
        <w:tab/>
      </w:r>
      <w:r w:rsidR="004B7BCE" w:rsidRPr="007B515F">
        <w:tab/>
        <w:t xml:space="preserve">          </w:t>
      </w:r>
      <w:r w:rsidR="00632BB5" w:rsidRPr="007B515F">
        <w:t>«___» __________ 201_</w:t>
      </w:r>
      <w:r w:rsidR="008E244D" w:rsidRPr="007B515F">
        <w:t xml:space="preserve"> </w:t>
      </w:r>
      <w:r w:rsidRPr="007B515F">
        <w:t xml:space="preserve">г. </w:t>
      </w:r>
    </w:p>
    <w:p w14:paraId="5DB6DC59" w14:textId="77777777" w:rsidR="00681ECE" w:rsidRPr="007B515F" w:rsidRDefault="00681ECE" w:rsidP="00D11ED5">
      <w:pPr>
        <w:tabs>
          <w:tab w:val="left" w:pos="1260"/>
        </w:tabs>
        <w:ind w:right="140" w:firstLine="567"/>
        <w:rPr>
          <w:b/>
        </w:rPr>
      </w:pPr>
    </w:p>
    <w:p w14:paraId="4B302BAE" w14:textId="77777777" w:rsidR="009A0849" w:rsidRPr="007B515F" w:rsidRDefault="009A0849" w:rsidP="004B7BCE">
      <w:pPr>
        <w:widowControl w:val="0"/>
        <w:autoSpaceDE w:val="0"/>
        <w:autoSpaceDN w:val="0"/>
        <w:adjustRightInd w:val="0"/>
        <w:ind w:right="-35" w:firstLine="567"/>
        <w:rPr>
          <w:rFonts w:eastAsia="Calibri"/>
        </w:rPr>
      </w:pPr>
      <w:r w:rsidRPr="007B515F">
        <w:rPr>
          <w:rFonts w:eastAsia="Calibri"/>
        </w:rPr>
        <w:t>Федеральное государственное бюджетное учреждение культуры «Государственный исторический музей» (Исторический музей), именуемое в дальнейшем «Заказчик», в лице ___________________________, действующего на основании _______, с одной стороны, и ___________________ (</w:t>
      </w:r>
      <w:r w:rsidRPr="007B515F">
        <w:rPr>
          <w:rFonts w:eastAsia="Calibri"/>
          <w:i/>
        </w:rPr>
        <w:t>для юридических лиц указываются полное наименование, организационно-правовая форма, для индивидуальных предпринимателей - фамилия, имя, отчество, основной государственный регистрационный номер индивидуального предпринимателя (ОГРНИП); для физических лиц - фамилия, имя, отчество</w:t>
      </w:r>
      <w:r w:rsidR="00C6057C" w:rsidRPr="007B515F">
        <w:rPr>
          <w:rFonts w:eastAsia="Calibri"/>
        </w:rPr>
        <w:t>), именуемое</w:t>
      </w:r>
      <w:r w:rsidRPr="007B515F">
        <w:rPr>
          <w:rFonts w:eastAsia="Calibri"/>
        </w:rPr>
        <w:t xml:space="preserve"> в дальнейшем «</w:t>
      </w:r>
      <w:r w:rsidR="00BA4053" w:rsidRPr="007B515F">
        <w:rPr>
          <w:rFonts w:eastAsia="Calibri"/>
        </w:rPr>
        <w:t>Подрядчик</w:t>
      </w:r>
      <w:r w:rsidRPr="007B515F">
        <w:rPr>
          <w:rFonts w:eastAsia="Calibri"/>
        </w:rPr>
        <w:t xml:space="preserve">», в лице ___________________, действующего на основании _____________, с другой стороны, вместе именуемые «Стороны» и каждый в отдельности «Сторона», с соблюдением требований Гражданского кодекса Российской Федерации, Федерального закона </w:t>
      </w:r>
      <w:r w:rsidR="008B0B17" w:rsidRPr="007B515F">
        <w:rPr>
          <w:rFonts w:eastAsia="Calibri"/>
        </w:rPr>
        <w:t>от 18.07.2011 N 223-ФЗ «О закупках товаров, работ, услуг отдельными видами юридических лиц</w:t>
      </w:r>
      <w:r w:rsidRPr="007B515F">
        <w:rPr>
          <w:rFonts w:eastAsia="Calibri"/>
        </w:rPr>
        <w:t>»</w:t>
      </w:r>
      <w:r w:rsidR="00596634" w:rsidRPr="007B515F">
        <w:rPr>
          <w:rFonts w:eastAsia="Calibri"/>
        </w:rPr>
        <w:t xml:space="preserve"> (далее – Закон)</w:t>
      </w:r>
      <w:r w:rsidRPr="007B515F">
        <w:rPr>
          <w:rFonts w:eastAsia="Calibri"/>
        </w:rPr>
        <w:t xml:space="preserve"> и иного законодательства Российской Федерации, </w:t>
      </w:r>
      <w:r w:rsidR="008B0B17" w:rsidRPr="007B515F">
        <w:rPr>
          <w:rFonts w:eastAsia="Calibri"/>
        </w:rPr>
        <w:t>Положения о закупках Исторического музея, утвержденного приказом Минкуль</w:t>
      </w:r>
      <w:r w:rsidR="0010222A" w:rsidRPr="007B515F">
        <w:rPr>
          <w:rFonts w:eastAsia="Calibri"/>
        </w:rPr>
        <w:t>туры России</w:t>
      </w:r>
      <w:r w:rsidR="008B0B17" w:rsidRPr="007B515F">
        <w:rPr>
          <w:rFonts w:eastAsia="Calibri"/>
        </w:rPr>
        <w:t xml:space="preserve">, </w:t>
      </w:r>
      <w:r w:rsidRPr="007B515F">
        <w:rPr>
          <w:rFonts w:eastAsia="Calibri"/>
        </w:rPr>
        <w:t>на основании</w:t>
      </w:r>
      <w:r w:rsidR="00CB3A70" w:rsidRPr="007B515F">
        <w:rPr>
          <w:rFonts w:eastAsia="Calibri"/>
        </w:rPr>
        <w:t xml:space="preserve"> протокола от «___»________ 201_</w:t>
      </w:r>
      <w:r w:rsidR="006E26D3" w:rsidRPr="007B515F">
        <w:rPr>
          <w:rFonts w:eastAsia="Calibri"/>
        </w:rPr>
        <w:t xml:space="preserve"> г. № __________</w:t>
      </w:r>
      <w:r w:rsidR="00C340EB" w:rsidRPr="007B515F">
        <w:rPr>
          <w:rStyle w:val="a8"/>
          <w:rFonts w:eastAsia="Calibri"/>
        </w:rPr>
        <w:footnoteReference w:id="1"/>
      </w:r>
      <w:r w:rsidR="00E53259" w:rsidRPr="007B515F">
        <w:rPr>
          <w:rFonts w:eastAsia="Calibri"/>
        </w:rPr>
        <w:t>,</w:t>
      </w:r>
      <w:r w:rsidR="008A65B8" w:rsidRPr="007B515F">
        <w:rPr>
          <w:rFonts w:eastAsia="Calibri"/>
        </w:rPr>
        <w:t xml:space="preserve"> </w:t>
      </w:r>
      <w:r w:rsidRPr="007B515F">
        <w:rPr>
          <w:rFonts w:eastAsia="Calibri"/>
        </w:rPr>
        <w:t>заключили настоящий гражданско-правовой договор бюджетного учреждения (далее - Контракт) о нижеследующем:</w:t>
      </w:r>
    </w:p>
    <w:p w14:paraId="12089AE4" w14:textId="77777777" w:rsidR="00767762" w:rsidRPr="007B515F" w:rsidRDefault="00767762" w:rsidP="004B7BCE">
      <w:pPr>
        <w:shd w:val="clear" w:color="auto" w:fill="FFFFFF"/>
        <w:ind w:right="-35" w:firstLine="567"/>
        <w:rPr>
          <w:spacing w:val="-2"/>
        </w:rPr>
      </w:pPr>
    </w:p>
    <w:p w14:paraId="6F2AC6C9" w14:textId="77777777" w:rsidR="0012004A" w:rsidRPr="007B515F" w:rsidRDefault="004D75F5" w:rsidP="004D75F5">
      <w:pPr>
        <w:shd w:val="clear" w:color="auto" w:fill="FFFFFF"/>
        <w:ind w:left="567" w:right="-35"/>
        <w:jc w:val="center"/>
        <w:rPr>
          <w:b/>
        </w:rPr>
      </w:pPr>
      <w:r w:rsidRPr="007B515F">
        <w:rPr>
          <w:b/>
        </w:rPr>
        <w:t xml:space="preserve">1. </w:t>
      </w:r>
      <w:r w:rsidR="00E249A9" w:rsidRPr="007B515F">
        <w:rPr>
          <w:b/>
        </w:rPr>
        <w:t xml:space="preserve">Предмет </w:t>
      </w:r>
      <w:r w:rsidR="0046203B" w:rsidRPr="007B515F">
        <w:rPr>
          <w:b/>
        </w:rPr>
        <w:t>К</w:t>
      </w:r>
      <w:r w:rsidR="008D603D" w:rsidRPr="007B515F">
        <w:rPr>
          <w:b/>
        </w:rPr>
        <w:t>онтракта</w:t>
      </w:r>
      <w:r w:rsidR="000E3C93" w:rsidRPr="007B515F">
        <w:rPr>
          <w:rStyle w:val="a8"/>
          <w:b/>
        </w:rPr>
        <w:footnoteReference w:id="2"/>
      </w:r>
    </w:p>
    <w:p w14:paraId="5719026E" w14:textId="77777777" w:rsidR="002060D4" w:rsidRPr="007B515F" w:rsidRDefault="004D75F5" w:rsidP="00C331F0">
      <w:pPr>
        <w:ind w:right="-35" w:firstLine="567"/>
        <w:rPr>
          <w:spacing w:val="9"/>
        </w:rPr>
      </w:pPr>
      <w:r w:rsidRPr="007B515F">
        <w:t xml:space="preserve">1.1. </w:t>
      </w:r>
      <w:r w:rsidR="00BA4053" w:rsidRPr="007B515F">
        <w:t>Подрядчик</w:t>
      </w:r>
      <w:r w:rsidR="00D93292" w:rsidRPr="007B515F">
        <w:t xml:space="preserve"> </w:t>
      </w:r>
      <w:r w:rsidR="002060D4" w:rsidRPr="007B515F">
        <w:t xml:space="preserve">по настоящему Контракту </w:t>
      </w:r>
      <w:r w:rsidR="00A50673" w:rsidRPr="007B515F">
        <w:rPr>
          <w:spacing w:val="9"/>
        </w:rPr>
        <w:t>обязуется</w:t>
      </w:r>
      <w:r w:rsidR="002060D4" w:rsidRPr="007B515F">
        <w:rPr>
          <w:spacing w:val="9"/>
        </w:rPr>
        <w:t xml:space="preserve"> выполнить следующие работы (далее – «Работы»):</w:t>
      </w:r>
    </w:p>
    <w:p w14:paraId="757F2813" w14:textId="77777777" w:rsidR="002060D4" w:rsidRPr="007B515F" w:rsidRDefault="002060D4" w:rsidP="00C331F0">
      <w:pPr>
        <w:ind w:right="-35" w:firstLine="567"/>
      </w:pPr>
      <w:r w:rsidRPr="00B35BB9">
        <w:rPr>
          <w:spacing w:val="9"/>
        </w:rPr>
        <w:t>-</w:t>
      </w:r>
      <w:r w:rsidR="00576B68" w:rsidRPr="00B35BB9">
        <w:rPr>
          <w:i/>
        </w:rPr>
        <w:t xml:space="preserve"> </w:t>
      </w:r>
      <w:r w:rsidR="00576B68" w:rsidRPr="00B35BB9">
        <w:t>разработ</w:t>
      </w:r>
      <w:r w:rsidRPr="00B35BB9">
        <w:t>ать</w:t>
      </w:r>
      <w:r w:rsidR="00576B68" w:rsidRPr="00B35BB9">
        <w:t xml:space="preserve"> проектн</w:t>
      </w:r>
      <w:r w:rsidR="00A50673" w:rsidRPr="00B35BB9">
        <w:t>ую</w:t>
      </w:r>
      <w:r w:rsidR="00576B68" w:rsidRPr="00B35BB9">
        <w:t xml:space="preserve"> </w:t>
      </w:r>
      <w:r w:rsidR="00A50673" w:rsidRPr="00B35BB9">
        <w:t>документацию</w:t>
      </w:r>
      <w:r w:rsidR="00576B68" w:rsidRPr="00B35BB9">
        <w:t xml:space="preserve"> по реставрации, реконструкции, капитальному ремонту и приспособлению к современному использованию объектов культурного наследия федерального значения: «Монетный двор, 1680 г. и дом Губернского правления, 1680 г. Ф</w:t>
      </w:r>
      <w:r w:rsidR="00D519AE" w:rsidRPr="00B35BB9">
        <w:t>асад, 1740 г., арх. И.П. Гейден»</w:t>
      </w:r>
      <w:r w:rsidR="00576B68" w:rsidRPr="00B35BB9">
        <w:t xml:space="preserve"> (Западный корпус, Южный корпус</w:t>
      </w:r>
      <w:r w:rsidR="00D3643C" w:rsidRPr="00B35BB9">
        <w:t>)</w:t>
      </w:r>
      <w:r w:rsidR="00576B68" w:rsidRPr="00B35BB9">
        <w:t>, по адресу: г. Москва, ул. Никольская, д. 5/1, стр. 1, «Никольские торговые ряды, 1899-1900 г.г., арх. Л.Н. Кекушев», по адресу: г. Москва, ул. Никольская, д. 5/1, стр. 3</w:t>
      </w:r>
      <w:r w:rsidR="00D3643C" w:rsidRPr="00B35BB9">
        <w:t>,</w:t>
      </w:r>
      <w:r w:rsidR="00576B68" w:rsidRPr="00B35BB9">
        <w:t xml:space="preserve"> </w:t>
      </w:r>
      <w:r w:rsidR="007E72AF" w:rsidRPr="00B35BB9">
        <w:t xml:space="preserve">«Монетный двор, 1680 г. и Дом Губернского правления, 1680 г. Фасад, 1740 г., арх. И.П. Гейден» (Северный корпус), по адресу: г. Москва, ул. Никольская, д. 5/1, стр. 5 </w:t>
      </w:r>
      <w:r w:rsidR="00576B68" w:rsidRPr="00B35BB9">
        <w:t xml:space="preserve">и </w:t>
      </w:r>
      <w:r w:rsidR="007E72AF" w:rsidRPr="00B35BB9">
        <w:t>капитальному</w:t>
      </w:r>
      <w:r w:rsidR="00576B68" w:rsidRPr="00B35BB9">
        <w:t xml:space="preserve"> ремонт</w:t>
      </w:r>
      <w:r w:rsidR="007E72AF" w:rsidRPr="00B35BB9">
        <w:t>у</w:t>
      </w:r>
      <w:r w:rsidR="00576B68" w:rsidRPr="00B35BB9">
        <w:t xml:space="preserve"> здания по адресу ул. Никольская, д. 5/1, стр. 6</w:t>
      </w:r>
      <w:r w:rsidR="00D3643C" w:rsidRPr="00B35BB9">
        <w:t>,</w:t>
      </w:r>
    </w:p>
    <w:p w14:paraId="2A31533F" w14:textId="77777777" w:rsidR="002060D4" w:rsidRPr="007B515F" w:rsidRDefault="002060D4" w:rsidP="00C331F0">
      <w:pPr>
        <w:ind w:right="-35" w:firstLine="567"/>
        <w:rPr>
          <w:bCs/>
          <w:spacing w:val="9"/>
        </w:rPr>
      </w:pPr>
      <w:r w:rsidRPr="007B515F">
        <w:t>-</w:t>
      </w:r>
      <w:r w:rsidR="00D3643C" w:rsidRPr="007B515F">
        <w:t xml:space="preserve"> </w:t>
      </w:r>
      <w:r w:rsidRPr="007B515F">
        <w:t>выполнить</w:t>
      </w:r>
      <w:r w:rsidR="00D3643C" w:rsidRPr="007B515F">
        <w:t xml:space="preserve"> работ</w:t>
      </w:r>
      <w:r w:rsidRPr="007B515F">
        <w:t>ы</w:t>
      </w:r>
      <w:r w:rsidR="00D3643C" w:rsidRPr="007B515F">
        <w:t xml:space="preserve"> по </w:t>
      </w:r>
      <w:r w:rsidR="00A50673" w:rsidRPr="007B515F">
        <w:t>актуализаци</w:t>
      </w:r>
      <w:r w:rsidRPr="007B515F">
        <w:t>и</w:t>
      </w:r>
      <w:r w:rsidR="00A50673" w:rsidRPr="007B515F">
        <w:t xml:space="preserve"> проектной документации (включая результаты инженерных изысканий) по реставрации объектов Федерального государственного бюджетного учреждения культуры «Государственный исторический музей»: «Реставрация и техническое перевооружение объектов культурного наследия федерального значения по адресу: город Москва, ул. Никольская, дом 5/1 (строение 2, строение 4), разработанной ООО «СТИ» на основании Гражданско-правового договора бюджетного учреждения №176 от 25 февраля 2014 года</w:t>
      </w:r>
      <w:r w:rsidRPr="007B515F">
        <w:t>,</w:t>
      </w:r>
      <w:r w:rsidR="00CD7F9A" w:rsidRPr="007B515F">
        <w:rPr>
          <w:bCs/>
          <w:spacing w:val="9"/>
        </w:rPr>
        <w:t xml:space="preserve"> </w:t>
      </w:r>
    </w:p>
    <w:p w14:paraId="4153528E" w14:textId="77777777" w:rsidR="002060D4" w:rsidRPr="007B515F" w:rsidRDefault="00A50673" w:rsidP="002060D4">
      <w:pPr>
        <w:ind w:right="-35" w:firstLine="567"/>
        <w:rPr>
          <w:bCs/>
        </w:rPr>
      </w:pPr>
      <w:r w:rsidRPr="007B515F">
        <w:rPr>
          <w:bCs/>
        </w:rPr>
        <w:t xml:space="preserve">а </w:t>
      </w:r>
      <w:r w:rsidR="00D93292" w:rsidRPr="007B515F">
        <w:t xml:space="preserve">Заказчик обязуется принять и оплатить </w:t>
      </w:r>
      <w:r w:rsidRPr="007B515F">
        <w:t>результат</w:t>
      </w:r>
      <w:r w:rsidR="00D93292" w:rsidRPr="007B515F">
        <w:t xml:space="preserve"> </w:t>
      </w:r>
      <w:r w:rsidR="006E0E64" w:rsidRPr="007B515F">
        <w:t>выполненны</w:t>
      </w:r>
      <w:r w:rsidRPr="007B515F">
        <w:t>х</w:t>
      </w:r>
      <w:r w:rsidR="00D93292" w:rsidRPr="007B515F">
        <w:t xml:space="preserve"> </w:t>
      </w:r>
      <w:r w:rsidR="008B0B17" w:rsidRPr="007B515F">
        <w:t>Работ</w:t>
      </w:r>
      <w:r w:rsidR="00D11ED5" w:rsidRPr="007B515F">
        <w:t xml:space="preserve"> </w:t>
      </w:r>
      <w:r w:rsidR="002060D4" w:rsidRPr="007B515F">
        <w:t xml:space="preserve">(далее также – «Документация») </w:t>
      </w:r>
      <w:r w:rsidR="00D11ED5" w:rsidRPr="007B515F">
        <w:t>в порядке и на условиях, предусмотренных настоящим Контрактом.</w:t>
      </w:r>
      <w:r w:rsidR="002060D4" w:rsidRPr="007B515F">
        <w:rPr>
          <w:bCs/>
        </w:rPr>
        <w:t xml:space="preserve"> </w:t>
      </w:r>
    </w:p>
    <w:p w14:paraId="3492F40B" w14:textId="77777777" w:rsidR="002060D4" w:rsidRPr="007B515F" w:rsidRDefault="00324712" w:rsidP="009053B9">
      <w:pPr>
        <w:ind w:right="-35" w:firstLine="567"/>
      </w:pPr>
      <w:r w:rsidRPr="007B515F">
        <w:rPr>
          <w:rStyle w:val="FontStyle130"/>
        </w:rPr>
        <w:lastRenderedPageBreak/>
        <w:t xml:space="preserve">1.2. </w:t>
      </w:r>
      <w:r w:rsidR="00B1540F" w:rsidRPr="007B515F">
        <w:rPr>
          <w:rStyle w:val="FontStyle130"/>
        </w:rPr>
        <w:t>Работы по настоящему Контракту выполняются в</w:t>
      </w:r>
      <w:r w:rsidR="00B1540F" w:rsidRPr="007B515F">
        <w:t xml:space="preserve"> соответствии с приложениями к нему: </w:t>
      </w:r>
      <w:hyperlink w:anchor="ООЗ" w:history="1">
        <w:r w:rsidR="00B1540F" w:rsidRPr="007B515F">
          <w:rPr>
            <w:rStyle w:val="aff1"/>
            <w:color w:val="auto"/>
          </w:rPr>
          <w:t>Описанием объекта закупки - Приложение № 1</w:t>
        </w:r>
      </w:hyperlink>
      <w:r w:rsidR="00B1540F" w:rsidRPr="007B515F">
        <w:t>, Локальными сметами - Приложение №</w:t>
      </w:r>
      <w:r w:rsidR="00D519AE" w:rsidRPr="007B515F">
        <w:rPr>
          <w:bCs/>
        </w:rPr>
        <w:t xml:space="preserve"> </w:t>
      </w:r>
      <w:r w:rsidR="00B1540F" w:rsidRPr="007B515F">
        <w:t>2 (с учетом положений пункта 2.7 Контракта), Календарным планом - Приложение № 3</w:t>
      </w:r>
      <w:r w:rsidR="009053B9" w:rsidRPr="007B515F">
        <w:rPr>
          <w:bCs/>
        </w:rPr>
        <w:t xml:space="preserve">, </w:t>
      </w:r>
    </w:p>
    <w:p w14:paraId="04A91767" w14:textId="77777777" w:rsidR="00EA3E7D" w:rsidRPr="007B515F" w:rsidRDefault="00D11ED5" w:rsidP="00EA3E7D">
      <w:pPr>
        <w:ind w:right="-35" w:firstLine="567"/>
        <w:rPr>
          <w:bCs/>
        </w:rPr>
      </w:pPr>
      <w:r w:rsidRPr="007B515F">
        <w:rPr>
          <w:rStyle w:val="FontStyle130"/>
        </w:rPr>
        <w:t>Виды, п</w:t>
      </w:r>
      <w:r w:rsidR="00C92A38" w:rsidRPr="007B515F">
        <w:rPr>
          <w:rStyle w:val="FontStyle130"/>
        </w:rPr>
        <w:t xml:space="preserve">орядок и иные условия </w:t>
      </w:r>
      <w:r w:rsidR="006E0E64" w:rsidRPr="007B515F">
        <w:rPr>
          <w:rStyle w:val="FontStyle130"/>
        </w:rPr>
        <w:t>выполнения</w:t>
      </w:r>
      <w:r w:rsidR="00C92A38" w:rsidRPr="007B515F">
        <w:rPr>
          <w:rStyle w:val="FontStyle130"/>
        </w:rPr>
        <w:t xml:space="preserve"> </w:t>
      </w:r>
      <w:r w:rsidR="008B0B17" w:rsidRPr="007B515F">
        <w:rPr>
          <w:rStyle w:val="FontStyle130"/>
        </w:rPr>
        <w:t>Работ</w:t>
      </w:r>
      <w:r w:rsidR="002060D4" w:rsidRPr="007B515F">
        <w:rPr>
          <w:rStyle w:val="FontStyle130"/>
        </w:rPr>
        <w:t xml:space="preserve"> и требования к Работам и Документации</w:t>
      </w:r>
      <w:r w:rsidRPr="007B515F">
        <w:rPr>
          <w:rStyle w:val="FontStyle130"/>
        </w:rPr>
        <w:t xml:space="preserve"> установлены</w:t>
      </w:r>
      <w:r w:rsidR="00814D17" w:rsidRPr="007B515F">
        <w:rPr>
          <w:rStyle w:val="FontStyle130"/>
        </w:rPr>
        <w:t xml:space="preserve"> в </w:t>
      </w:r>
      <w:hyperlink w:anchor="ООЗ" w:history="1">
        <w:r w:rsidRPr="007B515F">
          <w:rPr>
            <w:rStyle w:val="aff1"/>
            <w:bCs/>
            <w:color w:val="auto"/>
          </w:rPr>
          <w:t>Описании объекта закупки</w:t>
        </w:r>
      </w:hyperlink>
      <w:r w:rsidR="00A50673" w:rsidRPr="007B515F">
        <w:t>, включающем технические задания</w:t>
      </w:r>
      <w:r w:rsidRPr="007B515F">
        <w:rPr>
          <w:bCs/>
        </w:rPr>
        <w:t>.</w:t>
      </w:r>
    </w:p>
    <w:p w14:paraId="65F36FE1" w14:textId="77777777" w:rsidR="00D3643C" w:rsidRPr="007B515F" w:rsidRDefault="00324712" w:rsidP="00451E27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>1.3.</w:t>
      </w:r>
      <w:r w:rsidR="00D3643C" w:rsidRPr="007B515F">
        <w:rPr>
          <w:bCs/>
        </w:rPr>
        <w:t xml:space="preserve"> </w:t>
      </w:r>
      <w:r w:rsidR="002060D4" w:rsidRPr="007B515F">
        <w:rPr>
          <w:bCs/>
        </w:rPr>
        <w:t>Начальный срок выполнения Работ: день подписания Контракта Сторонами. Общий конечный</w:t>
      </w:r>
      <w:r w:rsidR="00D3643C" w:rsidRPr="007B515F">
        <w:rPr>
          <w:bCs/>
        </w:rPr>
        <w:t xml:space="preserve"> срок выполнения Работ - в течение </w:t>
      </w:r>
      <w:r w:rsidR="00584236" w:rsidRPr="007B515F">
        <w:rPr>
          <w:b/>
          <w:bCs/>
        </w:rPr>
        <w:t>590</w:t>
      </w:r>
      <w:r w:rsidR="00584236" w:rsidRPr="007B515F">
        <w:rPr>
          <w:b/>
        </w:rPr>
        <w:t xml:space="preserve"> календарных дней </w:t>
      </w:r>
      <w:r w:rsidR="00584236" w:rsidRPr="007B515F">
        <w:t>с</w:t>
      </w:r>
      <w:r w:rsidR="009A0849" w:rsidRPr="007B515F">
        <w:rPr>
          <w:bCs/>
        </w:rPr>
        <w:t xml:space="preserve"> момента заключения Контракта</w:t>
      </w:r>
      <w:r w:rsidR="00D3643C" w:rsidRPr="007B515F">
        <w:rPr>
          <w:bCs/>
        </w:rPr>
        <w:t>.</w:t>
      </w:r>
      <w:r w:rsidR="009A0849" w:rsidRPr="007B515F">
        <w:rPr>
          <w:bCs/>
        </w:rPr>
        <w:t xml:space="preserve"> </w:t>
      </w:r>
      <w:r w:rsidR="002060D4" w:rsidRPr="007B515F">
        <w:rPr>
          <w:bCs/>
        </w:rPr>
        <w:t>Предусмотренные Контрактом с</w:t>
      </w:r>
      <w:r w:rsidR="00EB3F75" w:rsidRPr="007B515F">
        <w:rPr>
          <w:bCs/>
        </w:rPr>
        <w:t>рок</w:t>
      </w:r>
      <w:r w:rsidR="002060D4" w:rsidRPr="007B515F">
        <w:rPr>
          <w:bCs/>
        </w:rPr>
        <w:t>и</w:t>
      </w:r>
      <w:r w:rsidR="00EB3F75" w:rsidRPr="007B515F">
        <w:rPr>
          <w:bCs/>
        </w:rPr>
        <w:t xml:space="preserve"> выполнения работ</w:t>
      </w:r>
      <w:r w:rsidR="002060D4" w:rsidRPr="007B515F">
        <w:rPr>
          <w:bCs/>
        </w:rPr>
        <w:t xml:space="preserve"> </w:t>
      </w:r>
      <w:r w:rsidR="00EB3F75" w:rsidRPr="007B515F">
        <w:rPr>
          <w:bCs/>
        </w:rPr>
        <w:t>включа</w:t>
      </w:r>
      <w:r w:rsidR="002060D4" w:rsidRPr="007B515F">
        <w:rPr>
          <w:bCs/>
        </w:rPr>
        <w:t>ю</w:t>
      </w:r>
      <w:r w:rsidR="00EB3F75" w:rsidRPr="007B515F">
        <w:rPr>
          <w:bCs/>
        </w:rPr>
        <w:t>т в себя также срок</w:t>
      </w:r>
      <w:r w:rsidR="002060D4" w:rsidRPr="007B515F">
        <w:rPr>
          <w:bCs/>
        </w:rPr>
        <w:t>и</w:t>
      </w:r>
      <w:r w:rsidR="00EB3F75" w:rsidRPr="007B515F">
        <w:rPr>
          <w:bCs/>
        </w:rPr>
        <w:t xml:space="preserve"> на получение Подрядчиком </w:t>
      </w:r>
      <w:r w:rsidR="007855B6" w:rsidRPr="007B515F">
        <w:rPr>
          <w:bCs/>
        </w:rPr>
        <w:t>предусмотренных Описанием объекта закупки и (или) законодательством для соответствующего вида Работ (Документации)</w:t>
      </w:r>
      <w:r w:rsidR="002060D4" w:rsidRPr="007B515F">
        <w:rPr>
          <w:bCs/>
        </w:rPr>
        <w:t xml:space="preserve"> </w:t>
      </w:r>
      <w:r w:rsidR="00EB3F75" w:rsidRPr="007B515F">
        <w:rPr>
          <w:bCs/>
        </w:rPr>
        <w:t>согласований, разрешений</w:t>
      </w:r>
      <w:r w:rsidR="002060D4" w:rsidRPr="007B515F">
        <w:rPr>
          <w:bCs/>
        </w:rPr>
        <w:t>, положительных заключений</w:t>
      </w:r>
      <w:r w:rsidR="00EB3F75" w:rsidRPr="007B515F">
        <w:rPr>
          <w:bCs/>
        </w:rPr>
        <w:t>.</w:t>
      </w:r>
      <w:r w:rsidR="007855B6" w:rsidRPr="007B515F">
        <w:rPr>
          <w:bCs/>
        </w:rPr>
        <w:t xml:space="preserve"> Сроки выполнения отдельных, видов и разделов Работ определены Календарном планом (Приложение № 3 к Контракту). </w:t>
      </w:r>
    </w:p>
    <w:p w14:paraId="4718040C" w14:textId="77777777" w:rsidR="007D75F9" w:rsidRPr="007B515F" w:rsidRDefault="00AB15D7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>1.4.</w:t>
      </w:r>
      <w:r w:rsidR="005F4818" w:rsidRPr="007B515F">
        <w:rPr>
          <w:bCs/>
        </w:rPr>
        <w:t xml:space="preserve"> </w:t>
      </w:r>
      <w:r w:rsidR="007855B6" w:rsidRPr="007B515F">
        <w:rPr>
          <w:bCs/>
        </w:rPr>
        <w:t>И</w:t>
      </w:r>
      <w:r w:rsidR="007D75F9" w:rsidRPr="007B515F">
        <w:rPr>
          <w:bCs/>
        </w:rPr>
        <w:t xml:space="preserve">сключительные права на </w:t>
      </w:r>
      <w:r w:rsidR="007855B6" w:rsidRPr="007B515F">
        <w:rPr>
          <w:bCs/>
        </w:rPr>
        <w:t xml:space="preserve">все </w:t>
      </w:r>
      <w:r w:rsidR="007D75F9" w:rsidRPr="007B515F">
        <w:rPr>
          <w:bCs/>
        </w:rPr>
        <w:t xml:space="preserve">результаты </w:t>
      </w:r>
      <w:r w:rsidR="007855B6" w:rsidRPr="007B515F">
        <w:rPr>
          <w:bCs/>
        </w:rPr>
        <w:t>интеллектуальной деятельности, полученные и (или) созданные при исполнении Контракта, включая всю Документацию,</w:t>
      </w:r>
      <w:r w:rsidR="007D75F9" w:rsidRPr="007B515F">
        <w:rPr>
          <w:bCs/>
        </w:rPr>
        <w:t xml:space="preserve"> прин</w:t>
      </w:r>
      <w:r w:rsidR="00E74F28" w:rsidRPr="007B515F">
        <w:rPr>
          <w:bCs/>
        </w:rPr>
        <w:t>адлежат Заказчику</w:t>
      </w:r>
      <w:r w:rsidR="00EA3E7D" w:rsidRPr="007B515F">
        <w:rPr>
          <w:bCs/>
        </w:rPr>
        <w:t>,</w:t>
      </w:r>
      <w:r w:rsidR="00E74F28" w:rsidRPr="007B515F">
        <w:rPr>
          <w:bCs/>
        </w:rPr>
        <w:t xml:space="preserve"> в том числе, но не ограничиваясь</w:t>
      </w:r>
      <w:r w:rsidR="007D75F9" w:rsidRPr="007B515F">
        <w:rPr>
          <w:bCs/>
        </w:rPr>
        <w:t>:</w:t>
      </w:r>
    </w:p>
    <w:p w14:paraId="7F601D1E" w14:textId="77777777" w:rsidR="007D75F9" w:rsidRPr="007B515F" w:rsidRDefault="007D75F9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>- право на воспроизведение;</w:t>
      </w:r>
    </w:p>
    <w:p w14:paraId="254A0328" w14:textId="77777777" w:rsidR="007D75F9" w:rsidRPr="007B515F" w:rsidRDefault="007D75F9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 xml:space="preserve">- право на публичный показ </w:t>
      </w:r>
      <w:r w:rsidR="00B506BB" w:rsidRPr="007B515F">
        <w:rPr>
          <w:bCs/>
        </w:rPr>
        <w:t>результатов Работ (</w:t>
      </w:r>
      <w:r w:rsidR="007855B6" w:rsidRPr="007B515F">
        <w:rPr>
          <w:bCs/>
        </w:rPr>
        <w:t>Д</w:t>
      </w:r>
      <w:r w:rsidR="00B506BB" w:rsidRPr="007B515F">
        <w:rPr>
          <w:bCs/>
        </w:rPr>
        <w:t>окументации)</w:t>
      </w:r>
      <w:r w:rsidR="00E74F28" w:rsidRPr="007B515F">
        <w:rPr>
          <w:bCs/>
        </w:rPr>
        <w:t>,</w:t>
      </w:r>
      <w:r w:rsidRPr="007B515F">
        <w:rPr>
          <w:bCs/>
        </w:rPr>
        <w:t xml:space="preserve"> </w:t>
      </w:r>
      <w:r w:rsidR="00E74F28" w:rsidRPr="007B515F">
        <w:rPr>
          <w:bCs/>
        </w:rPr>
        <w:t xml:space="preserve">в том числе </w:t>
      </w:r>
      <w:r w:rsidRPr="007B515F">
        <w:rPr>
          <w:bCs/>
        </w:rPr>
        <w:t>до е</w:t>
      </w:r>
      <w:r w:rsidR="00B506BB" w:rsidRPr="007B515F">
        <w:rPr>
          <w:bCs/>
        </w:rPr>
        <w:t>е</w:t>
      </w:r>
      <w:r w:rsidRPr="007B515F">
        <w:rPr>
          <w:bCs/>
        </w:rPr>
        <w:t xml:space="preserve"> реализации;</w:t>
      </w:r>
    </w:p>
    <w:p w14:paraId="2367E7BB" w14:textId="77777777" w:rsidR="007D75F9" w:rsidRPr="007B515F" w:rsidRDefault="007D75F9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 xml:space="preserve">- право на передачу в эфир данных о </w:t>
      </w:r>
      <w:r w:rsidR="00B506BB" w:rsidRPr="007B515F">
        <w:rPr>
          <w:bCs/>
        </w:rPr>
        <w:t>результатах Работ (</w:t>
      </w:r>
      <w:r w:rsidR="007855B6" w:rsidRPr="007B515F">
        <w:rPr>
          <w:bCs/>
        </w:rPr>
        <w:t>Д</w:t>
      </w:r>
      <w:r w:rsidR="00B506BB" w:rsidRPr="007B515F">
        <w:rPr>
          <w:bCs/>
        </w:rPr>
        <w:t>окументации)</w:t>
      </w:r>
      <w:r w:rsidRPr="007B515F">
        <w:rPr>
          <w:bCs/>
        </w:rPr>
        <w:t xml:space="preserve"> и </w:t>
      </w:r>
      <w:r w:rsidR="00B506BB" w:rsidRPr="007B515F">
        <w:rPr>
          <w:bCs/>
        </w:rPr>
        <w:t>их</w:t>
      </w:r>
      <w:r w:rsidRPr="007B515F">
        <w:rPr>
          <w:bCs/>
        </w:rPr>
        <w:t xml:space="preserve"> изображений;</w:t>
      </w:r>
    </w:p>
    <w:p w14:paraId="6431AE5F" w14:textId="77777777" w:rsidR="007D75F9" w:rsidRPr="007B515F" w:rsidRDefault="007D75F9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 xml:space="preserve">- право на сообщение для всеобщего сведения по кабелю данных о </w:t>
      </w:r>
      <w:r w:rsidR="00B506BB" w:rsidRPr="007B515F">
        <w:rPr>
          <w:bCs/>
        </w:rPr>
        <w:t>результатах Работ (</w:t>
      </w:r>
      <w:r w:rsidR="00EA3E7D" w:rsidRPr="007B515F">
        <w:rPr>
          <w:bCs/>
        </w:rPr>
        <w:t>Д</w:t>
      </w:r>
      <w:r w:rsidR="00B506BB" w:rsidRPr="007B515F">
        <w:rPr>
          <w:bCs/>
        </w:rPr>
        <w:t xml:space="preserve">окументации) </w:t>
      </w:r>
      <w:r w:rsidRPr="007B515F">
        <w:rPr>
          <w:bCs/>
        </w:rPr>
        <w:t xml:space="preserve">и </w:t>
      </w:r>
      <w:r w:rsidR="00B506BB" w:rsidRPr="007B515F">
        <w:rPr>
          <w:bCs/>
        </w:rPr>
        <w:t>их</w:t>
      </w:r>
      <w:r w:rsidRPr="007B515F">
        <w:rPr>
          <w:bCs/>
        </w:rPr>
        <w:t xml:space="preserve"> изображений;</w:t>
      </w:r>
    </w:p>
    <w:p w14:paraId="60FB709D" w14:textId="77777777" w:rsidR="007D75F9" w:rsidRPr="007B515F" w:rsidRDefault="007D75F9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 xml:space="preserve">-  право на практическую реализацию </w:t>
      </w:r>
      <w:r w:rsidR="00EA3E7D" w:rsidRPr="007B515F">
        <w:rPr>
          <w:bCs/>
        </w:rPr>
        <w:t>Д</w:t>
      </w:r>
      <w:r w:rsidR="00B506BB" w:rsidRPr="007B515F">
        <w:rPr>
          <w:bCs/>
        </w:rPr>
        <w:t>окументации</w:t>
      </w:r>
      <w:r w:rsidRPr="007B515F">
        <w:rPr>
          <w:bCs/>
        </w:rPr>
        <w:t>;</w:t>
      </w:r>
    </w:p>
    <w:p w14:paraId="291C2BC6" w14:textId="77777777" w:rsidR="007D75F9" w:rsidRPr="007B515F" w:rsidRDefault="007D75F9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>- право на переработку</w:t>
      </w:r>
      <w:r w:rsidR="00B506BB" w:rsidRPr="007B515F">
        <w:rPr>
          <w:bCs/>
        </w:rPr>
        <w:t xml:space="preserve"> </w:t>
      </w:r>
      <w:r w:rsidR="00EA3E7D" w:rsidRPr="007B515F">
        <w:rPr>
          <w:bCs/>
        </w:rPr>
        <w:t>Д</w:t>
      </w:r>
      <w:r w:rsidR="00B506BB" w:rsidRPr="007B515F">
        <w:rPr>
          <w:bCs/>
        </w:rPr>
        <w:t>окументации</w:t>
      </w:r>
      <w:r w:rsidRPr="007B515F">
        <w:rPr>
          <w:bCs/>
        </w:rPr>
        <w:t>;</w:t>
      </w:r>
    </w:p>
    <w:p w14:paraId="38C8249F" w14:textId="77777777" w:rsidR="00D96A95" w:rsidRPr="007B515F" w:rsidRDefault="007D75F9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>- право на продажу, а также иное распоряжение</w:t>
      </w:r>
      <w:r w:rsidR="00B506BB" w:rsidRPr="007B515F">
        <w:rPr>
          <w:bCs/>
        </w:rPr>
        <w:t xml:space="preserve"> результатами Работ (проектной документацией)</w:t>
      </w:r>
      <w:r w:rsidRPr="007B515F">
        <w:rPr>
          <w:bCs/>
        </w:rPr>
        <w:t>.</w:t>
      </w:r>
    </w:p>
    <w:p w14:paraId="7131AB7F" w14:textId="77777777" w:rsidR="00EA3E7D" w:rsidRPr="007B515F" w:rsidRDefault="00EA3E7D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>1.5. Заказчик самостоятельно по своему усмотрению распоряжается всеми</w:t>
      </w:r>
      <w:r w:rsidR="00055A14" w:rsidRPr="007B515F">
        <w:rPr>
          <w:bCs/>
        </w:rPr>
        <w:t xml:space="preserve"> результат</w:t>
      </w:r>
      <w:r w:rsidR="002E77C4" w:rsidRPr="007B515F">
        <w:rPr>
          <w:bCs/>
        </w:rPr>
        <w:t>ами</w:t>
      </w:r>
      <w:r w:rsidR="00055A14" w:rsidRPr="007B515F">
        <w:t xml:space="preserve"> интеллектуальной деятельности, </w:t>
      </w:r>
      <w:r w:rsidR="00055A14" w:rsidRPr="007B515F">
        <w:rPr>
          <w:bCs/>
        </w:rPr>
        <w:t>полученны</w:t>
      </w:r>
      <w:r w:rsidR="002E77C4" w:rsidRPr="007B515F">
        <w:rPr>
          <w:bCs/>
        </w:rPr>
        <w:t>ми</w:t>
      </w:r>
      <w:r w:rsidR="00055A14" w:rsidRPr="007B515F">
        <w:t xml:space="preserve"> и (или) </w:t>
      </w:r>
      <w:r w:rsidR="00055A14" w:rsidRPr="007B515F">
        <w:rPr>
          <w:bCs/>
        </w:rPr>
        <w:t>созданны</w:t>
      </w:r>
      <w:r w:rsidR="002E77C4" w:rsidRPr="007B515F">
        <w:rPr>
          <w:bCs/>
        </w:rPr>
        <w:t>ми</w:t>
      </w:r>
      <w:r w:rsidR="00055A14" w:rsidRPr="007B515F">
        <w:rPr>
          <w:bCs/>
        </w:rPr>
        <w:t xml:space="preserve"> при исполнении Контракта, включая всю Документацию</w:t>
      </w:r>
      <w:r w:rsidRPr="007B515F">
        <w:rPr>
          <w:bCs/>
        </w:rPr>
        <w:t xml:space="preserve"> по Контракту и исключительными правами на них.</w:t>
      </w:r>
    </w:p>
    <w:p w14:paraId="198D08C5" w14:textId="77777777" w:rsidR="002B0498" w:rsidRPr="007B515F" w:rsidRDefault="002B0498" w:rsidP="007D75F9">
      <w:pPr>
        <w:tabs>
          <w:tab w:val="left" w:pos="1260"/>
        </w:tabs>
        <w:ind w:right="-35" w:firstLine="567"/>
        <w:rPr>
          <w:bCs/>
        </w:rPr>
      </w:pPr>
      <w:r w:rsidRPr="007B515F">
        <w:rPr>
          <w:bCs/>
        </w:rPr>
        <w:t xml:space="preserve">1.6. Подрядчик подписанием настоящего Контракта заверяет, что надлежащим образом </w:t>
      </w:r>
      <w:r w:rsidR="00840615" w:rsidRPr="007B515F">
        <w:rPr>
          <w:bCs/>
        </w:rPr>
        <w:t xml:space="preserve">и в полном объеме </w:t>
      </w:r>
      <w:r w:rsidRPr="007B515F">
        <w:rPr>
          <w:bCs/>
        </w:rPr>
        <w:t xml:space="preserve">ознакомился с конкурсной документацией, включая Описание объекта закупки, и </w:t>
      </w:r>
      <w:r w:rsidR="00840615" w:rsidRPr="007B515F">
        <w:rPr>
          <w:bCs/>
        </w:rPr>
        <w:t>признает</w:t>
      </w:r>
      <w:r w:rsidRPr="007B515F">
        <w:rPr>
          <w:bCs/>
        </w:rPr>
        <w:t xml:space="preserve"> Описание объекта закупки и приложения к нему достаточными и полными для использования в качестве заданий на проектирование</w:t>
      </w:r>
      <w:r w:rsidR="00840615" w:rsidRPr="007B515F">
        <w:rPr>
          <w:bCs/>
        </w:rPr>
        <w:t>,</w:t>
      </w:r>
      <w:r w:rsidRPr="007B515F">
        <w:rPr>
          <w:bCs/>
        </w:rPr>
        <w:t xml:space="preserve"> заданий на проведение инженерных изысканий</w:t>
      </w:r>
      <w:r w:rsidR="00840615" w:rsidRPr="007B515F">
        <w:rPr>
          <w:bCs/>
        </w:rPr>
        <w:t>, и заданий на получение технических условий</w:t>
      </w:r>
      <w:r w:rsidRPr="007B515F">
        <w:rPr>
          <w:bCs/>
        </w:rPr>
        <w:t xml:space="preserve"> по настоящему Контракту</w:t>
      </w:r>
      <w:r w:rsidR="00840615" w:rsidRPr="007B515F">
        <w:rPr>
          <w:bCs/>
        </w:rPr>
        <w:t>, а также для выполнения Подрядчиком всех обязательств по нему</w:t>
      </w:r>
      <w:r w:rsidRPr="007B515F">
        <w:rPr>
          <w:bCs/>
        </w:rPr>
        <w:t>.</w:t>
      </w:r>
    </w:p>
    <w:p w14:paraId="52963B1E" w14:textId="77777777" w:rsidR="00840615" w:rsidRPr="007B515F" w:rsidRDefault="00840615" w:rsidP="007D75F9">
      <w:pPr>
        <w:tabs>
          <w:tab w:val="left" w:pos="1260"/>
        </w:tabs>
        <w:ind w:right="-35" w:firstLine="567"/>
        <w:rPr>
          <w:bCs/>
        </w:rPr>
      </w:pPr>
    </w:p>
    <w:p w14:paraId="6866C7A9" w14:textId="77777777" w:rsidR="006C1753" w:rsidRPr="007B515F" w:rsidRDefault="004D75F5" w:rsidP="00324712">
      <w:pPr>
        <w:tabs>
          <w:tab w:val="left" w:pos="1260"/>
        </w:tabs>
        <w:ind w:left="1287" w:right="-35"/>
        <w:jc w:val="center"/>
        <w:rPr>
          <w:b/>
        </w:rPr>
      </w:pPr>
      <w:r w:rsidRPr="007B515F">
        <w:rPr>
          <w:b/>
        </w:rPr>
        <w:t>2</w:t>
      </w:r>
      <w:r w:rsidR="00324712" w:rsidRPr="007B515F">
        <w:rPr>
          <w:b/>
        </w:rPr>
        <w:t>.</w:t>
      </w:r>
      <w:r w:rsidRPr="007B515F">
        <w:rPr>
          <w:b/>
        </w:rPr>
        <w:t xml:space="preserve"> </w:t>
      </w:r>
      <w:r w:rsidR="006C1753" w:rsidRPr="007B515F">
        <w:rPr>
          <w:b/>
        </w:rPr>
        <w:t>Ц</w:t>
      </w:r>
      <w:r w:rsidR="0046203B" w:rsidRPr="007B515F">
        <w:rPr>
          <w:b/>
        </w:rPr>
        <w:t>ена К</w:t>
      </w:r>
      <w:r w:rsidR="00ED094E" w:rsidRPr="007B515F">
        <w:rPr>
          <w:b/>
        </w:rPr>
        <w:t>онтракта и порядок расчетов</w:t>
      </w:r>
    </w:p>
    <w:p w14:paraId="4A068F76" w14:textId="77777777" w:rsidR="00AD4998" w:rsidRPr="00AD4998" w:rsidRDefault="00AD4998" w:rsidP="00AD4998">
      <w:pPr>
        <w:numPr>
          <w:ilvl w:val="0"/>
          <w:numId w:val="37"/>
        </w:numPr>
        <w:ind w:left="0" w:right="-35" w:firstLine="567"/>
      </w:pPr>
      <w:r w:rsidRPr="00AD4998">
        <w:t xml:space="preserve">2.1. Цена Контракта составляет ____________ (прописью) руб. ___ коп., </w:t>
      </w:r>
      <w:r>
        <w:t>из них</w:t>
      </w:r>
      <w:r w:rsidRPr="00AD4998">
        <w:t>:</w:t>
      </w:r>
    </w:p>
    <w:p w14:paraId="78BA7F60" w14:textId="77777777" w:rsidR="00AD4998" w:rsidRPr="00AD4998" w:rsidRDefault="00AD4998" w:rsidP="00AD4998">
      <w:pPr>
        <w:ind w:right="-35"/>
      </w:pPr>
      <w:r w:rsidRPr="00AD4998">
        <w:t>______________руб. ___коп. в т. ч. НДС __% ___________ руб. __ коп.;</w:t>
      </w:r>
    </w:p>
    <w:p w14:paraId="25B57A17" w14:textId="77777777" w:rsidR="00AD4998" w:rsidRPr="00AD4998" w:rsidRDefault="00AD4998" w:rsidP="00AD4998">
      <w:pPr>
        <w:ind w:right="-35"/>
      </w:pPr>
      <w:r w:rsidRPr="00AD4998">
        <w:t>______________руб. ___коп., НДС не облагается в соответствии с пп. 15 ст. 149 ч. II НК РФ</w:t>
      </w:r>
    </w:p>
    <w:p w14:paraId="3E1993B4" w14:textId="77777777" w:rsidR="00EC73C2" w:rsidRPr="007B515F" w:rsidRDefault="00AD4998" w:rsidP="00AD4998">
      <w:pPr>
        <w:numPr>
          <w:ilvl w:val="0"/>
          <w:numId w:val="37"/>
        </w:numPr>
        <w:ind w:left="0" w:right="-35" w:firstLine="567"/>
      </w:pPr>
      <w:r w:rsidRPr="007B515F">
        <w:t xml:space="preserve"> </w:t>
      </w:r>
      <w:r w:rsidR="00EC73C2" w:rsidRPr="007B515F">
        <w:t>Цена</w:t>
      </w:r>
      <w:r w:rsidR="00EC73C2" w:rsidRPr="007B515F">
        <w:rPr>
          <w:bCs/>
        </w:rPr>
        <w:t xml:space="preserve"> Контракта </w:t>
      </w:r>
      <w:r w:rsidR="00EC73C2" w:rsidRPr="007B515F">
        <w:t>является твердой, определяе</w:t>
      </w:r>
      <w:r w:rsidR="00CB797A" w:rsidRPr="007B515F">
        <w:t>тся на весь срок его исполнения.</w:t>
      </w:r>
    </w:p>
    <w:p w14:paraId="764447F0" w14:textId="77777777" w:rsidR="00CB1266" w:rsidRPr="007B515F" w:rsidRDefault="00C96ACC" w:rsidP="00CB1266">
      <w:pPr>
        <w:ind w:right="-35" w:firstLine="567"/>
      </w:pPr>
      <w:r w:rsidRPr="007B515F">
        <w:t>2.3.</w:t>
      </w:r>
      <w:r w:rsidR="00247DFF" w:rsidRPr="007B515F">
        <w:tab/>
      </w:r>
      <w:r w:rsidRPr="007B515F">
        <w:t>Цена работ</w:t>
      </w:r>
      <w:r w:rsidR="00DC7C14" w:rsidRPr="007B515F">
        <w:t xml:space="preserve"> определена </w:t>
      </w:r>
      <w:r w:rsidR="00730443" w:rsidRPr="007B515F">
        <w:t>Локальными с</w:t>
      </w:r>
      <w:r w:rsidR="00DC7C14" w:rsidRPr="007B515F">
        <w:t>мет</w:t>
      </w:r>
      <w:r w:rsidR="00730443" w:rsidRPr="007B515F">
        <w:t>ами</w:t>
      </w:r>
      <w:r w:rsidR="00DC7C14" w:rsidRPr="007B515F">
        <w:t xml:space="preserve"> (Приложение № 2 </w:t>
      </w:r>
      <w:r w:rsidR="00D13C97" w:rsidRPr="007B515F">
        <w:t>к</w:t>
      </w:r>
      <w:r w:rsidR="00DC7C14" w:rsidRPr="007B515F">
        <w:t xml:space="preserve"> Контракту) </w:t>
      </w:r>
      <w:r w:rsidR="00CB1266" w:rsidRPr="007B515F">
        <w:t>и включает в себя:</w:t>
      </w:r>
    </w:p>
    <w:p w14:paraId="3488C371" w14:textId="77777777" w:rsidR="00CB1266" w:rsidRPr="007B515F" w:rsidRDefault="00CB1266" w:rsidP="00CB1266">
      <w:pPr>
        <w:ind w:right="-35" w:firstLine="567"/>
      </w:pPr>
      <w:r w:rsidRPr="007B515F">
        <w:t>- стоимость</w:t>
      </w:r>
      <w:r w:rsidR="00B1540F" w:rsidRPr="007B515F">
        <w:t xml:space="preserve"> </w:t>
      </w:r>
      <w:r w:rsidR="00D13C97" w:rsidRPr="007B515F">
        <w:t xml:space="preserve">Части </w:t>
      </w:r>
      <w:r w:rsidR="00F67A64" w:rsidRPr="007B515F">
        <w:t>1</w:t>
      </w:r>
      <w:r w:rsidR="00D13C97" w:rsidRPr="007B515F">
        <w:t xml:space="preserve"> </w:t>
      </w:r>
      <w:r w:rsidR="00B1540F" w:rsidRPr="007B515F">
        <w:t>работ</w:t>
      </w:r>
      <w:r w:rsidR="00D13C97" w:rsidRPr="007B515F">
        <w:t>, предусмотренной Приложением №3 к Контракту:</w:t>
      </w:r>
      <w:r w:rsidR="00B1540F" w:rsidRPr="007B515F">
        <w:t xml:space="preserve"> «Актуализация проектной документации по реставрации объектов Федерального государственного бюджетного учреждения культуры «Государственный исторический музей»: «Реставрация и техническое перевооружение объектов культурного наследия федерального значения по адресу: город Москва, ул. Никольская, дом 5/1 (строение 2, строение 4), разработанной ООО «СТИ» на основании Гражданско-правового договора бюджетного учреждения №176 от 25 февраля 2014 года</w:t>
      </w:r>
      <w:r w:rsidR="00420FDB" w:rsidRPr="007B515F">
        <w:t>»</w:t>
      </w:r>
      <w:r w:rsidR="00827D2C" w:rsidRPr="007B515F">
        <w:t>,</w:t>
      </w:r>
      <w:r w:rsidR="006E3C84" w:rsidRPr="007B515F">
        <w:t xml:space="preserve"> - сумма цифрами (сумма прописью) рублей (цифрами) коп.;</w:t>
      </w:r>
    </w:p>
    <w:p w14:paraId="7DBE8643" w14:textId="77777777" w:rsidR="00730443" w:rsidRPr="007B515F" w:rsidRDefault="00B1540F" w:rsidP="00CB1266">
      <w:pPr>
        <w:ind w:right="-35" w:firstLine="567"/>
      </w:pPr>
      <w:r w:rsidRPr="007B515F">
        <w:t xml:space="preserve">- </w:t>
      </w:r>
      <w:r w:rsidR="00CB1266" w:rsidRPr="007B515F">
        <w:t>стоимость</w:t>
      </w:r>
      <w:r w:rsidRPr="007B515F">
        <w:t xml:space="preserve"> </w:t>
      </w:r>
      <w:r w:rsidR="006E3C84" w:rsidRPr="007B515F">
        <w:t xml:space="preserve">Части </w:t>
      </w:r>
      <w:r w:rsidR="00F67A64" w:rsidRPr="007B515F">
        <w:t>2</w:t>
      </w:r>
      <w:r w:rsidR="006E3C84" w:rsidRPr="007B515F">
        <w:t xml:space="preserve"> </w:t>
      </w:r>
      <w:r w:rsidRPr="007B515F">
        <w:t>работ</w:t>
      </w:r>
      <w:r w:rsidR="00F75B21">
        <w:t>,</w:t>
      </w:r>
      <w:r w:rsidRPr="007B515F">
        <w:t xml:space="preserve"> </w:t>
      </w:r>
      <w:r w:rsidR="00827D2C" w:rsidRPr="007B515F">
        <w:t xml:space="preserve">предусмотренной Приложением №3 к Контракту: </w:t>
      </w:r>
      <w:r w:rsidRPr="007B515F">
        <w:t xml:space="preserve">«Разработка проектной документации по реставрации, реконструкции, капитальному ремонту и приспособлению к современному использованию объектов культурного наследия </w:t>
      </w:r>
      <w:r w:rsidRPr="007B515F">
        <w:lastRenderedPageBreak/>
        <w:t>федерального значения: «Монетный двор, 1680 г. и дом Губернского правления, 1680 г. Фасад, 17</w:t>
      </w:r>
      <w:r w:rsidR="007E72AF">
        <w:t>40 г., арх. И.П. Гейден</w:t>
      </w:r>
      <w:r w:rsidRPr="007B515F">
        <w:t xml:space="preserve"> (Западный корпус, Южный корпус)», по адресу: г. Москва, ул. Никольская, д. 5/1, стр. 1, «Никольские </w:t>
      </w:r>
      <w:r w:rsidRPr="00B35BB9">
        <w:t xml:space="preserve">торговые ряды, 1899-1900 г.г., арх. Л.Н. Кекушев», по адресу: г. Москва, ул. Никольская, д. 5/1, стр. 3, </w:t>
      </w:r>
      <w:r w:rsidR="007E72AF" w:rsidRPr="00B35BB9">
        <w:t>«Монетный двор, 1680 г. и Дом Губернского правления, 1680 г. Ф</w:t>
      </w:r>
      <w:r w:rsidR="005F2D7F" w:rsidRPr="00B35BB9">
        <w:t>асад, 1740 г., арх. И.П. Гейден</w:t>
      </w:r>
      <w:r w:rsidR="007E72AF" w:rsidRPr="00B35BB9">
        <w:t xml:space="preserve"> (Северный корпус)</w:t>
      </w:r>
      <w:r w:rsidR="005F2D7F" w:rsidRPr="00B35BB9">
        <w:t>»</w:t>
      </w:r>
      <w:r w:rsidR="007E72AF" w:rsidRPr="00B35BB9">
        <w:t>, по адресу: г. Москва, ул. Никольская, д. 5/1, стр. 5 и капитальному ремонту здания по адресу ул. Никольская, д. 5/1, стр. 6</w:t>
      </w:r>
      <w:r w:rsidR="00827D2C" w:rsidRPr="00B35BB9">
        <w:t>,</w:t>
      </w:r>
      <w:r w:rsidR="006E3C84" w:rsidRPr="00B35BB9">
        <w:t xml:space="preserve"> - сумма цифрами (сумма </w:t>
      </w:r>
      <w:r w:rsidR="007E72AF" w:rsidRPr="00B35BB9">
        <w:t>прописью) рублей (цифрами) коп.</w:t>
      </w:r>
    </w:p>
    <w:p w14:paraId="1131ABBC" w14:textId="77777777" w:rsidR="00D13C97" w:rsidRPr="007B515F" w:rsidRDefault="00EC73C2">
      <w:pPr>
        <w:widowControl w:val="0"/>
        <w:numPr>
          <w:ilvl w:val="0"/>
          <w:numId w:val="37"/>
        </w:numPr>
        <w:tabs>
          <w:tab w:val="left" w:pos="0"/>
        </w:tabs>
        <w:autoSpaceDE w:val="0"/>
        <w:autoSpaceDN w:val="0"/>
        <w:adjustRightInd w:val="0"/>
        <w:ind w:left="0" w:right="-35" w:firstLine="567"/>
        <w:rPr>
          <w:i/>
        </w:rPr>
      </w:pPr>
      <w:r w:rsidRPr="007B515F">
        <w:t xml:space="preserve">Цена </w:t>
      </w:r>
      <w:r w:rsidRPr="007B515F">
        <w:rPr>
          <w:bCs/>
        </w:rPr>
        <w:t>Контракта</w:t>
      </w:r>
      <w:r w:rsidR="00AB2518" w:rsidRPr="007B515F">
        <w:t>,</w:t>
      </w:r>
      <w:r w:rsidR="00BC43EC" w:rsidRPr="007B515F">
        <w:t xml:space="preserve"> определенная в пункте 2.1 выше, </w:t>
      </w:r>
      <w:r w:rsidR="00AB2518" w:rsidRPr="007B515F">
        <w:t xml:space="preserve">учитывает все расходы Подрядчика,  связанные с исполнением обязательств по настоящему Контракту, </w:t>
      </w:r>
      <w:r w:rsidR="00055A14" w:rsidRPr="007B515F">
        <w:t xml:space="preserve">в том числе все </w:t>
      </w:r>
      <w:r w:rsidR="00BC43EC" w:rsidRPr="007B515F">
        <w:t>расходы на:</w:t>
      </w:r>
      <w:r w:rsidR="00055A14" w:rsidRPr="007B515F">
        <w:t xml:space="preserve"> разработк</w:t>
      </w:r>
      <w:r w:rsidR="00BC43EC" w:rsidRPr="007B515F">
        <w:t xml:space="preserve">у и </w:t>
      </w:r>
      <w:r w:rsidR="00055A14" w:rsidRPr="007B515F">
        <w:t>согласовани</w:t>
      </w:r>
      <w:r w:rsidR="00BC43EC" w:rsidRPr="007B515F">
        <w:t>е</w:t>
      </w:r>
      <w:r w:rsidR="00055A14" w:rsidRPr="007B515F">
        <w:t xml:space="preserve"> Документации в установленном порядке, </w:t>
      </w:r>
      <w:r w:rsidR="00055A14" w:rsidRPr="007B515F">
        <w:rPr>
          <w:shd w:val="clear" w:color="auto" w:fill="FFFFFF"/>
        </w:rPr>
        <w:t xml:space="preserve">подготовительные работы для исследования памятника (установка с последующей разборкой лесов, подмостей, стремянок, лестниц; устройство шурфов, зондажей, вскрытие конструкций с последующей заделкой и т.д.), </w:t>
      </w:r>
      <w:r w:rsidR="00055A14" w:rsidRPr="007B515F">
        <w:t xml:space="preserve">получение положительного заключения государственной экспертизы </w:t>
      </w:r>
      <w:r w:rsidR="009335B8" w:rsidRPr="007B515F">
        <w:t>проектной документации и результатов инженерных изысканий, положительного заключения государственной экспертизы по проверке достоверности сметной стоимости (согласно условиям Контракта и Описания объекта закупки)</w:t>
      </w:r>
      <w:r w:rsidR="00055A14" w:rsidRPr="007B515F">
        <w:t xml:space="preserve">, положительного заключения историко-культурной экспертизы проектной документации, </w:t>
      </w:r>
      <w:r w:rsidR="00BC43EC" w:rsidRPr="007B515F">
        <w:t xml:space="preserve">все сопутствующие и </w:t>
      </w:r>
      <w:r w:rsidR="00AB2518" w:rsidRPr="007B515F">
        <w:t xml:space="preserve">накладные расходы, необходимые для </w:t>
      </w:r>
      <w:r w:rsidR="00CE1038" w:rsidRPr="007B515F">
        <w:t xml:space="preserve">выполнения </w:t>
      </w:r>
      <w:r w:rsidR="00BC43EC" w:rsidRPr="007B515F">
        <w:t>Р</w:t>
      </w:r>
      <w:r w:rsidR="00CE1038" w:rsidRPr="007B515F">
        <w:t>абот</w:t>
      </w:r>
      <w:r w:rsidR="00AB2518" w:rsidRPr="007B515F">
        <w:t xml:space="preserve"> и </w:t>
      </w:r>
      <w:r w:rsidR="00BC43EC" w:rsidRPr="007B515F">
        <w:t>ис</w:t>
      </w:r>
      <w:r w:rsidR="00AB2518" w:rsidRPr="007B515F">
        <w:t xml:space="preserve">полнения Подрядчиком всех </w:t>
      </w:r>
      <w:r w:rsidR="00BC43EC" w:rsidRPr="007B515F">
        <w:t xml:space="preserve">иных </w:t>
      </w:r>
      <w:r w:rsidR="00AB2518" w:rsidRPr="007B515F">
        <w:t xml:space="preserve">обязательств по Контракту, а также </w:t>
      </w:r>
      <w:r w:rsidR="00055A14" w:rsidRPr="007B515F">
        <w:t xml:space="preserve">включает в себя </w:t>
      </w:r>
      <w:r w:rsidR="004E7A2B" w:rsidRPr="007B515F">
        <w:t xml:space="preserve">все </w:t>
      </w:r>
      <w:r w:rsidR="00055A14" w:rsidRPr="007B515F">
        <w:t xml:space="preserve">установленные законодательством Российской Федерации выплаты, включая все </w:t>
      </w:r>
      <w:r w:rsidR="00AB2518" w:rsidRPr="007B515F">
        <w:t>налоги, сборы и иные обязательные платежи.</w:t>
      </w:r>
    </w:p>
    <w:p w14:paraId="3995F449" w14:textId="77777777" w:rsidR="0080794B" w:rsidRPr="007B515F" w:rsidRDefault="0080794B" w:rsidP="0080794B">
      <w:pPr>
        <w:widowControl w:val="0"/>
        <w:numPr>
          <w:ilvl w:val="0"/>
          <w:numId w:val="37"/>
        </w:numPr>
        <w:tabs>
          <w:tab w:val="left" w:pos="142"/>
        </w:tabs>
        <w:autoSpaceDE w:val="0"/>
        <w:autoSpaceDN w:val="0"/>
        <w:adjustRightInd w:val="0"/>
        <w:ind w:left="0" w:right="-35" w:firstLine="567"/>
      </w:pPr>
      <w:r w:rsidRPr="007B515F">
        <w:t>Оплата по Контракту осуществ</w:t>
      </w:r>
      <w:r w:rsidR="00BD1F0B" w:rsidRPr="007B515F">
        <w:t xml:space="preserve">ляется </w:t>
      </w:r>
      <w:r w:rsidRPr="007B515F">
        <w:t xml:space="preserve">по безналичному расчету путем перечисления Заказчиком денежных средств на расчетный счет Подрядчика в следующем порядке: </w:t>
      </w:r>
    </w:p>
    <w:p w14:paraId="48C955B5" w14:textId="77777777" w:rsidR="00CB1266" w:rsidRPr="007B515F" w:rsidRDefault="0080794B" w:rsidP="00CB1266">
      <w:pPr>
        <w:widowControl w:val="0"/>
        <w:tabs>
          <w:tab w:val="left" w:pos="142"/>
        </w:tabs>
        <w:autoSpaceDE w:val="0"/>
        <w:autoSpaceDN w:val="0"/>
        <w:adjustRightInd w:val="0"/>
        <w:ind w:right="-35" w:firstLine="567"/>
      </w:pPr>
      <w:r w:rsidRPr="007B515F">
        <w:t>2.</w:t>
      </w:r>
      <w:r w:rsidR="003C39E3" w:rsidRPr="007B515F">
        <w:t>4</w:t>
      </w:r>
      <w:r w:rsidRPr="007B515F">
        <w:t xml:space="preserve">.1. </w:t>
      </w:r>
      <w:r w:rsidR="00CB1266" w:rsidRPr="007B515F">
        <w:t>Заказчик</w:t>
      </w:r>
      <w:r w:rsidR="00B1540F" w:rsidRPr="007B515F">
        <w:t xml:space="preserve"> в течение 20 (двадцати) банковских дней с даты получения от Подрядчика </w:t>
      </w:r>
      <w:r w:rsidR="00A22282" w:rsidRPr="007B515F">
        <w:t>ниже перечисленных</w:t>
      </w:r>
      <w:r w:rsidR="00CB1266" w:rsidRPr="007B515F">
        <w:t xml:space="preserve"> </w:t>
      </w:r>
      <w:r w:rsidR="00B1540F" w:rsidRPr="007B515F">
        <w:t xml:space="preserve">документов, </w:t>
      </w:r>
      <w:r w:rsidR="00CB1266" w:rsidRPr="007B515F">
        <w:t xml:space="preserve">производит оплату Подрядчику </w:t>
      </w:r>
      <w:r w:rsidR="00A22282" w:rsidRPr="007B515F">
        <w:t>аванс</w:t>
      </w:r>
      <w:r w:rsidR="003121A4" w:rsidRPr="007B515F">
        <w:t>а</w:t>
      </w:r>
      <w:r w:rsidR="00B1540F" w:rsidRPr="007B515F">
        <w:t xml:space="preserve"> в </w:t>
      </w:r>
      <w:r w:rsidR="00A22282" w:rsidRPr="007B515F">
        <w:t>размере 30% от стоимости</w:t>
      </w:r>
      <w:r w:rsidR="00B1540F" w:rsidRPr="007B515F">
        <w:t xml:space="preserve"> Контракта</w:t>
      </w:r>
      <w:r w:rsidR="003121A4" w:rsidRPr="007B515F">
        <w:t>:</w:t>
      </w:r>
    </w:p>
    <w:p w14:paraId="6EE9DBA4" w14:textId="77777777" w:rsidR="003D7756" w:rsidRPr="007B515F" w:rsidRDefault="00A22282" w:rsidP="003D7756">
      <w:pPr>
        <w:widowControl w:val="0"/>
        <w:tabs>
          <w:tab w:val="left" w:pos="142"/>
        </w:tabs>
        <w:autoSpaceDE w:val="0"/>
        <w:autoSpaceDN w:val="0"/>
        <w:adjustRightInd w:val="0"/>
        <w:ind w:right="-35" w:firstLine="567"/>
      </w:pPr>
      <w:r w:rsidRPr="007B515F">
        <w:t>-</w:t>
      </w:r>
      <w:r w:rsidR="003D7756" w:rsidRPr="007B515F">
        <w:t xml:space="preserve"> нотариально</w:t>
      </w:r>
      <w:r w:rsidRPr="007B515F">
        <w:t xml:space="preserve"> </w:t>
      </w:r>
      <w:r w:rsidR="003D7756" w:rsidRPr="007B515F">
        <w:t>заверенные копии разрешени</w:t>
      </w:r>
      <w:r w:rsidR="006E3C84" w:rsidRPr="007B515F">
        <w:t>й</w:t>
      </w:r>
      <w:r w:rsidR="003D7756" w:rsidRPr="007B515F">
        <w:t xml:space="preserve"> на проведение работ по сохранению объект</w:t>
      </w:r>
      <w:r w:rsidR="006E3C84" w:rsidRPr="007B515F">
        <w:t>ов</w:t>
      </w:r>
      <w:r w:rsidR="003D7756" w:rsidRPr="007B515F">
        <w:t xml:space="preserve"> культурного наследия (памятник</w:t>
      </w:r>
      <w:r w:rsidR="006E3C84" w:rsidRPr="007B515F">
        <w:t>ов</w:t>
      </w:r>
      <w:r w:rsidR="003D7756" w:rsidRPr="007B515F">
        <w:t xml:space="preserve"> истории и культуры) народов Российской Федерации федерального значения, вид работ: Научно-исследовательские и изыскательские работы, выданные соответствующим органом охраны;</w:t>
      </w:r>
    </w:p>
    <w:p w14:paraId="1C9C0915" w14:textId="77777777" w:rsidR="003D7756" w:rsidRPr="007B515F" w:rsidRDefault="003D7756" w:rsidP="003D7756">
      <w:pPr>
        <w:widowControl w:val="0"/>
        <w:tabs>
          <w:tab w:val="left" w:pos="142"/>
        </w:tabs>
        <w:autoSpaceDE w:val="0"/>
        <w:autoSpaceDN w:val="0"/>
        <w:adjustRightInd w:val="0"/>
        <w:ind w:right="-35" w:firstLine="567"/>
      </w:pPr>
      <w:r w:rsidRPr="007B515F">
        <w:t>- нотариально заверенные копии ордеров (разрешений) на проведение земляных работ, установку временных ограждений, размещение временных объектов в городе Москве</w:t>
      </w:r>
      <w:r w:rsidR="00685015" w:rsidRPr="007B515F">
        <w:t>, выданные Объединенной административно-технической инспекций города Москвы;</w:t>
      </w:r>
    </w:p>
    <w:p w14:paraId="291530B0" w14:textId="77777777" w:rsidR="004D1E97" w:rsidRPr="007B515F" w:rsidRDefault="004D1E97" w:rsidP="003D7756">
      <w:pPr>
        <w:widowControl w:val="0"/>
        <w:tabs>
          <w:tab w:val="left" w:pos="142"/>
        </w:tabs>
        <w:autoSpaceDE w:val="0"/>
        <w:autoSpaceDN w:val="0"/>
        <w:adjustRightInd w:val="0"/>
        <w:ind w:right="-35" w:firstLine="567"/>
      </w:pPr>
      <w:r w:rsidRPr="007B515F">
        <w:t xml:space="preserve">- </w:t>
      </w:r>
      <w:r w:rsidR="00070D16" w:rsidRPr="007B515F">
        <w:t>нотариально заверенные копи</w:t>
      </w:r>
      <w:r w:rsidR="006E3C84" w:rsidRPr="007B515F">
        <w:t>и</w:t>
      </w:r>
      <w:r w:rsidR="00070D16" w:rsidRPr="007B515F">
        <w:t xml:space="preserve"> о</w:t>
      </w:r>
      <w:r w:rsidRPr="007B515F">
        <w:t>ткрыт</w:t>
      </w:r>
      <w:r w:rsidR="006E3C84" w:rsidRPr="007B515F">
        <w:t>ых</w:t>
      </w:r>
      <w:r w:rsidRPr="007B515F">
        <w:t xml:space="preserve"> лист</w:t>
      </w:r>
      <w:r w:rsidR="006E3C84" w:rsidRPr="007B515F">
        <w:t>ов</w:t>
      </w:r>
      <w:r w:rsidRPr="007B515F">
        <w:t xml:space="preserve"> на право ведения археологических исследований</w:t>
      </w:r>
      <w:r w:rsidR="00070D16" w:rsidRPr="007B515F">
        <w:t>;</w:t>
      </w:r>
    </w:p>
    <w:p w14:paraId="2CF9A369" w14:textId="77777777" w:rsidR="002C61A3" w:rsidRPr="007B515F" w:rsidRDefault="003D7756" w:rsidP="003D7756">
      <w:pPr>
        <w:ind w:right="-35" w:firstLine="567"/>
      </w:pPr>
      <w:r w:rsidRPr="007B515F">
        <w:t>- счет на оплату, счет-фактура (</w:t>
      </w:r>
      <w:r w:rsidR="006E3C84" w:rsidRPr="007B515F">
        <w:t>в случае, если стоимость работ включает НДС</w:t>
      </w:r>
      <w:r w:rsidRPr="007B515F">
        <w:t>).</w:t>
      </w:r>
    </w:p>
    <w:p w14:paraId="7FFEB3F4" w14:textId="77777777" w:rsidR="00F67A64" w:rsidRPr="007B515F" w:rsidRDefault="00F67A64" w:rsidP="003D7756">
      <w:pPr>
        <w:ind w:right="-35" w:firstLine="567"/>
      </w:pPr>
      <w:r w:rsidRPr="007B515F">
        <w:t xml:space="preserve">Сумма предусмотренного настоящим пунктом аванса засчитывается в уплату стоимости Работ только с момента подписания Заказчиком Акта о </w:t>
      </w:r>
      <w:r w:rsidR="005F2D7F">
        <w:t>выпол</w:t>
      </w:r>
      <w:r w:rsidRPr="007B515F">
        <w:t>нении обязательств, предусмотренного пунктом 3.1 Контракта.</w:t>
      </w:r>
    </w:p>
    <w:p w14:paraId="694A9C69" w14:textId="77777777" w:rsidR="00D13C97" w:rsidRPr="007B515F" w:rsidRDefault="00B1540F">
      <w:pPr>
        <w:ind w:right="-35" w:firstLine="567"/>
      </w:pPr>
      <w:r w:rsidRPr="007B515F">
        <w:t>2.</w:t>
      </w:r>
      <w:r w:rsidR="002C61A3" w:rsidRPr="007B515F">
        <w:t>4</w:t>
      </w:r>
      <w:r w:rsidRPr="007B515F">
        <w:t>.2.</w:t>
      </w:r>
      <w:r w:rsidR="002C61A3" w:rsidRPr="007B515F">
        <w:t xml:space="preserve"> Заказчик</w:t>
      </w:r>
      <w:r w:rsidRPr="007B515F">
        <w:t xml:space="preserve"> в течение 20 (двадцати) банковских дней </w:t>
      </w:r>
      <w:r w:rsidR="002C61A3" w:rsidRPr="007B515F">
        <w:t xml:space="preserve">производит оплату Подрядчику остатка стоимости Контракта в размере 70% с даты </w:t>
      </w:r>
      <w:r w:rsidRPr="007B515F">
        <w:t xml:space="preserve">получения от Подрядчика </w:t>
      </w:r>
      <w:r w:rsidR="002C61A3" w:rsidRPr="007B515F">
        <w:t>счет</w:t>
      </w:r>
      <w:r w:rsidR="005F2D7F">
        <w:t>а на оплату, счет-фактуры</w:t>
      </w:r>
      <w:r w:rsidR="002C61A3" w:rsidRPr="007B515F">
        <w:t xml:space="preserve"> (</w:t>
      </w:r>
      <w:r w:rsidR="00B35BB9" w:rsidRPr="007B515F">
        <w:t>в случае, если стоимость работ включает НДС</w:t>
      </w:r>
      <w:r w:rsidR="002C61A3" w:rsidRPr="007B515F">
        <w:t>) выставленного на основании полученного от Заказчика Акта о выполнении обязательств согласно п.3.</w:t>
      </w:r>
      <w:r w:rsidR="0011109B" w:rsidRPr="007B515F">
        <w:t>1</w:t>
      </w:r>
      <w:r w:rsidRPr="007B515F">
        <w:t xml:space="preserve"> Контракта.</w:t>
      </w:r>
    </w:p>
    <w:p w14:paraId="6E5F6340" w14:textId="77777777" w:rsidR="00D13C97" w:rsidRPr="007B515F" w:rsidRDefault="00783D91">
      <w:pPr>
        <w:numPr>
          <w:ilvl w:val="0"/>
          <w:numId w:val="37"/>
        </w:numPr>
        <w:autoSpaceDE w:val="0"/>
        <w:autoSpaceDN w:val="0"/>
        <w:adjustRightInd w:val="0"/>
        <w:ind w:left="0" w:firstLine="567"/>
      </w:pPr>
      <w:r w:rsidRPr="007B515F">
        <w:t>Документы, оформленные с нарушением требований действующих нормативных документов, к оплате не принимаются.</w:t>
      </w:r>
    </w:p>
    <w:p w14:paraId="5C6F78CC" w14:textId="77777777" w:rsidR="00E16006" w:rsidRPr="007B515F" w:rsidRDefault="00E16006" w:rsidP="00E16006">
      <w:pPr>
        <w:numPr>
          <w:ilvl w:val="0"/>
          <w:numId w:val="37"/>
        </w:numPr>
        <w:autoSpaceDE w:val="0"/>
        <w:autoSpaceDN w:val="0"/>
        <w:adjustRightInd w:val="0"/>
        <w:ind w:left="0" w:firstLine="567"/>
      </w:pPr>
      <w:r w:rsidRPr="007B515F">
        <w:t>У Заказчика отсутствует обязанность оплаты Подрядчику Работ в том числе, но не ограничиваясь:</w:t>
      </w:r>
    </w:p>
    <w:p w14:paraId="3B7A0F57" w14:textId="77777777" w:rsidR="00E16006" w:rsidRPr="007B515F" w:rsidRDefault="00E16006" w:rsidP="00E16006">
      <w:pPr>
        <w:autoSpaceDE w:val="0"/>
        <w:autoSpaceDN w:val="0"/>
        <w:adjustRightInd w:val="0"/>
        <w:ind w:firstLine="567"/>
      </w:pPr>
      <w:r w:rsidRPr="007B515F">
        <w:t>- выполненных с изменением или отклонением от требований Контракта</w:t>
      </w:r>
      <w:r w:rsidR="004B5084" w:rsidRPr="007B515F">
        <w:t xml:space="preserve"> и (или)</w:t>
      </w:r>
      <w:r w:rsidRPr="007B515F">
        <w:t xml:space="preserve"> действующи</w:t>
      </w:r>
      <w:r w:rsidR="004B5084" w:rsidRPr="007B515F">
        <w:t>х</w:t>
      </w:r>
      <w:r w:rsidRPr="007B515F">
        <w:t xml:space="preserve"> норм</w:t>
      </w:r>
      <w:r w:rsidR="004B5084" w:rsidRPr="007B515F">
        <w:t xml:space="preserve"> и правил</w:t>
      </w:r>
      <w:r w:rsidRPr="007B515F">
        <w:t>;</w:t>
      </w:r>
    </w:p>
    <w:p w14:paraId="54AB3F4A" w14:textId="77777777" w:rsidR="00E16006" w:rsidRPr="007B515F" w:rsidRDefault="00E16006" w:rsidP="00E16006">
      <w:pPr>
        <w:autoSpaceDE w:val="0"/>
        <w:autoSpaceDN w:val="0"/>
        <w:adjustRightInd w:val="0"/>
        <w:ind w:firstLine="567"/>
      </w:pPr>
      <w:r w:rsidRPr="007B515F">
        <w:t>- не выполненных или выполненных ненадлежащим образом (включая материалы и оборудование ненадлежащего качества);</w:t>
      </w:r>
    </w:p>
    <w:p w14:paraId="48A7ED0C" w14:textId="77777777" w:rsidR="00E16006" w:rsidRPr="007B515F" w:rsidRDefault="00E16006" w:rsidP="00E16006">
      <w:pPr>
        <w:autoSpaceDE w:val="0"/>
        <w:autoSpaceDN w:val="0"/>
        <w:adjustRightInd w:val="0"/>
        <w:ind w:firstLine="567"/>
      </w:pPr>
      <w:r w:rsidRPr="007B515F">
        <w:t xml:space="preserve">- отсутствия </w:t>
      </w:r>
      <w:r w:rsidR="00543F4D" w:rsidRPr="007B515F">
        <w:t>подписи Заказчика на Актах о выполнении обязательств</w:t>
      </w:r>
      <w:r w:rsidRPr="007B515F">
        <w:t>;</w:t>
      </w:r>
    </w:p>
    <w:p w14:paraId="6D3DC62A" w14:textId="77777777" w:rsidR="005C525D" w:rsidRPr="007B515F" w:rsidRDefault="005C525D" w:rsidP="00E16006">
      <w:pPr>
        <w:autoSpaceDE w:val="0"/>
        <w:autoSpaceDN w:val="0"/>
        <w:adjustRightInd w:val="0"/>
        <w:ind w:firstLine="567"/>
      </w:pPr>
      <w:r w:rsidRPr="007B515F">
        <w:t>- непредоставление обеспечения гарантийных обязательств</w:t>
      </w:r>
      <w:r w:rsidR="003121A4" w:rsidRPr="007B515F">
        <w:t>.</w:t>
      </w:r>
    </w:p>
    <w:p w14:paraId="75E82D2B" w14:textId="77777777" w:rsidR="00461CE5" w:rsidRPr="007B515F" w:rsidRDefault="00E16006" w:rsidP="00AF0203">
      <w:pPr>
        <w:autoSpaceDE w:val="0"/>
        <w:autoSpaceDN w:val="0"/>
        <w:adjustRightInd w:val="0"/>
        <w:ind w:firstLine="567"/>
      </w:pPr>
      <w:r w:rsidRPr="007B515F">
        <w:t>- дополнительных Работ, вызванных несвоевременным выполнением Работ Подрядчиком, нарушением технологии выполнения Работ, нарушением регламентов, нормативов, невыполнение и (или) несвоевременное выполнение указаний представителей организаций контрольных и (или) надзорных органов, недобросовестным выполнением Подрядчиком принятых на себя обязательств.</w:t>
      </w:r>
    </w:p>
    <w:p w14:paraId="6719CAD2" w14:textId="77777777" w:rsidR="00930B47" w:rsidRPr="007B515F" w:rsidRDefault="00930B47" w:rsidP="00AF0203">
      <w:pPr>
        <w:numPr>
          <w:ilvl w:val="0"/>
          <w:numId w:val="37"/>
        </w:numPr>
        <w:autoSpaceDE w:val="0"/>
        <w:autoSpaceDN w:val="0"/>
        <w:adjustRightInd w:val="0"/>
        <w:ind w:left="0" w:firstLine="567"/>
      </w:pPr>
      <w:r w:rsidRPr="007B515F">
        <w:t xml:space="preserve">В случае, если в </w:t>
      </w:r>
      <w:r w:rsidR="00693001" w:rsidRPr="007B515F">
        <w:t>Локальных сметах</w:t>
      </w:r>
      <w:r w:rsidR="006564DD" w:rsidRPr="007B515F">
        <w:t xml:space="preserve"> </w:t>
      </w:r>
      <w:r w:rsidR="00543F4D" w:rsidRPr="007B515F">
        <w:t xml:space="preserve">(Приложение №2 к Контракту) </w:t>
      </w:r>
      <w:r w:rsidR="00942E01" w:rsidRPr="007B515F">
        <w:t>отсутствуе</w:t>
      </w:r>
      <w:r w:rsidR="006564DD" w:rsidRPr="007B515F">
        <w:t>т</w:t>
      </w:r>
      <w:r w:rsidR="00942E01" w:rsidRPr="007B515F">
        <w:t xml:space="preserve"> указание стоимости каких-либо</w:t>
      </w:r>
      <w:r w:rsidR="006564DD" w:rsidRPr="007B515F">
        <w:t xml:space="preserve"> р</w:t>
      </w:r>
      <w:r w:rsidRPr="007B515F">
        <w:t>абот</w:t>
      </w:r>
      <w:r w:rsidR="00942E01" w:rsidRPr="007B515F">
        <w:t>, материалов</w:t>
      </w:r>
      <w:r w:rsidRPr="007B515F">
        <w:t>, оборудовани</w:t>
      </w:r>
      <w:r w:rsidR="00942E01" w:rsidRPr="007B515F">
        <w:t>я</w:t>
      </w:r>
      <w:r w:rsidRPr="007B515F">
        <w:t xml:space="preserve">, </w:t>
      </w:r>
      <w:r w:rsidR="000F7BF4" w:rsidRPr="007B515F">
        <w:t>необходимы</w:t>
      </w:r>
      <w:r w:rsidR="00942E01" w:rsidRPr="007B515F">
        <w:t>х</w:t>
      </w:r>
      <w:r w:rsidR="000F7BF4" w:rsidRPr="007B515F">
        <w:t xml:space="preserve"> для надлежащего выполнения Работ, </w:t>
      </w:r>
      <w:r w:rsidRPr="007B515F">
        <w:t>Стороны признают, что стоимость таких работ, материалов, оборудования входят в Цену Контракта и отдельной оплате не подлежат.</w:t>
      </w:r>
    </w:p>
    <w:p w14:paraId="6386D266" w14:textId="77777777" w:rsidR="00EC73C2" w:rsidRPr="007B515F" w:rsidRDefault="00EC73C2" w:rsidP="00AF0203">
      <w:pPr>
        <w:numPr>
          <w:ilvl w:val="0"/>
          <w:numId w:val="37"/>
        </w:numPr>
        <w:autoSpaceDE w:val="0"/>
        <w:autoSpaceDN w:val="0"/>
        <w:adjustRightInd w:val="0"/>
        <w:ind w:left="0" w:firstLine="567"/>
      </w:pPr>
      <w:r w:rsidRPr="007B515F">
        <w:t>Обязательства Заказчика по оплате Контракта считаются исполненными с момента списания денежных средств со счета Заказчика.</w:t>
      </w:r>
    </w:p>
    <w:p w14:paraId="4642736A" w14:textId="77777777" w:rsidR="0073128F" w:rsidRPr="007B515F" w:rsidRDefault="004D06B3" w:rsidP="000122E3">
      <w:pPr>
        <w:numPr>
          <w:ilvl w:val="0"/>
          <w:numId w:val="37"/>
        </w:numPr>
        <w:tabs>
          <w:tab w:val="left" w:pos="0"/>
        </w:tabs>
        <w:autoSpaceDE w:val="0"/>
        <w:autoSpaceDN w:val="0"/>
        <w:adjustRightInd w:val="0"/>
        <w:ind w:left="0" w:right="-35" w:firstLine="567"/>
      </w:pPr>
      <w:r w:rsidRPr="007B515F">
        <w:t xml:space="preserve">Невыполненные </w:t>
      </w:r>
      <w:r w:rsidR="008B0B17" w:rsidRPr="007B515F">
        <w:t>Работ</w:t>
      </w:r>
      <w:r w:rsidR="006273C5" w:rsidRPr="007B515F">
        <w:t>ы</w:t>
      </w:r>
      <w:r w:rsidR="0073128F" w:rsidRPr="007B515F">
        <w:t xml:space="preserve"> и (или) </w:t>
      </w:r>
      <w:r w:rsidRPr="007B515F">
        <w:t xml:space="preserve">выполненные </w:t>
      </w:r>
      <w:r w:rsidR="008B0B17" w:rsidRPr="007B515F">
        <w:t>Работ</w:t>
      </w:r>
      <w:r w:rsidR="006273C5" w:rsidRPr="007B515F">
        <w:t>ы</w:t>
      </w:r>
      <w:r w:rsidR="0073128F" w:rsidRPr="007B515F">
        <w:t xml:space="preserve"> ненадлежащего качества, а также </w:t>
      </w:r>
      <w:r w:rsidR="008B0B17" w:rsidRPr="007B515F">
        <w:t>Работ</w:t>
      </w:r>
      <w:r w:rsidR="006273C5" w:rsidRPr="007B515F">
        <w:t>ы</w:t>
      </w:r>
      <w:r w:rsidR="0073128F" w:rsidRPr="007B515F">
        <w:t xml:space="preserve">, </w:t>
      </w:r>
      <w:r w:rsidR="00243C7A" w:rsidRPr="007B515F">
        <w:t>выполненные</w:t>
      </w:r>
      <w:r w:rsidR="0073128F" w:rsidRPr="007B515F">
        <w:t xml:space="preserve"> с изменением или отклонением от требований Контракта, считаются не </w:t>
      </w:r>
      <w:r w:rsidR="00243C7A" w:rsidRPr="007B515F">
        <w:t xml:space="preserve">выполненными </w:t>
      </w:r>
      <w:r w:rsidR="0073128F" w:rsidRPr="007B515F">
        <w:t>и оплате не подлежат.</w:t>
      </w:r>
    </w:p>
    <w:p w14:paraId="7E52739C" w14:textId="77777777" w:rsidR="00C4644F" w:rsidRPr="007B515F" w:rsidRDefault="00C4644F" w:rsidP="000122E3">
      <w:pPr>
        <w:numPr>
          <w:ilvl w:val="0"/>
          <w:numId w:val="37"/>
        </w:numPr>
        <w:tabs>
          <w:tab w:val="left" w:pos="0"/>
        </w:tabs>
        <w:autoSpaceDE w:val="0"/>
        <w:autoSpaceDN w:val="0"/>
        <w:adjustRightInd w:val="0"/>
        <w:ind w:left="0" w:right="-35" w:firstLine="567"/>
      </w:pPr>
      <w:r w:rsidRPr="007B515F">
        <w:t>Подрядчик не имеет права на получение с Заказчика процентов, предусмотренных п. 1 ст. 317.1 ГК РФ, за пользование суммой отсрочки (рассрочки) оплаты.</w:t>
      </w:r>
    </w:p>
    <w:p w14:paraId="3C2A1A2A" w14:textId="77777777" w:rsidR="00A94B6A" w:rsidRPr="007B515F" w:rsidRDefault="00A94B6A" w:rsidP="004B7BCE">
      <w:pPr>
        <w:tabs>
          <w:tab w:val="left" w:pos="1260"/>
        </w:tabs>
        <w:ind w:right="-35" w:firstLine="567"/>
        <w:rPr>
          <w:b/>
        </w:rPr>
      </w:pPr>
    </w:p>
    <w:p w14:paraId="363A85B7" w14:textId="77777777" w:rsidR="00A31C4D" w:rsidRPr="007B515F" w:rsidRDefault="00881491" w:rsidP="004B7BCE">
      <w:pPr>
        <w:pStyle w:val="a3"/>
        <w:tabs>
          <w:tab w:val="left" w:pos="1260"/>
        </w:tabs>
        <w:ind w:left="0" w:right="-35" w:firstLine="567"/>
        <w:jc w:val="center"/>
        <w:rPr>
          <w:b/>
        </w:rPr>
      </w:pPr>
      <w:r w:rsidRPr="007B515F">
        <w:rPr>
          <w:b/>
        </w:rPr>
        <w:t xml:space="preserve">3. </w:t>
      </w:r>
      <w:r w:rsidR="00DF12D5" w:rsidRPr="007B515F">
        <w:rPr>
          <w:b/>
        </w:rPr>
        <w:t>П</w:t>
      </w:r>
      <w:r w:rsidR="00C93785" w:rsidRPr="007B515F">
        <w:rPr>
          <w:b/>
        </w:rPr>
        <w:t xml:space="preserve">орядок сдачи-приемки </w:t>
      </w:r>
      <w:r w:rsidR="008B0B17" w:rsidRPr="007B515F">
        <w:rPr>
          <w:b/>
        </w:rPr>
        <w:t>выполненных</w:t>
      </w:r>
      <w:r w:rsidR="00C93785" w:rsidRPr="007B515F">
        <w:rPr>
          <w:b/>
        </w:rPr>
        <w:t xml:space="preserve"> </w:t>
      </w:r>
      <w:r w:rsidR="008B0B17" w:rsidRPr="007B515F">
        <w:rPr>
          <w:b/>
        </w:rPr>
        <w:t>Работ</w:t>
      </w:r>
    </w:p>
    <w:p w14:paraId="7E2889C1" w14:textId="77777777" w:rsidR="00CB1266" w:rsidRPr="007B515F" w:rsidRDefault="00B1540F" w:rsidP="00CB1266">
      <w:pPr>
        <w:ind w:right="-35" w:firstLine="567"/>
      </w:pPr>
      <w:r w:rsidRPr="007B515F">
        <w:t xml:space="preserve">3.1. Подрядчик после </w:t>
      </w:r>
      <w:r w:rsidR="003121A4" w:rsidRPr="007B515F">
        <w:t xml:space="preserve">полного выполнения всех Работ и действий, предусмотренных Приложениями №№1-3 к настоящему Контракту </w:t>
      </w:r>
      <w:r w:rsidRPr="007B515F">
        <w:t>передает Заказчику с сопроводительным письмом</w:t>
      </w:r>
      <w:r w:rsidR="003121A4" w:rsidRPr="007B515F">
        <w:t xml:space="preserve"> следующие документы</w:t>
      </w:r>
      <w:r w:rsidRPr="007B515F">
        <w:t>:</w:t>
      </w:r>
    </w:p>
    <w:p w14:paraId="7439ADDE" w14:textId="77777777" w:rsidR="00CB1266" w:rsidRPr="007B515F" w:rsidRDefault="00B1540F" w:rsidP="00CB1266">
      <w:pPr>
        <w:ind w:right="-35" w:firstLine="567"/>
      </w:pPr>
      <w:r w:rsidRPr="007B515F">
        <w:t>- Накладная приема-передачи документации (результатов Работ) по форме Приложения №4 к Контракту</w:t>
      </w:r>
      <w:r w:rsidR="00877E7A" w:rsidRPr="007B515F">
        <w:t xml:space="preserve"> в двух экземплярах</w:t>
      </w:r>
      <w:r w:rsidRPr="007B515F">
        <w:t>;</w:t>
      </w:r>
    </w:p>
    <w:p w14:paraId="63D0081F" w14:textId="77777777" w:rsidR="00CB1266" w:rsidRPr="007B515F" w:rsidRDefault="00B1540F" w:rsidP="00CB1266">
      <w:pPr>
        <w:ind w:right="-35" w:firstLine="567"/>
        <w:rPr>
          <w:i/>
        </w:rPr>
      </w:pPr>
      <w:r w:rsidRPr="007B515F">
        <w:t>- Акт о выполнении обязательств по форме Приложения №5 к Контракту</w:t>
      </w:r>
      <w:r w:rsidR="00877E7A" w:rsidRPr="007B515F">
        <w:t xml:space="preserve"> в двух экземплярах</w:t>
      </w:r>
      <w:r w:rsidRPr="007B515F">
        <w:t>;</w:t>
      </w:r>
    </w:p>
    <w:p w14:paraId="3ED46B72" w14:textId="77777777" w:rsidR="00CB1266" w:rsidRPr="007B515F" w:rsidRDefault="00B1540F" w:rsidP="00CB1266">
      <w:pPr>
        <w:ind w:right="-35" w:firstLine="567"/>
      </w:pPr>
      <w:r w:rsidRPr="00B35BB9">
        <w:t>- Разработанную</w:t>
      </w:r>
      <w:r w:rsidR="003121A4" w:rsidRPr="00B35BB9">
        <w:t xml:space="preserve"> </w:t>
      </w:r>
      <w:r w:rsidR="00B35BB9" w:rsidRPr="00B35BB9">
        <w:t xml:space="preserve">в отношении Части </w:t>
      </w:r>
      <w:r w:rsidR="00B35BB9" w:rsidRPr="00B35BB9">
        <w:rPr>
          <w:lang w:val="en-US"/>
        </w:rPr>
        <w:t>I</w:t>
      </w:r>
      <w:r w:rsidR="00B35BB9">
        <w:rPr>
          <w:lang w:val="en-US"/>
        </w:rPr>
        <w:t>I</w:t>
      </w:r>
      <w:r w:rsidR="00B35BB9" w:rsidRPr="00B35BB9">
        <w:t xml:space="preserve"> Работ</w:t>
      </w:r>
      <w:r w:rsidR="00B35BB9">
        <w:t>,</w:t>
      </w:r>
      <w:r w:rsidR="00B35BB9" w:rsidRPr="00B35BB9">
        <w:t xml:space="preserve"> </w:t>
      </w:r>
      <w:r w:rsidR="003121A4" w:rsidRPr="00B35BB9">
        <w:t xml:space="preserve">актуализированную в отношении Части </w:t>
      </w:r>
      <w:r w:rsidR="003121A4" w:rsidRPr="00B35BB9">
        <w:rPr>
          <w:lang w:val="en-US"/>
        </w:rPr>
        <w:t>I</w:t>
      </w:r>
      <w:r w:rsidR="003121A4" w:rsidRPr="00B35BB9">
        <w:t xml:space="preserve"> Работ, предусмотренн</w:t>
      </w:r>
      <w:r w:rsidR="00B35BB9">
        <w:t>ых</w:t>
      </w:r>
      <w:r w:rsidR="003121A4" w:rsidRPr="00B35BB9">
        <w:t xml:space="preserve"> Приложением №3</w:t>
      </w:r>
      <w:r w:rsidR="00B35BB9">
        <w:t>,</w:t>
      </w:r>
      <w:r w:rsidR="003121A4" w:rsidRPr="00B35BB9">
        <w:t xml:space="preserve"> </w:t>
      </w:r>
      <w:r w:rsidRPr="00B35BB9">
        <w:t xml:space="preserve">проектную </w:t>
      </w:r>
      <w:r w:rsidR="00CB1266" w:rsidRPr="00B35BB9">
        <w:t>до</w:t>
      </w:r>
      <w:r w:rsidR="008B7483" w:rsidRPr="00B35BB9">
        <w:t>кументаци</w:t>
      </w:r>
      <w:r w:rsidR="001C0E38" w:rsidRPr="00B35BB9">
        <w:t>ю</w:t>
      </w:r>
      <w:r w:rsidRPr="00B35BB9">
        <w:t xml:space="preserve"> с отметкой и письмом о ее согласовании</w:t>
      </w:r>
      <w:r w:rsidR="008B7483" w:rsidRPr="00B35BB9">
        <w:t xml:space="preserve"> органа </w:t>
      </w:r>
      <w:r w:rsidR="00AC2F8A" w:rsidRPr="00B35BB9">
        <w:t xml:space="preserve">государственной </w:t>
      </w:r>
      <w:r w:rsidR="008B7483" w:rsidRPr="00B35BB9">
        <w:t>охраны объектов культурного наследия, выдавшего разрешени</w:t>
      </w:r>
      <w:r w:rsidR="003121A4" w:rsidRPr="00B35BB9">
        <w:t>я на проведение Работ</w:t>
      </w:r>
      <w:r w:rsidRPr="00B35BB9">
        <w:t>;</w:t>
      </w:r>
    </w:p>
    <w:p w14:paraId="762ADA9D" w14:textId="77777777" w:rsidR="00CB1266" w:rsidRPr="007B515F" w:rsidRDefault="00B1540F" w:rsidP="00CB1266">
      <w:pPr>
        <w:ind w:right="-35" w:firstLine="567"/>
      </w:pPr>
      <w:r w:rsidRPr="007B515F">
        <w:t>- Результаты инженерных изысканий, проведение которых осуществлено Подрядчиком в соответствии с Описанием объекта закупки;</w:t>
      </w:r>
    </w:p>
    <w:p w14:paraId="6511AFF2" w14:textId="77777777" w:rsidR="00C57517" w:rsidRPr="007B515F" w:rsidRDefault="00C57517" w:rsidP="00C57517">
      <w:pPr>
        <w:spacing w:line="100" w:lineRule="atLeast"/>
        <w:ind w:firstLine="567"/>
      </w:pPr>
      <w:r w:rsidRPr="007B515F">
        <w:t>- Специальные</w:t>
      </w:r>
      <w:r w:rsidR="00B1540F" w:rsidRPr="007B515F">
        <w:t xml:space="preserve"> технические условия, </w:t>
      </w:r>
      <w:r w:rsidRPr="007B515F">
        <w:t>разработанные и согласованные Подрядчиком в соответствии с Описанием объекта закупки;</w:t>
      </w:r>
    </w:p>
    <w:p w14:paraId="7297BAF1" w14:textId="77777777" w:rsidR="00CB1266" w:rsidRPr="007B515F" w:rsidRDefault="008B7483" w:rsidP="00CB1266">
      <w:pPr>
        <w:ind w:right="-35" w:firstLine="567"/>
      </w:pPr>
      <w:r w:rsidRPr="007B515F">
        <w:t>- Т</w:t>
      </w:r>
      <w:r w:rsidR="00CB1266" w:rsidRPr="007B515F">
        <w:t xml:space="preserve">ехнические условия, </w:t>
      </w:r>
      <w:r w:rsidR="00B1540F" w:rsidRPr="007B515F">
        <w:t>полученные Подрядчиком в соответствии с Описанием объекта закупки;</w:t>
      </w:r>
    </w:p>
    <w:p w14:paraId="41EB9C32" w14:textId="77777777" w:rsidR="00CB1266" w:rsidRPr="007B515F" w:rsidRDefault="00B1540F" w:rsidP="00CB1266">
      <w:pPr>
        <w:ind w:right="-35" w:firstLine="567"/>
      </w:pPr>
      <w:r w:rsidRPr="007B515F">
        <w:t>- Положительн</w:t>
      </w:r>
      <w:r w:rsidR="00B35BB9">
        <w:t>ы</w:t>
      </w:r>
      <w:r w:rsidRPr="007B515F">
        <w:t>е заключени</w:t>
      </w:r>
      <w:r w:rsidR="00B35BB9">
        <w:t>я</w:t>
      </w:r>
      <w:r w:rsidRPr="007B515F">
        <w:t xml:space="preserve"> государственной историко-культурной экспертизы;</w:t>
      </w:r>
    </w:p>
    <w:p w14:paraId="06D412B1" w14:textId="77777777" w:rsidR="00CB1266" w:rsidRPr="007B515F" w:rsidRDefault="00B1540F" w:rsidP="00CB1266">
      <w:pPr>
        <w:ind w:right="-35" w:firstLine="567"/>
      </w:pPr>
      <w:r w:rsidRPr="00B35BB9">
        <w:t>- Положительн</w:t>
      </w:r>
      <w:r w:rsidR="00B35BB9">
        <w:t>ые</w:t>
      </w:r>
      <w:r w:rsidRPr="00B35BB9">
        <w:t xml:space="preserve"> заключени</w:t>
      </w:r>
      <w:r w:rsidR="00B35BB9">
        <w:t>я</w:t>
      </w:r>
      <w:r w:rsidRPr="00B35BB9">
        <w:t xml:space="preserve"> государственной экспертизы </w:t>
      </w:r>
      <w:r w:rsidR="00877E7A" w:rsidRPr="00B35BB9">
        <w:t xml:space="preserve">в отношении разработанной </w:t>
      </w:r>
      <w:r w:rsidR="00B35BB9">
        <w:t xml:space="preserve">и актуализированной </w:t>
      </w:r>
      <w:r w:rsidR="00877E7A" w:rsidRPr="00B35BB9">
        <w:t xml:space="preserve">Подрядчиком по Контракту </w:t>
      </w:r>
      <w:r w:rsidRPr="00B35BB9">
        <w:t xml:space="preserve">проектной документации и результатов </w:t>
      </w:r>
      <w:r w:rsidR="00877E7A" w:rsidRPr="00B35BB9">
        <w:t xml:space="preserve">проведенных Подрядчиком по Контракту </w:t>
      </w:r>
      <w:r w:rsidRPr="00B35BB9">
        <w:t>инженерных изысканий</w:t>
      </w:r>
      <w:r w:rsidR="00CB1266" w:rsidRPr="00B35BB9">
        <w:t>;</w:t>
      </w:r>
    </w:p>
    <w:p w14:paraId="10DDD2B1" w14:textId="77777777" w:rsidR="00CB1266" w:rsidRPr="007B515F" w:rsidRDefault="00B1540F" w:rsidP="00CB1266">
      <w:pPr>
        <w:ind w:right="-35" w:firstLine="567"/>
      </w:pPr>
      <w:r w:rsidRPr="00B35BB9">
        <w:t xml:space="preserve">- Положительное заключение </w:t>
      </w:r>
      <w:r w:rsidR="00877E7A" w:rsidRPr="00B35BB9">
        <w:t>гос</w:t>
      </w:r>
      <w:r w:rsidR="00533FE9" w:rsidRPr="00B35BB9">
        <w:t xml:space="preserve">ударственной </w:t>
      </w:r>
      <w:r w:rsidR="00877E7A" w:rsidRPr="00B35BB9">
        <w:t xml:space="preserve">экспертизы </w:t>
      </w:r>
      <w:r w:rsidRPr="00B35BB9">
        <w:t>по проверке достоверности сметной стоимости</w:t>
      </w:r>
      <w:r w:rsidR="00CB1266" w:rsidRPr="00B35BB9">
        <w:t>;</w:t>
      </w:r>
    </w:p>
    <w:p w14:paraId="28E8813B" w14:textId="77777777" w:rsidR="00BA2B0C" w:rsidRPr="007B515F" w:rsidRDefault="00BA2B0C" w:rsidP="00CB1266">
      <w:pPr>
        <w:ind w:right="-35" w:firstLine="567"/>
      </w:pPr>
      <w:r w:rsidRPr="007B515F">
        <w:t>- обеспечение гарантийных обязательств</w:t>
      </w:r>
      <w:r w:rsidR="00A449D0" w:rsidRPr="007B515F">
        <w:t>;</w:t>
      </w:r>
    </w:p>
    <w:p w14:paraId="7AB27F5C" w14:textId="77777777" w:rsidR="00CB1266" w:rsidRPr="007B515F" w:rsidRDefault="00B1540F" w:rsidP="00CB1266">
      <w:pPr>
        <w:ind w:right="-35" w:firstLine="567"/>
      </w:pPr>
      <w:r w:rsidRPr="007B515F">
        <w:t>- счет на оплату, счет-фактура (</w:t>
      </w:r>
      <w:r w:rsidR="00877E7A" w:rsidRPr="007B515F">
        <w:t>в случае, если стоимость работ включает НДС</w:t>
      </w:r>
      <w:r w:rsidRPr="007B515F">
        <w:t>).</w:t>
      </w:r>
    </w:p>
    <w:p w14:paraId="2CCCDED7" w14:textId="77777777" w:rsidR="00102825" w:rsidRPr="007B515F" w:rsidRDefault="00D77703" w:rsidP="00CB1266">
      <w:pPr>
        <w:ind w:right="-35" w:firstLine="567"/>
      </w:pPr>
      <w:r w:rsidRPr="007B515F">
        <w:t>3.</w:t>
      </w:r>
      <w:r w:rsidR="00A449D0" w:rsidRPr="007B515F">
        <w:t>2</w:t>
      </w:r>
      <w:r w:rsidRPr="007B515F">
        <w:t xml:space="preserve">. </w:t>
      </w:r>
      <w:r w:rsidR="00881491" w:rsidRPr="007B515F">
        <w:t xml:space="preserve">Заказчик в течение </w:t>
      </w:r>
      <w:r w:rsidR="00B408AE" w:rsidRPr="007B515F">
        <w:t>3</w:t>
      </w:r>
      <w:r w:rsidR="00881491" w:rsidRPr="007B515F">
        <w:t>0 (</w:t>
      </w:r>
      <w:r w:rsidR="00B408AE" w:rsidRPr="007B515F">
        <w:t>тридцати</w:t>
      </w:r>
      <w:r w:rsidR="00881491" w:rsidRPr="007B515F">
        <w:t xml:space="preserve">) календарных дней с момента получения </w:t>
      </w:r>
      <w:r w:rsidR="00032DD0" w:rsidRPr="007B515F">
        <w:t xml:space="preserve">от </w:t>
      </w:r>
      <w:r w:rsidR="00BA4053" w:rsidRPr="007B515F">
        <w:t>Подрядчика</w:t>
      </w:r>
      <w:r w:rsidR="00032DD0" w:rsidRPr="007B515F">
        <w:t xml:space="preserve"> </w:t>
      </w:r>
      <w:r w:rsidR="004B5084" w:rsidRPr="007B515F">
        <w:t xml:space="preserve">всех </w:t>
      </w:r>
      <w:r w:rsidR="00032DD0" w:rsidRPr="007B515F">
        <w:t>документов</w:t>
      </w:r>
      <w:r w:rsidR="00007FD3" w:rsidRPr="007B515F">
        <w:t xml:space="preserve">, </w:t>
      </w:r>
      <w:r w:rsidR="004D174D" w:rsidRPr="007B515F">
        <w:t>указанных в</w:t>
      </w:r>
      <w:r w:rsidR="008B7483" w:rsidRPr="007B515F">
        <w:t xml:space="preserve"> пп. 3.1</w:t>
      </w:r>
      <w:r w:rsidRPr="007B515F">
        <w:t xml:space="preserve"> Контракта</w:t>
      </w:r>
      <w:r w:rsidR="00F10CB5" w:rsidRPr="007B515F">
        <w:t>,</w:t>
      </w:r>
      <w:r w:rsidRPr="007B515F">
        <w:t xml:space="preserve"> </w:t>
      </w:r>
      <w:r w:rsidR="004B5084" w:rsidRPr="007B515F">
        <w:t xml:space="preserve">оформленных надлежащим образом и </w:t>
      </w:r>
      <w:r w:rsidRPr="007B515F">
        <w:t>в соответствии с</w:t>
      </w:r>
      <w:r w:rsidR="004D174D" w:rsidRPr="007B515F">
        <w:t xml:space="preserve"> </w:t>
      </w:r>
      <w:hyperlink w:anchor="ООЗ" w:history="1">
        <w:r w:rsidR="004D174D" w:rsidRPr="007B515F">
          <w:rPr>
            <w:rStyle w:val="aff1"/>
            <w:color w:val="auto"/>
          </w:rPr>
          <w:t>Описани</w:t>
        </w:r>
        <w:r w:rsidRPr="007B515F">
          <w:rPr>
            <w:rStyle w:val="aff1"/>
            <w:color w:val="auto"/>
          </w:rPr>
          <w:t>ем</w:t>
        </w:r>
        <w:r w:rsidR="004D174D" w:rsidRPr="007B515F">
          <w:rPr>
            <w:rStyle w:val="aff1"/>
            <w:color w:val="auto"/>
          </w:rPr>
          <w:t xml:space="preserve"> объекта закупки</w:t>
        </w:r>
      </w:hyperlink>
      <w:r w:rsidR="004D174D" w:rsidRPr="007B515F">
        <w:t>,</w:t>
      </w:r>
      <w:r w:rsidR="00032DD0" w:rsidRPr="007B515F">
        <w:t xml:space="preserve"> осуществляет приемку </w:t>
      </w:r>
      <w:r w:rsidR="008B0B17" w:rsidRPr="007B515F">
        <w:t>выполненных</w:t>
      </w:r>
      <w:r w:rsidR="00032DD0" w:rsidRPr="007B515F">
        <w:t xml:space="preserve"> </w:t>
      </w:r>
      <w:r w:rsidR="008B0B17" w:rsidRPr="007B515F">
        <w:t>Работ</w:t>
      </w:r>
      <w:r w:rsidR="00032DD0" w:rsidRPr="007B515F">
        <w:t xml:space="preserve"> по настоящему Контракту</w:t>
      </w:r>
      <w:r w:rsidR="001340EE" w:rsidRPr="007B515F">
        <w:t>, включающую их проверку</w:t>
      </w:r>
      <w:r w:rsidR="00032DD0" w:rsidRPr="007B515F">
        <w:t xml:space="preserve"> на предмет соответствия их объема и качества требованиям, </w:t>
      </w:r>
      <w:r w:rsidR="008F04E9" w:rsidRPr="007B515F">
        <w:t>указанным</w:t>
      </w:r>
      <w:r w:rsidR="00032DD0" w:rsidRPr="007B515F">
        <w:t xml:space="preserve"> в </w:t>
      </w:r>
      <w:r w:rsidR="00693001" w:rsidRPr="007B515F">
        <w:t>Локальных сметах</w:t>
      </w:r>
      <w:r w:rsidR="00032DD0" w:rsidRPr="007B515F">
        <w:t xml:space="preserve"> </w:t>
      </w:r>
      <w:del w:id="0" w:author="Саитгалиев Ильнур Мидхатович" w:date="2019-07-29T12:33:00Z">
        <w:r w:rsidR="000E1F2C" w:rsidRPr="007B515F">
          <w:fldChar w:fldCharType="begin"/>
        </w:r>
        <w:r w:rsidR="000E1F2C">
          <w:delInstrText>HYPERLINK \l "приложение1"</w:delInstrText>
        </w:r>
        <w:r w:rsidR="000E1F2C" w:rsidRPr="007B515F">
          <w:fldChar w:fldCharType="end"/>
        </w:r>
      </w:del>
      <w:ins w:id="1" w:author="Саитгалиев Ильнур Мидхатович" w:date="2019-07-29T12:33:00Z">
        <w:r w:rsidR="001A2D59">
          <w:fldChar w:fldCharType="begin"/>
        </w:r>
        <w:r w:rsidR="001A2D59">
          <w:instrText>HYPERLINK \l "приложение1"</w:instrText>
        </w:r>
        <w:r w:rsidR="001A2D59">
          <w:fldChar w:fldCharType="end"/>
        </w:r>
      </w:ins>
      <w:r w:rsidR="00032DD0" w:rsidRPr="007B515F">
        <w:t xml:space="preserve">и </w:t>
      </w:r>
      <w:hyperlink w:anchor="ООЗ" w:history="1">
        <w:r w:rsidR="00032DD0" w:rsidRPr="007B515F">
          <w:rPr>
            <w:rStyle w:val="aff1"/>
            <w:color w:val="auto"/>
          </w:rPr>
          <w:t>Описании объекта закупки</w:t>
        </w:r>
      </w:hyperlink>
      <w:hyperlink w:anchor="приложение2" w:history="1">
        <w:r w:rsidR="00032DD0" w:rsidRPr="007B515F">
          <w:rPr>
            <w:rStyle w:val="aff1"/>
            <w:color w:val="auto"/>
          </w:rPr>
          <w:t>,</w:t>
        </w:r>
      </w:hyperlink>
      <w:r w:rsidR="008F04E9" w:rsidRPr="007B515F">
        <w:t xml:space="preserve"> </w:t>
      </w:r>
      <w:r w:rsidR="00EA6671" w:rsidRPr="007B515F">
        <w:t xml:space="preserve">Календарном плане, </w:t>
      </w:r>
      <w:r w:rsidR="008F04E9" w:rsidRPr="007B515F">
        <w:t>а также другим</w:t>
      </w:r>
      <w:r w:rsidR="00032DD0" w:rsidRPr="007B515F">
        <w:t xml:space="preserve"> усл</w:t>
      </w:r>
      <w:r w:rsidR="008F04E9" w:rsidRPr="007B515F">
        <w:t>овиям</w:t>
      </w:r>
      <w:r w:rsidR="00032DD0" w:rsidRPr="007B515F">
        <w:t xml:space="preserve"> Контракта.</w:t>
      </w:r>
    </w:p>
    <w:p w14:paraId="4A8D9FAB" w14:textId="77777777" w:rsidR="00B36A43" w:rsidRPr="007B515F" w:rsidRDefault="00B36A43" w:rsidP="00102825">
      <w:pPr>
        <w:ind w:right="-35" w:firstLine="567"/>
      </w:pPr>
      <w:r w:rsidRPr="007B515F">
        <w:t>3.</w:t>
      </w:r>
      <w:r w:rsidR="00D34295" w:rsidRPr="007B515F">
        <w:t>3</w:t>
      </w:r>
      <w:r w:rsidRPr="007B515F">
        <w:t>. Результаты приемки оформляются Заказчиком в течение 10 (десяти) календарных дней</w:t>
      </w:r>
      <w:r w:rsidR="004E326D" w:rsidRPr="007B515F">
        <w:t xml:space="preserve"> со дня окончания срока, указанного в пункте 3.</w:t>
      </w:r>
      <w:r w:rsidR="00D34295" w:rsidRPr="007B515F">
        <w:t>2</w:t>
      </w:r>
      <w:r w:rsidR="00DF787A" w:rsidRPr="007B515F">
        <w:t>, путем подписания и направления Подрядчику Акта</w:t>
      </w:r>
      <w:r w:rsidR="00277199" w:rsidRPr="007B515F">
        <w:t xml:space="preserve"> о выполнении обязательств.</w:t>
      </w:r>
    </w:p>
    <w:p w14:paraId="36333A7D" w14:textId="77777777" w:rsidR="00264D95" w:rsidRPr="007B515F" w:rsidRDefault="005B37ED" w:rsidP="004B7BCE">
      <w:pPr>
        <w:ind w:right="-35" w:firstLine="567"/>
      </w:pPr>
      <w:r w:rsidRPr="007B515F">
        <w:t>3.</w:t>
      </w:r>
      <w:r w:rsidR="00D34295" w:rsidRPr="007B515F">
        <w:t>4</w:t>
      </w:r>
      <w:r w:rsidRPr="007B515F">
        <w:t>.</w:t>
      </w:r>
      <w:r w:rsidR="00061E03" w:rsidRPr="007B515F">
        <w:t xml:space="preserve"> В случае наличия </w:t>
      </w:r>
      <w:r w:rsidR="006C585A" w:rsidRPr="007B515F">
        <w:t>у Заказчика</w:t>
      </w:r>
      <w:r w:rsidR="00264D95" w:rsidRPr="007B515F">
        <w:t xml:space="preserve"> вопросов</w:t>
      </w:r>
      <w:r w:rsidR="006C585A" w:rsidRPr="007B515F">
        <w:t xml:space="preserve"> </w:t>
      </w:r>
      <w:r w:rsidR="00061E03" w:rsidRPr="007B515F">
        <w:t>к с</w:t>
      </w:r>
      <w:r w:rsidR="00475E99" w:rsidRPr="007B515F">
        <w:t xml:space="preserve">одержанию и качеству </w:t>
      </w:r>
      <w:r w:rsidR="008B0B17" w:rsidRPr="007B515F">
        <w:t>выполненных</w:t>
      </w:r>
      <w:r w:rsidR="00243C7A" w:rsidRPr="007B515F">
        <w:t xml:space="preserve"> (выполняемых)</w:t>
      </w:r>
      <w:r w:rsidR="00475E99" w:rsidRPr="007B515F">
        <w:t xml:space="preserve"> </w:t>
      </w:r>
      <w:r w:rsidR="008B0B17" w:rsidRPr="007B515F">
        <w:t>Работ</w:t>
      </w:r>
      <w:r w:rsidR="00061E03" w:rsidRPr="007B515F">
        <w:t xml:space="preserve"> Заказчик направляет </w:t>
      </w:r>
      <w:r w:rsidR="00BA4053" w:rsidRPr="007B515F">
        <w:t>Подрядчику</w:t>
      </w:r>
      <w:r w:rsidR="00061E03" w:rsidRPr="007B515F">
        <w:t xml:space="preserve"> </w:t>
      </w:r>
      <w:r w:rsidR="00032DD0" w:rsidRPr="007B515F">
        <w:t xml:space="preserve">запрос о предоставлении разъяснений относительно </w:t>
      </w:r>
      <w:r w:rsidR="00243C7A" w:rsidRPr="007B515F">
        <w:t xml:space="preserve">выполненных (выполняемых) </w:t>
      </w:r>
      <w:r w:rsidR="008B0B17" w:rsidRPr="007B515F">
        <w:t>Работ</w:t>
      </w:r>
      <w:r w:rsidR="00032DD0" w:rsidRPr="007B515F">
        <w:t xml:space="preserve">, </w:t>
      </w:r>
      <w:r w:rsidR="006C585A" w:rsidRPr="007B515F">
        <w:t>а в случае отказа Заказчика от принятия выполненных Работ</w:t>
      </w:r>
      <w:r w:rsidR="00EA3E7D" w:rsidRPr="007B515F">
        <w:t xml:space="preserve"> -</w:t>
      </w:r>
      <w:r w:rsidR="006C585A" w:rsidRPr="007B515F">
        <w:t xml:space="preserve"> </w:t>
      </w:r>
      <w:r w:rsidR="00032DD0" w:rsidRPr="007B515F">
        <w:t xml:space="preserve">мотивированный отказ от принятия </w:t>
      </w:r>
      <w:r w:rsidR="008B0B17" w:rsidRPr="007B515F">
        <w:t>выполненных</w:t>
      </w:r>
      <w:r w:rsidR="00061E03" w:rsidRPr="007B515F">
        <w:t xml:space="preserve"> </w:t>
      </w:r>
      <w:r w:rsidR="008B0B17" w:rsidRPr="007B515F">
        <w:t>Работ</w:t>
      </w:r>
      <w:r w:rsidR="00032DD0" w:rsidRPr="007B515F">
        <w:t xml:space="preserve"> с перечнем выявленных недо</w:t>
      </w:r>
      <w:r w:rsidR="00243C7A" w:rsidRPr="007B515F">
        <w:t>статков и сроком их устранения.</w:t>
      </w:r>
      <w:r w:rsidR="00264D95" w:rsidRPr="007B515F">
        <w:t xml:space="preserve"> </w:t>
      </w:r>
    </w:p>
    <w:p w14:paraId="66579F4E" w14:textId="77777777" w:rsidR="00032DD0" w:rsidRPr="007B515F" w:rsidRDefault="00264D95" w:rsidP="004B7BCE">
      <w:pPr>
        <w:ind w:right="-35" w:firstLine="567"/>
      </w:pPr>
      <w:r w:rsidRPr="007B515F">
        <w:t>Заказчик вправе поручить устранение выявленных недостатков результата Работ третьему лицу за счет Подрядчика.</w:t>
      </w:r>
    </w:p>
    <w:p w14:paraId="4A8761A1" w14:textId="77777777" w:rsidR="008935F9" w:rsidRPr="007B515F" w:rsidRDefault="008935F9" w:rsidP="004B7BCE">
      <w:pPr>
        <w:ind w:right="-35" w:firstLine="567"/>
      </w:pPr>
      <w:r w:rsidRPr="00B35BB9">
        <w:t>В случае выявления Заказчиком недостатков Работ Заказчик также вправе в одностороннем внесудебном порядке отказаться от исполнения Договора, не предоставляя Подрядчику возможности их устранения.</w:t>
      </w:r>
    </w:p>
    <w:p w14:paraId="46B945B7" w14:textId="77777777" w:rsidR="004E7A2B" w:rsidRPr="007B515F" w:rsidRDefault="004D06B3" w:rsidP="004E7A2B">
      <w:pPr>
        <w:pStyle w:val="a3"/>
        <w:ind w:left="0" w:firstLine="567"/>
      </w:pPr>
      <w:r w:rsidRPr="007B515F">
        <w:t>3.</w:t>
      </w:r>
      <w:r w:rsidR="00D34295" w:rsidRPr="007B515F">
        <w:t>5</w:t>
      </w:r>
      <w:r w:rsidRPr="007B515F">
        <w:t xml:space="preserve">. В случае получения от Заказчика запроса о предоставлении разъяснений в отношении </w:t>
      </w:r>
      <w:r w:rsidR="00243C7A" w:rsidRPr="007B515F">
        <w:t>Работ</w:t>
      </w:r>
      <w:r w:rsidRPr="007B515F">
        <w:t xml:space="preserve">, Подрядчик в течение 3 (трех) рабочих дней обязан предоставить Заказчику запрашиваемые разъяснения в отношении </w:t>
      </w:r>
      <w:r w:rsidR="00243C7A" w:rsidRPr="007B515F">
        <w:t xml:space="preserve">выполненных (выполняемых) </w:t>
      </w:r>
      <w:r w:rsidR="006B10EB" w:rsidRPr="007B515F">
        <w:t>Работ</w:t>
      </w:r>
      <w:r w:rsidRPr="007B515F">
        <w:t>.</w:t>
      </w:r>
    </w:p>
    <w:p w14:paraId="4CB44A5B" w14:textId="77777777" w:rsidR="004D06B3" w:rsidRPr="007B515F" w:rsidRDefault="004D06B3" w:rsidP="004E7A2B">
      <w:pPr>
        <w:pStyle w:val="a3"/>
        <w:ind w:left="0" w:firstLine="567"/>
      </w:pPr>
      <w:r w:rsidRPr="007B515F">
        <w:t>В случае мотивированного отказа Заказчика от принятия выполненных Работ, Подрядчик обязуется в срок, установленный в таком отказе Заказчик</w:t>
      </w:r>
      <w:r w:rsidR="005B4AB5" w:rsidRPr="007B515F">
        <w:t>а</w:t>
      </w:r>
      <w:r w:rsidRPr="007B515F">
        <w:t>, устранить указанные недостатки за свой счет</w:t>
      </w:r>
      <w:r w:rsidR="00264D95" w:rsidRPr="007B515F">
        <w:t xml:space="preserve"> (за исключением случая, указанного в абзаце втором пункта 3.4)</w:t>
      </w:r>
      <w:r w:rsidRPr="007B515F">
        <w:t>.</w:t>
      </w:r>
    </w:p>
    <w:p w14:paraId="3B956CD6" w14:textId="77777777" w:rsidR="004D06B3" w:rsidRPr="007B515F" w:rsidRDefault="004D06B3" w:rsidP="004D06B3">
      <w:pPr>
        <w:pStyle w:val="a3"/>
        <w:ind w:left="0" w:firstLine="567"/>
      </w:pPr>
      <w:r w:rsidRPr="007B515F">
        <w:t>3.</w:t>
      </w:r>
      <w:r w:rsidR="00D34295" w:rsidRPr="007B515F">
        <w:t>6</w:t>
      </w:r>
      <w:r w:rsidRPr="007B515F">
        <w:t>. После рассмотрения документов, разъяснений и информации, пред</w:t>
      </w:r>
      <w:r w:rsidR="006C585A" w:rsidRPr="007B515F">
        <w:t>о</w:t>
      </w:r>
      <w:r w:rsidRPr="007B515F">
        <w:t xml:space="preserve">ставленной Подрядчиком </w:t>
      </w:r>
      <w:r w:rsidR="005B4AB5" w:rsidRPr="007B515F">
        <w:t xml:space="preserve">в ответ </w:t>
      </w:r>
      <w:r w:rsidRPr="007B515F">
        <w:t>на запросы</w:t>
      </w:r>
      <w:r w:rsidR="006C585A" w:rsidRPr="007B515F">
        <w:t>/мотивированный отказ</w:t>
      </w:r>
      <w:r w:rsidRPr="007B515F">
        <w:t xml:space="preserve"> Заказчика, указанные в п. 3.</w:t>
      </w:r>
      <w:r w:rsidR="00D34295" w:rsidRPr="007B515F">
        <w:t xml:space="preserve">5 </w:t>
      </w:r>
      <w:r w:rsidRPr="007B515F">
        <w:t>Контракта, Заказчик:</w:t>
      </w:r>
    </w:p>
    <w:p w14:paraId="6E7D172B" w14:textId="77777777" w:rsidR="004D06B3" w:rsidRPr="007B515F" w:rsidRDefault="006C585A" w:rsidP="006B10EB">
      <w:pPr>
        <w:pStyle w:val="a3"/>
        <w:ind w:left="0" w:firstLine="567"/>
      </w:pPr>
      <w:r w:rsidRPr="007B515F">
        <w:t>3.</w:t>
      </w:r>
      <w:r w:rsidR="00D34295" w:rsidRPr="007B515F">
        <w:t>6</w:t>
      </w:r>
      <w:r w:rsidRPr="007B515F">
        <w:t xml:space="preserve">.1. </w:t>
      </w:r>
      <w:r w:rsidR="005B4AB5" w:rsidRPr="007B515F">
        <w:t>в</w:t>
      </w:r>
      <w:r w:rsidRPr="007B515F">
        <w:t xml:space="preserve"> случае устранения Подрядчиком недостатков в надлежащем порядке и в установленные сроки</w:t>
      </w:r>
      <w:r w:rsidR="004D06B3" w:rsidRPr="007B515F">
        <w:t xml:space="preserve"> принимает выполненные Работы в соответствии с п.</w:t>
      </w:r>
      <w:r w:rsidR="00991FC5" w:rsidRPr="007B515F">
        <w:t xml:space="preserve"> </w:t>
      </w:r>
      <w:r w:rsidR="004D06B3" w:rsidRPr="007B515F">
        <w:t>3.</w:t>
      </w:r>
      <w:r w:rsidR="00622996" w:rsidRPr="007B515F">
        <w:t>2</w:t>
      </w:r>
      <w:r w:rsidR="004D06B3" w:rsidRPr="007B515F">
        <w:t>, 3.</w:t>
      </w:r>
      <w:r w:rsidR="00622996" w:rsidRPr="007B515F">
        <w:t>3</w:t>
      </w:r>
      <w:r w:rsidR="004D06B3" w:rsidRPr="007B515F">
        <w:t xml:space="preserve"> Контракта</w:t>
      </w:r>
      <w:r w:rsidR="00D55FDA" w:rsidRPr="007B515F">
        <w:t>;</w:t>
      </w:r>
    </w:p>
    <w:p w14:paraId="4FEECD1F" w14:textId="77777777" w:rsidR="00E22417" w:rsidRPr="007B515F" w:rsidRDefault="00E22417" w:rsidP="00E22417">
      <w:pPr>
        <w:pStyle w:val="a3"/>
        <w:ind w:left="0" w:firstLine="567"/>
      </w:pPr>
      <w:r w:rsidRPr="007B515F">
        <w:t>3.</w:t>
      </w:r>
      <w:r w:rsidR="00D34295" w:rsidRPr="007B515F">
        <w:t>6</w:t>
      </w:r>
      <w:r w:rsidRPr="007B515F">
        <w:t xml:space="preserve">.2. </w:t>
      </w:r>
      <w:r w:rsidR="00D55FDA" w:rsidRPr="007B515F">
        <w:t>в</w:t>
      </w:r>
      <w:r w:rsidRPr="007B515F">
        <w:t xml:space="preserve"> случае не</w:t>
      </w:r>
      <w:r w:rsidR="00833089" w:rsidRPr="007B515F">
        <w:t xml:space="preserve"> </w:t>
      </w:r>
      <w:r w:rsidRPr="007B515F">
        <w:t>устранения Подрядчиком недостатков, наличия претензий у Заказчика к содержанию и качеству выполненных (выполняемых) Работ:</w:t>
      </w:r>
    </w:p>
    <w:p w14:paraId="17400BE2" w14:textId="77777777" w:rsidR="006C585A" w:rsidRPr="007B515F" w:rsidRDefault="00E22417" w:rsidP="00E22417">
      <w:pPr>
        <w:pStyle w:val="a3"/>
        <w:ind w:left="0" w:firstLine="567"/>
      </w:pPr>
      <w:r w:rsidRPr="007B515F">
        <w:t xml:space="preserve">- </w:t>
      </w:r>
      <w:r w:rsidR="004D06B3" w:rsidRPr="007B515F">
        <w:t>направляет повторн</w:t>
      </w:r>
      <w:r w:rsidR="00EA3E7D" w:rsidRPr="007B515F">
        <w:t>ый запрос или мотивированный отказ</w:t>
      </w:r>
      <w:r w:rsidR="004D06B3" w:rsidRPr="007B515F">
        <w:t xml:space="preserve"> в соответствии с п.</w:t>
      </w:r>
      <w:r w:rsidRPr="007B515F">
        <w:t xml:space="preserve"> </w:t>
      </w:r>
      <w:r w:rsidR="004D06B3" w:rsidRPr="007B515F">
        <w:t>3.</w:t>
      </w:r>
      <w:r w:rsidR="00622996" w:rsidRPr="007B515F">
        <w:t xml:space="preserve">4 </w:t>
      </w:r>
      <w:r w:rsidR="004D06B3" w:rsidRPr="007B515F">
        <w:t>Контракта</w:t>
      </w:r>
      <w:r w:rsidR="005B4AB5" w:rsidRPr="007B515F">
        <w:t>, либо</w:t>
      </w:r>
    </w:p>
    <w:p w14:paraId="0F14ACFA" w14:textId="77777777" w:rsidR="004D06B3" w:rsidRPr="007B515F" w:rsidRDefault="006C585A" w:rsidP="004D06B3">
      <w:pPr>
        <w:pStyle w:val="a3"/>
        <w:ind w:left="0" w:firstLine="567"/>
      </w:pPr>
      <w:r w:rsidRPr="007B515F">
        <w:t>- принимает решение об одностороннем отказе от исполнения Контракта</w:t>
      </w:r>
      <w:r w:rsidR="00914542" w:rsidRPr="007B515F">
        <w:t>.</w:t>
      </w:r>
    </w:p>
    <w:p w14:paraId="273CBE6D" w14:textId="77777777" w:rsidR="00102825" w:rsidRPr="007B515F" w:rsidRDefault="0055473D" w:rsidP="00102825">
      <w:pPr>
        <w:pStyle w:val="a3"/>
        <w:ind w:left="0" w:right="-35" w:firstLine="567"/>
      </w:pPr>
      <w:r w:rsidRPr="007B515F">
        <w:t>3.</w:t>
      </w:r>
      <w:r w:rsidR="00D34295" w:rsidRPr="007B515F">
        <w:t>7</w:t>
      </w:r>
      <w:r w:rsidR="0079594B" w:rsidRPr="007B515F">
        <w:t xml:space="preserve">. Осуществление приемки </w:t>
      </w:r>
      <w:r w:rsidR="008B0B17" w:rsidRPr="007B515F">
        <w:t>выполненных</w:t>
      </w:r>
      <w:r w:rsidR="00F10C79" w:rsidRPr="007B515F">
        <w:t xml:space="preserve"> </w:t>
      </w:r>
      <w:r w:rsidR="008B0B17" w:rsidRPr="007B515F">
        <w:t>Работ</w:t>
      </w:r>
      <w:r w:rsidR="0079594B" w:rsidRPr="007B515F">
        <w:t xml:space="preserve"> не приостанавливает течение сроков </w:t>
      </w:r>
      <w:r w:rsidR="00B40D5D" w:rsidRPr="007B515F">
        <w:t>выполнения</w:t>
      </w:r>
      <w:r w:rsidR="0079594B" w:rsidRPr="007B515F">
        <w:t xml:space="preserve"> </w:t>
      </w:r>
      <w:r w:rsidR="008B0B17" w:rsidRPr="007B515F">
        <w:t>Работ</w:t>
      </w:r>
      <w:r w:rsidR="00F10C79" w:rsidRPr="007B515F">
        <w:t xml:space="preserve"> по всему Контракту</w:t>
      </w:r>
      <w:r w:rsidR="0079594B" w:rsidRPr="007B515F">
        <w:t>.</w:t>
      </w:r>
    </w:p>
    <w:p w14:paraId="606219A3" w14:textId="77777777" w:rsidR="008C75EB" w:rsidRPr="007B515F" w:rsidRDefault="0073128F" w:rsidP="008C75EB">
      <w:pPr>
        <w:pStyle w:val="a3"/>
        <w:ind w:left="0" w:right="-35" w:firstLine="567"/>
      </w:pPr>
      <w:r w:rsidRPr="007B515F">
        <w:t>3.</w:t>
      </w:r>
      <w:r w:rsidR="00D34295" w:rsidRPr="007B515F">
        <w:t>8</w:t>
      </w:r>
      <w:r w:rsidR="00102825" w:rsidRPr="007B515F">
        <w:t xml:space="preserve">. В случае, если </w:t>
      </w:r>
      <w:r w:rsidR="008B0B17" w:rsidRPr="007B515F">
        <w:t>Работ</w:t>
      </w:r>
      <w:r w:rsidR="00892A0D" w:rsidRPr="007B515F">
        <w:t>ы</w:t>
      </w:r>
      <w:r w:rsidR="00102825" w:rsidRPr="007B515F">
        <w:t xml:space="preserve"> были приняты Заказчиком без проверки он не лишается права ссылаться на недостатки </w:t>
      </w:r>
      <w:r w:rsidR="008B0B17" w:rsidRPr="007B515F">
        <w:t>выполненных</w:t>
      </w:r>
      <w:r w:rsidR="000E6EC5" w:rsidRPr="007B515F">
        <w:t xml:space="preserve"> </w:t>
      </w:r>
      <w:r w:rsidR="008B0B17" w:rsidRPr="007B515F">
        <w:t>Работ</w:t>
      </w:r>
      <w:r w:rsidR="00102825" w:rsidRPr="007B515F">
        <w:t xml:space="preserve">, </w:t>
      </w:r>
      <w:r w:rsidR="00D55FDA" w:rsidRPr="007B515F">
        <w:t xml:space="preserve">в том числе тех, </w:t>
      </w:r>
      <w:r w:rsidR="00102825" w:rsidRPr="007B515F">
        <w:t>которые могли быть установлены при обычном способе ее приемки.</w:t>
      </w:r>
    </w:p>
    <w:p w14:paraId="2E7E6B57" w14:textId="77777777" w:rsidR="0080794B" w:rsidRPr="007B515F" w:rsidRDefault="0080794B" w:rsidP="008C75EB">
      <w:pPr>
        <w:pStyle w:val="a3"/>
        <w:ind w:left="0" w:right="-35" w:firstLine="567"/>
      </w:pPr>
      <w:r w:rsidRPr="007B515F">
        <w:t>3.</w:t>
      </w:r>
      <w:r w:rsidR="00D34295" w:rsidRPr="007B515F">
        <w:t>9</w:t>
      </w:r>
      <w:r w:rsidRPr="007B515F">
        <w:t>. В результате приемки выполненных Работ к Заказчику не переходит риск случайной гибели или случайного повреждения принятых результатов Работ до полного завершения и приемки Заказчиком выполненных Работ по Контракту.</w:t>
      </w:r>
    </w:p>
    <w:p w14:paraId="42E8BC60" w14:textId="77777777" w:rsidR="00E22417" w:rsidRPr="007B515F" w:rsidRDefault="008C75EB" w:rsidP="00041FC3">
      <w:pPr>
        <w:pStyle w:val="a3"/>
        <w:ind w:left="0" w:right="-35" w:firstLine="567"/>
      </w:pPr>
      <w:r w:rsidRPr="007B515F">
        <w:t>3.</w:t>
      </w:r>
      <w:r w:rsidR="00F10C79" w:rsidRPr="007B515F">
        <w:t>1</w:t>
      </w:r>
      <w:r w:rsidR="00D34295" w:rsidRPr="007B515F">
        <w:t>0</w:t>
      </w:r>
      <w:r w:rsidRPr="007B515F">
        <w:t xml:space="preserve">. </w:t>
      </w:r>
      <w:r w:rsidR="00E22417" w:rsidRPr="007B515F">
        <w:t>Работ</w:t>
      </w:r>
      <w:r w:rsidR="00D55FDA" w:rsidRPr="007B515F">
        <w:t>ы</w:t>
      </w:r>
      <w:r w:rsidR="00E22417" w:rsidRPr="007B515F">
        <w:t xml:space="preserve"> (часть Работ)</w:t>
      </w:r>
      <w:r w:rsidR="00EA3E7D" w:rsidRPr="007B515F">
        <w:t>,</w:t>
      </w:r>
      <w:r w:rsidR="00E22417" w:rsidRPr="007B515F">
        <w:t xml:space="preserve"> не соответствующие по качеству и объему условиям Контракта</w:t>
      </w:r>
      <w:r w:rsidR="00C4644F" w:rsidRPr="007B515F">
        <w:t>,</w:t>
      </w:r>
      <w:r w:rsidR="00E22417" w:rsidRPr="007B515F">
        <w:t xml:space="preserve"> счита</w:t>
      </w:r>
      <w:r w:rsidR="00D55FDA" w:rsidRPr="007B515F">
        <w:t>ю</w:t>
      </w:r>
      <w:r w:rsidR="00E22417" w:rsidRPr="007B515F">
        <w:t>тся невыполненн</w:t>
      </w:r>
      <w:r w:rsidR="00D55FDA" w:rsidRPr="007B515F">
        <w:t>ыми</w:t>
      </w:r>
      <w:r w:rsidR="00E22417" w:rsidRPr="007B515F">
        <w:t xml:space="preserve"> и оплате не подлеж</w:t>
      </w:r>
      <w:r w:rsidR="00D55FDA" w:rsidRPr="007B515F">
        <w:t>а</w:t>
      </w:r>
      <w:r w:rsidR="00E22417" w:rsidRPr="007B515F">
        <w:t>т.</w:t>
      </w:r>
    </w:p>
    <w:p w14:paraId="758F8B8F" w14:textId="77777777" w:rsidR="00D15EC3" w:rsidRPr="007B515F" w:rsidRDefault="00D15EC3" w:rsidP="00041FC3">
      <w:pPr>
        <w:pStyle w:val="a3"/>
        <w:ind w:left="0" w:right="-35" w:firstLine="567"/>
      </w:pPr>
    </w:p>
    <w:p w14:paraId="1EE9E13E" w14:textId="77777777" w:rsidR="00C93785" w:rsidRPr="007B515F" w:rsidRDefault="006C1753" w:rsidP="004B7BCE">
      <w:pPr>
        <w:tabs>
          <w:tab w:val="left" w:pos="1260"/>
        </w:tabs>
        <w:ind w:right="-35" w:firstLine="567"/>
        <w:jc w:val="center"/>
        <w:rPr>
          <w:b/>
        </w:rPr>
      </w:pPr>
      <w:r w:rsidRPr="007B515F">
        <w:rPr>
          <w:b/>
        </w:rPr>
        <w:t xml:space="preserve">4. </w:t>
      </w:r>
      <w:r w:rsidR="00E85886" w:rsidRPr="007B515F">
        <w:rPr>
          <w:b/>
        </w:rPr>
        <w:t>Права и обязанности Сторон</w:t>
      </w:r>
    </w:p>
    <w:p w14:paraId="0D72B768" w14:textId="77777777" w:rsidR="00C93785" w:rsidRPr="007B515F" w:rsidRDefault="00DA2174" w:rsidP="004B7BCE">
      <w:pPr>
        <w:ind w:right="-35" w:firstLine="567"/>
        <w:rPr>
          <w:b/>
        </w:rPr>
      </w:pPr>
      <w:r w:rsidRPr="007B515F">
        <w:rPr>
          <w:b/>
        </w:rPr>
        <w:t>4</w:t>
      </w:r>
      <w:r w:rsidR="000459C0" w:rsidRPr="007B515F">
        <w:rPr>
          <w:b/>
        </w:rPr>
        <w:t xml:space="preserve">.1. </w:t>
      </w:r>
      <w:r w:rsidR="00BA4053" w:rsidRPr="007B515F">
        <w:rPr>
          <w:b/>
        </w:rPr>
        <w:t>Подрядчик</w:t>
      </w:r>
      <w:r w:rsidR="00C93785" w:rsidRPr="007B515F">
        <w:rPr>
          <w:b/>
        </w:rPr>
        <w:t xml:space="preserve"> обязуется:</w:t>
      </w:r>
    </w:p>
    <w:p w14:paraId="04F2C6E2" w14:textId="77777777" w:rsidR="00D13C97" w:rsidRPr="007B515F" w:rsidRDefault="0080794B">
      <w:pPr>
        <w:ind w:right="-35" w:firstLine="567"/>
      </w:pPr>
      <w:r w:rsidRPr="007B515F">
        <w:t>4.1.1.</w:t>
      </w:r>
      <w:r w:rsidRPr="007B515F">
        <w:tab/>
        <w:t xml:space="preserve">выполнить Работы в соответствии с Описанием объекта закупки </w:t>
      </w:r>
      <w:r w:rsidR="00866DB6" w:rsidRPr="007B515F">
        <w:t xml:space="preserve">и Локальными сметами </w:t>
      </w:r>
      <w:r w:rsidRPr="007B515F">
        <w:t>в сроки, определенные Контрактом и Календарным планом (Приложение №3 к Контракту), и представить Заказчику надлежащим образом оформленные документы, подтверждающие исполнение обязательств в соответствии с условиями Контракта и требованиями действующего законодательства Российской Федерации;</w:t>
      </w:r>
    </w:p>
    <w:p w14:paraId="70C4851F" w14:textId="77777777" w:rsidR="00D13C97" w:rsidRPr="007B515F" w:rsidRDefault="0074284E">
      <w:pPr>
        <w:pStyle w:val="a3"/>
        <w:widowControl w:val="0"/>
        <w:numPr>
          <w:ilvl w:val="2"/>
          <w:numId w:val="46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 xml:space="preserve">в соответствии с условиями Контракта обеспечить устранение недостатков, выявленных Заказчиком </w:t>
      </w:r>
      <w:r w:rsidR="00DF787A" w:rsidRPr="007B515F">
        <w:t xml:space="preserve">в ходе выполнения Работ и (или) </w:t>
      </w:r>
      <w:r w:rsidRPr="007B515F">
        <w:t xml:space="preserve">при приемке </w:t>
      </w:r>
      <w:r w:rsidR="008B0B17" w:rsidRPr="007B515F">
        <w:t>выполненных</w:t>
      </w:r>
      <w:r w:rsidR="002D6623" w:rsidRPr="007B515F">
        <w:t xml:space="preserve"> </w:t>
      </w:r>
      <w:r w:rsidR="008B0B17" w:rsidRPr="007B515F">
        <w:t>Работ</w:t>
      </w:r>
      <w:r w:rsidR="00E22417" w:rsidRPr="007B515F">
        <w:t xml:space="preserve"> и (или) в период с даты приемки Работ Заказчиком до истечения гарантийного срока</w:t>
      </w:r>
      <w:r w:rsidR="004B7BCE" w:rsidRPr="007B515F">
        <w:t>;</w:t>
      </w:r>
    </w:p>
    <w:p w14:paraId="3E33D8DE" w14:textId="77777777" w:rsidR="00D13C97" w:rsidRPr="007B515F" w:rsidRDefault="0080794B">
      <w:pPr>
        <w:widowControl w:val="0"/>
        <w:tabs>
          <w:tab w:val="left" w:pos="993"/>
        </w:tabs>
        <w:autoSpaceDE w:val="0"/>
        <w:autoSpaceDN w:val="0"/>
        <w:adjustRightInd w:val="0"/>
        <w:ind w:right="-35" w:firstLine="567"/>
      </w:pPr>
      <w:r w:rsidRPr="007B515F">
        <w:t>4.1.3.</w:t>
      </w:r>
      <w:r w:rsidRPr="007B515F">
        <w:tab/>
        <w:t xml:space="preserve">в случае получения </w:t>
      </w:r>
      <w:r w:rsidR="00584236" w:rsidRPr="007B515F">
        <w:t>отрицательных заключений государственных экспертиз</w:t>
      </w:r>
      <w:r w:rsidRPr="007B515F">
        <w:t xml:space="preserve"> Подрядчик </w:t>
      </w:r>
      <w:r w:rsidR="008935F9" w:rsidRPr="007B515F">
        <w:t>обязан</w:t>
      </w:r>
      <w:r w:rsidRPr="007B515F">
        <w:t xml:space="preserve"> </w:t>
      </w:r>
      <w:r w:rsidR="008935F9" w:rsidRPr="007B515F">
        <w:t xml:space="preserve">обеспечить </w:t>
      </w:r>
      <w:r w:rsidRPr="007B515F">
        <w:t>устранени</w:t>
      </w:r>
      <w:r w:rsidR="00C65067">
        <w:t>е</w:t>
      </w:r>
      <w:r w:rsidRPr="007B515F">
        <w:t xml:space="preserve"> </w:t>
      </w:r>
      <w:r w:rsidR="008935F9" w:rsidRPr="007B515F">
        <w:t>выявленных экспертизой недостатков</w:t>
      </w:r>
      <w:r w:rsidR="008F0DAE">
        <w:t>, оплату</w:t>
      </w:r>
      <w:r w:rsidRPr="007B515F">
        <w:t xml:space="preserve"> и </w:t>
      </w:r>
      <w:r w:rsidR="008F0DAE">
        <w:t>проведение</w:t>
      </w:r>
      <w:r w:rsidR="008935F9" w:rsidRPr="007B515F">
        <w:t xml:space="preserve"> </w:t>
      </w:r>
      <w:r w:rsidR="00584236" w:rsidRPr="007B515F">
        <w:t>повторной экспертизы до получения положительн</w:t>
      </w:r>
      <w:r w:rsidR="00C65067">
        <w:t>ых</w:t>
      </w:r>
      <w:r w:rsidR="00584236" w:rsidRPr="007B515F">
        <w:t xml:space="preserve"> заключени</w:t>
      </w:r>
      <w:r w:rsidR="00C65067">
        <w:t>й</w:t>
      </w:r>
      <w:r w:rsidR="00F7723E">
        <w:t xml:space="preserve"> </w:t>
      </w:r>
      <w:r w:rsidR="00584236" w:rsidRPr="007B515F">
        <w:t>за свой счет;</w:t>
      </w:r>
    </w:p>
    <w:p w14:paraId="661397FC" w14:textId="77777777" w:rsidR="00D13C97" w:rsidRPr="007B515F" w:rsidRDefault="00584236">
      <w:pPr>
        <w:ind w:firstLine="567"/>
      </w:pPr>
      <w:r w:rsidRPr="007B515F">
        <w:t xml:space="preserve">4.1.4. </w:t>
      </w:r>
      <w:r w:rsidR="009053B9" w:rsidRPr="007B515F">
        <w:t>предостав</w:t>
      </w:r>
      <w:r w:rsidR="008935F9" w:rsidRPr="007B515F">
        <w:t>ля</w:t>
      </w:r>
      <w:r w:rsidR="009053B9" w:rsidRPr="007B515F">
        <w:t>ть</w:t>
      </w:r>
      <w:r w:rsidR="00B1540F" w:rsidRPr="007B515F">
        <w:t xml:space="preserve"> Заказчику </w:t>
      </w:r>
      <w:r w:rsidR="001340EE" w:rsidRPr="007B515F">
        <w:t xml:space="preserve">информацию обо всех соисполнителях, субподрядчиках, привлекаемых Подрядчиком к проведению Работ, </w:t>
      </w:r>
      <w:r w:rsidR="00B1540F" w:rsidRPr="007B515F">
        <w:t xml:space="preserve">в </w:t>
      </w:r>
      <w:r w:rsidR="009053B9" w:rsidRPr="007B515F">
        <w:t>течение 5 (пяти) рабочих дней с момента</w:t>
      </w:r>
      <w:r w:rsidR="001340EE" w:rsidRPr="007B515F">
        <w:t xml:space="preserve"> такого привлечения и (или) с момента</w:t>
      </w:r>
      <w:r w:rsidR="009053B9" w:rsidRPr="007B515F">
        <w:t xml:space="preserve"> получения </w:t>
      </w:r>
      <w:r w:rsidR="001340EE" w:rsidRPr="007B515F">
        <w:t xml:space="preserve">соответствующего </w:t>
      </w:r>
      <w:r w:rsidR="009053B9" w:rsidRPr="007B515F">
        <w:t>запроса от Заказчика</w:t>
      </w:r>
      <w:r w:rsidR="00B1540F" w:rsidRPr="007B515F">
        <w:t>;</w:t>
      </w:r>
    </w:p>
    <w:p w14:paraId="18BA8880" w14:textId="77777777" w:rsidR="00D13C97" w:rsidRPr="007B515F" w:rsidRDefault="0074284E">
      <w:pPr>
        <w:pStyle w:val="a3"/>
        <w:widowControl w:val="0"/>
        <w:numPr>
          <w:ilvl w:val="2"/>
          <w:numId w:val="47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 xml:space="preserve">уплатить Заказчику </w:t>
      </w:r>
      <w:r w:rsidR="003D1B74" w:rsidRPr="007B515F">
        <w:t xml:space="preserve">убытки, </w:t>
      </w:r>
      <w:r w:rsidRPr="007B515F">
        <w:t>неустойку и (или) штраф в случаях и в порядке, предусмотренных федеральным законодательством и (или) Контрактом</w:t>
      </w:r>
      <w:r w:rsidR="004B7BCE" w:rsidRPr="007B515F">
        <w:t>;</w:t>
      </w:r>
    </w:p>
    <w:p w14:paraId="471343D5" w14:textId="77777777" w:rsidR="00D13C97" w:rsidRPr="007B515F" w:rsidRDefault="0074284E">
      <w:pPr>
        <w:pStyle w:val="a3"/>
        <w:widowControl w:val="0"/>
        <w:numPr>
          <w:ilvl w:val="2"/>
          <w:numId w:val="47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 xml:space="preserve">обеспечить за свой счет </w:t>
      </w:r>
      <w:r w:rsidR="002D6623" w:rsidRPr="007B515F">
        <w:t>исполнение гарантийных обязательств по настоящему Контракту</w:t>
      </w:r>
      <w:r w:rsidR="004B7BCE" w:rsidRPr="007B515F">
        <w:t>;</w:t>
      </w:r>
    </w:p>
    <w:p w14:paraId="491E1819" w14:textId="77777777" w:rsidR="00D13C97" w:rsidRPr="007B515F" w:rsidRDefault="0074284E">
      <w:pPr>
        <w:pStyle w:val="a3"/>
        <w:widowControl w:val="0"/>
        <w:numPr>
          <w:ilvl w:val="2"/>
          <w:numId w:val="47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>надлежащим образом исполнять принятые на себя по Контракту обязательства</w:t>
      </w:r>
      <w:r w:rsidR="004B7BCE" w:rsidRPr="007B515F">
        <w:t>;</w:t>
      </w:r>
    </w:p>
    <w:p w14:paraId="228F4921" w14:textId="77777777" w:rsidR="00D13C97" w:rsidRPr="007B515F" w:rsidRDefault="00024857">
      <w:pPr>
        <w:pStyle w:val="a3"/>
        <w:widowControl w:val="0"/>
        <w:numPr>
          <w:ilvl w:val="2"/>
          <w:numId w:val="47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 xml:space="preserve">обеспечить </w:t>
      </w:r>
      <w:r w:rsidR="005B69E1" w:rsidRPr="007B515F">
        <w:t>наличие необходимых разрешений</w:t>
      </w:r>
      <w:r w:rsidRPr="007B515F">
        <w:t xml:space="preserve"> и согласований в течение всего периода выполнения Работ</w:t>
      </w:r>
      <w:r w:rsidR="00525B49" w:rsidRPr="007B515F">
        <w:t>;</w:t>
      </w:r>
    </w:p>
    <w:p w14:paraId="6DF54CDB" w14:textId="77777777" w:rsidR="00D13C97" w:rsidRPr="007B515F" w:rsidRDefault="00991FC5">
      <w:pPr>
        <w:pStyle w:val="a3"/>
        <w:numPr>
          <w:ilvl w:val="2"/>
          <w:numId w:val="47"/>
        </w:numPr>
        <w:ind w:left="0" w:firstLine="567"/>
      </w:pPr>
      <w:r w:rsidRPr="007B515F">
        <w:t>предоставлять по запросам Заказчика в сроки, указанные в таких запросах, информацию</w:t>
      </w:r>
      <w:r w:rsidR="009E116C" w:rsidRPr="007B515F">
        <w:t xml:space="preserve"> и документы</w:t>
      </w:r>
      <w:r w:rsidRPr="007B515F">
        <w:t xml:space="preserve"> о ходе исполнения обязательств по настоящему Контракту;</w:t>
      </w:r>
    </w:p>
    <w:p w14:paraId="76924D8A" w14:textId="77777777" w:rsidR="00D13C97" w:rsidRPr="007B515F" w:rsidRDefault="00B1540F">
      <w:pPr>
        <w:pStyle w:val="a3"/>
        <w:widowControl w:val="0"/>
        <w:numPr>
          <w:ilvl w:val="2"/>
          <w:numId w:val="47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 xml:space="preserve">представлять Заказчику сведения об изменении своих данных и информации, указанных в разделе </w:t>
      </w:r>
      <w:r w:rsidR="00D51C50" w:rsidRPr="007B515F">
        <w:t>14</w:t>
      </w:r>
      <w:r w:rsidRPr="007B515F">
        <w:t xml:space="preserve"> настоящего Контракта в порядке, установленном п. </w:t>
      </w:r>
      <w:r w:rsidR="00D51C50" w:rsidRPr="007B515F">
        <w:t>12</w:t>
      </w:r>
      <w:r w:rsidRPr="007B515F">
        <w:t>.2 Контракта;</w:t>
      </w:r>
      <w:r w:rsidR="003C39E3" w:rsidRPr="007B515F">
        <w:t xml:space="preserve"> </w:t>
      </w:r>
    </w:p>
    <w:p w14:paraId="65B59B32" w14:textId="77777777" w:rsidR="00D13C97" w:rsidRPr="007B515F" w:rsidRDefault="00B26EAA">
      <w:pPr>
        <w:pStyle w:val="a3"/>
        <w:widowControl w:val="0"/>
        <w:numPr>
          <w:ilvl w:val="2"/>
          <w:numId w:val="47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>в</w:t>
      </w:r>
      <w:r w:rsidR="002D6623" w:rsidRPr="007B515F">
        <w:t xml:space="preserve"> случае</w:t>
      </w:r>
      <w:r w:rsidR="007F2A3A" w:rsidRPr="007B515F">
        <w:t>,</w:t>
      </w:r>
      <w:r w:rsidR="002D6623" w:rsidRPr="007B515F">
        <w:t xml:space="preserve"> если законодательством Российской Федерации предусмотрено лицензирование вида деятельности, являющегося предметом настоящего Контракта, обеспечить наличие документов, подтверждающих соответствие </w:t>
      </w:r>
      <w:r w:rsidR="00BA4053" w:rsidRPr="007B515F">
        <w:t>Подрядчика</w:t>
      </w:r>
      <w:r w:rsidR="002D6623" w:rsidRPr="007B515F">
        <w:t xml:space="preserve"> требованиям, установленным законодательством Российской Федерации, в течение всего срока исполнения Контракта. Копии таких документов должны быть переданы </w:t>
      </w:r>
      <w:r w:rsidR="001D732B" w:rsidRPr="007B515F">
        <w:t>Подрядчиком</w:t>
      </w:r>
      <w:r w:rsidR="004B7BCE" w:rsidRPr="007B515F">
        <w:t xml:space="preserve"> Заказчику по его требованию;</w:t>
      </w:r>
      <w:r w:rsidR="003C39E3" w:rsidRPr="007B515F">
        <w:t xml:space="preserve"> </w:t>
      </w:r>
    </w:p>
    <w:p w14:paraId="030FB4F2" w14:textId="77777777" w:rsidR="00827D2C" w:rsidRPr="007B515F" w:rsidRDefault="00B26EAA">
      <w:pPr>
        <w:pStyle w:val="a3"/>
        <w:widowControl w:val="0"/>
        <w:numPr>
          <w:ilvl w:val="2"/>
          <w:numId w:val="47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>нести все расходы, связанные с получением лицензий (сертификатов</w:t>
      </w:r>
      <w:r w:rsidR="007F055A" w:rsidRPr="007B515F">
        <w:t>, допусков</w:t>
      </w:r>
      <w:r w:rsidRPr="007B515F">
        <w:t>), других разрешительных документов,</w:t>
      </w:r>
      <w:r w:rsidR="004B7BCE" w:rsidRPr="007B515F">
        <w:t xml:space="preserve"> необходимых для </w:t>
      </w:r>
      <w:r w:rsidR="00CE1038" w:rsidRPr="007B515F">
        <w:t>выполнения</w:t>
      </w:r>
      <w:r w:rsidR="004B7BCE" w:rsidRPr="007B515F">
        <w:t xml:space="preserve"> </w:t>
      </w:r>
      <w:r w:rsidR="008B0B17" w:rsidRPr="007B515F">
        <w:t>Работ</w:t>
      </w:r>
      <w:r w:rsidR="004B7BCE" w:rsidRPr="007B515F">
        <w:t>;</w:t>
      </w:r>
      <w:r w:rsidR="003C39E3" w:rsidRPr="007B515F">
        <w:t xml:space="preserve"> </w:t>
      </w:r>
    </w:p>
    <w:p w14:paraId="0C9D4AFC" w14:textId="77777777" w:rsidR="00827D2C" w:rsidRPr="007B515F" w:rsidRDefault="00B26EAA">
      <w:pPr>
        <w:pStyle w:val="a3"/>
        <w:widowControl w:val="0"/>
        <w:numPr>
          <w:ilvl w:val="2"/>
          <w:numId w:val="47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 xml:space="preserve">незамедлительно информировать Заказчика о любых отступлениях от положений настоящего Контракта, в том числе о нарушении хода </w:t>
      </w:r>
      <w:r w:rsidR="00CE1038" w:rsidRPr="007B515F">
        <w:t>выполнения</w:t>
      </w:r>
      <w:r w:rsidRPr="007B515F">
        <w:t xml:space="preserve"> </w:t>
      </w:r>
      <w:r w:rsidR="008B0B17" w:rsidRPr="007B515F">
        <w:t>Работ</w:t>
      </w:r>
      <w:r w:rsidRPr="007B515F">
        <w:t xml:space="preserve">, сроков </w:t>
      </w:r>
      <w:r w:rsidR="00CE1038" w:rsidRPr="007B515F">
        <w:t>выполнения</w:t>
      </w:r>
      <w:r w:rsidRPr="007B515F">
        <w:t xml:space="preserve"> </w:t>
      </w:r>
      <w:r w:rsidR="008B0B17" w:rsidRPr="007B515F">
        <w:t>Работ</w:t>
      </w:r>
      <w:r w:rsidRPr="007B515F">
        <w:t xml:space="preserve"> и др.</w:t>
      </w:r>
      <w:r w:rsidR="004B7BCE" w:rsidRPr="007B515F">
        <w:t>;</w:t>
      </w:r>
      <w:r w:rsidR="00F30A4D" w:rsidRPr="007B515F">
        <w:rPr>
          <w:rFonts w:eastAsia="Calibri"/>
        </w:rPr>
        <w:t xml:space="preserve"> </w:t>
      </w:r>
    </w:p>
    <w:p w14:paraId="09525954" w14:textId="77777777" w:rsidR="00827D2C" w:rsidRPr="007B515F" w:rsidRDefault="00901F1E">
      <w:pPr>
        <w:pStyle w:val="a3"/>
        <w:widowControl w:val="0"/>
        <w:numPr>
          <w:ilvl w:val="2"/>
          <w:numId w:val="47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>немедленно предупредить Заказчика и до получения от него указаний приостановить Работы при обнаружении:</w:t>
      </w:r>
    </w:p>
    <w:p w14:paraId="3739A354" w14:textId="77777777" w:rsidR="00901F1E" w:rsidRPr="007B515F" w:rsidRDefault="00901F1E" w:rsidP="00901F1E">
      <w:pPr>
        <w:widowControl w:val="0"/>
        <w:tabs>
          <w:tab w:val="left" w:pos="993"/>
        </w:tabs>
        <w:autoSpaceDE w:val="0"/>
        <w:autoSpaceDN w:val="0"/>
        <w:adjustRightInd w:val="0"/>
        <w:ind w:right="-35" w:firstLine="567"/>
      </w:pPr>
      <w:r w:rsidRPr="007B515F">
        <w:t>- возможных неблагоприятных для Заказчика последствий выполнения его указаний о способе исполнения Работ;</w:t>
      </w:r>
    </w:p>
    <w:p w14:paraId="393BA476" w14:textId="77777777" w:rsidR="003C39E3" w:rsidRPr="007B515F" w:rsidRDefault="00901F1E" w:rsidP="003C39E3">
      <w:pPr>
        <w:widowControl w:val="0"/>
        <w:tabs>
          <w:tab w:val="left" w:pos="993"/>
        </w:tabs>
        <w:autoSpaceDE w:val="0"/>
        <w:autoSpaceDN w:val="0"/>
        <w:adjustRightInd w:val="0"/>
        <w:ind w:right="-35" w:firstLine="567"/>
      </w:pPr>
      <w:r w:rsidRPr="007B515F">
        <w:t>- иных не зависящих от Подрядчика обстоятельств, которые грозят годности результатов выполняемых Работ либо создают невозможность их завершения в срок;</w:t>
      </w:r>
      <w:r w:rsidR="003C39E3" w:rsidRPr="007B515F">
        <w:t xml:space="preserve"> </w:t>
      </w:r>
    </w:p>
    <w:p w14:paraId="402118BC" w14:textId="77777777" w:rsidR="00827D2C" w:rsidRPr="007B515F" w:rsidRDefault="003C39E3">
      <w:pPr>
        <w:widowControl w:val="0"/>
        <w:tabs>
          <w:tab w:val="left" w:pos="993"/>
        </w:tabs>
        <w:autoSpaceDE w:val="0"/>
        <w:autoSpaceDN w:val="0"/>
        <w:adjustRightInd w:val="0"/>
        <w:ind w:right="-35" w:firstLine="567"/>
      </w:pPr>
      <w:r w:rsidRPr="007B515F">
        <w:t xml:space="preserve">4.1.15. </w:t>
      </w:r>
      <w:r w:rsidR="00B26EAA" w:rsidRPr="007B515F">
        <w:t xml:space="preserve">соблюдать правила привлечения и использования иностранной и иногородней рабочей силы, установленные законодательством Российской Федерации и нормативными правовыми актами </w:t>
      </w:r>
      <w:r w:rsidR="004E272B" w:rsidRPr="007B515F">
        <w:t>г. Москвы</w:t>
      </w:r>
      <w:r w:rsidR="004B7BCE" w:rsidRPr="007B515F">
        <w:t>;</w:t>
      </w:r>
      <w:r w:rsidRPr="007B515F">
        <w:t xml:space="preserve"> </w:t>
      </w:r>
    </w:p>
    <w:p w14:paraId="50BEC448" w14:textId="77777777" w:rsidR="00827D2C" w:rsidRPr="007B515F" w:rsidRDefault="003C39E3">
      <w:pPr>
        <w:widowControl w:val="0"/>
        <w:tabs>
          <w:tab w:val="left" w:pos="993"/>
        </w:tabs>
        <w:autoSpaceDE w:val="0"/>
        <w:autoSpaceDN w:val="0"/>
        <w:adjustRightInd w:val="0"/>
        <w:ind w:right="-35" w:firstLine="567"/>
      </w:pPr>
      <w:r w:rsidRPr="007B515F">
        <w:t xml:space="preserve">4.1.16. </w:t>
      </w:r>
      <w:r w:rsidR="005B68AA" w:rsidRPr="007B515F">
        <w:t>использовать для выполнения работ специалистов, квалификация, опыт, компетентность которых позволяют осуществлять надлежащее и своевременное выполнение работ, предусмотренных настоящим Контрактом</w:t>
      </w:r>
      <w:r w:rsidR="004E272B" w:rsidRPr="007B515F">
        <w:t>;</w:t>
      </w:r>
    </w:p>
    <w:p w14:paraId="417CCBC8" w14:textId="77777777" w:rsidR="00827D2C" w:rsidRPr="007B515F" w:rsidRDefault="003C39E3">
      <w:pPr>
        <w:widowControl w:val="0"/>
        <w:tabs>
          <w:tab w:val="left" w:pos="993"/>
        </w:tabs>
        <w:autoSpaceDE w:val="0"/>
        <w:autoSpaceDN w:val="0"/>
        <w:adjustRightInd w:val="0"/>
        <w:ind w:right="-35" w:firstLine="567"/>
      </w:pPr>
      <w:r w:rsidRPr="007B515F">
        <w:t xml:space="preserve">4.1.17. </w:t>
      </w:r>
      <w:r w:rsidR="00E67680" w:rsidRPr="007B515F">
        <w:t>обеспечивать соблюдение при выполнении Работ правил по охране труда, правил пожарной безопасности, санитарных норм, а также требований пропускного и внутриобъектового режима объекта</w:t>
      </w:r>
      <w:r w:rsidR="004B7BCE" w:rsidRPr="007B515F">
        <w:t>;</w:t>
      </w:r>
    </w:p>
    <w:p w14:paraId="6BA29863" w14:textId="77777777" w:rsidR="00827D2C" w:rsidRPr="007B515F" w:rsidRDefault="00B26EAA">
      <w:pPr>
        <w:pStyle w:val="a3"/>
        <w:numPr>
          <w:ilvl w:val="2"/>
          <w:numId w:val="48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>своевременно приобретать, доставлять за свой счет на объект и выдавать своим представителям (персоналу) материалы, оборудование, средства и инструменты, необходимые для испол</w:t>
      </w:r>
      <w:r w:rsidR="004B7BCE" w:rsidRPr="007B515F">
        <w:t>нения обязательств по Контракту;</w:t>
      </w:r>
      <w:r w:rsidR="003C39E3" w:rsidRPr="007B515F">
        <w:t xml:space="preserve"> </w:t>
      </w:r>
    </w:p>
    <w:p w14:paraId="57BCFAE9" w14:textId="77777777" w:rsidR="00827D2C" w:rsidRPr="007B515F" w:rsidRDefault="00DD2AD9">
      <w:pPr>
        <w:pStyle w:val="a3"/>
        <w:numPr>
          <w:ilvl w:val="2"/>
          <w:numId w:val="48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 xml:space="preserve">использовать при </w:t>
      </w:r>
      <w:r w:rsidR="00CE1038" w:rsidRPr="007B515F">
        <w:t>выполнении</w:t>
      </w:r>
      <w:r w:rsidRPr="007B515F">
        <w:t xml:space="preserve"> </w:t>
      </w:r>
      <w:r w:rsidR="008B0B17" w:rsidRPr="007B515F">
        <w:t>Работ</w:t>
      </w:r>
      <w:r w:rsidR="00B26EAA" w:rsidRPr="007B515F">
        <w:t xml:space="preserve"> помещения Заказчика во вспомогательных целях только с письменного разрешения Заказчика и только в целях, непосредственно связанных с исполн</w:t>
      </w:r>
      <w:r w:rsidR="004B7BCE" w:rsidRPr="007B515F">
        <w:t>ением обязательств по Контракту;</w:t>
      </w:r>
      <w:r w:rsidR="003C39E3" w:rsidRPr="007B515F">
        <w:t xml:space="preserve"> </w:t>
      </w:r>
    </w:p>
    <w:p w14:paraId="07F29AAF" w14:textId="77777777" w:rsidR="00827D2C" w:rsidRPr="007B515F" w:rsidRDefault="00B26EAA">
      <w:pPr>
        <w:pStyle w:val="a3"/>
        <w:numPr>
          <w:ilvl w:val="2"/>
          <w:numId w:val="48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rPr>
          <w:lang w:eastAsia="en-US"/>
        </w:rPr>
        <w:t xml:space="preserve">выделять по требованию (запросу) Заказчика своих представителей для оперативного решения вопросов, возникающих при </w:t>
      </w:r>
      <w:r w:rsidR="00CE1038" w:rsidRPr="007B515F">
        <w:rPr>
          <w:lang w:eastAsia="en-US"/>
        </w:rPr>
        <w:t>выполнении</w:t>
      </w:r>
      <w:r w:rsidRPr="007B515F">
        <w:rPr>
          <w:lang w:eastAsia="en-US"/>
        </w:rPr>
        <w:t xml:space="preserve"> </w:t>
      </w:r>
      <w:r w:rsidR="008B0B17" w:rsidRPr="007B515F">
        <w:rPr>
          <w:lang w:eastAsia="en-US"/>
        </w:rPr>
        <w:t>Работ</w:t>
      </w:r>
      <w:r w:rsidRPr="007B515F">
        <w:rPr>
          <w:lang w:eastAsia="en-US"/>
        </w:rPr>
        <w:t xml:space="preserve"> в рамках настоящего Контракта, для участия в плановых и внеплановых проверках к</w:t>
      </w:r>
      <w:r w:rsidR="004B7BCE" w:rsidRPr="007B515F">
        <w:rPr>
          <w:lang w:eastAsia="en-US"/>
        </w:rPr>
        <w:t xml:space="preserve">онтроля качества </w:t>
      </w:r>
      <w:r w:rsidR="00CE1038" w:rsidRPr="007B515F">
        <w:rPr>
          <w:lang w:eastAsia="en-US"/>
        </w:rPr>
        <w:t>выполнения</w:t>
      </w:r>
      <w:r w:rsidR="004B7BCE" w:rsidRPr="007B515F">
        <w:rPr>
          <w:lang w:eastAsia="en-US"/>
        </w:rPr>
        <w:t xml:space="preserve"> </w:t>
      </w:r>
      <w:r w:rsidR="008B0B17" w:rsidRPr="007B515F">
        <w:rPr>
          <w:lang w:eastAsia="en-US"/>
        </w:rPr>
        <w:t>Работ</w:t>
      </w:r>
      <w:r w:rsidR="004B7BCE" w:rsidRPr="007B515F">
        <w:rPr>
          <w:lang w:eastAsia="en-US"/>
        </w:rPr>
        <w:t>;</w:t>
      </w:r>
      <w:r w:rsidR="003C39E3" w:rsidRPr="007B515F">
        <w:rPr>
          <w:lang w:eastAsia="en-US"/>
        </w:rPr>
        <w:t xml:space="preserve"> </w:t>
      </w:r>
    </w:p>
    <w:p w14:paraId="0124DD7B" w14:textId="77777777" w:rsidR="00827D2C" w:rsidRPr="007B515F" w:rsidRDefault="00F30A4D">
      <w:pPr>
        <w:pStyle w:val="a3"/>
        <w:numPr>
          <w:ilvl w:val="2"/>
          <w:numId w:val="48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rPr>
          <w:lang w:eastAsia="en-US"/>
        </w:rPr>
        <w:t xml:space="preserve">своевременно предоставлять достоверную </w:t>
      </w:r>
      <w:r w:rsidR="007C2174" w:rsidRPr="007B515F">
        <w:rPr>
          <w:lang w:eastAsia="en-US"/>
        </w:rPr>
        <w:t xml:space="preserve">и полную </w:t>
      </w:r>
      <w:r w:rsidRPr="007B515F">
        <w:rPr>
          <w:lang w:eastAsia="en-US"/>
        </w:rPr>
        <w:t>информацию о ходе исполнения своих обязательств, в том числе о сложностях, возникающих при исполнении контракта;</w:t>
      </w:r>
      <w:r w:rsidR="003C39E3" w:rsidRPr="007B515F">
        <w:rPr>
          <w:lang w:eastAsia="en-US"/>
        </w:rPr>
        <w:t xml:space="preserve"> </w:t>
      </w:r>
    </w:p>
    <w:p w14:paraId="7E516A1B" w14:textId="77777777" w:rsidR="00AC2F8A" w:rsidRDefault="00B26EAA" w:rsidP="00AC2F8A">
      <w:pPr>
        <w:pStyle w:val="a3"/>
        <w:numPr>
          <w:ilvl w:val="2"/>
          <w:numId w:val="48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rPr>
          <w:lang w:eastAsia="en-US"/>
        </w:rPr>
        <w:t xml:space="preserve">выполнять иные обязанности, предусмотренные законом, иными правовыми актами, </w:t>
      </w:r>
      <w:hyperlink w:anchor="ООЗ" w:history="1">
        <w:r w:rsidR="00122C5C" w:rsidRPr="007B515F">
          <w:rPr>
            <w:rStyle w:val="aff1"/>
            <w:color w:val="auto"/>
            <w:lang w:eastAsia="en-US"/>
          </w:rPr>
          <w:t xml:space="preserve">Описанием объекта закупки </w:t>
        </w:r>
      </w:hyperlink>
      <w:r w:rsidR="00D943FE" w:rsidRPr="007B515F">
        <w:rPr>
          <w:lang w:eastAsia="en-US"/>
        </w:rPr>
        <w:t>и настоящим Контрактом;</w:t>
      </w:r>
      <w:r w:rsidR="003C39E3" w:rsidRPr="007B515F">
        <w:rPr>
          <w:lang w:eastAsia="en-US"/>
        </w:rPr>
        <w:t xml:space="preserve"> </w:t>
      </w:r>
    </w:p>
    <w:p w14:paraId="14609762" w14:textId="77777777" w:rsidR="00827D2C" w:rsidRPr="007B515F" w:rsidRDefault="0074284E" w:rsidP="00AC2F8A">
      <w:pPr>
        <w:pStyle w:val="a3"/>
        <w:numPr>
          <w:ilvl w:val="2"/>
          <w:numId w:val="48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>для оперативного решения вопросов и предоставления необходимой информации, выделить уполномоченного представителя:</w:t>
      </w:r>
    </w:p>
    <w:p w14:paraId="589C3622" w14:textId="77777777" w:rsidR="0074284E" w:rsidRPr="007B515F" w:rsidRDefault="0074284E" w:rsidP="007C2174">
      <w:pPr>
        <w:tabs>
          <w:tab w:val="left" w:pos="993"/>
        </w:tabs>
        <w:ind w:right="-35"/>
      </w:pPr>
      <w:r w:rsidRPr="007B515F">
        <w:rPr>
          <w:i/>
        </w:rPr>
        <w:t>______________</w:t>
      </w:r>
      <w:r w:rsidR="00DE1933" w:rsidRPr="007B515F">
        <w:rPr>
          <w:i/>
        </w:rPr>
        <w:t>_________________ (ФИО, телефон</w:t>
      </w:r>
      <w:r w:rsidRPr="007B515F">
        <w:rPr>
          <w:i/>
        </w:rPr>
        <w:t>)</w:t>
      </w:r>
      <w:r w:rsidR="009B5C60" w:rsidRPr="007B515F">
        <w:rPr>
          <w:i/>
        </w:rPr>
        <w:t xml:space="preserve">, </w:t>
      </w:r>
      <w:r w:rsidRPr="007B515F">
        <w:t xml:space="preserve">в случае замены уполномоченного лица </w:t>
      </w:r>
      <w:r w:rsidR="00BA4053" w:rsidRPr="007B515F">
        <w:t>Подрядчика</w:t>
      </w:r>
      <w:r w:rsidRPr="007B515F">
        <w:t xml:space="preserve">, сообщать об этом </w:t>
      </w:r>
      <w:r w:rsidR="007C2174" w:rsidRPr="007B515F">
        <w:t>Заказчику</w:t>
      </w:r>
      <w:r w:rsidR="00E5318D" w:rsidRPr="007B515F">
        <w:t>.</w:t>
      </w:r>
    </w:p>
    <w:p w14:paraId="7BD5A4A5" w14:textId="77777777" w:rsidR="000F5B7A" w:rsidRPr="007B515F" w:rsidRDefault="00E5318D" w:rsidP="00E5318D">
      <w:pPr>
        <w:ind w:right="-35" w:firstLine="567"/>
      </w:pPr>
      <w:r w:rsidRPr="007B515F">
        <w:t xml:space="preserve">4.1.24. </w:t>
      </w:r>
      <w:r w:rsidR="00F97399" w:rsidRPr="007B515F">
        <w:t>в</w:t>
      </w:r>
      <w:r w:rsidRPr="007B515F">
        <w:t xml:space="preserve"> </w:t>
      </w:r>
      <w:r w:rsidR="00F97399" w:rsidRPr="007B515F">
        <w:t>процессе в</w:t>
      </w:r>
      <w:r w:rsidRPr="007B515F">
        <w:t xml:space="preserve">ыполнения Работ по Контракту Подрядчик обязуется </w:t>
      </w:r>
      <w:r w:rsidR="00F97399" w:rsidRPr="007B515F">
        <w:t>согласовывать с Заказчиком</w:t>
      </w:r>
      <w:r w:rsidRPr="007B515F">
        <w:t xml:space="preserve"> </w:t>
      </w:r>
      <w:r w:rsidR="00F97399" w:rsidRPr="007B515F">
        <w:t xml:space="preserve">каждый разработанный (актуализированный) </w:t>
      </w:r>
      <w:r w:rsidRPr="007B515F">
        <w:t>раздел проект</w:t>
      </w:r>
      <w:r w:rsidR="00F97399" w:rsidRPr="007B515F">
        <w:t>н</w:t>
      </w:r>
      <w:r w:rsidRPr="007B515F">
        <w:t>о</w:t>
      </w:r>
      <w:r w:rsidR="00F97399" w:rsidRPr="007B515F">
        <w:t>й документации</w:t>
      </w:r>
      <w:r w:rsidR="00D1596D">
        <w:t>, результаты инженерных изысканий, исполнения иных обязательств по Контракту; при этом такое согласование не означает и не заменяет приемку Заказчиком соответствующих Работ и не лишает Заказчика права при приемке Работ ссылаться на недостатки согласованной им ранее документации.</w:t>
      </w:r>
    </w:p>
    <w:p w14:paraId="4E1A362B" w14:textId="77777777" w:rsidR="0080794B" w:rsidRPr="007B515F" w:rsidRDefault="0080794B" w:rsidP="0080794B">
      <w:pPr>
        <w:ind w:right="-35" w:firstLine="567"/>
      </w:pPr>
      <w:r w:rsidRPr="007B515F">
        <w:t>4.1.25. Обеспечить получение в отношении разработанной (актуализированной) по настоящему Контракту проектной документации в сроки, установленные Календарным планом:</w:t>
      </w:r>
    </w:p>
    <w:p w14:paraId="5E9CDC92" w14:textId="77777777" w:rsidR="0080794B" w:rsidRPr="007B515F" w:rsidRDefault="0080794B" w:rsidP="0080794B">
      <w:pPr>
        <w:ind w:right="-35" w:firstLine="567"/>
      </w:pPr>
      <w:r w:rsidRPr="007B515F">
        <w:t>- положительных зак</w:t>
      </w:r>
      <w:r w:rsidR="006628FB" w:rsidRPr="007B515F">
        <w:t xml:space="preserve">лючений </w:t>
      </w:r>
      <w:r w:rsidRPr="007B515F">
        <w:t>государственной историко-культурной экспертизы;</w:t>
      </w:r>
    </w:p>
    <w:p w14:paraId="42C6BBC9" w14:textId="77777777" w:rsidR="0080794B" w:rsidRPr="007B515F" w:rsidRDefault="0080794B" w:rsidP="0080794B">
      <w:pPr>
        <w:ind w:right="-35" w:firstLine="567"/>
      </w:pPr>
      <w:r w:rsidRPr="007B515F">
        <w:t xml:space="preserve">- положительных заключений государственной экспертизы проектной документации и результатов инженерных изысканий, выданных </w:t>
      </w:r>
      <w:r w:rsidR="009335B8" w:rsidRPr="007B515F">
        <w:t>государственной экспертизой</w:t>
      </w:r>
      <w:r w:rsidRPr="007B515F">
        <w:t>;</w:t>
      </w:r>
    </w:p>
    <w:p w14:paraId="5D1ED354" w14:textId="77777777" w:rsidR="0080794B" w:rsidRPr="007B515F" w:rsidRDefault="0080794B" w:rsidP="0080794B">
      <w:pPr>
        <w:ind w:right="-35" w:firstLine="567"/>
      </w:pPr>
      <w:r w:rsidRPr="007B515F">
        <w:t xml:space="preserve">- положительных заключений по проверке достоверности сметной стоимости, выданных </w:t>
      </w:r>
      <w:r w:rsidR="009335B8" w:rsidRPr="007B515F">
        <w:t>государственной экспертизой</w:t>
      </w:r>
      <w:r w:rsidRPr="007B515F">
        <w:t>.</w:t>
      </w:r>
    </w:p>
    <w:p w14:paraId="029E1808" w14:textId="77777777" w:rsidR="00DF787A" w:rsidRPr="007B515F" w:rsidRDefault="00DF787A" w:rsidP="00DF787A">
      <w:pPr>
        <w:ind w:right="-35" w:firstLine="567"/>
      </w:pPr>
      <w:r w:rsidRPr="007B515F">
        <w:t xml:space="preserve">4.1.26. По мере выполнения Работ Подрядчик обязуется согласовывать соответствующие разделы Документации с Заказчиком и обеспечивает их согласование органом </w:t>
      </w:r>
      <w:r w:rsidR="00AC2F8A">
        <w:t xml:space="preserve">государственной </w:t>
      </w:r>
      <w:r w:rsidRPr="007B515F">
        <w:t>охраны объектов культурного наследия в пределах сроков, установленных Календарным планом (Приложение №3) для выполнения соответствующих разделов Работ. Согласование Заказчиком разделов Документации в соответствии с настоящим пунктом не является приемкой соответствующих Работ, и не лишает Заказчика права в последующем ссылаться на их недостатки.</w:t>
      </w:r>
    </w:p>
    <w:p w14:paraId="060CAE92" w14:textId="77777777" w:rsidR="002B0498" w:rsidRPr="007B515F" w:rsidRDefault="002B0498" w:rsidP="00DF787A">
      <w:pPr>
        <w:ind w:right="-35" w:firstLine="567"/>
      </w:pPr>
      <w:r w:rsidRPr="00B35BB9">
        <w:t>4.1.27.</w:t>
      </w:r>
      <w:r w:rsidR="00483CE6" w:rsidRPr="00B35BB9">
        <w:t xml:space="preserve"> В день подписания настоящего Контракта принять от Заказчика </w:t>
      </w:r>
      <w:r w:rsidR="00840615" w:rsidRPr="00B35BB9">
        <w:t xml:space="preserve">по акту </w:t>
      </w:r>
      <w:r w:rsidR="00483CE6" w:rsidRPr="00B35BB9">
        <w:t xml:space="preserve">исходную документацию, указанную в </w:t>
      </w:r>
      <w:r w:rsidR="003C5625">
        <w:t>Описании</w:t>
      </w:r>
      <w:r w:rsidR="00483CE6" w:rsidRPr="00B35BB9">
        <w:t xml:space="preserve"> объекта закупки</w:t>
      </w:r>
      <w:r w:rsidR="003C5625">
        <w:t xml:space="preserve"> (Приложение №1 к Контракту)</w:t>
      </w:r>
      <w:r w:rsidR="00840615" w:rsidRPr="00B35BB9">
        <w:t>.</w:t>
      </w:r>
    </w:p>
    <w:p w14:paraId="2F91CB58" w14:textId="77777777" w:rsidR="00DA2174" w:rsidRPr="007B515F" w:rsidRDefault="00DA2174" w:rsidP="004B7BCE">
      <w:pPr>
        <w:ind w:right="-35" w:firstLine="567"/>
        <w:rPr>
          <w:b/>
        </w:rPr>
      </w:pPr>
      <w:r w:rsidRPr="007B515F">
        <w:rPr>
          <w:b/>
        </w:rPr>
        <w:t>4</w:t>
      </w:r>
      <w:r w:rsidR="00C93785" w:rsidRPr="007B515F">
        <w:rPr>
          <w:b/>
        </w:rPr>
        <w:t>.2. Заказчик обязуется:</w:t>
      </w:r>
    </w:p>
    <w:p w14:paraId="0732B133" w14:textId="77777777" w:rsidR="00B71A1E" w:rsidRPr="007B515F" w:rsidRDefault="00B71A1E" w:rsidP="009B5C60">
      <w:pPr>
        <w:numPr>
          <w:ilvl w:val="0"/>
          <w:numId w:val="29"/>
        </w:numPr>
        <w:ind w:left="0" w:right="-35" w:firstLine="567"/>
        <w:rPr>
          <w:b/>
        </w:rPr>
      </w:pPr>
      <w:r w:rsidRPr="007B515F">
        <w:t xml:space="preserve">произвести оплату </w:t>
      </w:r>
      <w:r w:rsidR="008B0B17" w:rsidRPr="007B515F">
        <w:t>выполненных</w:t>
      </w:r>
      <w:r w:rsidR="00624F5F" w:rsidRPr="007B515F">
        <w:t xml:space="preserve"> и принятых Заказчиком</w:t>
      </w:r>
      <w:r w:rsidRPr="007B515F">
        <w:t xml:space="preserve"> </w:t>
      </w:r>
      <w:r w:rsidR="008B0B17" w:rsidRPr="007B515F">
        <w:t>Работ</w:t>
      </w:r>
      <w:r w:rsidRPr="007B515F">
        <w:t xml:space="preserve"> в порядке и в сроки, предусмотренные разделом 2 Контракта;</w:t>
      </w:r>
    </w:p>
    <w:p w14:paraId="3EC4ABA2" w14:textId="77777777" w:rsidR="00B71A1E" w:rsidRPr="007B515F" w:rsidRDefault="00B71A1E" w:rsidP="009B5C60">
      <w:pPr>
        <w:numPr>
          <w:ilvl w:val="0"/>
          <w:numId w:val="29"/>
        </w:numPr>
        <w:ind w:left="0" w:right="-35" w:firstLine="567"/>
      </w:pPr>
      <w:r w:rsidRPr="007B515F">
        <w:t xml:space="preserve">принимать </w:t>
      </w:r>
      <w:r w:rsidR="00243C7A" w:rsidRPr="007B515F">
        <w:t>выполненные</w:t>
      </w:r>
      <w:r w:rsidRPr="007B515F">
        <w:t xml:space="preserve"> </w:t>
      </w:r>
      <w:r w:rsidR="008B0B17" w:rsidRPr="007B515F">
        <w:t>Работ</w:t>
      </w:r>
      <w:r w:rsidR="00892A0D" w:rsidRPr="007B515F">
        <w:t>ы</w:t>
      </w:r>
      <w:r w:rsidRPr="007B515F">
        <w:t>, проверяя на соответствие их состав и качеств</w:t>
      </w:r>
      <w:r w:rsidR="00D943FE" w:rsidRPr="007B515F">
        <w:t>о</w:t>
      </w:r>
      <w:r w:rsidRPr="007B515F">
        <w:t xml:space="preserve"> в соответствии с требованиями </w:t>
      </w:r>
      <w:hyperlink w:anchor="ООЗ" w:history="1">
        <w:r w:rsidRPr="007B515F">
          <w:rPr>
            <w:rStyle w:val="aff1"/>
            <w:color w:val="auto"/>
          </w:rPr>
          <w:t>Описания объекта закупки</w:t>
        </w:r>
      </w:hyperlink>
      <w:r w:rsidR="009104A8" w:rsidRPr="007B515F">
        <w:rPr>
          <w:rStyle w:val="aff1"/>
          <w:color w:val="auto"/>
        </w:rPr>
        <w:t xml:space="preserve"> и Локальными сметами</w:t>
      </w:r>
      <w:r w:rsidRPr="007B515F">
        <w:t>;</w:t>
      </w:r>
    </w:p>
    <w:p w14:paraId="19F94D98" w14:textId="77777777" w:rsidR="00B71A1E" w:rsidRPr="007B515F" w:rsidRDefault="00B71A1E" w:rsidP="009B5C60">
      <w:pPr>
        <w:numPr>
          <w:ilvl w:val="0"/>
          <w:numId w:val="29"/>
        </w:numPr>
        <w:ind w:left="0" w:right="-35" w:firstLine="567"/>
      </w:pPr>
      <w:r w:rsidRPr="007B515F">
        <w:t xml:space="preserve">подписывать оформленные надлежащим образом </w:t>
      </w:r>
      <w:r w:rsidR="00892A0D" w:rsidRPr="007B515F">
        <w:t xml:space="preserve">документы </w:t>
      </w:r>
      <w:r w:rsidR="00DE1933" w:rsidRPr="007B515F">
        <w:t>в сроки</w:t>
      </w:r>
      <w:r w:rsidR="00502A59" w:rsidRPr="007B515F">
        <w:t>,</w:t>
      </w:r>
      <w:r w:rsidR="00DE1933" w:rsidRPr="007B515F">
        <w:t xml:space="preserve"> установленные </w:t>
      </w:r>
      <w:r w:rsidR="00FB1F30" w:rsidRPr="007B515F">
        <w:t>разделом 3</w:t>
      </w:r>
      <w:r w:rsidR="00502A59" w:rsidRPr="007B515F">
        <w:t xml:space="preserve"> Контракта</w:t>
      </w:r>
      <w:r w:rsidRPr="007B515F">
        <w:t xml:space="preserve">, либо направлять </w:t>
      </w:r>
      <w:r w:rsidR="00BA4053" w:rsidRPr="007B515F">
        <w:t>Подрядчику</w:t>
      </w:r>
      <w:r w:rsidRPr="007B515F">
        <w:t xml:space="preserve"> мо</w:t>
      </w:r>
      <w:r w:rsidR="001A2DA7" w:rsidRPr="007B515F">
        <w:t>тивированный отказ</w:t>
      </w:r>
      <w:r w:rsidRPr="007B515F">
        <w:t>;</w:t>
      </w:r>
    </w:p>
    <w:p w14:paraId="0C227306" w14:textId="77777777" w:rsidR="00B71A1E" w:rsidRPr="007B515F" w:rsidRDefault="00122C5C" w:rsidP="00F24731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0" w:right="-35" w:firstLine="567"/>
      </w:pPr>
      <w:r w:rsidRPr="007B515F">
        <w:t>п</w:t>
      </w:r>
      <w:r w:rsidR="00B71A1E" w:rsidRPr="007B515F">
        <w:t xml:space="preserve">ри обнаружении уполномоченными контрольными органами несоответствия объема и стоимости </w:t>
      </w:r>
      <w:r w:rsidR="008B0B17" w:rsidRPr="007B515F">
        <w:t>выполненных</w:t>
      </w:r>
      <w:r w:rsidR="00B71A1E" w:rsidRPr="007B515F">
        <w:t xml:space="preserve"> </w:t>
      </w:r>
      <w:r w:rsidR="00560FA7" w:rsidRPr="007B515F">
        <w:t xml:space="preserve">Подрядчиком </w:t>
      </w:r>
      <w:r w:rsidR="008B0B17" w:rsidRPr="007B515F">
        <w:t>Работ</w:t>
      </w:r>
      <w:r w:rsidR="00B71A1E" w:rsidRPr="007B515F">
        <w:t xml:space="preserve"> </w:t>
      </w:r>
      <w:r w:rsidR="00451E27" w:rsidRPr="007B515F">
        <w:t>сметам, Описанию</w:t>
      </w:r>
      <w:r w:rsidR="005B69E1" w:rsidRPr="007B515F">
        <w:t xml:space="preserve"> объекта закупки</w:t>
      </w:r>
      <w:r w:rsidR="00794416" w:rsidRPr="007B515F">
        <w:t>, Актам о выполненных обязательствах</w:t>
      </w:r>
      <w:r w:rsidR="00560FA7" w:rsidRPr="007B515F">
        <w:t xml:space="preserve"> </w:t>
      </w:r>
      <w:r w:rsidR="00B71A1E" w:rsidRPr="007B515F">
        <w:t xml:space="preserve">вызвать полномочных представителей </w:t>
      </w:r>
      <w:r w:rsidR="00BA4053" w:rsidRPr="007B515F">
        <w:t>Подрядчика</w:t>
      </w:r>
      <w:r w:rsidR="00B71A1E" w:rsidRPr="007B515F">
        <w:t xml:space="preserve"> для представления разъясне</w:t>
      </w:r>
      <w:r w:rsidR="007116B9" w:rsidRPr="007B515F">
        <w:t xml:space="preserve">ний в отношении </w:t>
      </w:r>
      <w:r w:rsidR="008B0B17" w:rsidRPr="007B515F">
        <w:t>выполненных</w:t>
      </w:r>
      <w:r w:rsidR="007116B9" w:rsidRPr="007B515F">
        <w:t xml:space="preserve"> </w:t>
      </w:r>
      <w:r w:rsidR="008B0B17" w:rsidRPr="007B515F">
        <w:t>Работ</w:t>
      </w:r>
      <w:r w:rsidR="007116B9" w:rsidRPr="007B515F">
        <w:t>;</w:t>
      </w:r>
    </w:p>
    <w:p w14:paraId="20A36681" w14:textId="77777777" w:rsidR="00B71A1E" w:rsidRPr="007B515F" w:rsidRDefault="007116B9" w:rsidP="009B5C60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0" w:right="-35" w:firstLine="567"/>
      </w:pPr>
      <w:r w:rsidRPr="007B515F">
        <w:t>п</w:t>
      </w:r>
      <w:r w:rsidR="00B71A1E" w:rsidRPr="007B515F">
        <w:t xml:space="preserve">ри получении от </w:t>
      </w:r>
      <w:r w:rsidR="00BA4053" w:rsidRPr="007B515F">
        <w:t>Подрядчика</w:t>
      </w:r>
      <w:r w:rsidR="00B71A1E" w:rsidRPr="007B515F">
        <w:t xml:space="preserve"> уведомления о приостано</w:t>
      </w:r>
      <w:r w:rsidR="00603CB8" w:rsidRPr="007B515F">
        <w:t xml:space="preserve">влении </w:t>
      </w:r>
      <w:r w:rsidR="00CE1038" w:rsidRPr="007B515F">
        <w:t>выполнения</w:t>
      </w:r>
      <w:r w:rsidR="00603CB8" w:rsidRPr="007B515F">
        <w:t xml:space="preserve"> </w:t>
      </w:r>
      <w:r w:rsidR="008B0B17" w:rsidRPr="007B515F">
        <w:t>Работ</w:t>
      </w:r>
      <w:r w:rsidR="00B71A1E" w:rsidRPr="007B515F">
        <w:t xml:space="preserve"> рассмотреть вопрос о целесообразности и поря</w:t>
      </w:r>
      <w:r w:rsidRPr="007B515F">
        <w:t xml:space="preserve">дке продолжения </w:t>
      </w:r>
      <w:r w:rsidR="00CE1038" w:rsidRPr="007B515F">
        <w:t>выполнения</w:t>
      </w:r>
      <w:r w:rsidRPr="007B515F">
        <w:t xml:space="preserve"> </w:t>
      </w:r>
      <w:r w:rsidR="008B0B17" w:rsidRPr="007B515F">
        <w:t>Работ</w:t>
      </w:r>
      <w:r w:rsidRPr="007B515F">
        <w:t>;</w:t>
      </w:r>
    </w:p>
    <w:p w14:paraId="37A0149E" w14:textId="77777777" w:rsidR="00122C5C" w:rsidRPr="007B515F" w:rsidRDefault="00122C5C" w:rsidP="009B5C60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0" w:right="-35" w:firstLine="567"/>
      </w:pPr>
      <w:r w:rsidRPr="007B515F">
        <w:t>в</w:t>
      </w:r>
      <w:r w:rsidR="00B71A1E" w:rsidRPr="007B515F">
        <w:t>ыполнять иные обязательства, предусмотренные федеральным закон</w:t>
      </w:r>
      <w:r w:rsidR="007116B9" w:rsidRPr="007B515F">
        <w:t>одательством и (или) Контрактом;</w:t>
      </w:r>
    </w:p>
    <w:p w14:paraId="1343BC41" w14:textId="77777777" w:rsidR="00B71A1E" w:rsidRPr="007B515F" w:rsidRDefault="00AA12F9" w:rsidP="009B5C60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0" w:right="-35" w:firstLine="567"/>
      </w:pPr>
      <w:r w:rsidRPr="007B515F">
        <w:t>для оперативного решения вопросов и предоставления необходимой информации, выделить уполномоченного представителя</w:t>
      </w:r>
      <w:r w:rsidR="00B71A1E" w:rsidRPr="007B515F">
        <w:t>:</w:t>
      </w:r>
    </w:p>
    <w:p w14:paraId="2899CEB3" w14:textId="77777777" w:rsidR="00B71A1E" w:rsidRPr="007B515F" w:rsidRDefault="00B71A1E" w:rsidP="009B5C60">
      <w:pPr>
        <w:ind w:right="-35"/>
        <w:rPr>
          <w:i/>
        </w:rPr>
      </w:pPr>
      <w:r w:rsidRPr="007B515F">
        <w:rPr>
          <w:i/>
        </w:rPr>
        <w:t>___________________________</w:t>
      </w:r>
      <w:r w:rsidR="006734DC" w:rsidRPr="007B515F">
        <w:rPr>
          <w:i/>
        </w:rPr>
        <w:t>____ (ФИО, телефон</w:t>
      </w:r>
      <w:r w:rsidRPr="007B515F">
        <w:rPr>
          <w:i/>
        </w:rPr>
        <w:t>)</w:t>
      </w:r>
    </w:p>
    <w:p w14:paraId="2F9B6EA3" w14:textId="77777777" w:rsidR="008567F7" w:rsidRPr="007B515F" w:rsidRDefault="008567F7" w:rsidP="008567F7">
      <w:pPr>
        <w:ind w:right="-35"/>
      </w:pPr>
      <w:r w:rsidRPr="007B515F">
        <w:t>в случае замены уполномоченного лица Заказчика, сообщать об этом Подрядчику</w:t>
      </w:r>
      <w:r w:rsidR="00483CE6" w:rsidRPr="007B515F">
        <w:t>.</w:t>
      </w:r>
    </w:p>
    <w:p w14:paraId="78F0333C" w14:textId="77777777" w:rsidR="00122C5C" w:rsidRPr="007B515F" w:rsidRDefault="00122C5C" w:rsidP="004B7BCE">
      <w:pPr>
        <w:ind w:right="-35" w:firstLine="567"/>
      </w:pPr>
    </w:p>
    <w:p w14:paraId="31EA84B3" w14:textId="77777777" w:rsidR="00FA0D20" w:rsidRPr="007B515F" w:rsidRDefault="00DA2174" w:rsidP="004B7BCE">
      <w:pPr>
        <w:ind w:right="-35" w:firstLine="567"/>
        <w:rPr>
          <w:b/>
        </w:rPr>
      </w:pPr>
      <w:r w:rsidRPr="007B515F">
        <w:rPr>
          <w:b/>
        </w:rPr>
        <w:t>4</w:t>
      </w:r>
      <w:r w:rsidR="00C93785" w:rsidRPr="007B515F">
        <w:rPr>
          <w:b/>
        </w:rPr>
        <w:t xml:space="preserve">.3. </w:t>
      </w:r>
      <w:r w:rsidR="00BA4053" w:rsidRPr="007B515F">
        <w:rPr>
          <w:b/>
        </w:rPr>
        <w:t>Подрядчик</w:t>
      </w:r>
      <w:r w:rsidR="00C93785" w:rsidRPr="007B515F">
        <w:rPr>
          <w:b/>
        </w:rPr>
        <w:t xml:space="preserve"> вправе:</w:t>
      </w:r>
    </w:p>
    <w:p w14:paraId="0CF1A344" w14:textId="77777777" w:rsidR="00122C5C" w:rsidRPr="007B515F" w:rsidRDefault="00122C5C" w:rsidP="00181610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0" w:right="-35" w:firstLine="567"/>
      </w:pPr>
      <w:r w:rsidRPr="007B515F">
        <w:t xml:space="preserve">требовать подписания Заказчиком в соответствии с условиями Контракта документов, указанных в настоящем Контракте, </w:t>
      </w:r>
      <w:r w:rsidR="00794416" w:rsidRPr="007B515F">
        <w:t>пр</w:t>
      </w:r>
      <w:r w:rsidRPr="007B515F">
        <w:t>и соответстви</w:t>
      </w:r>
      <w:r w:rsidR="00794416" w:rsidRPr="007B515F">
        <w:t>и</w:t>
      </w:r>
      <w:r w:rsidRPr="007B515F">
        <w:t xml:space="preserve"> </w:t>
      </w:r>
      <w:r w:rsidR="008B0B17" w:rsidRPr="007B515F">
        <w:t>выполненных</w:t>
      </w:r>
      <w:r w:rsidRPr="007B515F">
        <w:t xml:space="preserve"> </w:t>
      </w:r>
      <w:r w:rsidR="008B0B17" w:rsidRPr="007B515F">
        <w:t>Работ</w:t>
      </w:r>
      <w:r w:rsidRPr="007B515F">
        <w:t xml:space="preserve"> требованиям, установленным Контрактом и </w:t>
      </w:r>
      <w:hyperlink w:anchor="ООЗ" w:history="1">
        <w:r w:rsidRPr="007B515F">
          <w:rPr>
            <w:rStyle w:val="aff1"/>
            <w:color w:val="auto"/>
          </w:rPr>
          <w:t>Описанием объекта закупки</w:t>
        </w:r>
      </w:hyperlink>
      <w:r w:rsidRPr="007B515F">
        <w:t xml:space="preserve">, а также </w:t>
      </w:r>
      <w:r w:rsidR="00794416" w:rsidRPr="007B515F">
        <w:t xml:space="preserve">при </w:t>
      </w:r>
      <w:r w:rsidRPr="007B515F">
        <w:t>соблюдени</w:t>
      </w:r>
      <w:r w:rsidR="00794416" w:rsidRPr="007B515F">
        <w:t>и</w:t>
      </w:r>
      <w:r w:rsidRPr="007B515F">
        <w:t xml:space="preserve"> сроков </w:t>
      </w:r>
      <w:r w:rsidR="00B13CB0" w:rsidRPr="007B515F">
        <w:t>выполнения</w:t>
      </w:r>
      <w:r w:rsidRPr="007B515F">
        <w:t xml:space="preserve"> </w:t>
      </w:r>
      <w:r w:rsidR="008B0B17" w:rsidRPr="007B515F">
        <w:t>Работ</w:t>
      </w:r>
      <w:r w:rsidR="00794416" w:rsidRPr="007B515F">
        <w:t>, установленных п. 1.3. Контракта и Календарным планом (Приложение № 3 Контракта)</w:t>
      </w:r>
      <w:r w:rsidR="007116B9" w:rsidRPr="007B515F">
        <w:t>;</w:t>
      </w:r>
    </w:p>
    <w:p w14:paraId="2D11322F" w14:textId="77777777" w:rsidR="00122C5C" w:rsidRPr="007B515F" w:rsidRDefault="00122C5C" w:rsidP="00181610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0" w:right="-35" w:firstLine="567"/>
      </w:pPr>
      <w:r w:rsidRPr="007B515F">
        <w:t xml:space="preserve">требовать своевременной оплаты за </w:t>
      </w:r>
      <w:r w:rsidR="00B13CB0" w:rsidRPr="007B515F">
        <w:t>выполненные</w:t>
      </w:r>
      <w:r w:rsidRPr="007B515F">
        <w:t xml:space="preserve"> </w:t>
      </w:r>
      <w:r w:rsidR="006248B8" w:rsidRPr="007B515F">
        <w:t xml:space="preserve">и принятые Заказчиком </w:t>
      </w:r>
      <w:r w:rsidR="008B0B17" w:rsidRPr="007B515F">
        <w:t>Работ</w:t>
      </w:r>
      <w:r w:rsidR="008C21DA" w:rsidRPr="007B515F">
        <w:t>ы</w:t>
      </w:r>
      <w:r w:rsidRPr="007B515F">
        <w:t xml:space="preserve"> в соответствии с условиями Контракта</w:t>
      </w:r>
      <w:r w:rsidR="007116B9" w:rsidRPr="007B515F">
        <w:t>;</w:t>
      </w:r>
    </w:p>
    <w:p w14:paraId="07BEFDAF" w14:textId="77777777" w:rsidR="00122C5C" w:rsidRPr="007B515F" w:rsidRDefault="00122C5C" w:rsidP="00181610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0" w:right="-35" w:firstLine="567"/>
      </w:pPr>
      <w:r w:rsidRPr="007B515F">
        <w:t xml:space="preserve">осуществлять иные права, предусмотренные законодательством и </w:t>
      </w:r>
      <w:r w:rsidR="000332F3" w:rsidRPr="007B515F">
        <w:t>(или) Контрактом</w:t>
      </w:r>
    </w:p>
    <w:p w14:paraId="4516D66D" w14:textId="77777777" w:rsidR="00122C5C" w:rsidRPr="007B515F" w:rsidRDefault="00122C5C" w:rsidP="004B7BCE">
      <w:pPr>
        <w:ind w:right="-35" w:firstLine="567"/>
      </w:pPr>
    </w:p>
    <w:p w14:paraId="182CE1C0" w14:textId="77777777" w:rsidR="00C93785" w:rsidRPr="007B515F" w:rsidRDefault="00DA2174" w:rsidP="004B7BCE">
      <w:pPr>
        <w:ind w:right="-35" w:firstLine="567"/>
        <w:rPr>
          <w:b/>
        </w:rPr>
      </w:pPr>
      <w:r w:rsidRPr="007B515F">
        <w:rPr>
          <w:b/>
        </w:rPr>
        <w:t>4</w:t>
      </w:r>
      <w:r w:rsidR="00C93785" w:rsidRPr="007B515F">
        <w:rPr>
          <w:b/>
        </w:rPr>
        <w:t>.4. Заказчик вправе:</w:t>
      </w:r>
    </w:p>
    <w:p w14:paraId="0CDD478A" w14:textId="77777777" w:rsidR="00CA481A" w:rsidRPr="007B515F" w:rsidRDefault="00CA481A" w:rsidP="00B7740E">
      <w:pPr>
        <w:numPr>
          <w:ilvl w:val="0"/>
          <w:numId w:val="31"/>
        </w:numPr>
        <w:tabs>
          <w:tab w:val="left" w:pos="993"/>
        </w:tabs>
        <w:ind w:left="0" w:right="-35" w:firstLine="567"/>
      </w:pPr>
      <w:r w:rsidRPr="007B515F">
        <w:t xml:space="preserve">требовать от </w:t>
      </w:r>
      <w:r w:rsidR="00BA4053" w:rsidRPr="007B515F">
        <w:t>Подрядчика</w:t>
      </w:r>
      <w:r w:rsidRPr="007B515F">
        <w:t xml:space="preserve"> надлежащего исполнения обязательств в соотв</w:t>
      </w:r>
      <w:r w:rsidR="00D942C8" w:rsidRPr="007B515F">
        <w:t>етствии с настоящим Контрактом</w:t>
      </w:r>
      <w:r w:rsidRPr="007B515F">
        <w:t>;</w:t>
      </w:r>
    </w:p>
    <w:p w14:paraId="200E22DF" w14:textId="77777777" w:rsidR="00122C5C" w:rsidRPr="007B515F" w:rsidRDefault="00122C5C" w:rsidP="00B7740E">
      <w:pPr>
        <w:numPr>
          <w:ilvl w:val="0"/>
          <w:numId w:val="31"/>
        </w:numPr>
        <w:tabs>
          <w:tab w:val="left" w:pos="993"/>
        </w:tabs>
        <w:ind w:left="0" w:right="-35" w:firstLine="567"/>
      </w:pPr>
      <w:r w:rsidRPr="007B515F">
        <w:t xml:space="preserve">требовать от </w:t>
      </w:r>
      <w:r w:rsidR="00BA4053" w:rsidRPr="007B515F">
        <w:t>Подрядчика</w:t>
      </w:r>
      <w:r w:rsidRPr="007B515F">
        <w:t xml:space="preserve"> пред</w:t>
      </w:r>
      <w:r w:rsidR="00794416" w:rsidRPr="007B515F">
        <w:t>о</w:t>
      </w:r>
      <w:r w:rsidRPr="007B515F">
        <w:t>ставления надлежащим образом оформленных документов</w:t>
      </w:r>
      <w:r w:rsidR="00DF089A" w:rsidRPr="007B515F">
        <w:t>,</w:t>
      </w:r>
      <w:r w:rsidRPr="007B515F">
        <w:t xml:space="preserve"> в соответствии с Контракто</w:t>
      </w:r>
      <w:r w:rsidR="00DF089A" w:rsidRPr="007B515F">
        <w:t>м</w:t>
      </w:r>
      <w:r w:rsidR="00B437C6" w:rsidRPr="007B515F">
        <w:t xml:space="preserve"> и </w:t>
      </w:r>
      <w:hyperlink w:anchor="ООЗ" w:history="1">
        <w:r w:rsidR="00B437C6" w:rsidRPr="007B515F">
          <w:rPr>
            <w:rStyle w:val="aff1"/>
            <w:color w:val="auto"/>
          </w:rPr>
          <w:t>Описанием объекта закупки</w:t>
        </w:r>
      </w:hyperlink>
      <w:r w:rsidRPr="007B515F">
        <w:t>, подтверждающих исполнение обязательств в соответствии с услови</w:t>
      </w:r>
      <w:r w:rsidR="007116B9" w:rsidRPr="007B515F">
        <w:t>ями Контракта;</w:t>
      </w:r>
    </w:p>
    <w:p w14:paraId="595C7F28" w14:textId="77777777" w:rsidR="00CA481A" w:rsidRPr="007B515F" w:rsidRDefault="0012004A" w:rsidP="00B7740E">
      <w:pPr>
        <w:numPr>
          <w:ilvl w:val="0"/>
          <w:numId w:val="31"/>
        </w:numPr>
        <w:tabs>
          <w:tab w:val="left" w:pos="993"/>
        </w:tabs>
        <w:ind w:left="0" w:right="-35" w:firstLine="567"/>
      </w:pPr>
      <w:r w:rsidRPr="007B515F">
        <w:t>з</w:t>
      </w:r>
      <w:r w:rsidR="00CA481A" w:rsidRPr="007B515F">
        <w:t xml:space="preserve">апрашивать у </w:t>
      </w:r>
      <w:r w:rsidR="00BA4053" w:rsidRPr="007B515F">
        <w:t>Подрядчика</w:t>
      </w:r>
      <w:r w:rsidR="007116B9" w:rsidRPr="007B515F">
        <w:t xml:space="preserve"> информацию</w:t>
      </w:r>
      <w:r w:rsidR="009E116C" w:rsidRPr="007B515F">
        <w:t xml:space="preserve"> и документы</w:t>
      </w:r>
      <w:r w:rsidR="007116B9" w:rsidRPr="007B515F">
        <w:t xml:space="preserve"> о ходе </w:t>
      </w:r>
      <w:r w:rsidR="00EE7CA5" w:rsidRPr="007B515F">
        <w:t>выполн</w:t>
      </w:r>
      <w:r w:rsidR="00CC4BC6" w:rsidRPr="007B515F">
        <w:t>ения</w:t>
      </w:r>
      <w:r w:rsidR="007116B9" w:rsidRPr="007B515F">
        <w:t xml:space="preserve"> </w:t>
      </w:r>
      <w:r w:rsidR="008B0B17" w:rsidRPr="007B515F">
        <w:t>Работ</w:t>
      </w:r>
      <w:r w:rsidRPr="007B515F">
        <w:t>;</w:t>
      </w:r>
    </w:p>
    <w:p w14:paraId="4C86F992" w14:textId="77777777" w:rsidR="00C93785" w:rsidRPr="007B515F" w:rsidRDefault="0012004A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>о</w:t>
      </w:r>
      <w:r w:rsidR="00CA481A" w:rsidRPr="007B515F">
        <w:t>существлять контроль</w:t>
      </w:r>
      <w:r w:rsidR="007116B9" w:rsidRPr="007B515F">
        <w:t xml:space="preserve"> за объемом и сроками </w:t>
      </w:r>
      <w:r w:rsidR="00EE7CA5" w:rsidRPr="007B515F">
        <w:t xml:space="preserve">выполнения </w:t>
      </w:r>
      <w:r w:rsidR="008B0B17" w:rsidRPr="007B515F">
        <w:t>Работ</w:t>
      </w:r>
      <w:r w:rsidR="007116B9" w:rsidRPr="007B515F">
        <w:t>;</w:t>
      </w:r>
    </w:p>
    <w:p w14:paraId="71214049" w14:textId="77777777" w:rsidR="00122C5C" w:rsidRPr="007B515F" w:rsidRDefault="00DF089A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>с</w:t>
      </w:r>
      <w:r w:rsidR="00122C5C" w:rsidRPr="007B515F">
        <w:t xml:space="preserve">сылаться на недостатки </w:t>
      </w:r>
      <w:r w:rsidR="008B0B17" w:rsidRPr="007B515F">
        <w:t>выполненных</w:t>
      </w:r>
      <w:r w:rsidR="00122C5C" w:rsidRPr="007B515F">
        <w:t xml:space="preserve"> </w:t>
      </w:r>
      <w:r w:rsidR="008B0B17" w:rsidRPr="007B515F">
        <w:t>Работ</w:t>
      </w:r>
      <w:r w:rsidR="00122C5C" w:rsidRPr="007B515F">
        <w:t xml:space="preserve">, в том числе в части </w:t>
      </w:r>
      <w:r w:rsidR="00B437C6" w:rsidRPr="007B515F">
        <w:t xml:space="preserve">объема, качества и стоимости </w:t>
      </w:r>
      <w:r w:rsidR="008B0B17" w:rsidRPr="007B515F">
        <w:t>Работ</w:t>
      </w:r>
      <w:r w:rsidR="007116B9" w:rsidRPr="007B515F">
        <w:t>;</w:t>
      </w:r>
    </w:p>
    <w:p w14:paraId="23AC2017" w14:textId="77777777" w:rsidR="00122C5C" w:rsidRPr="007B515F" w:rsidRDefault="00DF089A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 xml:space="preserve">требовать оплаты неустойки </w:t>
      </w:r>
      <w:r w:rsidR="005B55DD" w:rsidRPr="007B515F">
        <w:t xml:space="preserve">(пени </w:t>
      </w:r>
      <w:r w:rsidRPr="007B515F">
        <w:t>и (или) штраф</w:t>
      </w:r>
      <w:r w:rsidR="005B55DD" w:rsidRPr="007B515F">
        <w:t>ы)</w:t>
      </w:r>
      <w:r w:rsidRPr="007B515F">
        <w:t xml:space="preserve"> в случаях и в порядке, предусмотренных федеральным законодательством и (или) Контрактом</w:t>
      </w:r>
      <w:r w:rsidR="007116B9" w:rsidRPr="007B515F">
        <w:t>;</w:t>
      </w:r>
    </w:p>
    <w:p w14:paraId="1D57D7AB" w14:textId="77777777" w:rsidR="00122C5C" w:rsidRPr="007B515F" w:rsidRDefault="00DF089A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t>в</w:t>
      </w:r>
      <w:r w:rsidR="00122C5C" w:rsidRPr="007B515F">
        <w:t xml:space="preserve"> случаях, предусмотренных федеральным законодательством и</w:t>
      </w:r>
      <w:r w:rsidRPr="007B515F">
        <w:t xml:space="preserve"> </w:t>
      </w:r>
      <w:r w:rsidR="00122C5C" w:rsidRPr="007B515F">
        <w:t xml:space="preserve">(или) Контрактом, в одностороннем порядке отказаться от </w:t>
      </w:r>
      <w:r w:rsidR="007116B9" w:rsidRPr="007B515F">
        <w:t>исполнения Контракта;</w:t>
      </w:r>
    </w:p>
    <w:p w14:paraId="4DF96F45" w14:textId="77777777" w:rsidR="00122C5C" w:rsidRPr="007B515F" w:rsidRDefault="009B584E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35" w:firstLine="567"/>
        <w:rPr>
          <w:lang w:eastAsia="en-US"/>
        </w:rPr>
      </w:pPr>
      <w:r w:rsidRPr="007B515F">
        <w:t>е</w:t>
      </w:r>
      <w:r w:rsidR="00BE7E5F" w:rsidRPr="007B515F">
        <w:t>сли во время выполнения Работ станет очевидным, что он</w:t>
      </w:r>
      <w:r w:rsidR="00410266" w:rsidRPr="007B515F">
        <w:t>и</w:t>
      </w:r>
      <w:r w:rsidR="00BE7E5F" w:rsidRPr="007B515F">
        <w:t xml:space="preserve"> не буд</w:t>
      </w:r>
      <w:r w:rsidR="00410266" w:rsidRPr="007B515F">
        <w:t>у</w:t>
      </w:r>
      <w:r w:rsidR="00BE7E5F" w:rsidRPr="007B515F">
        <w:t>т выполнен</w:t>
      </w:r>
      <w:r w:rsidR="00410266" w:rsidRPr="007B515F">
        <w:t>ы</w:t>
      </w:r>
      <w:r w:rsidR="00BE7E5F" w:rsidRPr="007B515F">
        <w:t xml:space="preserve"> надлежащим образом, </w:t>
      </w:r>
      <w:r w:rsidR="00410266" w:rsidRPr="007B515F">
        <w:t>З</w:t>
      </w:r>
      <w:r w:rsidR="00BE7E5F" w:rsidRPr="007B515F">
        <w:t xml:space="preserve">аказчик вправе назначить </w:t>
      </w:r>
      <w:r w:rsidR="00410266" w:rsidRPr="007B515F">
        <w:t>П</w:t>
      </w:r>
      <w:r w:rsidR="00BE7E5F" w:rsidRPr="007B515F">
        <w:t>одрядчику разумный срок для устранения недостатков</w:t>
      </w:r>
      <w:r w:rsidR="007116B9" w:rsidRPr="007B515F">
        <w:rPr>
          <w:lang w:eastAsia="en-US"/>
        </w:rPr>
        <w:t>;</w:t>
      </w:r>
      <w:r w:rsidR="00410266" w:rsidRPr="007B515F">
        <w:rPr>
          <w:lang w:eastAsia="en-US"/>
        </w:rPr>
        <w:t xml:space="preserve"> доказательством очевидности невыполнения Работ надлежащим образом для целей настоящего пункта является любое нарушение при их выполнении требований действующего законодательства и (или) иных применимых обязательных правил и (или) требований настоящего Контракта; назначение Заказчиком срока на устранение недостатков не является продлением сроком выполнения Работ;</w:t>
      </w:r>
    </w:p>
    <w:p w14:paraId="752E9416" w14:textId="77777777" w:rsidR="007116B9" w:rsidRPr="007B515F" w:rsidRDefault="00DF089A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35" w:firstLine="567"/>
        <w:rPr>
          <w:lang w:eastAsia="en-US"/>
        </w:rPr>
      </w:pPr>
      <w:r w:rsidRPr="007B515F">
        <w:rPr>
          <w:sz w:val="26"/>
          <w:szCs w:val="26"/>
          <w:lang w:eastAsia="en-US"/>
        </w:rPr>
        <w:t>р</w:t>
      </w:r>
      <w:r w:rsidR="00122C5C" w:rsidRPr="007B515F">
        <w:rPr>
          <w:lang w:eastAsia="en-US"/>
        </w:rPr>
        <w:t xml:space="preserve">асторгнуть Контракт </w:t>
      </w:r>
      <w:r w:rsidR="00410266" w:rsidRPr="007B515F">
        <w:rPr>
          <w:lang w:eastAsia="en-US"/>
        </w:rPr>
        <w:t xml:space="preserve">или отказаться в одностороннем порядке от его исполнения </w:t>
      </w:r>
      <w:r w:rsidR="00122C5C" w:rsidRPr="007B515F">
        <w:rPr>
          <w:lang w:eastAsia="en-US"/>
        </w:rPr>
        <w:t xml:space="preserve">в случаях, предусмотренных действующим законодательством </w:t>
      </w:r>
      <w:r w:rsidR="007622C1" w:rsidRPr="007B515F">
        <w:rPr>
          <w:lang w:eastAsia="en-US"/>
        </w:rPr>
        <w:t>и (или) Контрактом</w:t>
      </w:r>
      <w:r w:rsidR="007116B9" w:rsidRPr="007B515F">
        <w:rPr>
          <w:lang w:eastAsia="en-US"/>
        </w:rPr>
        <w:t>;</w:t>
      </w:r>
    </w:p>
    <w:p w14:paraId="16F41106" w14:textId="77777777" w:rsidR="007622C1" w:rsidRPr="007B515F" w:rsidRDefault="007116B9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35" w:firstLine="567"/>
      </w:pPr>
      <w:r w:rsidRPr="007B515F">
        <w:rPr>
          <w:lang w:eastAsia="en-US"/>
        </w:rPr>
        <w:t>о</w:t>
      </w:r>
      <w:r w:rsidR="007622C1" w:rsidRPr="007B515F">
        <w:t xml:space="preserve">тказаться от </w:t>
      </w:r>
      <w:r w:rsidR="000221F5" w:rsidRPr="007B515F">
        <w:t xml:space="preserve">приемки </w:t>
      </w:r>
      <w:r w:rsidR="008B0B17" w:rsidRPr="007B515F">
        <w:t>Работ</w:t>
      </w:r>
      <w:r w:rsidR="007622C1" w:rsidRPr="007B515F">
        <w:t xml:space="preserve">, </w:t>
      </w:r>
      <w:r w:rsidR="006E0E64" w:rsidRPr="007B515F">
        <w:t>выполнение</w:t>
      </w:r>
      <w:r w:rsidRPr="007B515F">
        <w:t xml:space="preserve"> </w:t>
      </w:r>
      <w:r w:rsidR="000221F5" w:rsidRPr="007B515F">
        <w:t>которых</w:t>
      </w:r>
      <w:r w:rsidR="007622C1" w:rsidRPr="007B515F">
        <w:t xml:space="preserve"> просрочен</w:t>
      </w:r>
      <w:r w:rsidR="000221F5" w:rsidRPr="007B515F">
        <w:t>о;</w:t>
      </w:r>
    </w:p>
    <w:p w14:paraId="2C3DBE91" w14:textId="77777777" w:rsidR="00444786" w:rsidRPr="007B515F" w:rsidRDefault="00D7660C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24" w:firstLine="567"/>
        <w:rPr>
          <w:lang w:eastAsia="en-US"/>
        </w:rPr>
      </w:pPr>
      <w:r w:rsidRPr="007B515F">
        <w:rPr>
          <w:lang w:eastAsia="en-US"/>
        </w:rPr>
        <w:t xml:space="preserve">для приемки </w:t>
      </w:r>
      <w:r w:rsidR="000B62FA" w:rsidRPr="007B515F">
        <w:rPr>
          <w:lang w:eastAsia="en-US"/>
        </w:rPr>
        <w:t>выполненных</w:t>
      </w:r>
      <w:r w:rsidRPr="007B515F">
        <w:rPr>
          <w:lang w:eastAsia="en-US"/>
        </w:rPr>
        <w:t xml:space="preserve"> </w:t>
      </w:r>
      <w:r w:rsidR="008B0B17" w:rsidRPr="007B515F">
        <w:rPr>
          <w:lang w:eastAsia="en-US"/>
        </w:rPr>
        <w:t>Работ</w:t>
      </w:r>
      <w:r w:rsidRPr="007B515F">
        <w:rPr>
          <w:lang w:eastAsia="en-US"/>
        </w:rPr>
        <w:t xml:space="preserve"> создать приемочную комиссию</w:t>
      </w:r>
      <w:r w:rsidR="00C37043" w:rsidRPr="007B515F">
        <w:rPr>
          <w:lang w:eastAsia="en-US"/>
        </w:rPr>
        <w:t>;</w:t>
      </w:r>
    </w:p>
    <w:p w14:paraId="57C47AAB" w14:textId="77777777" w:rsidR="0035770B" w:rsidRPr="007B515F" w:rsidRDefault="0035770B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24" w:firstLine="567"/>
        <w:rPr>
          <w:lang w:eastAsia="en-US"/>
        </w:rPr>
      </w:pPr>
      <w:r w:rsidRPr="007B515F">
        <w:rPr>
          <w:lang w:eastAsia="en-US"/>
        </w:rPr>
        <w:t>провести экспертизу, для проверки предоставленных Подрядчиком результатов</w:t>
      </w:r>
      <w:r w:rsidR="00661F35" w:rsidRPr="007B515F">
        <w:rPr>
          <w:lang w:eastAsia="en-US"/>
        </w:rPr>
        <w:t xml:space="preserve"> Работ</w:t>
      </w:r>
      <w:r w:rsidRPr="007B515F">
        <w:rPr>
          <w:lang w:eastAsia="en-US"/>
        </w:rPr>
        <w:t>, предусмотренных Контрактом, в части их соответствия условиям Контракта. Экспертиза результатов</w:t>
      </w:r>
      <w:r w:rsidR="00661F35" w:rsidRPr="007B515F">
        <w:rPr>
          <w:lang w:eastAsia="en-US"/>
        </w:rPr>
        <w:t xml:space="preserve"> Работ</w:t>
      </w:r>
      <w:r w:rsidRPr="007B515F">
        <w:rPr>
          <w:lang w:eastAsia="en-US"/>
        </w:rPr>
        <w:t>, предусмотренных Контрактом, может проводиться Заказчиком своими силами или к ее проведению могут привлекаться эксперты, экспертные организации;</w:t>
      </w:r>
    </w:p>
    <w:p w14:paraId="27A2E297" w14:textId="77777777" w:rsidR="008740E0" w:rsidRPr="007B515F" w:rsidRDefault="008740E0" w:rsidP="008740E0">
      <w:pPr>
        <w:numPr>
          <w:ilvl w:val="0"/>
          <w:numId w:val="31"/>
        </w:numPr>
        <w:ind w:left="0" w:firstLine="567"/>
        <w:rPr>
          <w:lang w:eastAsia="en-US"/>
        </w:rPr>
      </w:pPr>
      <w:r w:rsidRPr="007B515F">
        <w:rPr>
          <w:lang w:eastAsia="en-US"/>
        </w:rPr>
        <w:t>не производить оплату выполненных Работ, до уплаты Подрядчиком начисленных Заказчиком неустоек (штраф и (или) пени);</w:t>
      </w:r>
    </w:p>
    <w:p w14:paraId="2EDB86FC" w14:textId="77777777" w:rsidR="00DC3C61" w:rsidRPr="007B515F" w:rsidRDefault="008740E0" w:rsidP="00DC3C61">
      <w:pPr>
        <w:numPr>
          <w:ilvl w:val="0"/>
          <w:numId w:val="31"/>
        </w:numPr>
        <w:ind w:left="0" w:firstLine="567"/>
        <w:rPr>
          <w:lang w:eastAsia="en-US"/>
        </w:rPr>
      </w:pPr>
      <w:r w:rsidRPr="007B515F">
        <w:rPr>
          <w:lang w:eastAsia="en-US"/>
        </w:rPr>
        <w:t>в случае начисления Подрядчику неустойки (штраф и (или) пени), Заказчик вправе удержать сумму начисленной неустойки</w:t>
      </w:r>
      <w:r w:rsidR="005B69E1" w:rsidRPr="007B515F">
        <w:rPr>
          <w:lang w:eastAsia="en-US"/>
        </w:rPr>
        <w:t xml:space="preserve"> </w:t>
      </w:r>
      <w:r w:rsidRPr="007B515F">
        <w:rPr>
          <w:lang w:eastAsia="en-US"/>
        </w:rPr>
        <w:t>из суммы, подлежащей оплате Подрядчику;</w:t>
      </w:r>
    </w:p>
    <w:p w14:paraId="36D63A01" w14:textId="77777777" w:rsidR="00DC3C61" w:rsidRPr="007B515F" w:rsidRDefault="00DC3C61" w:rsidP="0041229F">
      <w:pPr>
        <w:numPr>
          <w:ilvl w:val="0"/>
          <w:numId w:val="31"/>
        </w:numPr>
        <w:ind w:left="0" w:firstLine="567"/>
        <w:rPr>
          <w:lang w:eastAsia="en-US"/>
        </w:rPr>
      </w:pPr>
      <w:r w:rsidRPr="007B515F">
        <w:rPr>
          <w:rFonts w:eastAsia="Calibri"/>
        </w:rPr>
        <w:t>в случаях, когда Работы (любая их часть) выполнены Подрядчиком с отступлениями от Контракта, ухудшившими результат Работы, или с иными недостатками, которые делают его не пригодным для обычного использования, Заказчик вправе по своему выбору потребовать от Подрядчика:</w:t>
      </w:r>
    </w:p>
    <w:p w14:paraId="537C04A4" w14:textId="77777777" w:rsidR="00827D2C" w:rsidRPr="007B515F" w:rsidRDefault="0041229F">
      <w:pPr>
        <w:autoSpaceDE w:val="0"/>
        <w:autoSpaceDN w:val="0"/>
        <w:adjustRightInd w:val="0"/>
        <w:rPr>
          <w:rFonts w:eastAsia="Calibri"/>
        </w:rPr>
      </w:pPr>
      <w:r w:rsidRPr="007B515F">
        <w:rPr>
          <w:rFonts w:eastAsia="Calibri"/>
        </w:rPr>
        <w:t xml:space="preserve">- </w:t>
      </w:r>
      <w:r w:rsidR="00DC3C61" w:rsidRPr="007B515F">
        <w:rPr>
          <w:rFonts w:eastAsia="Calibri"/>
        </w:rPr>
        <w:t>безвозмездного устранения недостатков в разумный срок;</w:t>
      </w:r>
    </w:p>
    <w:p w14:paraId="57CADDF8" w14:textId="77777777" w:rsidR="00827D2C" w:rsidRPr="007B515F" w:rsidRDefault="0041229F">
      <w:pPr>
        <w:autoSpaceDE w:val="0"/>
        <w:autoSpaceDN w:val="0"/>
        <w:adjustRightInd w:val="0"/>
        <w:rPr>
          <w:rFonts w:eastAsia="Calibri"/>
        </w:rPr>
      </w:pPr>
      <w:r w:rsidRPr="007B515F">
        <w:rPr>
          <w:rFonts w:eastAsia="Calibri"/>
        </w:rPr>
        <w:t xml:space="preserve">- </w:t>
      </w:r>
      <w:r w:rsidR="00DC3C61" w:rsidRPr="007B515F">
        <w:rPr>
          <w:rFonts w:eastAsia="Calibri"/>
        </w:rPr>
        <w:t>соразмерного уменьшения установленной за работу цены;</w:t>
      </w:r>
    </w:p>
    <w:p w14:paraId="1CB25D7F" w14:textId="77777777" w:rsidR="00827D2C" w:rsidRPr="007B515F" w:rsidRDefault="0041229F">
      <w:pPr>
        <w:autoSpaceDE w:val="0"/>
        <w:autoSpaceDN w:val="0"/>
        <w:adjustRightInd w:val="0"/>
        <w:rPr>
          <w:rFonts w:eastAsia="Calibri"/>
        </w:rPr>
      </w:pPr>
      <w:r w:rsidRPr="007B515F">
        <w:rPr>
          <w:rFonts w:eastAsia="Calibri"/>
        </w:rPr>
        <w:t xml:space="preserve">- </w:t>
      </w:r>
      <w:r w:rsidR="00DC3C61" w:rsidRPr="007B515F">
        <w:rPr>
          <w:rFonts w:eastAsia="Calibri"/>
        </w:rPr>
        <w:t>возмещения своих расходов на устранение недостатков.</w:t>
      </w:r>
    </w:p>
    <w:p w14:paraId="01B981EB" w14:textId="77777777" w:rsidR="00827D2C" w:rsidRPr="007B515F" w:rsidRDefault="00BE03E0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lang w:eastAsia="en-US"/>
        </w:rPr>
      </w:pPr>
      <w:r w:rsidRPr="007B515F">
        <w:rPr>
          <w:lang w:eastAsia="en-US"/>
        </w:rPr>
        <w:t>не участвовать в согласовании Документации с соответствующими государственными органами и органами местного самоуправления (при этом такое согласование осуществляется Подрядчиком самостоятельно);</w:t>
      </w:r>
    </w:p>
    <w:p w14:paraId="44B9D15D" w14:textId="77777777" w:rsidR="00122C5C" w:rsidRPr="007B515F" w:rsidRDefault="00C37043" w:rsidP="00B7740E">
      <w:pPr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ind w:left="0" w:right="-35" w:firstLine="567"/>
        <w:rPr>
          <w:lang w:eastAsia="en-US"/>
        </w:rPr>
      </w:pPr>
      <w:r w:rsidRPr="007B515F">
        <w:rPr>
          <w:lang w:eastAsia="en-US"/>
        </w:rPr>
        <w:t>осуществлять</w:t>
      </w:r>
      <w:r w:rsidR="00122C5C" w:rsidRPr="007B515F">
        <w:t xml:space="preserve"> иные права, предусмотренные федеральным законодательством и (или) Контрактом.</w:t>
      </w:r>
    </w:p>
    <w:p w14:paraId="27A1B115" w14:textId="77777777" w:rsidR="00E102C6" w:rsidRPr="007B515F" w:rsidRDefault="00E102C6" w:rsidP="004B7BCE">
      <w:pPr>
        <w:widowControl w:val="0"/>
        <w:autoSpaceDE w:val="0"/>
        <w:autoSpaceDN w:val="0"/>
        <w:adjustRightInd w:val="0"/>
        <w:ind w:right="-35" w:firstLine="567"/>
      </w:pPr>
    </w:p>
    <w:p w14:paraId="01134A60" w14:textId="77777777" w:rsidR="006C1753" w:rsidRPr="007B515F" w:rsidRDefault="006C1753" w:rsidP="004B7BCE">
      <w:pPr>
        <w:tabs>
          <w:tab w:val="left" w:pos="1260"/>
        </w:tabs>
        <w:ind w:right="-35" w:firstLine="567"/>
        <w:jc w:val="center"/>
        <w:rPr>
          <w:b/>
        </w:rPr>
      </w:pPr>
      <w:r w:rsidRPr="007B515F">
        <w:rPr>
          <w:b/>
        </w:rPr>
        <w:t xml:space="preserve">5. </w:t>
      </w:r>
      <w:r w:rsidR="00C325D3" w:rsidRPr="007B515F">
        <w:rPr>
          <w:b/>
        </w:rPr>
        <w:t xml:space="preserve">Качество </w:t>
      </w:r>
      <w:r w:rsidR="008B0B17" w:rsidRPr="007B515F">
        <w:rPr>
          <w:b/>
        </w:rPr>
        <w:t>Работ</w:t>
      </w:r>
      <w:r w:rsidR="00E2074E" w:rsidRPr="007B515F">
        <w:rPr>
          <w:b/>
        </w:rPr>
        <w:t xml:space="preserve"> и гарантийные обязательства</w:t>
      </w:r>
    </w:p>
    <w:p w14:paraId="5C18ECE3" w14:textId="77777777" w:rsidR="00AB2864" w:rsidRPr="007B515F" w:rsidRDefault="00DF089A" w:rsidP="00AB2864">
      <w:pPr>
        <w:ind w:firstLine="567"/>
      </w:pPr>
      <w:r w:rsidRPr="007B515F">
        <w:t xml:space="preserve">5.1. </w:t>
      </w:r>
      <w:r w:rsidR="00711C70" w:rsidRPr="007B515F">
        <w:t>Подрядчик гарантирует качество выполнения всех работ в соответствии с условиями настоящего Контракта.</w:t>
      </w:r>
    </w:p>
    <w:p w14:paraId="43449A28" w14:textId="77777777" w:rsidR="00B351A2" w:rsidRPr="007B515F" w:rsidRDefault="00711C70" w:rsidP="00AB2864">
      <w:pPr>
        <w:ind w:firstLine="567"/>
      </w:pPr>
      <w:r w:rsidRPr="007B515F">
        <w:t xml:space="preserve">5.2. </w:t>
      </w:r>
      <w:r w:rsidR="001E771F" w:rsidRPr="007B515F">
        <w:t>Подрядчик гарантирует своевременное устранение за свой счет недостатков в проектной док</w:t>
      </w:r>
      <w:r w:rsidRPr="007B515F">
        <w:t>ументации, выявленных в период г</w:t>
      </w:r>
      <w:r w:rsidR="001E771F" w:rsidRPr="007B515F">
        <w:t>арантийного срока, включая недостатки, потребовавшие прекращение работ на объекте, для которого разраб</w:t>
      </w:r>
      <w:r w:rsidR="00AB2864" w:rsidRPr="007B515F">
        <w:t>атывалась данная Документация</w:t>
      </w:r>
    </w:p>
    <w:p w14:paraId="39DABFBB" w14:textId="77777777" w:rsidR="006A567B" w:rsidRPr="007B515F" w:rsidRDefault="00711C70" w:rsidP="00AB2864">
      <w:pPr>
        <w:ind w:firstLine="567"/>
      </w:pPr>
      <w:r w:rsidRPr="007B515F">
        <w:t>5.3.</w:t>
      </w:r>
      <w:r w:rsidR="001E771F" w:rsidRPr="007B515F">
        <w:t xml:space="preserve"> Гарантийный срок на выполняемые по настоящему Контракту </w:t>
      </w:r>
      <w:r w:rsidR="00B351A2" w:rsidRPr="007B515F">
        <w:t>Р</w:t>
      </w:r>
      <w:r w:rsidR="001E771F" w:rsidRPr="007B515F">
        <w:t xml:space="preserve">аботы составляет 60 (шестьдесят) месяцев с даты подписания </w:t>
      </w:r>
      <w:r w:rsidR="008D351F" w:rsidRPr="007B515F">
        <w:t xml:space="preserve">соответствующего </w:t>
      </w:r>
      <w:r w:rsidR="001E771F" w:rsidRPr="007B515F">
        <w:t>Акта о выполнении об</w:t>
      </w:r>
      <w:r w:rsidRPr="007B515F">
        <w:t>язательств.</w:t>
      </w:r>
    </w:p>
    <w:p w14:paraId="17FA428D" w14:textId="77777777" w:rsidR="001E771F" w:rsidRPr="007B515F" w:rsidRDefault="00711C70" w:rsidP="00AB2864">
      <w:pPr>
        <w:ind w:firstLine="567"/>
        <w:rPr>
          <w:rFonts w:eastAsia="@Arial Unicode MS"/>
        </w:rPr>
      </w:pPr>
      <w:r w:rsidRPr="007B515F">
        <w:t>В случае, если З</w:t>
      </w:r>
      <w:r w:rsidR="001E771F" w:rsidRPr="007B515F">
        <w:t xml:space="preserve">аказчиком либо уполномоченным органом </w:t>
      </w:r>
      <w:r w:rsidR="00AC2F8A">
        <w:t xml:space="preserve">государственной </w:t>
      </w:r>
      <w:r w:rsidR="001E771F" w:rsidRPr="007B515F">
        <w:t xml:space="preserve">охраны объекта культурного наследия в течение </w:t>
      </w:r>
      <w:r w:rsidR="008D351F" w:rsidRPr="007B515F">
        <w:t xml:space="preserve">гарантийного </w:t>
      </w:r>
      <w:r w:rsidR="001E771F" w:rsidRPr="007B515F">
        <w:t xml:space="preserve">срока будут выявлены недостатки и дефекты, допущенные Подрядчиком в процессе производства </w:t>
      </w:r>
      <w:r w:rsidR="008D351F" w:rsidRPr="007B515F">
        <w:t>Р</w:t>
      </w:r>
      <w:r w:rsidR="001E771F" w:rsidRPr="007B515F">
        <w:t xml:space="preserve">абот, либо являющиеся следствием ненадлежащего качества </w:t>
      </w:r>
      <w:r w:rsidR="008D351F" w:rsidRPr="007B515F">
        <w:t>Р</w:t>
      </w:r>
      <w:r w:rsidR="001E771F" w:rsidRPr="007B515F">
        <w:t xml:space="preserve">абот, предусмотренных настоящим Контрактом, Подрядчик обязуется </w:t>
      </w:r>
      <w:r w:rsidR="001E771F" w:rsidRPr="007B515F">
        <w:rPr>
          <w:rFonts w:eastAsia="@Arial Unicode MS"/>
        </w:rPr>
        <w:t xml:space="preserve">своими силами и за свой счет </w:t>
      </w:r>
      <w:r w:rsidR="001E771F" w:rsidRPr="007B515F">
        <w:t>устранить выявленные нарушения</w:t>
      </w:r>
      <w:r w:rsidR="001E771F" w:rsidRPr="007B515F">
        <w:rPr>
          <w:rFonts w:eastAsia="@Arial Unicode MS"/>
        </w:rPr>
        <w:t>.</w:t>
      </w:r>
    </w:p>
    <w:p w14:paraId="76D7D7FD" w14:textId="77777777" w:rsidR="00B351A2" w:rsidRPr="007B515F" w:rsidRDefault="00B351A2" w:rsidP="00B351A2">
      <w:pPr>
        <w:ind w:firstLine="709"/>
        <w:rPr>
          <w:rFonts w:eastAsia="@Arial Unicode MS"/>
        </w:rPr>
      </w:pPr>
      <w:r w:rsidRPr="007B515F">
        <w:rPr>
          <w:rFonts w:eastAsia="@Arial Unicode MS"/>
        </w:rPr>
        <w:t xml:space="preserve">Заказчик вправе самостоятельно либо с привлечением третьих лиц устранить дефекты (недостатки), с оплатой расходов на устранение дефектов (недостатков) Подрядчиком. Подрядчик оплачивает расходы Заказчика на устранение дефектов (недостатков) в течение 10 (десять) дней со дня получения соответствующего </w:t>
      </w:r>
      <w:r w:rsidR="008D351F" w:rsidRPr="007B515F">
        <w:rPr>
          <w:rFonts w:eastAsia="@Arial Unicode MS"/>
        </w:rPr>
        <w:t xml:space="preserve">требования </w:t>
      </w:r>
      <w:r w:rsidRPr="007B515F">
        <w:rPr>
          <w:rFonts w:eastAsia="@Arial Unicode MS"/>
        </w:rPr>
        <w:t>Заказчика.</w:t>
      </w:r>
    </w:p>
    <w:p w14:paraId="5185EAA9" w14:textId="77777777" w:rsidR="00AB2518" w:rsidRPr="007B515F" w:rsidRDefault="00AB2518" w:rsidP="00AB2518">
      <w:pPr>
        <w:ind w:firstLine="709"/>
      </w:pPr>
      <w:r w:rsidRPr="007B515F">
        <w:t>5.4. Подрядчик несет ответственность за недостатки (дефекты), обнаруженные в пределах гарантийного срока.</w:t>
      </w:r>
      <w:r w:rsidR="00B351A2" w:rsidRPr="007B515F">
        <w:t xml:space="preserve"> Гарантийный срок в этом случае продлевается на период устранения дефектов.</w:t>
      </w:r>
    </w:p>
    <w:p w14:paraId="19884903" w14:textId="77777777" w:rsidR="00AB2518" w:rsidRPr="007B515F" w:rsidRDefault="00AB2518" w:rsidP="00AB2518">
      <w:pPr>
        <w:ind w:firstLine="709"/>
      </w:pPr>
      <w:r w:rsidRPr="007B515F">
        <w:t>5.5. При обнаружении в течение гарантийного срока недостатков Заказчик должен заявить о них Подрядчику в разумный срок после их обнаружения.</w:t>
      </w:r>
    </w:p>
    <w:p w14:paraId="1C65B5FC" w14:textId="77777777" w:rsidR="00AB2518" w:rsidRPr="007B515F" w:rsidRDefault="00AB2518" w:rsidP="00AB2518">
      <w:pPr>
        <w:widowControl w:val="0"/>
        <w:autoSpaceDE w:val="0"/>
        <w:autoSpaceDN w:val="0"/>
        <w:adjustRightInd w:val="0"/>
        <w:ind w:firstLine="709"/>
      </w:pPr>
      <w:r w:rsidRPr="007B515F">
        <w:t>5.</w:t>
      </w:r>
      <w:r w:rsidR="00B351A2" w:rsidRPr="007B515F">
        <w:t>6</w:t>
      </w:r>
      <w:r w:rsidRPr="007B515F">
        <w:t xml:space="preserve">. Подрядчик обязан приступить к выполнению работ, в том числе в рамках гарантийных обязательств, в срок не более 2 (двух) дней с момента </w:t>
      </w:r>
      <w:r w:rsidR="008D351F" w:rsidRPr="007B515F">
        <w:t>получения от Заказчика соответствующего требования</w:t>
      </w:r>
      <w:r w:rsidRPr="007B515F">
        <w:t>.</w:t>
      </w:r>
    </w:p>
    <w:p w14:paraId="05033960" w14:textId="77777777" w:rsidR="00AB2518" w:rsidRPr="007B515F" w:rsidRDefault="00AB2518" w:rsidP="00AB2518">
      <w:pPr>
        <w:widowControl w:val="0"/>
        <w:autoSpaceDE w:val="0"/>
        <w:autoSpaceDN w:val="0"/>
        <w:adjustRightInd w:val="0"/>
        <w:ind w:firstLine="709"/>
      </w:pPr>
      <w:r w:rsidRPr="007B515F">
        <w:t>5.</w:t>
      </w:r>
      <w:r w:rsidR="00B351A2" w:rsidRPr="007B515F">
        <w:t>7</w:t>
      </w:r>
      <w:r w:rsidRPr="007B515F">
        <w:t xml:space="preserve">. Ущерб, нанесенный </w:t>
      </w:r>
      <w:r w:rsidR="00F80169" w:rsidRPr="007B515F">
        <w:t>о</w:t>
      </w:r>
      <w:r w:rsidRPr="007B515F">
        <w:t>бъект</w:t>
      </w:r>
      <w:r w:rsidR="00F80169" w:rsidRPr="007B515F">
        <w:t>ам</w:t>
      </w:r>
      <w:r w:rsidRPr="007B515F">
        <w:t>, для котор</w:t>
      </w:r>
      <w:r w:rsidR="00F80169" w:rsidRPr="007B515F">
        <w:t>ых</w:t>
      </w:r>
      <w:r w:rsidRPr="007B515F">
        <w:t xml:space="preserve"> разрабатывалась данная проектная </w:t>
      </w:r>
      <w:r w:rsidR="00F80169" w:rsidRPr="007B515F">
        <w:t>Д</w:t>
      </w:r>
      <w:r w:rsidRPr="007B515F">
        <w:t xml:space="preserve">окументация, вследствие ненадлежащего выполнения Подрядчиком принятых на себя обязательств, в период </w:t>
      </w:r>
      <w:r w:rsidR="00161F1B" w:rsidRPr="007B515F">
        <w:t>г</w:t>
      </w:r>
      <w:r w:rsidRPr="007B515F">
        <w:t>арантийного срока, возмещается за счет Подрядчика.</w:t>
      </w:r>
    </w:p>
    <w:p w14:paraId="67BCCD86" w14:textId="77777777" w:rsidR="00511070" w:rsidRPr="007B515F" w:rsidRDefault="00511070" w:rsidP="004B7BCE">
      <w:pPr>
        <w:ind w:right="-35" w:firstLine="567"/>
        <w:rPr>
          <w:lang w:eastAsia="en-US"/>
        </w:rPr>
      </w:pPr>
    </w:p>
    <w:p w14:paraId="5125699E" w14:textId="77777777" w:rsidR="00F67B95" w:rsidRPr="007B515F" w:rsidRDefault="00F67B95" w:rsidP="004B7BCE">
      <w:pPr>
        <w:tabs>
          <w:tab w:val="left" w:pos="1260"/>
        </w:tabs>
        <w:ind w:right="-35" w:firstLine="567"/>
        <w:jc w:val="center"/>
        <w:rPr>
          <w:b/>
        </w:rPr>
      </w:pPr>
      <w:r w:rsidRPr="007B515F">
        <w:rPr>
          <w:b/>
        </w:rPr>
        <w:t>6. Ответственность Сторон</w:t>
      </w:r>
    </w:p>
    <w:p w14:paraId="2351A75F" w14:textId="77777777" w:rsidR="00A07900" w:rsidRPr="007B515F" w:rsidRDefault="00F67B95" w:rsidP="00A07900">
      <w:pPr>
        <w:widowControl w:val="0"/>
        <w:autoSpaceDE w:val="0"/>
        <w:autoSpaceDN w:val="0"/>
        <w:adjustRightInd w:val="0"/>
        <w:ind w:right="-35" w:firstLine="567"/>
      </w:pPr>
      <w:r w:rsidRPr="007B515F">
        <w:t>6.1. За невыполнение или ненадлежащее выполнение настоящего Контракта Стороны несут ответственность в соответствии с законодательством Российской Федерации и условиями настоящего Контракта.</w:t>
      </w:r>
    </w:p>
    <w:p w14:paraId="0E8E9A3E" w14:textId="77777777" w:rsidR="00A07900" w:rsidRPr="007B515F" w:rsidRDefault="00A07900" w:rsidP="00A07900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6.2. В случае просрочки исполнения Заказчиком обязательств, предусмотренных Контрактом, а также в иных случаях неисполнения или ненадлежащего исполнения Заказчиком обязательств, предусмотренных контрактом, </w:t>
      </w:r>
      <w:r w:rsidR="00BA4053" w:rsidRPr="007B515F">
        <w:t>Подрядчик</w:t>
      </w:r>
      <w:r w:rsidRPr="007B515F">
        <w:t xml:space="preserve"> вправе потребовать уплаты неустоек (штрафов, пеней).</w:t>
      </w:r>
    </w:p>
    <w:p w14:paraId="0FBFEEE1" w14:textId="77777777" w:rsidR="00A07900" w:rsidRPr="007B515F" w:rsidRDefault="00A07900" w:rsidP="00A07900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6.2.1. Пеня начисляется за каждый день просрочки исполнения обязательства, предусмотренного Контрактом, начиная со дня, следующего после дня истечения установленного </w:t>
      </w:r>
      <w:r w:rsidR="00511070" w:rsidRPr="007B515F">
        <w:t>К</w:t>
      </w:r>
      <w:r w:rsidRPr="007B515F">
        <w:t xml:space="preserve">онтрактом срока исполнения обязательства. Такая пеня устанавливается </w:t>
      </w:r>
      <w:r w:rsidR="00511070" w:rsidRPr="007B515F">
        <w:t>К</w:t>
      </w:r>
      <w:r w:rsidRPr="007B515F">
        <w:t>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суммы.</w:t>
      </w:r>
    </w:p>
    <w:p w14:paraId="513BE39C" w14:textId="77777777" w:rsidR="008402F9" w:rsidRPr="007B515F" w:rsidRDefault="00A07900" w:rsidP="008402F9">
      <w:pPr>
        <w:widowControl w:val="0"/>
        <w:autoSpaceDE w:val="0"/>
        <w:autoSpaceDN w:val="0"/>
        <w:adjustRightInd w:val="0"/>
        <w:ind w:right="-35" w:firstLine="567"/>
      </w:pPr>
      <w:r w:rsidRPr="007B515F">
        <w:t>6.2.2. Штрафы начисляются за ненадлежащее исполнение Заказчиком обязательств, предусмотренных контрактом, за исключением просрочки исполнения обязательств, предусмотренных контрактом. Размер штрафа устанавливается контрактом в виде фиксированной суммы</w:t>
      </w:r>
      <w:r w:rsidR="00C23C67" w:rsidRPr="007B515F">
        <w:t>__________ руб. ____ коп.</w:t>
      </w:r>
    </w:p>
    <w:p w14:paraId="0197C885" w14:textId="77777777" w:rsidR="008402F9" w:rsidRPr="007B515F" w:rsidRDefault="008402F9" w:rsidP="008402F9">
      <w:pPr>
        <w:widowControl w:val="0"/>
        <w:autoSpaceDE w:val="0"/>
        <w:autoSpaceDN w:val="0"/>
        <w:adjustRightInd w:val="0"/>
        <w:ind w:right="-35" w:firstLine="567"/>
        <w:rPr>
          <w:i/>
          <w:sz w:val="20"/>
          <w:szCs w:val="20"/>
        </w:rPr>
      </w:pPr>
      <w:r w:rsidRPr="007B515F">
        <w:rPr>
          <w:i/>
          <w:sz w:val="20"/>
          <w:szCs w:val="20"/>
        </w:rPr>
        <w:t>а) 1</w:t>
      </w:r>
      <w:r w:rsidR="002A3B4C" w:rsidRPr="007B515F">
        <w:rPr>
          <w:i/>
          <w:sz w:val="20"/>
          <w:szCs w:val="20"/>
        </w:rPr>
        <w:t xml:space="preserve"> </w:t>
      </w:r>
      <w:r w:rsidRPr="007B515F">
        <w:rPr>
          <w:i/>
          <w:sz w:val="20"/>
          <w:szCs w:val="20"/>
        </w:rPr>
        <w:t>000 рублей, если цена контракта не превышает 3 млн. рублей (включительно);</w:t>
      </w:r>
    </w:p>
    <w:p w14:paraId="36F4388F" w14:textId="77777777" w:rsidR="008402F9" w:rsidRPr="007B515F" w:rsidRDefault="008402F9" w:rsidP="008402F9">
      <w:pPr>
        <w:widowControl w:val="0"/>
        <w:autoSpaceDE w:val="0"/>
        <w:autoSpaceDN w:val="0"/>
        <w:adjustRightInd w:val="0"/>
        <w:ind w:right="-35" w:firstLine="567"/>
        <w:rPr>
          <w:i/>
          <w:sz w:val="20"/>
          <w:szCs w:val="20"/>
        </w:rPr>
      </w:pPr>
      <w:r w:rsidRPr="007B515F">
        <w:rPr>
          <w:i/>
          <w:sz w:val="20"/>
          <w:szCs w:val="20"/>
        </w:rPr>
        <w:t>б) 5</w:t>
      </w:r>
      <w:r w:rsidR="002A3B4C" w:rsidRPr="007B515F">
        <w:rPr>
          <w:i/>
          <w:sz w:val="20"/>
          <w:szCs w:val="20"/>
        </w:rPr>
        <w:t xml:space="preserve"> </w:t>
      </w:r>
      <w:r w:rsidRPr="007B515F">
        <w:rPr>
          <w:i/>
          <w:sz w:val="20"/>
          <w:szCs w:val="20"/>
        </w:rPr>
        <w:t>000 рублей, если цена контракта составляет от 3 млн. рублей до 50 млн. рублей (включительно);</w:t>
      </w:r>
    </w:p>
    <w:p w14:paraId="522AA02A" w14:textId="77777777" w:rsidR="008402F9" w:rsidRPr="007B515F" w:rsidRDefault="008402F9" w:rsidP="008402F9">
      <w:pPr>
        <w:widowControl w:val="0"/>
        <w:autoSpaceDE w:val="0"/>
        <w:autoSpaceDN w:val="0"/>
        <w:adjustRightInd w:val="0"/>
        <w:ind w:right="-35" w:firstLine="567"/>
        <w:rPr>
          <w:i/>
          <w:sz w:val="20"/>
          <w:szCs w:val="20"/>
        </w:rPr>
      </w:pPr>
      <w:r w:rsidRPr="007B515F">
        <w:rPr>
          <w:i/>
          <w:sz w:val="20"/>
          <w:szCs w:val="20"/>
        </w:rPr>
        <w:t>в) 10</w:t>
      </w:r>
      <w:r w:rsidR="002A3B4C" w:rsidRPr="007B515F">
        <w:rPr>
          <w:i/>
          <w:sz w:val="20"/>
          <w:szCs w:val="20"/>
        </w:rPr>
        <w:t xml:space="preserve"> </w:t>
      </w:r>
      <w:r w:rsidRPr="007B515F">
        <w:rPr>
          <w:i/>
          <w:sz w:val="20"/>
          <w:szCs w:val="20"/>
        </w:rPr>
        <w:t>000 рублей, если цена контракта составляет от 50 млн. рублей до 100 млн. рублей (включительно);</w:t>
      </w:r>
    </w:p>
    <w:p w14:paraId="484F44DF" w14:textId="77777777" w:rsidR="00F0181D" w:rsidRPr="007B515F" w:rsidRDefault="00F0181D" w:rsidP="00F0181D">
      <w:pPr>
        <w:widowControl w:val="0"/>
        <w:autoSpaceDE w:val="0"/>
        <w:autoSpaceDN w:val="0"/>
        <w:adjustRightInd w:val="0"/>
        <w:ind w:right="-35" w:firstLine="567"/>
        <w:rPr>
          <w:iCs/>
        </w:rPr>
      </w:pPr>
      <w:r w:rsidRPr="007B515F">
        <w:t>6.2.3.</w:t>
      </w:r>
      <w:r w:rsidR="00F33576" w:rsidRPr="007B515F">
        <w:rPr>
          <w:iCs/>
        </w:rPr>
        <w:t xml:space="preserve"> Общая сумма начисленной неустойки (штрафов, пени) за ненадлежащее исполнение Заказчиком обязательств, предусмотренных контрактом, не может превышать цену </w:t>
      </w:r>
      <w:r w:rsidR="00511070" w:rsidRPr="007B515F">
        <w:rPr>
          <w:iCs/>
        </w:rPr>
        <w:t>К</w:t>
      </w:r>
      <w:r w:rsidR="00F33576" w:rsidRPr="007B515F">
        <w:rPr>
          <w:iCs/>
        </w:rPr>
        <w:t>онтракта.</w:t>
      </w:r>
    </w:p>
    <w:p w14:paraId="24120225" w14:textId="77777777" w:rsidR="00C23C67" w:rsidRPr="007B515F" w:rsidRDefault="00C23C67" w:rsidP="00C23C67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6.3. В случае просрочки исполнения </w:t>
      </w:r>
      <w:r w:rsidR="001D732B" w:rsidRPr="007B515F">
        <w:t>Подрядчиком</w:t>
      </w:r>
      <w:r w:rsidRPr="007B515F">
        <w:t xml:space="preserve"> обязательств (в том числе гарантийного </w:t>
      </w:r>
      <w:r w:rsidR="00F37F6C" w:rsidRPr="007B515F">
        <w:t>обязательства), предусмотренных К</w:t>
      </w:r>
      <w:r w:rsidRPr="007B515F">
        <w:t xml:space="preserve">онтрактом, а также в иных случаях неисполнения или ненадлежащего исполнения </w:t>
      </w:r>
      <w:r w:rsidR="001D732B" w:rsidRPr="007B515F">
        <w:t>Подрядчиком</w:t>
      </w:r>
      <w:r w:rsidRPr="007B515F">
        <w:t xml:space="preserve"> обязательст</w:t>
      </w:r>
      <w:r w:rsidR="00F37F6C" w:rsidRPr="007B515F">
        <w:t>в, предусмотренных контрактом, З</w:t>
      </w:r>
      <w:r w:rsidRPr="007B515F">
        <w:t xml:space="preserve">аказчик направляет </w:t>
      </w:r>
      <w:r w:rsidR="00BA4053" w:rsidRPr="007B515F">
        <w:t>Подрядчику</w:t>
      </w:r>
      <w:r w:rsidRPr="007B515F">
        <w:t xml:space="preserve"> требование об уплате неустоек (штрафов, пеней).</w:t>
      </w:r>
    </w:p>
    <w:p w14:paraId="61E904D4" w14:textId="77777777" w:rsidR="001D732B" w:rsidRPr="007B515F" w:rsidRDefault="00F37F6C" w:rsidP="00B351A2">
      <w:pPr>
        <w:autoSpaceDE w:val="0"/>
        <w:autoSpaceDN w:val="0"/>
        <w:adjustRightInd w:val="0"/>
        <w:ind w:firstLine="567"/>
        <w:rPr>
          <w:rFonts w:eastAsia="Calibri"/>
        </w:rPr>
      </w:pPr>
      <w:r w:rsidRPr="007B515F">
        <w:t xml:space="preserve">6.3.1. </w:t>
      </w:r>
      <w:r w:rsidR="00153824" w:rsidRPr="007B515F">
        <w:rPr>
          <w:rFonts w:eastAsia="Calibri"/>
        </w:rPr>
        <w:t>Пеня начисляется за каждый день просрочки исполнения Подрядчиком обязательства, предусмотренного Контрактом, начиная со дня, следующего после дня истечения установленного Контрактом срока исполнения обязательства, и устанавливается в размере 1% от цены Контракта, уменьшенной на сумму фактически исполненных Подрядчиком обязательств.</w:t>
      </w:r>
      <w:r w:rsidR="00B351A2" w:rsidRPr="007B515F">
        <w:rPr>
          <w:rFonts w:eastAsia="Calibri"/>
        </w:rPr>
        <w:t xml:space="preserve"> Предусмотренная настоящим пунктом пеня подлежит применению в случае каждого нарушения любого из сроков выполнения Работ по настоящему </w:t>
      </w:r>
      <w:r w:rsidR="00E717BF" w:rsidRPr="007B515F">
        <w:rPr>
          <w:rFonts w:eastAsia="Calibri"/>
        </w:rPr>
        <w:t>Контракту</w:t>
      </w:r>
      <w:r w:rsidR="00B351A2" w:rsidRPr="007B515F">
        <w:rPr>
          <w:rFonts w:eastAsia="Calibri"/>
        </w:rPr>
        <w:t xml:space="preserve">, в том числе начального и (или) конечного срока выполнения любого этапа </w:t>
      </w:r>
      <w:r w:rsidR="006E0BA2" w:rsidRPr="007B515F">
        <w:rPr>
          <w:rFonts w:eastAsia="Calibri"/>
        </w:rPr>
        <w:t xml:space="preserve">и (или) раздела </w:t>
      </w:r>
      <w:r w:rsidR="00B351A2" w:rsidRPr="007B515F">
        <w:rPr>
          <w:rFonts w:eastAsia="Calibri"/>
        </w:rPr>
        <w:t>работ, предусмотренного Приложением № 3 к Контракту.</w:t>
      </w:r>
    </w:p>
    <w:p w14:paraId="436B2C7B" w14:textId="77777777" w:rsidR="001D732B" w:rsidRPr="007B515F" w:rsidRDefault="00F37F6C" w:rsidP="001D732B">
      <w:pPr>
        <w:autoSpaceDE w:val="0"/>
        <w:autoSpaceDN w:val="0"/>
        <w:adjustRightInd w:val="0"/>
        <w:ind w:firstLine="567"/>
      </w:pPr>
      <w:r w:rsidRPr="007B515F">
        <w:t xml:space="preserve">6.3.2. </w:t>
      </w:r>
      <w:r w:rsidR="001D732B" w:rsidRPr="007B515F">
        <w:t>За каждый факт неисполнения или ненадлежащего исполнения Подрядчиком обязательств, предусмотренных контрактом, за исключением просрочки исполнения обязательств (в том числе гарантийного обязательства), предусмотренных Контрактом, размер штрафа устанавливается в виде фиксированной суммы _______ руб. __ коп.</w:t>
      </w:r>
    </w:p>
    <w:p w14:paraId="01964101" w14:textId="77777777" w:rsidR="001D732B" w:rsidRPr="007B515F" w:rsidRDefault="001D732B" w:rsidP="001D732B">
      <w:pPr>
        <w:widowControl w:val="0"/>
        <w:autoSpaceDE w:val="0"/>
        <w:autoSpaceDN w:val="0"/>
        <w:adjustRightInd w:val="0"/>
        <w:ind w:right="-35" w:firstLine="567"/>
        <w:rPr>
          <w:i/>
          <w:sz w:val="20"/>
          <w:szCs w:val="20"/>
        </w:rPr>
      </w:pPr>
      <w:r w:rsidRPr="007B515F">
        <w:rPr>
          <w:i/>
          <w:sz w:val="20"/>
          <w:szCs w:val="20"/>
        </w:rPr>
        <w:t>а) 10 % цены контракта (этапа) в случае, если цена контракта (этапа) не превышает 3 млн. рублей;</w:t>
      </w:r>
    </w:p>
    <w:p w14:paraId="7C48806D" w14:textId="77777777" w:rsidR="001D732B" w:rsidRPr="007B515F" w:rsidRDefault="001D732B" w:rsidP="001D732B">
      <w:pPr>
        <w:widowControl w:val="0"/>
        <w:autoSpaceDE w:val="0"/>
        <w:autoSpaceDN w:val="0"/>
        <w:adjustRightInd w:val="0"/>
        <w:ind w:right="-35" w:firstLine="567"/>
        <w:rPr>
          <w:i/>
          <w:sz w:val="20"/>
          <w:szCs w:val="20"/>
        </w:rPr>
      </w:pPr>
      <w:r w:rsidRPr="007B515F">
        <w:rPr>
          <w:i/>
          <w:sz w:val="20"/>
          <w:szCs w:val="20"/>
        </w:rPr>
        <w:t>б) 5 % цены контракта (этапа) в случае, если цена контракта (этапа) составляет от 3 млн. рублей до 50 млн. рублей (включительно);</w:t>
      </w:r>
    </w:p>
    <w:p w14:paraId="0473D73B" w14:textId="77777777" w:rsidR="001D732B" w:rsidRPr="007B515F" w:rsidRDefault="001D732B" w:rsidP="001D732B">
      <w:pPr>
        <w:widowControl w:val="0"/>
        <w:autoSpaceDE w:val="0"/>
        <w:autoSpaceDN w:val="0"/>
        <w:adjustRightInd w:val="0"/>
        <w:ind w:right="-35" w:firstLine="567"/>
        <w:rPr>
          <w:i/>
          <w:sz w:val="20"/>
          <w:szCs w:val="20"/>
        </w:rPr>
      </w:pPr>
      <w:r w:rsidRPr="007B515F">
        <w:rPr>
          <w:i/>
          <w:sz w:val="20"/>
          <w:szCs w:val="20"/>
        </w:rPr>
        <w:t>в) 1 % цены контракта (этапа) в случае, если цена контракта (этапа) составляет от 50 млн. рублей до 100 млн. рублей (включительно) и тд. согласно ПП РФ № 1042</w:t>
      </w:r>
    </w:p>
    <w:p w14:paraId="6B149439" w14:textId="77777777" w:rsidR="003A4E38" w:rsidRPr="007B515F" w:rsidRDefault="003A4E38" w:rsidP="002820FD">
      <w:pPr>
        <w:widowControl w:val="0"/>
        <w:autoSpaceDE w:val="0"/>
        <w:autoSpaceDN w:val="0"/>
        <w:adjustRightInd w:val="0"/>
        <w:ind w:firstLine="567"/>
      </w:pPr>
      <w:r w:rsidRPr="007B515F">
        <w:t>6.3.</w:t>
      </w:r>
      <w:r w:rsidR="006116AC" w:rsidRPr="007B515F">
        <w:t>3</w:t>
      </w:r>
      <w:r w:rsidRPr="007B515F">
        <w:t xml:space="preserve">. За каждый факт неисполнения или ненадлежащего исполнения </w:t>
      </w:r>
      <w:r w:rsidR="001D732B" w:rsidRPr="007B515F">
        <w:t>Подрядчиком</w:t>
      </w:r>
      <w:r w:rsidRPr="007B515F">
        <w:t xml:space="preserve"> обязательства, предусмотренного Контрактом, которое не имеет стоимостного выражения, размер штрафа устанавливается в виде фиксированной суммы</w:t>
      </w:r>
      <w:r w:rsidR="005026FA" w:rsidRPr="007B515F">
        <w:t xml:space="preserve"> _________ руб. 00 коп.</w:t>
      </w:r>
    </w:p>
    <w:p w14:paraId="0F874BD7" w14:textId="77777777" w:rsidR="003A4E38" w:rsidRPr="007B515F" w:rsidRDefault="003A4E38" w:rsidP="002820FD">
      <w:pPr>
        <w:widowControl w:val="0"/>
        <w:autoSpaceDE w:val="0"/>
        <w:autoSpaceDN w:val="0"/>
        <w:adjustRightInd w:val="0"/>
        <w:ind w:firstLine="567"/>
        <w:rPr>
          <w:i/>
          <w:sz w:val="20"/>
          <w:szCs w:val="20"/>
        </w:rPr>
      </w:pPr>
      <w:r w:rsidRPr="007B515F">
        <w:rPr>
          <w:i/>
          <w:sz w:val="20"/>
          <w:szCs w:val="20"/>
        </w:rPr>
        <w:t>а) 1</w:t>
      </w:r>
      <w:r w:rsidR="002820FD" w:rsidRPr="007B515F">
        <w:rPr>
          <w:i/>
          <w:sz w:val="20"/>
          <w:szCs w:val="20"/>
        </w:rPr>
        <w:t xml:space="preserve"> </w:t>
      </w:r>
      <w:r w:rsidRPr="007B515F">
        <w:rPr>
          <w:i/>
          <w:sz w:val="20"/>
          <w:szCs w:val="20"/>
        </w:rPr>
        <w:t>000 рублей, если цена контракта не превышает 3 млн. рублей;</w:t>
      </w:r>
    </w:p>
    <w:p w14:paraId="547537C5" w14:textId="77777777" w:rsidR="003A4E38" w:rsidRPr="007B515F" w:rsidRDefault="003A4E38" w:rsidP="002820FD">
      <w:pPr>
        <w:widowControl w:val="0"/>
        <w:autoSpaceDE w:val="0"/>
        <w:autoSpaceDN w:val="0"/>
        <w:adjustRightInd w:val="0"/>
        <w:ind w:firstLine="567"/>
        <w:rPr>
          <w:i/>
          <w:sz w:val="20"/>
          <w:szCs w:val="20"/>
        </w:rPr>
      </w:pPr>
      <w:r w:rsidRPr="007B515F">
        <w:rPr>
          <w:i/>
          <w:sz w:val="20"/>
          <w:szCs w:val="20"/>
        </w:rPr>
        <w:t>б) 5</w:t>
      </w:r>
      <w:r w:rsidR="002820FD" w:rsidRPr="007B515F">
        <w:rPr>
          <w:i/>
          <w:sz w:val="20"/>
          <w:szCs w:val="20"/>
        </w:rPr>
        <w:t xml:space="preserve"> </w:t>
      </w:r>
      <w:r w:rsidRPr="007B515F">
        <w:rPr>
          <w:i/>
          <w:sz w:val="20"/>
          <w:szCs w:val="20"/>
        </w:rPr>
        <w:t>000 рублей, если цена контракта составляет от 3 млн. рублей до 50 млн. рублей (включительно);</w:t>
      </w:r>
    </w:p>
    <w:p w14:paraId="2FE9510A" w14:textId="77777777" w:rsidR="003A4E38" w:rsidRPr="007B515F" w:rsidRDefault="003A4E38" w:rsidP="002820FD">
      <w:pPr>
        <w:widowControl w:val="0"/>
        <w:autoSpaceDE w:val="0"/>
        <w:autoSpaceDN w:val="0"/>
        <w:adjustRightInd w:val="0"/>
        <w:ind w:firstLine="567"/>
        <w:rPr>
          <w:i/>
          <w:sz w:val="20"/>
          <w:szCs w:val="20"/>
        </w:rPr>
      </w:pPr>
      <w:r w:rsidRPr="007B515F">
        <w:rPr>
          <w:i/>
          <w:sz w:val="20"/>
          <w:szCs w:val="20"/>
        </w:rPr>
        <w:t>в) 10</w:t>
      </w:r>
      <w:r w:rsidR="002820FD" w:rsidRPr="007B515F">
        <w:rPr>
          <w:i/>
          <w:sz w:val="20"/>
          <w:szCs w:val="20"/>
        </w:rPr>
        <w:t xml:space="preserve"> </w:t>
      </w:r>
      <w:r w:rsidRPr="007B515F">
        <w:rPr>
          <w:i/>
          <w:sz w:val="20"/>
          <w:szCs w:val="20"/>
        </w:rPr>
        <w:t>000 рублей, если цена контракта составляет от 50 млн. рублей до 100 млн. рублей (включительно);</w:t>
      </w:r>
    </w:p>
    <w:p w14:paraId="24D6C99F" w14:textId="77777777" w:rsidR="00F33576" w:rsidRPr="007B515F" w:rsidRDefault="002820FD" w:rsidP="002820FD">
      <w:pPr>
        <w:pStyle w:val="s1"/>
        <w:shd w:val="clear" w:color="auto" w:fill="FFFFFF"/>
        <w:spacing w:before="0" w:beforeAutospacing="0" w:after="0" w:afterAutospacing="0"/>
        <w:ind w:firstLine="567"/>
        <w:jc w:val="both"/>
        <w:rPr>
          <w:i/>
          <w:iCs/>
        </w:rPr>
      </w:pPr>
      <w:r w:rsidRPr="007B515F">
        <w:rPr>
          <w:iCs/>
        </w:rPr>
        <w:t>6.3.4.</w:t>
      </w:r>
      <w:r w:rsidR="00677878" w:rsidRPr="007B515F">
        <w:rPr>
          <w:iCs/>
        </w:rPr>
        <w:t xml:space="preserve"> </w:t>
      </w:r>
      <w:r w:rsidR="00F33576" w:rsidRPr="007B515F">
        <w:rPr>
          <w:iCs/>
        </w:rPr>
        <w:t xml:space="preserve">Общая сумма начисленной неустойки (штрафов, пени) за неисполнение или ненадлежащее исполнение </w:t>
      </w:r>
      <w:r w:rsidR="001D732B" w:rsidRPr="007B515F">
        <w:rPr>
          <w:iCs/>
        </w:rPr>
        <w:t>Подрядчиком</w:t>
      </w:r>
      <w:r w:rsidR="00F33576" w:rsidRPr="007B515F">
        <w:rPr>
          <w:iCs/>
        </w:rPr>
        <w:t xml:space="preserve"> обязательств, предусмотренных Контрактом, не может превышать цену Контракта</w:t>
      </w:r>
    </w:p>
    <w:p w14:paraId="5F019C32" w14:textId="77777777" w:rsidR="0016368C" w:rsidRPr="007B515F" w:rsidRDefault="0016368C" w:rsidP="002820FD">
      <w:pPr>
        <w:pStyle w:val="s1"/>
        <w:shd w:val="clear" w:color="auto" w:fill="FFFFFF"/>
        <w:spacing w:before="0" w:beforeAutospacing="0" w:after="0" w:afterAutospacing="0"/>
        <w:ind w:firstLine="567"/>
        <w:jc w:val="both"/>
      </w:pPr>
      <w:r w:rsidRPr="007B515F">
        <w:t>6.</w:t>
      </w:r>
      <w:r w:rsidR="00EC78DE" w:rsidRPr="007B515F">
        <w:t>4</w:t>
      </w:r>
      <w:r w:rsidRPr="007B515F">
        <w:t>. Сторона освобождается от уплаты штрафа (пени), если докажет, что неисполнение или ненадлежащее исполнение обязательства, предусмотренного Контрактом, произошло вследствие действия обстоятельств непреодолимой силы или по вине другой стороны.</w:t>
      </w:r>
    </w:p>
    <w:p w14:paraId="5BD21649" w14:textId="77777777" w:rsidR="001C5802" w:rsidRPr="007B515F" w:rsidRDefault="0016368C" w:rsidP="001C5802">
      <w:pPr>
        <w:widowControl w:val="0"/>
        <w:autoSpaceDE w:val="0"/>
        <w:autoSpaceDN w:val="0"/>
        <w:adjustRightInd w:val="0"/>
        <w:ind w:firstLine="567"/>
      </w:pPr>
      <w:r w:rsidRPr="007B515F">
        <w:t>6.</w:t>
      </w:r>
      <w:r w:rsidR="00EC78DE" w:rsidRPr="007B515F">
        <w:t>5</w:t>
      </w:r>
      <w:r w:rsidRPr="007B515F">
        <w:t xml:space="preserve">. Применение </w:t>
      </w:r>
      <w:r w:rsidR="0080683F" w:rsidRPr="007B515F">
        <w:t>неустоек</w:t>
      </w:r>
      <w:r w:rsidRPr="007B515F">
        <w:t xml:space="preserve"> не освобождает Стороны от исполнения обязательств по настоящему Контракту.</w:t>
      </w:r>
    </w:p>
    <w:p w14:paraId="25ADCC7B" w14:textId="77777777" w:rsidR="001C5802" w:rsidRPr="007B515F" w:rsidRDefault="001C5802" w:rsidP="001C5802">
      <w:pPr>
        <w:widowControl w:val="0"/>
        <w:autoSpaceDE w:val="0"/>
        <w:autoSpaceDN w:val="0"/>
        <w:adjustRightInd w:val="0"/>
        <w:ind w:firstLine="567"/>
      </w:pPr>
      <w:r w:rsidRPr="007B515F">
        <w:t>6.</w:t>
      </w:r>
      <w:r w:rsidR="00EC78DE" w:rsidRPr="007B515F">
        <w:t>6</w:t>
      </w:r>
      <w:r w:rsidRPr="007B515F">
        <w:t xml:space="preserve"> Если иное не предусмотрено Контрактом, в случае нарушения обязательств </w:t>
      </w:r>
      <w:r w:rsidR="00BA4053" w:rsidRPr="007B515F">
        <w:t>Подрядчик</w:t>
      </w:r>
      <w:r w:rsidRPr="007B515F">
        <w:t xml:space="preserve"> кроме санкций за неисполнение обязательств по Контракту возмещает Заказчику все возникшие у Заказчика убытки, включая упущенную выгоду. Убытки могут быть взысканы Заказчиком в полной сумме сверх неустойки.</w:t>
      </w:r>
    </w:p>
    <w:p w14:paraId="178A5BFC" w14:textId="77777777" w:rsidR="00817E3B" w:rsidRPr="007B515F" w:rsidRDefault="006923B0" w:rsidP="00817E3B">
      <w:pPr>
        <w:widowControl w:val="0"/>
        <w:autoSpaceDE w:val="0"/>
        <w:autoSpaceDN w:val="0"/>
        <w:adjustRightInd w:val="0"/>
        <w:ind w:firstLine="567"/>
      </w:pPr>
      <w:r w:rsidRPr="007B515F">
        <w:t xml:space="preserve">6.7 Подрядчик несет ответственность за выявленные Заказчиком либо уполномоченным органом </w:t>
      </w:r>
      <w:r w:rsidR="00AC2F8A">
        <w:t xml:space="preserve">государственной </w:t>
      </w:r>
      <w:r w:rsidRPr="007B515F">
        <w:t xml:space="preserve">охраны объекта культурного наследия недостатки и дефекты, допущенные </w:t>
      </w:r>
      <w:r w:rsidR="0058300B" w:rsidRPr="007B515F">
        <w:t xml:space="preserve">им </w:t>
      </w:r>
      <w:r w:rsidRPr="007B515F">
        <w:t xml:space="preserve">в процессе </w:t>
      </w:r>
      <w:r w:rsidR="00817E3B" w:rsidRPr="007B515F">
        <w:t xml:space="preserve">выполнения </w:t>
      </w:r>
      <w:r w:rsidRPr="007B515F">
        <w:t>Работ</w:t>
      </w:r>
      <w:r w:rsidR="00817E3B" w:rsidRPr="007B515F">
        <w:t xml:space="preserve"> по настоящему Контракту</w:t>
      </w:r>
      <w:r w:rsidRPr="007B515F">
        <w:t xml:space="preserve">, </w:t>
      </w:r>
      <w:r w:rsidR="00817E3B" w:rsidRPr="007B515F">
        <w:t>включая недостатки, обнаруженные впоследствии в ходе выполнения работ по сохранению объектов культурного наследия</w:t>
      </w:r>
      <w:r w:rsidR="0054572C" w:rsidRPr="007B515F">
        <w:t xml:space="preserve"> на основании разработанной и актуализированной документации</w:t>
      </w:r>
      <w:r w:rsidR="00817E3B" w:rsidRPr="007B515F">
        <w:t xml:space="preserve">, а также в процессе эксплуатации </w:t>
      </w:r>
      <w:r w:rsidR="0054572C" w:rsidRPr="007B515F">
        <w:t xml:space="preserve">этих </w:t>
      </w:r>
      <w:r w:rsidR="00817E3B" w:rsidRPr="007B515F">
        <w:t>объект</w:t>
      </w:r>
      <w:r w:rsidR="0054572C" w:rsidRPr="007B515F">
        <w:t>ов.</w:t>
      </w:r>
    </w:p>
    <w:p w14:paraId="31F78919" w14:textId="77777777" w:rsidR="00B57D99" w:rsidRPr="007B515F" w:rsidRDefault="00B57D99" w:rsidP="00B57D99">
      <w:pPr>
        <w:widowControl w:val="0"/>
        <w:autoSpaceDE w:val="0"/>
        <w:autoSpaceDN w:val="0"/>
        <w:adjustRightInd w:val="0"/>
        <w:ind w:firstLine="567"/>
      </w:pPr>
      <w:r w:rsidRPr="007B515F">
        <w:t xml:space="preserve">При обнаружении таких недостатков Подрядчик по требованию </w:t>
      </w:r>
      <w:r w:rsidR="009C1A67" w:rsidRPr="007B515F">
        <w:t>З</w:t>
      </w:r>
      <w:r w:rsidRPr="007B515F">
        <w:t>аказчика обязан безвозмездно переделать техническую документацию и соответственно произвести необходимые дополнительные изыскательские работы, а также возместит</w:t>
      </w:r>
      <w:r w:rsidR="002639BF" w:rsidRPr="007B515F">
        <w:t>ь Заказчику причиненные убытки.</w:t>
      </w:r>
    </w:p>
    <w:p w14:paraId="0053408E" w14:textId="77777777" w:rsidR="00D953E0" w:rsidRPr="007B515F" w:rsidRDefault="00D953E0" w:rsidP="001C5802">
      <w:pPr>
        <w:widowControl w:val="0"/>
        <w:autoSpaceDE w:val="0"/>
        <w:autoSpaceDN w:val="0"/>
        <w:adjustRightInd w:val="0"/>
        <w:ind w:firstLine="567"/>
      </w:pPr>
      <w:r w:rsidRPr="007B515F">
        <w:t>6.</w:t>
      </w:r>
      <w:r w:rsidR="00DB23F8" w:rsidRPr="007B515F">
        <w:t>8</w:t>
      </w:r>
      <w:r w:rsidRPr="007B515F">
        <w:t xml:space="preserve">. Заказчик освобождается от материальной и иной ответственности в случае возникновения любых претензий со стороны третьих лиц к Подрядчику, вызванных деятельностью Подрядчика в связи с производством </w:t>
      </w:r>
      <w:r w:rsidR="00817E3B" w:rsidRPr="007B515F">
        <w:t>Р</w:t>
      </w:r>
      <w:r w:rsidRPr="007B515F">
        <w:t>абот. Заказчик не несет ответственность за деятельность, выполняемую подрядчиком в рамках настоящего Контракта.</w:t>
      </w:r>
    </w:p>
    <w:p w14:paraId="14E02B1B" w14:textId="77777777" w:rsidR="001C5802" w:rsidRPr="007B515F" w:rsidRDefault="001C5802" w:rsidP="004B7BCE">
      <w:pPr>
        <w:pStyle w:val="1"/>
        <w:spacing w:before="0" w:after="0"/>
        <w:ind w:right="-35" w:firstLine="567"/>
        <w:rPr>
          <w:sz w:val="24"/>
          <w:szCs w:val="24"/>
        </w:rPr>
      </w:pPr>
    </w:p>
    <w:p w14:paraId="76E26207" w14:textId="77777777" w:rsidR="00793ACD" w:rsidRPr="007B515F" w:rsidRDefault="00793ACD" w:rsidP="004B7BCE">
      <w:pPr>
        <w:pStyle w:val="1"/>
        <w:spacing w:before="0" w:after="0"/>
        <w:ind w:right="-35" w:firstLine="567"/>
        <w:rPr>
          <w:sz w:val="24"/>
          <w:szCs w:val="24"/>
        </w:rPr>
      </w:pPr>
      <w:r w:rsidRPr="007B515F">
        <w:rPr>
          <w:sz w:val="24"/>
          <w:szCs w:val="24"/>
        </w:rPr>
        <w:t>7. Обеспечение исполнения Контракта</w:t>
      </w:r>
      <w:r w:rsidRPr="007B515F">
        <w:rPr>
          <w:rStyle w:val="a8"/>
          <w:sz w:val="24"/>
          <w:szCs w:val="24"/>
        </w:rPr>
        <w:footnoteReference w:id="3"/>
      </w:r>
    </w:p>
    <w:p w14:paraId="65D7B017" w14:textId="77777777" w:rsidR="00793ACD" w:rsidRPr="007B515F" w:rsidRDefault="00793ACD" w:rsidP="004B7BCE">
      <w:pPr>
        <w:tabs>
          <w:tab w:val="left" w:pos="10490"/>
        </w:tabs>
        <w:ind w:right="-35" w:firstLine="567"/>
      </w:pPr>
      <w:r w:rsidRPr="007B515F">
        <w:t xml:space="preserve">7.1. В целях обеспечения исполнения обязательств по настоящему Контракту </w:t>
      </w:r>
      <w:r w:rsidR="00BA4053" w:rsidRPr="007B515F">
        <w:t>Подрядчик</w:t>
      </w:r>
      <w:r w:rsidRPr="007B515F">
        <w:t xml:space="preserve"> предоставляет Заказчику обеспечение исполнения Контракта в размере ______ руб. __ коп., что </w:t>
      </w:r>
      <w:r w:rsidR="00584236" w:rsidRPr="007B515F">
        <w:t xml:space="preserve">составляет </w:t>
      </w:r>
      <w:r w:rsidR="00C755D6" w:rsidRPr="007B515F">
        <w:t>50</w:t>
      </w:r>
      <w:r w:rsidRPr="007B515F">
        <w:t>%</w:t>
      </w:r>
      <w:r w:rsidR="00584236" w:rsidRPr="007B515F">
        <w:t xml:space="preserve"> </w:t>
      </w:r>
      <w:r w:rsidRPr="007B515F">
        <w:t xml:space="preserve">от начальной (максимальной) цены Контракта в </w:t>
      </w:r>
      <w:r w:rsidR="00C36BF1" w:rsidRPr="007B515F">
        <w:t>форме: _</w:t>
      </w:r>
      <w:r w:rsidRPr="007B515F">
        <w:t>__________________</w:t>
      </w:r>
      <w:r w:rsidR="001D732B" w:rsidRPr="007B515F">
        <w:rPr>
          <w:rStyle w:val="a8"/>
        </w:rPr>
        <w:footnoteReference w:id="4"/>
      </w:r>
      <w:r w:rsidR="00892F00" w:rsidRPr="007B515F">
        <w:t>.</w:t>
      </w:r>
    </w:p>
    <w:p w14:paraId="1E8B5705" w14:textId="77777777" w:rsidR="00793ACD" w:rsidRPr="007B515F" w:rsidRDefault="00793ACD" w:rsidP="004B7BCE">
      <w:pPr>
        <w:tabs>
          <w:tab w:val="left" w:pos="10490"/>
        </w:tabs>
        <w:ind w:right="-35" w:firstLine="567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  <w:gridCol w:w="4971"/>
      </w:tblGrid>
      <w:tr w:rsidR="00A072B3" w:rsidRPr="007B515F" w14:paraId="47DAA12B" w14:textId="77777777" w:rsidTr="00793ACD"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962D89" w14:textId="77777777" w:rsidR="00793ACD" w:rsidRPr="007B515F" w:rsidRDefault="00793ACD" w:rsidP="00892F00">
            <w:pPr>
              <w:ind w:right="-35" w:firstLine="567"/>
              <w:rPr>
                <w:i/>
                <w:sz w:val="22"/>
                <w:szCs w:val="22"/>
              </w:rPr>
            </w:pPr>
            <w:r w:rsidRPr="007B515F">
              <w:rPr>
                <w:i/>
                <w:sz w:val="22"/>
                <w:szCs w:val="22"/>
              </w:rPr>
              <w:t>Вариант 1</w:t>
            </w:r>
            <w:r w:rsidR="00892F00" w:rsidRPr="007B515F">
              <w:rPr>
                <w:i/>
                <w:sz w:val="22"/>
                <w:szCs w:val="22"/>
              </w:rPr>
              <w:t>. П</w:t>
            </w:r>
            <w:r w:rsidRPr="007B515F">
              <w:rPr>
                <w:i/>
                <w:sz w:val="22"/>
                <w:szCs w:val="22"/>
              </w:rPr>
              <w:t xml:space="preserve">ри предоставлении </w:t>
            </w:r>
            <w:r w:rsidR="001D732B" w:rsidRPr="007B515F">
              <w:rPr>
                <w:i/>
                <w:sz w:val="22"/>
                <w:szCs w:val="22"/>
              </w:rPr>
              <w:t>Подрядчиком</w:t>
            </w:r>
            <w:r w:rsidRPr="007B515F">
              <w:rPr>
                <w:i/>
                <w:sz w:val="22"/>
                <w:szCs w:val="22"/>
              </w:rPr>
              <w:t xml:space="preserve"> обеспечения исполнения Контракта в форме </w:t>
            </w:r>
            <w:r w:rsidRPr="007B515F">
              <w:rPr>
                <w:b/>
                <w:i/>
                <w:sz w:val="22"/>
                <w:szCs w:val="22"/>
              </w:rPr>
              <w:t>банковской гарантии</w:t>
            </w:r>
          </w:p>
        </w:tc>
        <w:tc>
          <w:tcPr>
            <w:tcW w:w="52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65DCEFD" w14:textId="77777777" w:rsidR="00793ACD" w:rsidRPr="007B515F" w:rsidRDefault="00793ACD" w:rsidP="00892F00">
            <w:pPr>
              <w:ind w:right="-35" w:firstLine="567"/>
              <w:rPr>
                <w:i/>
                <w:sz w:val="22"/>
                <w:szCs w:val="22"/>
              </w:rPr>
            </w:pPr>
            <w:r w:rsidRPr="007B515F">
              <w:rPr>
                <w:i/>
                <w:sz w:val="22"/>
                <w:szCs w:val="22"/>
              </w:rPr>
              <w:t>Вариант 2</w:t>
            </w:r>
            <w:r w:rsidR="00892F00" w:rsidRPr="007B515F">
              <w:rPr>
                <w:i/>
                <w:sz w:val="22"/>
                <w:szCs w:val="22"/>
              </w:rPr>
              <w:t>. П</w:t>
            </w:r>
            <w:r w:rsidR="00295A49" w:rsidRPr="007B515F">
              <w:rPr>
                <w:i/>
                <w:sz w:val="22"/>
                <w:szCs w:val="22"/>
              </w:rPr>
              <w:t xml:space="preserve">ри предоставлении </w:t>
            </w:r>
            <w:r w:rsidR="001D732B" w:rsidRPr="007B515F">
              <w:rPr>
                <w:i/>
                <w:sz w:val="22"/>
                <w:szCs w:val="22"/>
              </w:rPr>
              <w:t>Подрядчиком</w:t>
            </w:r>
            <w:r w:rsidRPr="007B515F">
              <w:rPr>
                <w:i/>
                <w:sz w:val="22"/>
                <w:szCs w:val="22"/>
              </w:rPr>
              <w:t xml:space="preserve"> обеспечения исполнения Контракта путем </w:t>
            </w:r>
            <w:r w:rsidRPr="007B515F">
              <w:rPr>
                <w:b/>
                <w:i/>
                <w:sz w:val="22"/>
                <w:szCs w:val="22"/>
              </w:rPr>
              <w:t>внесения денежных средств</w:t>
            </w:r>
            <w:r w:rsidRPr="007B515F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A072B3" w:rsidRPr="007B515F" w14:paraId="447532F8" w14:textId="77777777" w:rsidTr="00793ACD">
        <w:tc>
          <w:tcPr>
            <w:tcW w:w="52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65BF9F" w14:textId="77777777" w:rsidR="00793ACD" w:rsidRPr="007B515F" w:rsidRDefault="00793ACD" w:rsidP="004B7BCE">
            <w:pPr>
              <w:ind w:right="-35" w:firstLine="567"/>
            </w:pPr>
            <w:r w:rsidRPr="007B515F">
              <w:t>7.2.</w:t>
            </w:r>
            <w:r w:rsidRPr="007B515F">
              <w:rPr>
                <w:i/>
              </w:rPr>
              <w:t xml:space="preserve"> </w:t>
            </w:r>
            <w:r w:rsidRPr="007B515F">
              <w:t>Исполнение Контракта обеспечивается предоставлением безотзывной банковской гарантии от «___»</w:t>
            </w:r>
            <w:r w:rsidR="00122DE7" w:rsidRPr="007B515F">
              <w:t xml:space="preserve"> </w:t>
            </w:r>
            <w:r w:rsidRPr="007B515F">
              <w:t>_______</w:t>
            </w:r>
            <w:r w:rsidR="006A3E8D" w:rsidRPr="007B515F">
              <w:t>___</w:t>
            </w:r>
            <w:r w:rsidRPr="007B515F">
              <w:t>__201_г. № ____</w:t>
            </w:r>
            <w:r w:rsidR="006A3E8D" w:rsidRPr="007B515F">
              <w:t>______</w:t>
            </w:r>
            <w:r w:rsidRPr="007B515F">
              <w:t>____</w:t>
            </w:r>
            <w:r w:rsidR="00AB0A4F" w:rsidRPr="007B515F">
              <w:rPr>
                <w:rStyle w:val="a8"/>
              </w:rPr>
              <w:footnoteReference w:id="5"/>
            </w:r>
            <w:r w:rsidRPr="007B515F">
              <w:t>.</w:t>
            </w:r>
          </w:p>
          <w:p w14:paraId="3F74F7CD" w14:textId="77777777" w:rsidR="00603CB8" w:rsidRPr="007B515F" w:rsidRDefault="00603CB8" w:rsidP="004B7BCE">
            <w:pPr>
              <w:ind w:right="-35" w:firstLine="567"/>
            </w:pPr>
            <w:r w:rsidRPr="007B515F">
              <w:t xml:space="preserve">Срок действия обеспечения до </w:t>
            </w:r>
            <w:r w:rsidR="00584236" w:rsidRPr="007B515F">
              <w:rPr>
                <w:b/>
              </w:rPr>
              <w:t xml:space="preserve">«31» </w:t>
            </w:r>
            <w:r w:rsidR="009C1A67" w:rsidRPr="007B515F">
              <w:rPr>
                <w:b/>
              </w:rPr>
              <w:t>августа</w:t>
            </w:r>
            <w:r w:rsidR="00584236" w:rsidRPr="007B515F">
              <w:rPr>
                <w:b/>
              </w:rPr>
              <w:t xml:space="preserve"> 2021</w:t>
            </w:r>
            <w:r w:rsidR="00584236" w:rsidRPr="007B515F">
              <w:t xml:space="preserve"> </w:t>
            </w:r>
            <w:r w:rsidR="00584236" w:rsidRPr="007B515F">
              <w:rPr>
                <w:b/>
              </w:rPr>
              <w:t>г.</w:t>
            </w:r>
            <w:r w:rsidRPr="007B515F">
              <w:t xml:space="preserve"> включительно.</w:t>
            </w:r>
          </w:p>
          <w:p w14:paraId="0553406E" w14:textId="77777777" w:rsidR="00793ACD" w:rsidRPr="007B515F" w:rsidRDefault="00793ACD" w:rsidP="004B7BCE">
            <w:pPr>
              <w:ind w:right="-35" w:firstLine="567"/>
            </w:pPr>
            <w:r w:rsidRPr="007B515F">
              <w:t>7.3. В случае отзыва лицензии у банка, выдавшего банковскую гарантию,</w:t>
            </w:r>
            <w:r w:rsidR="007B515F" w:rsidRPr="007B515F">
              <w:t xml:space="preserve"> либо введения в отношении такого банка любой из процедур, установленных законодательством о банкротстве, либо принятия решения о его ликвидации,</w:t>
            </w:r>
            <w:r w:rsidRPr="007B515F">
              <w:t xml:space="preserve"> или наступления иного события, в связи с которым банковская гарантия перестае</w:t>
            </w:r>
            <w:r w:rsidR="00295A49" w:rsidRPr="007B515F">
              <w:t xml:space="preserve">т быть действительной, </w:t>
            </w:r>
            <w:r w:rsidR="00BA4053" w:rsidRPr="007B515F">
              <w:t>Подрядчик</w:t>
            </w:r>
            <w:r w:rsidRPr="007B515F">
              <w:t xml:space="preserve"> в течение </w:t>
            </w:r>
            <w:r w:rsidR="006B1ADC" w:rsidRPr="007B515F">
              <w:t>5</w:t>
            </w:r>
            <w:r w:rsidRPr="007B515F">
              <w:t xml:space="preserve"> (</w:t>
            </w:r>
            <w:r w:rsidR="006B1ADC" w:rsidRPr="007B515F">
              <w:t>пяти</w:t>
            </w:r>
            <w:r w:rsidRPr="007B515F">
              <w:t xml:space="preserve">) </w:t>
            </w:r>
            <w:r w:rsidR="006B1ADC" w:rsidRPr="007B515F">
              <w:t xml:space="preserve">календарных </w:t>
            </w:r>
            <w:r w:rsidRPr="007B515F">
              <w:t xml:space="preserve">дней должен предоставить </w:t>
            </w:r>
            <w:r w:rsidR="00B01DA2" w:rsidRPr="007B515F">
              <w:t xml:space="preserve">Заказчику </w:t>
            </w:r>
            <w:r w:rsidRPr="007B515F">
              <w:t>иное обеспечение, соответствующее условиям документации о закупке, Контракту и нормативным правовым актам Российской Федерации.</w:t>
            </w:r>
          </w:p>
          <w:p w14:paraId="65DB5DFA" w14:textId="77777777" w:rsidR="004F383E" w:rsidRPr="007B515F" w:rsidRDefault="00793ACD" w:rsidP="004F383E">
            <w:pPr>
              <w:ind w:right="-35" w:firstLine="567"/>
            </w:pPr>
            <w:r w:rsidRPr="007B515F">
              <w:t xml:space="preserve">7.4. </w:t>
            </w:r>
            <w:r w:rsidR="004F383E" w:rsidRPr="007B515F">
              <w:t xml:space="preserve">Банковская гарантия обеспечивает исполнение Подрядчиком основного обязательства по Контракту, а также </w:t>
            </w:r>
            <w:r w:rsidR="00CA7A21" w:rsidRPr="007B515F">
              <w:t xml:space="preserve">всех </w:t>
            </w:r>
            <w:r w:rsidR="004F383E" w:rsidRPr="007B515F">
              <w:t>обязательств по возмещению Заказчику убытков, уплате неустоек (штрафов, пеней)</w:t>
            </w:r>
            <w:r w:rsidR="00EA3E7D" w:rsidRPr="007B515F">
              <w:t xml:space="preserve">, </w:t>
            </w:r>
            <w:r w:rsidR="001674DD" w:rsidRPr="007B515F">
              <w:t xml:space="preserve"> а так же возврата авансового платежа</w:t>
            </w:r>
            <w:r w:rsidR="00584236" w:rsidRPr="007B515F">
              <w:t>.</w:t>
            </w:r>
          </w:p>
          <w:p w14:paraId="2BB12B7E" w14:textId="77777777" w:rsidR="00F808BC" w:rsidRPr="007B515F" w:rsidRDefault="00F808BC" w:rsidP="004F383E">
            <w:pPr>
              <w:ind w:right="-35" w:firstLine="567"/>
            </w:pPr>
            <w:r w:rsidRPr="007B515F">
              <w:t xml:space="preserve">Заказчик вправе </w:t>
            </w:r>
            <w:r w:rsidR="00CA7A21" w:rsidRPr="007B515F">
              <w:t xml:space="preserve">требовать от банка, выдавшего банковскую гарантию, выплаты Заказчику полной суммы банковской гарантии (ее невыплаченного </w:t>
            </w:r>
            <w:r w:rsidR="00A82785" w:rsidRPr="007B515F">
              <w:t xml:space="preserve">Заказчику </w:t>
            </w:r>
            <w:r w:rsidR="00CA7A21" w:rsidRPr="007B515F">
              <w:t>остатка на дату получения банком соответствующего требования Заказчика)</w:t>
            </w:r>
            <w:r w:rsidRPr="007B515F">
              <w:t xml:space="preserve"> в случае расторжения </w:t>
            </w:r>
            <w:r w:rsidR="00A82785" w:rsidRPr="007B515F">
              <w:t>К</w:t>
            </w:r>
            <w:r w:rsidRPr="007B515F">
              <w:t>онтракта</w:t>
            </w:r>
            <w:r w:rsidR="00CA7A21" w:rsidRPr="007B515F">
              <w:t xml:space="preserve"> или одностороннего отказа от него</w:t>
            </w:r>
            <w:r w:rsidRPr="007B515F">
              <w:t xml:space="preserve"> по основаниям, предусмотренным п. 1</w:t>
            </w:r>
            <w:r w:rsidR="00FC4A1A" w:rsidRPr="007B515F">
              <w:t>1</w:t>
            </w:r>
            <w:r w:rsidRPr="007B515F">
              <w:t>.5 настоящего Контракта.</w:t>
            </w:r>
          </w:p>
          <w:p w14:paraId="46DE5B49" w14:textId="77777777" w:rsidR="00793ACD" w:rsidRPr="007B515F" w:rsidRDefault="00DF3EFF" w:rsidP="00395780">
            <w:pPr>
              <w:ind w:right="-35" w:firstLine="567"/>
            </w:pPr>
            <w:r w:rsidRPr="007B515F">
              <w:t xml:space="preserve">7.5. В случае если </w:t>
            </w:r>
            <w:r w:rsidR="008B0B17" w:rsidRPr="007B515F">
              <w:t>Работ</w:t>
            </w:r>
            <w:r w:rsidR="002453B2" w:rsidRPr="007B515F">
              <w:t>ы</w:t>
            </w:r>
            <w:r w:rsidRPr="007B515F">
              <w:t xml:space="preserve"> по Контракту не были </w:t>
            </w:r>
            <w:r w:rsidR="00472B63" w:rsidRPr="007B515F">
              <w:t>выполнены</w:t>
            </w:r>
            <w:r w:rsidRPr="007B515F">
              <w:t xml:space="preserve"> в установленный Контрактом срок</w:t>
            </w:r>
            <w:r w:rsidR="0041229F" w:rsidRPr="007B515F">
              <w:t xml:space="preserve"> и</w:t>
            </w:r>
            <w:r w:rsidR="007E7E18" w:rsidRPr="007B515F">
              <w:t>ли С</w:t>
            </w:r>
            <w:r w:rsidR="0041229F" w:rsidRPr="007B515F">
              <w:t>тороны пришли к соглашению об увеличении срока выполнения Работ</w:t>
            </w:r>
            <w:r w:rsidRPr="007B515F">
              <w:t xml:space="preserve">, срок действия обеспечения исполнения Контракта подлежит продлению </w:t>
            </w:r>
            <w:r w:rsidR="00B35544" w:rsidRPr="007B515F">
              <w:t xml:space="preserve">на </w:t>
            </w:r>
            <w:r w:rsidR="00395780" w:rsidRPr="007B515F">
              <w:t xml:space="preserve">такой </w:t>
            </w:r>
            <w:r w:rsidR="00B35544" w:rsidRPr="007B515F">
              <w:t>срок,</w:t>
            </w:r>
            <w:r w:rsidRPr="007B515F">
              <w:t xml:space="preserve"> </w:t>
            </w:r>
            <w:r w:rsidR="00B35544" w:rsidRPr="007B515F">
              <w:t>Р</w:t>
            </w:r>
            <w:r w:rsidRPr="007B515F">
              <w:t xml:space="preserve">асторжение Контракта не прекращает действие предоставленного </w:t>
            </w:r>
            <w:r w:rsidR="001D732B" w:rsidRPr="007B515F">
              <w:t>Подрядчиком</w:t>
            </w:r>
            <w:r w:rsidRPr="007B515F">
              <w:t xml:space="preserve"> о</w:t>
            </w:r>
            <w:r w:rsidR="00630722" w:rsidRPr="007B515F">
              <w:t xml:space="preserve">беспечения исполнения Контракта, </w:t>
            </w:r>
            <w:r w:rsidR="00B35544" w:rsidRPr="007B515F">
              <w:t>если иное не предусмотрено</w:t>
            </w:r>
            <w:r w:rsidR="00630722" w:rsidRPr="007B515F">
              <w:t xml:space="preserve"> </w:t>
            </w:r>
            <w:r w:rsidR="00B35544" w:rsidRPr="007B515F">
              <w:t xml:space="preserve">дополнительным </w:t>
            </w:r>
            <w:r w:rsidR="00630722" w:rsidRPr="007B515F">
              <w:t>соглашени</w:t>
            </w:r>
            <w:r w:rsidR="00B35544" w:rsidRPr="007B515F">
              <w:t>ем</w:t>
            </w:r>
            <w:r w:rsidR="00630722" w:rsidRPr="007B515F">
              <w:t xml:space="preserve"> Сторон.</w:t>
            </w:r>
          </w:p>
          <w:p w14:paraId="5B60E98B" w14:textId="77777777" w:rsidR="00A4242F" w:rsidRPr="007B515F" w:rsidRDefault="00A4242F" w:rsidP="007B515F">
            <w:pPr>
              <w:ind w:right="-35" w:firstLine="567"/>
            </w:pP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FEC5429" w14:textId="77777777" w:rsidR="00CA7A21" w:rsidRPr="007B515F" w:rsidRDefault="00793ACD" w:rsidP="00CA7A21">
            <w:pPr>
              <w:ind w:right="-35" w:firstLine="567"/>
            </w:pPr>
            <w:r w:rsidRPr="007B515F">
              <w:t xml:space="preserve">7.2. Денежные средства, внесенные </w:t>
            </w:r>
            <w:r w:rsidR="001D732B" w:rsidRPr="007B515F">
              <w:t>Подрядчиком</w:t>
            </w:r>
            <w:r w:rsidRPr="007B515F">
              <w:t xml:space="preserve"> в качестве обеспечения исполнения Контракта, </w:t>
            </w:r>
            <w:r w:rsidR="004F383E" w:rsidRPr="007B515F">
              <w:t xml:space="preserve">обеспечивают исполнение Подрядчиком основного обязательства по Контракту, а также </w:t>
            </w:r>
            <w:r w:rsidR="00CA7A21" w:rsidRPr="007B515F">
              <w:t xml:space="preserve">всех </w:t>
            </w:r>
            <w:r w:rsidR="004F383E" w:rsidRPr="007B515F">
              <w:t>обязательств по возмещению Заказчику убытков, уплате неустоек (штрафов, пеней)</w:t>
            </w:r>
            <w:r w:rsidR="001674DD" w:rsidRPr="007B515F">
              <w:t>, а так же возврата авансового платежа.</w:t>
            </w:r>
            <w:r w:rsidR="00BC4595" w:rsidRPr="007B515F">
              <w:t xml:space="preserve"> Обеспечение обязательств по Контракту путем внесения денежных средств действует</w:t>
            </w:r>
            <w:r w:rsidR="00A2779A" w:rsidRPr="007B515F">
              <w:t xml:space="preserve"> с даты его предоставления Заказчику</w:t>
            </w:r>
            <w:r w:rsidR="00BC4595" w:rsidRPr="007B515F">
              <w:t xml:space="preserve"> до истечения срока действия гарантийных обязательств, предусмотренных пунктом 5.3 Контракта.</w:t>
            </w:r>
          </w:p>
          <w:p w14:paraId="18657A7F" w14:textId="77777777" w:rsidR="00F81D31" w:rsidRPr="007B515F" w:rsidRDefault="00793ACD" w:rsidP="00F81D31">
            <w:pPr>
              <w:ind w:right="-35" w:firstLine="567"/>
            </w:pPr>
            <w:r w:rsidRPr="007B515F">
              <w:t>7.3.</w:t>
            </w:r>
            <w:r w:rsidR="00F81D31" w:rsidRPr="007B515F">
              <w:t xml:space="preserve"> Заказчик вправе</w:t>
            </w:r>
            <w:r w:rsidR="00A72554" w:rsidRPr="007B515F">
              <w:t xml:space="preserve"> оставить себе сумму</w:t>
            </w:r>
            <w:r w:rsidR="00F81D31" w:rsidRPr="007B515F">
              <w:t xml:space="preserve"> обеспечения контракта в полном объеме</w:t>
            </w:r>
            <w:r w:rsidR="00A72554" w:rsidRPr="007B515F">
              <w:t xml:space="preserve"> (ее остат</w:t>
            </w:r>
            <w:r w:rsidR="00384C79" w:rsidRPr="007B515F">
              <w:t>о</w:t>
            </w:r>
            <w:r w:rsidR="00A72554" w:rsidRPr="007B515F">
              <w:t>к</w:t>
            </w:r>
            <w:r w:rsidR="00384C79" w:rsidRPr="007B515F">
              <w:t xml:space="preserve"> после зачета</w:t>
            </w:r>
            <w:r w:rsidR="00A82785" w:rsidRPr="007B515F">
              <w:t xml:space="preserve"> в счет уплаты Подрядчиком Заказчику убытков, штрафов, пеней</w:t>
            </w:r>
            <w:r w:rsidR="00A72554" w:rsidRPr="007B515F">
              <w:t>)</w:t>
            </w:r>
            <w:r w:rsidR="00F81D31" w:rsidRPr="007B515F">
              <w:t xml:space="preserve">, в случае расторжения </w:t>
            </w:r>
            <w:r w:rsidR="00A82785" w:rsidRPr="007B515F">
              <w:t>К</w:t>
            </w:r>
            <w:r w:rsidR="00F81D31" w:rsidRPr="007B515F">
              <w:t>онтракта</w:t>
            </w:r>
            <w:r w:rsidR="00A82785" w:rsidRPr="007B515F">
              <w:t xml:space="preserve"> или </w:t>
            </w:r>
            <w:r w:rsidR="00F81D31" w:rsidRPr="007B515F">
              <w:t xml:space="preserve"> </w:t>
            </w:r>
            <w:r w:rsidR="00BC4595" w:rsidRPr="007B515F">
              <w:t xml:space="preserve">одностороннего отказа Заказчика от его исполнения </w:t>
            </w:r>
            <w:r w:rsidR="00F81D31" w:rsidRPr="007B515F">
              <w:t xml:space="preserve">по основаниям, предусмотренным п. </w:t>
            </w:r>
            <w:r w:rsidR="00502F7A" w:rsidRPr="007B515F">
              <w:t>11</w:t>
            </w:r>
            <w:r w:rsidR="00F81D31" w:rsidRPr="007B515F">
              <w:t>.5 настоящего Контракта.</w:t>
            </w:r>
          </w:p>
          <w:p w14:paraId="08190633" w14:textId="77777777" w:rsidR="00793ACD" w:rsidRPr="007B515F" w:rsidRDefault="00793ACD" w:rsidP="004B7BCE">
            <w:pPr>
              <w:widowControl w:val="0"/>
              <w:autoSpaceDE w:val="0"/>
              <w:autoSpaceDN w:val="0"/>
              <w:adjustRightInd w:val="0"/>
              <w:ind w:right="-35" w:firstLine="567"/>
            </w:pPr>
            <w:r w:rsidRPr="007B515F">
              <w:t xml:space="preserve">7.4. По истечении срока действия обеспечения </w:t>
            </w:r>
            <w:r w:rsidR="00603CB8" w:rsidRPr="007B515F">
              <w:t>обязательств по</w:t>
            </w:r>
            <w:r w:rsidRPr="007B515F">
              <w:t xml:space="preserve"> Контракт</w:t>
            </w:r>
            <w:r w:rsidR="00603CB8" w:rsidRPr="007B515F">
              <w:t>у</w:t>
            </w:r>
            <w:r w:rsidRPr="007B515F">
              <w:t xml:space="preserve"> </w:t>
            </w:r>
            <w:r w:rsidR="00BA4053" w:rsidRPr="007B515F">
              <w:t>Подрядчик</w:t>
            </w:r>
            <w:r w:rsidRPr="007B515F">
              <w:t xml:space="preserve"> направляет Заказчику уведомление о возврате денежных средств, внесенных в качестве обеспечения исполнения Контракта, с указанием банковских реквизитов для перечисления денежных средств, внесенных в качестве обеспечения исполнения Контракта. Заказчик в течение 10 (десяти) календарных дней с момента поступления указанного уведомления рассматривает его и при отсутствии неисполненных и (или) ненадлежащее исполненных обязательств, на которые распространяется действие обеспечения, перечисляет их на счет </w:t>
            </w:r>
            <w:r w:rsidR="00BA4053" w:rsidRPr="007B515F">
              <w:t>Подрядчика</w:t>
            </w:r>
            <w:r w:rsidRPr="007B515F">
              <w:t>.</w:t>
            </w:r>
          </w:p>
          <w:p w14:paraId="430F7E83" w14:textId="77777777" w:rsidR="00793ACD" w:rsidRPr="007B515F" w:rsidRDefault="00DF3EFF" w:rsidP="004B7BCE">
            <w:pPr>
              <w:widowControl w:val="0"/>
              <w:autoSpaceDE w:val="0"/>
              <w:autoSpaceDN w:val="0"/>
              <w:adjustRightInd w:val="0"/>
              <w:ind w:right="-35" w:firstLine="567"/>
            </w:pPr>
            <w:r w:rsidRPr="007B515F">
              <w:t xml:space="preserve">7.5. </w:t>
            </w:r>
            <w:r w:rsidR="00793ACD" w:rsidRPr="007B515F">
              <w:t>Обязательства по возврату денежных средств, внесенных в качестве обеспечения исполнения Контракта, считаются исполненными с момента списания денежных средств со счета Заказчика.</w:t>
            </w:r>
          </w:p>
        </w:tc>
      </w:tr>
    </w:tbl>
    <w:p w14:paraId="5F312397" w14:textId="77777777" w:rsidR="00E2627F" w:rsidRPr="007B515F" w:rsidRDefault="009E116C" w:rsidP="00E2627F">
      <w:pPr>
        <w:autoSpaceDE w:val="0"/>
        <w:autoSpaceDN w:val="0"/>
        <w:adjustRightInd w:val="0"/>
        <w:rPr>
          <w:rFonts w:eastAsia="Calibri"/>
        </w:rPr>
      </w:pPr>
      <w:r w:rsidRPr="007B515F">
        <w:t>7.</w:t>
      </w:r>
      <w:r w:rsidR="007B515F" w:rsidRPr="007B515F">
        <w:t>6</w:t>
      </w:r>
      <w:r w:rsidRPr="007B515F">
        <w:t>. Банковские гарантии, предусмотренные пунктами 7.2-7.</w:t>
      </w:r>
      <w:r w:rsidR="007B515F" w:rsidRPr="007B515F">
        <w:t>5</w:t>
      </w:r>
      <w:r w:rsidRPr="007B515F">
        <w:t>, 8.2-8.5 Контракта, должны быть выданы банком</w:t>
      </w:r>
      <w:r w:rsidR="00E2627F" w:rsidRPr="007B515F">
        <w:t xml:space="preserve">, </w:t>
      </w:r>
      <w:r w:rsidR="00E2627F" w:rsidRPr="007B515F">
        <w:rPr>
          <w:rFonts w:eastAsia="Calibri"/>
        </w:rPr>
        <w:t xml:space="preserve">соответствующим </w:t>
      </w:r>
      <w:r w:rsidR="001A2D59">
        <w:fldChar w:fldCharType="begin"/>
      </w:r>
      <w:r w:rsidR="001A2D59">
        <w:instrText xml:space="preserve">HYPERLINK </w:instrText>
      </w:r>
      <w:ins w:id="2" w:author="Саитгалиев Ильнур Мидхатович" w:date="2019-07-29T12:33:00Z">
        <w:r w:rsidR="001A2D59">
          <w:instrText>"</w:instrText>
        </w:r>
      </w:ins>
      <w:r w:rsidR="001A2D59">
        <w:instrText>consultantplus://offline/ref=513858CCB604857298170D4975BBF810AE568623EF54F12EE82DB15B9B5A0F3772A696DA0CAC6F39325BE62464B5A737912518AFC875BB5Cg9G1M</w:instrText>
      </w:r>
      <w:del w:id="3" w:author="Саитгалиев Ильнур Мидхатович" w:date="2019-07-29T12:33:00Z">
        <w:r w:rsidR="00E2627F" w:rsidRPr="007B515F">
          <w:rPr>
            <w:rFonts w:eastAsia="Calibri"/>
          </w:rPr>
          <w:delInstrText xml:space="preserve"> </w:delInstrText>
        </w:r>
      </w:del>
      <w:ins w:id="4" w:author="Саитгалиев Ильнур Мидхатович" w:date="2019-07-29T12:33:00Z">
        <w:r w:rsidR="001A2D59">
          <w:instrText>"</w:instrText>
        </w:r>
      </w:ins>
      <w:r w:rsidR="001A2D59">
        <w:fldChar w:fldCharType="separate"/>
      </w:r>
      <w:r w:rsidR="00E2627F" w:rsidRPr="007B515F">
        <w:rPr>
          <w:rFonts w:eastAsia="Calibri"/>
        </w:rPr>
        <w:t>требованиям</w:t>
      </w:r>
      <w:r w:rsidR="001A2D59">
        <w:fldChar w:fldCharType="end"/>
      </w:r>
      <w:r w:rsidR="00E2627F" w:rsidRPr="007B515F">
        <w:rPr>
          <w:rFonts w:eastAsia="Calibri"/>
        </w:rPr>
        <w:t xml:space="preserve">, аналогичным установленным Постановлением от 12 апреля 2018 г. N 440 и включенным в перечень, предусмотренный </w:t>
      </w:r>
      <w:r w:rsidR="001A2D59">
        <w:fldChar w:fldCharType="begin"/>
      </w:r>
      <w:r w:rsidR="001A2D59">
        <w:instrText xml:space="preserve">HYPERLINK </w:instrText>
      </w:r>
      <w:ins w:id="5" w:author="Саитгалиев Ильнур Мидхатович" w:date="2019-07-29T12:33:00Z">
        <w:r w:rsidR="001A2D59">
          <w:instrText>"</w:instrText>
        </w:r>
      </w:ins>
      <w:r w:rsidR="001A2D59">
        <w:instrText>consultantplus://offline/ref=ED1D7D082C5AAB8CDC6C494C4F45C5555391CAEF4EDEAD18A1E23EAB4A609211247BECCF0527ADF517893318DFBB8684DD0A74A14DHEJFM</w:instrText>
      </w:r>
      <w:del w:id="6" w:author="Саитгалиев Ильнур Мидхатович" w:date="2019-07-29T12:33:00Z">
        <w:r w:rsidR="00E2627F" w:rsidRPr="007B515F">
          <w:rPr>
            <w:rFonts w:eastAsia="Calibri"/>
          </w:rPr>
          <w:delInstrText xml:space="preserve"> </w:delInstrText>
        </w:r>
      </w:del>
      <w:ins w:id="7" w:author="Саитгалиев Ильнур Мидхатович" w:date="2019-07-29T12:33:00Z">
        <w:r w:rsidR="001A2D59">
          <w:instrText>"</w:instrText>
        </w:r>
      </w:ins>
      <w:r w:rsidR="001A2D59">
        <w:fldChar w:fldCharType="separate"/>
      </w:r>
      <w:r w:rsidR="00E2627F" w:rsidRPr="007B515F">
        <w:rPr>
          <w:rFonts w:eastAsia="Calibri"/>
        </w:rPr>
        <w:t>частью 1.2</w:t>
      </w:r>
      <w:r w:rsidR="001A2D59">
        <w:fldChar w:fldCharType="end"/>
      </w:r>
      <w:r w:rsidR="00E2627F" w:rsidRPr="007B515F">
        <w:rPr>
          <w:rFonts w:eastAsia="Calibri"/>
        </w:rPr>
        <w:t xml:space="preserve"> статьи 45 федерального закона от 05.04.2013 N 44-ФЗ "О контрактной системе в сфере закупок товаров, работ, услуг для обеспечения государственных и муниципальных нужд". </w:t>
      </w:r>
    </w:p>
    <w:p w14:paraId="7B2F4D57" w14:textId="77777777" w:rsidR="00E2627F" w:rsidRPr="007B515F" w:rsidRDefault="00E2627F" w:rsidP="00E2627F">
      <w:pPr>
        <w:autoSpaceDE w:val="0"/>
        <w:autoSpaceDN w:val="0"/>
        <w:adjustRightInd w:val="0"/>
        <w:rPr>
          <w:rFonts w:eastAsia="Calibri"/>
        </w:rPr>
      </w:pPr>
    </w:p>
    <w:p w14:paraId="60B6FB9D" w14:textId="77777777" w:rsidR="008751A3" w:rsidRPr="007B515F" w:rsidRDefault="008751A3" w:rsidP="004B7BCE">
      <w:pPr>
        <w:widowControl w:val="0"/>
        <w:autoSpaceDE w:val="0"/>
        <w:autoSpaceDN w:val="0"/>
        <w:adjustRightInd w:val="0"/>
        <w:ind w:right="-35" w:firstLine="567"/>
      </w:pPr>
    </w:p>
    <w:p w14:paraId="66DF9D5C" w14:textId="77777777" w:rsidR="00F944D4" w:rsidRPr="007B515F" w:rsidRDefault="00F944D4" w:rsidP="00F944D4">
      <w:pPr>
        <w:widowControl w:val="0"/>
        <w:autoSpaceDE w:val="0"/>
        <w:autoSpaceDN w:val="0"/>
        <w:adjustRightInd w:val="0"/>
        <w:ind w:right="-35" w:firstLine="567"/>
        <w:jc w:val="center"/>
        <w:rPr>
          <w:b/>
        </w:rPr>
      </w:pPr>
      <w:r w:rsidRPr="007B515F">
        <w:rPr>
          <w:b/>
        </w:rPr>
        <w:t>8.Обеспечение гарантийных обязательств</w:t>
      </w:r>
    </w:p>
    <w:p w14:paraId="2BA4BEC5" w14:textId="77777777" w:rsidR="00F944D4" w:rsidRPr="007B515F" w:rsidRDefault="00F944D4" w:rsidP="00F944D4">
      <w:pPr>
        <w:widowControl w:val="0"/>
        <w:numPr>
          <w:ilvl w:val="2"/>
          <w:numId w:val="49"/>
        </w:numPr>
        <w:autoSpaceDE w:val="0"/>
        <w:autoSpaceDN w:val="0"/>
        <w:adjustRightInd w:val="0"/>
        <w:ind w:left="0" w:right="-35" w:firstLine="567"/>
        <w:rPr>
          <w:bCs/>
        </w:rPr>
      </w:pPr>
      <w:r w:rsidRPr="007B515F">
        <w:t xml:space="preserve">В целях обеспечения исполнения обязательств </w:t>
      </w:r>
      <w:r w:rsidRPr="007B515F">
        <w:rPr>
          <w:bCs/>
        </w:rPr>
        <w:t xml:space="preserve">гарантии качества Работ, а также требований к гарантийному сроку и (или) объему предоставления гарантий их качества (далее - гарантийные обязательства), </w:t>
      </w:r>
      <w:r w:rsidRPr="007B515F">
        <w:t xml:space="preserve">Подрядчик предоставляет Заказчику обеспечение исполнения гарантийных обязательств в размере ______ руб. __ коп., что составляет </w:t>
      </w:r>
      <w:r w:rsidR="001674DD" w:rsidRPr="007B515F">
        <w:t>1</w:t>
      </w:r>
      <w:r w:rsidRPr="007B515F">
        <w:t>%</w:t>
      </w:r>
      <w:r w:rsidRPr="007B515F">
        <w:rPr>
          <w:vertAlign w:val="superscript"/>
        </w:rPr>
        <w:footnoteReference w:id="6"/>
      </w:r>
      <w:r w:rsidR="00F42C27" w:rsidRPr="007B515F">
        <w:t xml:space="preserve"> от начальной (максимальной) цены контракта</w:t>
      </w:r>
      <w:r w:rsidRPr="007B515F">
        <w:t xml:space="preserve"> форме: ___________________.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5"/>
        <w:gridCol w:w="4977"/>
      </w:tblGrid>
      <w:tr w:rsidR="009020EF" w:rsidRPr="007B515F" w14:paraId="24D352FE" w14:textId="77777777" w:rsidTr="00F944D4"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75811" w14:textId="77777777" w:rsidR="00F944D4" w:rsidRPr="007B515F" w:rsidRDefault="00F944D4" w:rsidP="00F944D4">
            <w:pPr>
              <w:ind w:right="-35" w:firstLine="567"/>
              <w:rPr>
                <w:i/>
                <w:sz w:val="22"/>
                <w:szCs w:val="22"/>
              </w:rPr>
            </w:pPr>
            <w:r w:rsidRPr="007B515F">
              <w:rPr>
                <w:i/>
                <w:sz w:val="22"/>
                <w:szCs w:val="22"/>
              </w:rPr>
              <w:t xml:space="preserve">Вариант 1. При предоставлении </w:t>
            </w:r>
            <w:r w:rsidR="00AC683B" w:rsidRPr="007B515F">
              <w:rPr>
                <w:i/>
                <w:sz w:val="22"/>
                <w:szCs w:val="22"/>
              </w:rPr>
              <w:t>Подрядчиком</w:t>
            </w:r>
            <w:r w:rsidRPr="007B515F">
              <w:rPr>
                <w:i/>
                <w:sz w:val="22"/>
                <w:szCs w:val="22"/>
              </w:rPr>
              <w:t xml:space="preserve"> обеспечения исполнения гарантийных обязательств в форме </w:t>
            </w:r>
            <w:r w:rsidRPr="007B515F">
              <w:rPr>
                <w:b/>
                <w:i/>
                <w:sz w:val="22"/>
                <w:szCs w:val="22"/>
              </w:rPr>
              <w:t>банковской гарантии</w:t>
            </w:r>
          </w:p>
        </w:tc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3A6F79" w14:textId="77777777" w:rsidR="00F944D4" w:rsidRPr="007B515F" w:rsidRDefault="00F944D4" w:rsidP="00F944D4">
            <w:pPr>
              <w:ind w:right="-35" w:firstLine="567"/>
              <w:rPr>
                <w:i/>
                <w:sz w:val="22"/>
                <w:szCs w:val="22"/>
              </w:rPr>
            </w:pPr>
            <w:r w:rsidRPr="007B515F">
              <w:rPr>
                <w:i/>
                <w:sz w:val="22"/>
                <w:szCs w:val="22"/>
              </w:rPr>
              <w:t xml:space="preserve">Вариант 2. При предоставлении </w:t>
            </w:r>
            <w:r w:rsidR="00AC683B" w:rsidRPr="007B515F">
              <w:rPr>
                <w:i/>
                <w:sz w:val="22"/>
                <w:szCs w:val="22"/>
              </w:rPr>
              <w:t>Подрядчиком</w:t>
            </w:r>
            <w:r w:rsidRPr="007B515F">
              <w:rPr>
                <w:i/>
                <w:sz w:val="22"/>
                <w:szCs w:val="22"/>
              </w:rPr>
              <w:t xml:space="preserve"> обеспечения гарантийных обязательств путем </w:t>
            </w:r>
            <w:r w:rsidRPr="007B515F">
              <w:rPr>
                <w:b/>
                <w:i/>
                <w:sz w:val="22"/>
                <w:szCs w:val="22"/>
              </w:rPr>
              <w:t>внесения денежных средств</w:t>
            </w:r>
            <w:r w:rsidRPr="007B515F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9020EF" w:rsidRPr="007B515F" w14:paraId="3B75B8DA" w14:textId="77777777" w:rsidTr="00F944D4">
        <w:tc>
          <w:tcPr>
            <w:tcW w:w="4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23B28A" w14:textId="77777777" w:rsidR="00F944D4" w:rsidRPr="007B515F" w:rsidRDefault="00F944D4" w:rsidP="00F944D4">
            <w:pPr>
              <w:ind w:right="-35" w:firstLine="567"/>
            </w:pPr>
            <w:r w:rsidRPr="007B515F">
              <w:t>8.</w:t>
            </w:r>
            <w:r w:rsidR="009E5245" w:rsidRPr="007B515F">
              <w:t>2</w:t>
            </w:r>
            <w:r w:rsidRPr="007B515F">
              <w:t>.</w:t>
            </w:r>
            <w:r w:rsidRPr="007B515F">
              <w:rPr>
                <w:i/>
              </w:rPr>
              <w:t xml:space="preserve"> </w:t>
            </w:r>
            <w:r w:rsidRPr="007B515F">
              <w:rPr>
                <w:bCs/>
              </w:rPr>
              <w:t>Обеспечение гарантийных обязательств</w:t>
            </w:r>
            <w:r w:rsidRPr="007B515F">
              <w:t xml:space="preserve"> </w:t>
            </w:r>
            <w:r w:rsidR="00AC683B" w:rsidRPr="007B515F">
              <w:t>Подрядчика</w:t>
            </w:r>
            <w:r w:rsidRPr="007B515F">
              <w:t xml:space="preserve"> обеспечивается предоставлением безотзывной банковской гарантии, соответствующей требованиям Гражданского Кодекса Российской Федерации и Закона.</w:t>
            </w:r>
          </w:p>
          <w:p w14:paraId="268530ED" w14:textId="77777777" w:rsidR="00F944D4" w:rsidRPr="007B515F" w:rsidRDefault="00F944D4" w:rsidP="00F944D4">
            <w:pPr>
              <w:ind w:right="-35" w:firstLine="567"/>
            </w:pPr>
            <w:r w:rsidRPr="007B515F">
              <w:t>8.</w:t>
            </w:r>
            <w:r w:rsidR="009E5245" w:rsidRPr="007B515F">
              <w:t>3</w:t>
            </w:r>
            <w:r w:rsidRPr="007B515F">
              <w:t xml:space="preserve">. Срок действия банковской гарантии определяется </w:t>
            </w:r>
            <w:r w:rsidR="00AC683B" w:rsidRPr="007B515F">
              <w:t>Подрядчиком</w:t>
            </w:r>
            <w:r w:rsidRPr="007B515F">
              <w:t xml:space="preserve"> </w:t>
            </w:r>
            <w:r w:rsidR="007B515F" w:rsidRPr="007B515F">
              <w:t>в соответствии с абзацем вторым настоящего пункта</w:t>
            </w:r>
            <w:r w:rsidRPr="007B515F">
              <w:t>.</w:t>
            </w:r>
          </w:p>
          <w:p w14:paraId="5EB2B0F0" w14:textId="77777777" w:rsidR="00F944D4" w:rsidRPr="007B515F" w:rsidRDefault="00F944D4" w:rsidP="00F944D4">
            <w:pPr>
              <w:ind w:right="-35" w:firstLine="567"/>
            </w:pPr>
            <w:r w:rsidRPr="007B515F">
              <w:t>Срок действия банковской гарантии должен превышать предусмотренный контрактом срок исполнения обязательств, которые должны быть обеспечены такой банковской гарантией, не менее чем на один месяц, в том числе в случае его изменения.</w:t>
            </w:r>
          </w:p>
          <w:p w14:paraId="083AD3EA" w14:textId="77777777" w:rsidR="00F944D4" w:rsidRPr="007B515F" w:rsidRDefault="00F944D4" w:rsidP="00F944D4">
            <w:pPr>
              <w:ind w:right="-35" w:firstLine="567"/>
            </w:pPr>
            <w:r w:rsidRPr="007B515F">
              <w:t>8.</w:t>
            </w:r>
            <w:r w:rsidR="009E5245" w:rsidRPr="007B515F">
              <w:t>4</w:t>
            </w:r>
            <w:r w:rsidRPr="007B515F">
              <w:t xml:space="preserve">. Банковская гарантия обеспечивает исполнение </w:t>
            </w:r>
            <w:r w:rsidR="00AC683B" w:rsidRPr="007B515F">
              <w:t>Подрядчиком</w:t>
            </w:r>
            <w:r w:rsidRPr="007B515F">
              <w:t xml:space="preserve"> гарантийного обязательства, в том числе: обязательств </w:t>
            </w:r>
            <w:r w:rsidRPr="007B515F">
              <w:rPr>
                <w:bCs/>
              </w:rPr>
              <w:t xml:space="preserve">гарантии качества </w:t>
            </w:r>
            <w:r w:rsidR="00AC683B" w:rsidRPr="007B515F">
              <w:rPr>
                <w:bCs/>
              </w:rPr>
              <w:t>Работ</w:t>
            </w:r>
            <w:r w:rsidRPr="007B515F">
              <w:rPr>
                <w:bCs/>
              </w:rPr>
              <w:t>, гарантийному сроку и (или) объему п</w:t>
            </w:r>
            <w:r w:rsidR="00AC683B" w:rsidRPr="007B515F">
              <w:rPr>
                <w:bCs/>
              </w:rPr>
              <w:t>редоставления гарантий качества</w:t>
            </w:r>
            <w:r w:rsidRPr="007B515F">
              <w:t>, а также обязательства по возмещению Заказчику убытков, уплате неустоек (штрафов, пеней).</w:t>
            </w:r>
          </w:p>
          <w:p w14:paraId="53E05AA0" w14:textId="77777777" w:rsidR="00F944D4" w:rsidRPr="007B515F" w:rsidRDefault="00F944D4" w:rsidP="00B01DA2">
            <w:pPr>
              <w:ind w:right="-35" w:firstLine="567"/>
            </w:pPr>
            <w:r w:rsidRPr="007B515F">
              <w:rPr>
                <w:rFonts w:eastAsia="Calibri"/>
              </w:rPr>
              <w:t>8.</w:t>
            </w:r>
            <w:r w:rsidR="009E5245" w:rsidRPr="007B515F">
              <w:rPr>
                <w:rFonts w:eastAsia="Calibri"/>
              </w:rPr>
              <w:t>5</w:t>
            </w:r>
            <w:r w:rsidRPr="007B515F">
              <w:rPr>
                <w:rFonts w:eastAsia="Calibri"/>
              </w:rPr>
              <w:t xml:space="preserve">. В случае отзыва в соответствии с </w:t>
            </w:r>
            <w:hyperlink r:id="rId38" w:history="1">
              <w:r w:rsidRPr="007B515F">
                <w:rPr>
                  <w:rStyle w:val="aff1"/>
                  <w:rFonts w:eastAsia="Calibri"/>
                  <w:color w:val="auto"/>
                  <w:u w:val="none"/>
                </w:rPr>
                <w:t>законодательством</w:t>
              </w:r>
            </w:hyperlink>
            <w:r w:rsidRPr="007B515F">
              <w:rPr>
                <w:rFonts w:eastAsia="Calibri"/>
              </w:rPr>
              <w:t xml:space="preserve"> Российской Федерации у банка, предоставившего банковскую гарантию в качестве обеспечения гарантийных обязательств, лицензии на осуществление банковских операций</w:t>
            </w:r>
            <w:r w:rsidR="00B21906" w:rsidRPr="007B515F">
              <w:t>, либо введения в отношении такого банка любой из процедур, установленных законодательством о банкротстве,</w:t>
            </w:r>
            <w:r w:rsidRPr="007B515F">
              <w:rPr>
                <w:rFonts w:eastAsia="Calibri"/>
              </w:rPr>
              <w:t xml:space="preserve"> </w:t>
            </w:r>
            <w:r w:rsidR="00F67A64" w:rsidRPr="007B515F">
              <w:t>, либо принятия решения о его ликвидации,</w:t>
            </w:r>
            <w:r w:rsidR="00B21906" w:rsidRPr="007B515F">
              <w:t xml:space="preserve">. </w:t>
            </w:r>
            <w:r w:rsidR="00EC76CD" w:rsidRPr="007B515F">
              <w:rPr>
                <w:rFonts w:eastAsia="Calibri"/>
              </w:rPr>
              <w:t>Подрядчик</w:t>
            </w:r>
            <w:r w:rsidRPr="007B515F">
              <w:rPr>
                <w:rFonts w:eastAsia="Calibri"/>
              </w:rPr>
              <w:t xml:space="preserve"> обязан предоставить новое о</w:t>
            </w:r>
            <w:r w:rsidR="00EC76CD" w:rsidRPr="007B515F">
              <w:rPr>
                <w:rFonts w:eastAsia="Calibri"/>
              </w:rPr>
              <w:t xml:space="preserve">беспечение </w:t>
            </w:r>
            <w:r w:rsidR="00A4242F" w:rsidRPr="007B515F">
              <w:rPr>
                <w:rFonts w:eastAsia="Calibri"/>
              </w:rPr>
              <w:t>гарантийных обязательств</w:t>
            </w:r>
            <w:r w:rsidR="00BF4929" w:rsidRPr="007B515F">
              <w:t>, соответствующее условиям документации о з</w:t>
            </w:r>
            <w:r w:rsidR="00BF4929">
              <w:t>акупке, Контракту и нормативн</w:t>
            </w:r>
            <w:r w:rsidR="00B01DA2">
              <w:t xml:space="preserve">ым </w:t>
            </w:r>
            <w:r w:rsidR="00BF4929" w:rsidRPr="007B515F">
              <w:t>правовым актам Российской Федерации</w:t>
            </w:r>
            <w:r w:rsidR="007B515F" w:rsidRPr="007B515F">
              <w:t xml:space="preserve">, в течение </w:t>
            </w:r>
            <w:r w:rsidR="00BF4929">
              <w:t>5 календарных</w:t>
            </w:r>
            <w:r w:rsidR="007B515F" w:rsidRPr="007B515F">
              <w:t xml:space="preserve"> дней со дня наступления любого из таких событий</w:t>
            </w:r>
            <w:r w:rsidRPr="007B515F">
              <w:rPr>
                <w:rFonts w:eastAsia="Calibri"/>
              </w:rPr>
              <w:t>.</w:t>
            </w:r>
          </w:p>
        </w:tc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10182D1" w14:textId="77777777" w:rsidR="00F944D4" w:rsidRPr="007B515F" w:rsidRDefault="00F944D4" w:rsidP="00F944D4">
            <w:pPr>
              <w:widowControl w:val="0"/>
              <w:autoSpaceDE w:val="0"/>
              <w:autoSpaceDN w:val="0"/>
              <w:adjustRightInd w:val="0"/>
              <w:ind w:right="-35" w:firstLine="567"/>
            </w:pPr>
            <w:r w:rsidRPr="007B515F">
              <w:t>8.</w:t>
            </w:r>
            <w:r w:rsidR="009E5245" w:rsidRPr="007B515F">
              <w:t>2</w:t>
            </w:r>
            <w:r w:rsidRPr="007B515F">
              <w:t xml:space="preserve">. Денежные средства, внесенные </w:t>
            </w:r>
            <w:r w:rsidR="00AC683B" w:rsidRPr="007B515F">
              <w:t>Подрядчиком</w:t>
            </w:r>
            <w:r w:rsidRPr="007B515F">
              <w:t xml:space="preserve"> в качестве обеспечения гарантийных обязательств, обеспечивают исполнение </w:t>
            </w:r>
            <w:r w:rsidR="00AC683B" w:rsidRPr="007B515F">
              <w:t>Подрядчиком</w:t>
            </w:r>
            <w:r w:rsidRPr="007B515F">
              <w:t xml:space="preserve"> гарантийного обязательства, в том числе: обязательств </w:t>
            </w:r>
            <w:r w:rsidRPr="007B515F">
              <w:rPr>
                <w:bCs/>
              </w:rPr>
              <w:t xml:space="preserve">гарантии качества </w:t>
            </w:r>
            <w:r w:rsidR="00EC76CD" w:rsidRPr="007B515F">
              <w:rPr>
                <w:bCs/>
              </w:rPr>
              <w:t>Работ</w:t>
            </w:r>
            <w:r w:rsidRPr="007B515F">
              <w:rPr>
                <w:bCs/>
              </w:rPr>
              <w:t>, гарантийному сроку и (или) объему предоставления гарантий качества</w:t>
            </w:r>
            <w:r w:rsidRPr="007B515F">
              <w:t>, а также обязательства по возмещению Заказчику убытков, уплате неустоек (штрафов, пеней).</w:t>
            </w:r>
          </w:p>
          <w:p w14:paraId="12046BD6" w14:textId="77777777" w:rsidR="00F944D4" w:rsidRPr="007B515F" w:rsidRDefault="00F944D4" w:rsidP="00F944D4">
            <w:pPr>
              <w:widowControl w:val="0"/>
              <w:autoSpaceDE w:val="0"/>
              <w:autoSpaceDN w:val="0"/>
              <w:adjustRightInd w:val="0"/>
              <w:ind w:right="-35" w:firstLine="567"/>
            </w:pPr>
            <w:r w:rsidRPr="007B515F">
              <w:t>8.</w:t>
            </w:r>
            <w:r w:rsidR="009E5245" w:rsidRPr="007B515F">
              <w:t>3</w:t>
            </w:r>
            <w:r w:rsidRPr="007B515F">
              <w:t xml:space="preserve">. Срок возврата Заказчиком </w:t>
            </w:r>
            <w:r w:rsidR="00AC683B" w:rsidRPr="007B515F">
              <w:t>Подрядчику</w:t>
            </w:r>
            <w:r w:rsidRPr="007B515F">
              <w:t xml:space="preserve"> денежных средств, внесенных в качестве обеспечения Контракта, не превышает пятнадцать дней с даты исполнения </w:t>
            </w:r>
            <w:r w:rsidR="00AC683B" w:rsidRPr="007B515F">
              <w:t>Подрядчиком</w:t>
            </w:r>
            <w:r w:rsidRPr="007B515F">
              <w:t xml:space="preserve"> гарантийных обязательств.</w:t>
            </w:r>
          </w:p>
          <w:p w14:paraId="4EA9B766" w14:textId="77777777" w:rsidR="00F944D4" w:rsidRPr="007B515F" w:rsidRDefault="00F944D4" w:rsidP="00F944D4">
            <w:pPr>
              <w:widowControl w:val="0"/>
              <w:autoSpaceDE w:val="0"/>
              <w:autoSpaceDN w:val="0"/>
              <w:adjustRightInd w:val="0"/>
              <w:ind w:right="-35" w:firstLine="567"/>
            </w:pPr>
            <w:r w:rsidRPr="007B515F">
              <w:t>8.</w:t>
            </w:r>
            <w:r w:rsidR="009E5245" w:rsidRPr="007B515F">
              <w:t>4</w:t>
            </w:r>
            <w:r w:rsidRPr="007B515F">
              <w:t xml:space="preserve">. Обязательства по возврату денежных средств, внесенных в качестве обеспечения исполнения </w:t>
            </w:r>
            <w:r w:rsidR="00EC76CD" w:rsidRPr="007B515F">
              <w:t>гарантийных обязательств</w:t>
            </w:r>
            <w:r w:rsidRPr="007B515F">
              <w:t>, считаются исполненными с момента списания денежных средств со счета Заказчика.</w:t>
            </w:r>
          </w:p>
          <w:p w14:paraId="5FEDA8E8" w14:textId="77777777" w:rsidR="00F944D4" w:rsidRPr="007B515F" w:rsidRDefault="00F944D4" w:rsidP="00F944D4">
            <w:pPr>
              <w:widowControl w:val="0"/>
              <w:autoSpaceDE w:val="0"/>
              <w:autoSpaceDN w:val="0"/>
              <w:adjustRightInd w:val="0"/>
              <w:ind w:right="-35" w:firstLine="567"/>
            </w:pPr>
          </w:p>
        </w:tc>
      </w:tr>
    </w:tbl>
    <w:p w14:paraId="2E41649A" w14:textId="77777777" w:rsidR="00F944D4" w:rsidRPr="007B515F" w:rsidRDefault="00F944D4" w:rsidP="004B7BCE">
      <w:pPr>
        <w:tabs>
          <w:tab w:val="left" w:pos="1260"/>
        </w:tabs>
        <w:ind w:right="-35" w:firstLine="567"/>
        <w:jc w:val="center"/>
        <w:rPr>
          <w:b/>
        </w:rPr>
      </w:pPr>
    </w:p>
    <w:p w14:paraId="1DBD46E2" w14:textId="77777777" w:rsidR="00F67B95" w:rsidRPr="007B515F" w:rsidRDefault="006D3980" w:rsidP="004B7BCE">
      <w:pPr>
        <w:tabs>
          <w:tab w:val="left" w:pos="1260"/>
        </w:tabs>
        <w:ind w:right="-35" w:firstLine="567"/>
        <w:jc w:val="center"/>
        <w:rPr>
          <w:b/>
        </w:rPr>
      </w:pPr>
      <w:r w:rsidRPr="007B515F">
        <w:rPr>
          <w:b/>
        </w:rPr>
        <w:t>9.</w:t>
      </w:r>
      <w:r w:rsidR="00F67B95" w:rsidRPr="007B515F">
        <w:rPr>
          <w:b/>
        </w:rPr>
        <w:t xml:space="preserve"> Обстоятельства непреодолимой силы</w:t>
      </w:r>
    </w:p>
    <w:p w14:paraId="015504E7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9</w:t>
      </w:r>
      <w:r w:rsidR="00F67B95" w:rsidRPr="007B515F">
        <w:t xml:space="preserve">.1. </w:t>
      </w:r>
      <w:r w:rsidR="005026FA" w:rsidRPr="007B515F">
        <w:t>Стороны освобождаются от ответственности за неисполнение или ненадлежащее исполнение обязательств по настоящему Контракту, если надлежащее исполнение оказалось невозможным вследствие непреодолимой силы. Обстоятельства непреодолимой силы и их последствия для целей настоящего Договора определяются в соответствии с действующим законодательством Российской Федерации</w:t>
      </w:r>
      <w:r w:rsidR="00F67B95" w:rsidRPr="007B515F">
        <w:t>.</w:t>
      </w:r>
    </w:p>
    <w:p w14:paraId="35A9B942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9</w:t>
      </w:r>
      <w:r w:rsidR="00F67B95" w:rsidRPr="007B515F">
        <w:t>.2. Сторона, для которой создалась невозможность исполнения обязательств по настоящему Контракту вследствие обстоятельств непреодолимой силы, не позднее 10 дней с момента их наступления в письменной форме извещает другую Сторону с приложением документов уполномоченных органов и организаций, удостоверяющих факт наступления указанных обстоятельств.</w:t>
      </w:r>
    </w:p>
    <w:p w14:paraId="4B34DA51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9</w:t>
      </w:r>
      <w:r w:rsidR="00F67B95" w:rsidRPr="007B515F">
        <w:t>.3. В случае возникновения обстоятельств непреодолимой силы Стороны вправе расторгнуть настоящий Контракт, и в этом случае ни одна из Сторон не вправе требовать возмещения убытков.</w:t>
      </w:r>
    </w:p>
    <w:p w14:paraId="45A8235A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9</w:t>
      </w:r>
      <w:r w:rsidR="00F67B95" w:rsidRPr="007B515F">
        <w:t xml:space="preserve">.4. Обстоятельствами непреодолимой силы не являются обстоятельства, вытекающие из изменения правоотношений </w:t>
      </w:r>
      <w:r w:rsidR="00BA4053" w:rsidRPr="007B515F">
        <w:t>Подрядчика</w:t>
      </w:r>
      <w:r w:rsidR="00F67B95" w:rsidRPr="007B515F">
        <w:t xml:space="preserve"> с третьими лицами и (или) наступления иных событий, связанных с предпринимательской деятельностью </w:t>
      </w:r>
      <w:r w:rsidR="00BA4053" w:rsidRPr="007B515F">
        <w:t>Подрядчика</w:t>
      </w:r>
      <w:r w:rsidR="00F67B95" w:rsidRPr="007B515F">
        <w:t>.</w:t>
      </w:r>
    </w:p>
    <w:p w14:paraId="5E6109F0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9</w:t>
      </w:r>
      <w:r w:rsidR="001D7A85" w:rsidRPr="007B515F">
        <w:t>.5. Обязанность доказыва</w:t>
      </w:r>
      <w:r w:rsidR="000A5169" w:rsidRPr="007B515F">
        <w:t>т</w:t>
      </w:r>
      <w:r w:rsidR="001D7A85" w:rsidRPr="007B515F">
        <w:t>ь</w:t>
      </w:r>
      <w:r w:rsidR="00F67B95" w:rsidRPr="007B515F">
        <w:t xml:space="preserve"> обстоятельства непреодолимой силы лежит на Стороне, не выполнившей свои обязательства.</w:t>
      </w:r>
    </w:p>
    <w:p w14:paraId="4BC718A6" w14:textId="77777777" w:rsidR="008751A3" w:rsidRPr="007B515F" w:rsidRDefault="008751A3" w:rsidP="004B7BCE">
      <w:pPr>
        <w:widowControl w:val="0"/>
        <w:autoSpaceDE w:val="0"/>
        <w:autoSpaceDN w:val="0"/>
        <w:adjustRightInd w:val="0"/>
        <w:ind w:right="-35" w:firstLine="567"/>
      </w:pPr>
    </w:p>
    <w:p w14:paraId="300977B1" w14:textId="77777777" w:rsidR="00F67B95" w:rsidRPr="007B515F" w:rsidRDefault="006D3980" w:rsidP="004B7BCE">
      <w:pPr>
        <w:tabs>
          <w:tab w:val="left" w:pos="1260"/>
        </w:tabs>
        <w:ind w:right="-35" w:firstLine="567"/>
        <w:jc w:val="center"/>
        <w:rPr>
          <w:b/>
        </w:rPr>
      </w:pPr>
      <w:r w:rsidRPr="007B515F">
        <w:rPr>
          <w:b/>
          <w:bCs/>
        </w:rPr>
        <w:t>10</w:t>
      </w:r>
      <w:r w:rsidR="00F67B95" w:rsidRPr="007B515F">
        <w:rPr>
          <w:b/>
          <w:bCs/>
        </w:rPr>
        <w:t>. Рассмотрение и разрешение споров</w:t>
      </w:r>
    </w:p>
    <w:p w14:paraId="76417D8A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10</w:t>
      </w:r>
      <w:r w:rsidR="00F67B95" w:rsidRPr="007B515F">
        <w:t>.1. До передачи спора на разрешение Арбитражного суда города Москвы Стороны принимают меры к его урегулированию в претензионном порядке.</w:t>
      </w:r>
    </w:p>
    <w:p w14:paraId="497A18D5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10</w:t>
      </w:r>
      <w:r w:rsidR="00F67B95" w:rsidRPr="007B515F">
        <w:t>.</w:t>
      </w:r>
      <w:r w:rsidR="00604051" w:rsidRPr="007B515F">
        <w:t>2</w:t>
      </w:r>
      <w:r w:rsidR="00F67B95" w:rsidRPr="007B515F">
        <w:t xml:space="preserve">. Претензия Стороны должна быть направлена в письменном виде. Сторона должна </w:t>
      </w:r>
      <w:r w:rsidR="00EC6104" w:rsidRPr="007B515F">
        <w:t>направить</w:t>
      </w:r>
      <w:r w:rsidR="00F67B95" w:rsidRPr="007B515F">
        <w:t xml:space="preserve"> письменный ответ</w:t>
      </w:r>
      <w:r w:rsidR="00604051" w:rsidRPr="007B515F">
        <w:t xml:space="preserve"> на претензию</w:t>
      </w:r>
      <w:r w:rsidR="00F67B95" w:rsidRPr="007B515F">
        <w:t xml:space="preserve"> по существу в срок, не превышающий 7 (Семь) календарных дней с даты ее получения. </w:t>
      </w:r>
    </w:p>
    <w:p w14:paraId="6C178D66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10</w:t>
      </w:r>
      <w:r w:rsidR="00604051" w:rsidRPr="007B515F">
        <w:t>.3</w:t>
      </w:r>
      <w:r w:rsidR="00F67B95" w:rsidRPr="007B515F">
        <w:t>. Если претензионные требования подлежат денежной оценке, в претензии указывается истребу</w:t>
      </w:r>
      <w:r w:rsidR="00BC5480" w:rsidRPr="007B515F">
        <w:t>емая сумма,</w:t>
      </w:r>
      <w:r w:rsidR="00F67B95" w:rsidRPr="007B515F">
        <w:t xml:space="preserve"> ее полный и обоснованный расчет. При необходимости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них. В претензии могут быть указаны иные сведения, которые, по мнению заявителя, будут способствовать более быстрому и правильному ее рассмотрению, объективному урегулированию спора.</w:t>
      </w:r>
    </w:p>
    <w:p w14:paraId="5E988314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10</w:t>
      </w:r>
      <w:r w:rsidR="00F67B95" w:rsidRPr="007B515F">
        <w:t>.</w:t>
      </w:r>
      <w:r w:rsidR="0039395B" w:rsidRPr="007B515F">
        <w:t>4</w:t>
      </w:r>
      <w:r w:rsidR="00F67B95" w:rsidRPr="007B515F">
        <w:t xml:space="preserve">. </w:t>
      </w:r>
      <w:r w:rsidR="00604051" w:rsidRPr="007B515F">
        <w:t>Иски Сторон по настоящему Контракту подлежат подаче</w:t>
      </w:r>
      <w:r w:rsidR="00F67B95" w:rsidRPr="007B515F">
        <w:t xml:space="preserve"> в Арбитражн</w:t>
      </w:r>
      <w:r w:rsidR="00604051" w:rsidRPr="007B515F">
        <w:t>ый</w:t>
      </w:r>
      <w:r w:rsidR="00F67B95" w:rsidRPr="007B515F">
        <w:t xml:space="preserve"> суд города Москвы.</w:t>
      </w:r>
    </w:p>
    <w:p w14:paraId="1BE98E61" w14:textId="77777777" w:rsidR="00F67B95" w:rsidRPr="007B515F" w:rsidRDefault="00F67B95" w:rsidP="004B7BCE">
      <w:pPr>
        <w:pStyle w:val="a3"/>
        <w:widowControl w:val="0"/>
        <w:autoSpaceDE w:val="0"/>
        <w:autoSpaceDN w:val="0"/>
        <w:adjustRightInd w:val="0"/>
        <w:ind w:left="0" w:right="-35" w:firstLine="567"/>
        <w:rPr>
          <w:b/>
          <w:bCs/>
        </w:rPr>
      </w:pPr>
    </w:p>
    <w:p w14:paraId="6A07D93B" w14:textId="77777777" w:rsidR="00F67B95" w:rsidRPr="007B515F" w:rsidRDefault="006D3980" w:rsidP="004B7BCE">
      <w:pPr>
        <w:pStyle w:val="a3"/>
        <w:tabs>
          <w:tab w:val="left" w:pos="1260"/>
        </w:tabs>
        <w:ind w:left="0" w:right="-35" w:firstLine="567"/>
        <w:jc w:val="center"/>
        <w:rPr>
          <w:b/>
        </w:rPr>
      </w:pPr>
      <w:r w:rsidRPr="007B515F">
        <w:rPr>
          <w:b/>
        </w:rPr>
        <w:t>11</w:t>
      </w:r>
      <w:r w:rsidR="00F67B95" w:rsidRPr="007B515F">
        <w:rPr>
          <w:b/>
        </w:rPr>
        <w:t>. Срок действия и порядок расторжения Контракта</w:t>
      </w:r>
    </w:p>
    <w:p w14:paraId="4A259CE7" w14:textId="77777777" w:rsidR="00F67B95" w:rsidRPr="007B515F" w:rsidRDefault="006D3980" w:rsidP="004B7BCE">
      <w:pPr>
        <w:ind w:right="-35" w:firstLine="567"/>
      </w:pPr>
      <w:r w:rsidRPr="007B515F">
        <w:t>11</w:t>
      </w:r>
      <w:r w:rsidR="00F67B95" w:rsidRPr="007B515F">
        <w:t xml:space="preserve">.1. Настоящий Контракт вступает в силу с момента его подписания и действует </w:t>
      </w:r>
      <w:r w:rsidR="00C35CD6" w:rsidRPr="007B515F">
        <w:t>п</w:t>
      </w:r>
      <w:r w:rsidR="00F67B95" w:rsidRPr="007B515F">
        <w:t>о</w:t>
      </w:r>
      <w:r w:rsidR="00584236" w:rsidRPr="007B515F">
        <w:t xml:space="preserve"> </w:t>
      </w:r>
      <w:r w:rsidR="00584236" w:rsidRPr="007B515F">
        <w:rPr>
          <w:b/>
        </w:rPr>
        <w:t xml:space="preserve">«31» </w:t>
      </w:r>
      <w:r w:rsidR="009C1A67" w:rsidRPr="007B515F">
        <w:rPr>
          <w:b/>
        </w:rPr>
        <w:t xml:space="preserve">июля </w:t>
      </w:r>
      <w:r w:rsidR="00ED1B3E" w:rsidRPr="007B515F">
        <w:t>20</w:t>
      </w:r>
      <w:r w:rsidR="00AD76E2" w:rsidRPr="007B515F">
        <w:t>2</w:t>
      </w:r>
      <w:r w:rsidR="00C755D6" w:rsidRPr="007B515F">
        <w:t>1</w:t>
      </w:r>
      <w:r w:rsidR="00584236" w:rsidRPr="007B515F">
        <w:t xml:space="preserve"> г. включительно.</w:t>
      </w:r>
    </w:p>
    <w:p w14:paraId="2001160C" w14:textId="77777777" w:rsidR="00F67B95" w:rsidRPr="007B515F" w:rsidRDefault="006D3980" w:rsidP="004B7BCE">
      <w:pPr>
        <w:ind w:right="-35" w:firstLine="567"/>
      </w:pPr>
      <w:r w:rsidRPr="007B515F">
        <w:t>11</w:t>
      </w:r>
      <w:r w:rsidR="00F67B95" w:rsidRPr="007B515F">
        <w:t>.</w:t>
      </w:r>
      <w:r w:rsidR="00E717BF" w:rsidRPr="007B515F">
        <w:t>2</w:t>
      </w:r>
      <w:r w:rsidR="00F67B95" w:rsidRPr="007B515F">
        <w:t xml:space="preserve">. Истечение предусмотренного Контрактом срока </w:t>
      </w:r>
      <w:r w:rsidR="009F2C08" w:rsidRPr="007B515F">
        <w:t>выполнения</w:t>
      </w:r>
      <w:r w:rsidR="00DD0E6C" w:rsidRPr="007B515F">
        <w:t xml:space="preserve"> </w:t>
      </w:r>
      <w:r w:rsidR="008B0B17" w:rsidRPr="007B515F">
        <w:t>Работ</w:t>
      </w:r>
      <w:r w:rsidR="00E717BF" w:rsidRPr="007B515F">
        <w:t xml:space="preserve">, установленного п 1.3. Контракта, и </w:t>
      </w:r>
      <w:r w:rsidR="00C35CD6" w:rsidRPr="007B515F">
        <w:t xml:space="preserve">любого </w:t>
      </w:r>
      <w:r w:rsidRPr="007B515F">
        <w:t>из сроков,</w:t>
      </w:r>
      <w:r w:rsidR="00E717BF" w:rsidRPr="007B515F">
        <w:t xml:space="preserve"> предусмотренн</w:t>
      </w:r>
      <w:r w:rsidR="00C35CD6" w:rsidRPr="007B515F">
        <w:t>ых</w:t>
      </w:r>
      <w:r w:rsidR="00E717BF" w:rsidRPr="007B515F">
        <w:t xml:space="preserve"> Календарным планом (Приложение №</w:t>
      </w:r>
      <w:r w:rsidR="00C35CD6" w:rsidRPr="007B515F">
        <w:t> </w:t>
      </w:r>
      <w:r w:rsidR="00E717BF" w:rsidRPr="007B515F">
        <w:t>3),</w:t>
      </w:r>
      <w:r w:rsidR="00F67B95" w:rsidRPr="007B515F">
        <w:t xml:space="preserve"> не влечет прекращение обязательств </w:t>
      </w:r>
      <w:r w:rsidR="00BA4053" w:rsidRPr="007B515F">
        <w:t>Подрядчика</w:t>
      </w:r>
      <w:r w:rsidR="00F67B95" w:rsidRPr="007B515F">
        <w:t xml:space="preserve"> по Контракту и не освобождает от ответственности за неисполнение принятых обязательств.</w:t>
      </w:r>
    </w:p>
    <w:p w14:paraId="64B792D0" w14:textId="77777777" w:rsidR="00F67B95" w:rsidRPr="007B515F" w:rsidRDefault="006D3980" w:rsidP="004B7BCE">
      <w:pPr>
        <w:ind w:right="-35" w:firstLine="567"/>
      </w:pPr>
      <w:r w:rsidRPr="007B515F">
        <w:t>11</w:t>
      </w:r>
      <w:r w:rsidR="00F67B95" w:rsidRPr="007B515F">
        <w:t>.</w:t>
      </w:r>
      <w:r w:rsidR="00E717BF" w:rsidRPr="007B515F">
        <w:t>3</w:t>
      </w:r>
      <w:r w:rsidR="00F67B95" w:rsidRPr="007B515F">
        <w:t xml:space="preserve">. В случае </w:t>
      </w:r>
      <w:r w:rsidR="00604051" w:rsidRPr="007B515F">
        <w:t>подачи</w:t>
      </w:r>
      <w:r w:rsidR="00F67B95" w:rsidRPr="007B515F">
        <w:t xml:space="preserve"> Заказчиком в Арбитражный суд города Москвы искового заявления в отношении Контракта его действие приостанавливается до вступления в законную силу судебного акта, разрешающего указанный спор.</w:t>
      </w:r>
    </w:p>
    <w:p w14:paraId="71882833" w14:textId="77777777" w:rsidR="00F67B95" w:rsidRPr="007B515F" w:rsidRDefault="006D3980" w:rsidP="004B7BCE">
      <w:pPr>
        <w:ind w:right="-35" w:firstLine="567"/>
      </w:pPr>
      <w:r w:rsidRPr="007B515F">
        <w:t>11</w:t>
      </w:r>
      <w:r w:rsidR="00F67B95" w:rsidRPr="007B515F">
        <w:t>.</w:t>
      </w:r>
      <w:r w:rsidR="00E717BF" w:rsidRPr="007B515F">
        <w:t>4</w:t>
      </w:r>
      <w:r w:rsidR="00F67B95" w:rsidRPr="007B515F">
        <w:t>. Настоящий Контракт может быть расторгнут:</w:t>
      </w:r>
    </w:p>
    <w:p w14:paraId="0F7B2949" w14:textId="77777777" w:rsidR="00F67B95" w:rsidRPr="007B515F" w:rsidRDefault="00F67B95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- по соглашению Сторон;</w:t>
      </w:r>
    </w:p>
    <w:p w14:paraId="02EB99A2" w14:textId="77777777" w:rsidR="00F67B95" w:rsidRPr="007B515F" w:rsidRDefault="00F67B95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- в судебном порядке;</w:t>
      </w:r>
    </w:p>
    <w:p w14:paraId="2371939A" w14:textId="77777777" w:rsidR="00F67B95" w:rsidRPr="007B515F" w:rsidRDefault="00F67B95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</w:t>
      </w:r>
      <w:r w:rsidR="00E717BF" w:rsidRPr="007B515F">
        <w:rPr>
          <w:rFonts w:eastAsia="Calibri"/>
          <w:bCs/>
        </w:rPr>
        <w:t>в случае одностороннего отказа С</w:t>
      </w:r>
      <w:r w:rsidRPr="007B515F">
        <w:rPr>
          <w:rFonts w:eastAsia="Calibri"/>
          <w:bCs/>
        </w:rPr>
        <w:t>тороны Контракта от исполнения Контракта</w:t>
      </w:r>
      <w:r w:rsidRPr="007B515F">
        <w:t xml:space="preserve"> в соответствии с гражданским законодательством Российской Федерации.</w:t>
      </w:r>
    </w:p>
    <w:p w14:paraId="573833D1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11</w:t>
      </w:r>
      <w:r w:rsidR="00F67B95" w:rsidRPr="007B515F">
        <w:t>.</w:t>
      </w:r>
      <w:r w:rsidR="00E717BF" w:rsidRPr="007B515F">
        <w:t>5</w:t>
      </w:r>
      <w:r w:rsidR="00F67B95" w:rsidRPr="007B515F">
        <w:t xml:space="preserve">. </w:t>
      </w:r>
      <w:r w:rsidR="00E717BF" w:rsidRPr="007B515F">
        <w:t>Заказчик вправе требовать расторжения настоящего Контракта либо в одностороннем порядке отказаться от исполнения Контракта в следующих случаях:</w:t>
      </w:r>
    </w:p>
    <w:p w14:paraId="2228C49A" w14:textId="77777777" w:rsidR="00BE7E5F" w:rsidRPr="007B515F" w:rsidRDefault="00DF6981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</w:t>
      </w:r>
      <w:r w:rsidR="00BE7E5F" w:rsidRPr="007B515F">
        <w:t xml:space="preserve">подрядчик не приступает своевременно к исполнению Контракта или выполняет Работы настолько медленно, что окончание их к сроку становится явно невозможным; при этом доказательством невозможности окончания Работ к сроку является нарушение Подрядчиком любого из сроков, предусмотренных Приложением №3 к Контракту, более чем на </w:t>
      </w:r>
      <w:r w:rsidR="00410266" w:rsidRPr="007B515F">
        <w:t>15</w:t>
      </w:r>
      <w:r w:rsidR="00BE7E5F" w:rsidRPr="007B515F">
        <w:t xml:space="preserve"> дней;</w:t>
      </w:r>
    </w:p>
    <w:p w14:paraId="110AFC19" w14:textId="77777777" w:rsidR="00DF6981" w:rsidRPr="007B515F" w:rsidRDefault="00BE7E5F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</w:t>
      </w:r>
      <w:r w:rsidR="00410266" w:rsidRPr="007B515F">
        <w:t xml:space="preserve">не </w:t>
      </w:r>
      <w:r w:rsidR="00DF6981" w:rsidRPr="007B515F">
        <w:t>устранен</w:t>
      </w:r>
      <w:r w:rsidR="00410266" w:rsidRPr="007B515F">
        <w:t>ие Подрядчиком недостатков, выявленных Заказчиком в ходе выполнения Работ</w:t>
      </w:r>
      <w:r w:rsidR="00DC3C61" w:rsidRPr="007B515F">
        <w:t>,</w:t>
      </w:r>
      <w:r w:rsidR="00410266" w:rsidRPr="007B515F">
        <w:t xml:space="preserve"> в срок, назначенный Заказчиком в порядке пункта 4.4.8 настоящего Контракта</w:t>
      </w:r>
      <w:r w:rsidR="00DF6981" w:rsidRPr="007B515F">
        <w:t>;</w:t>
      </w:r>
    </w:p>
    <w:p w14:paraId="6D760EBD" w14:textId="77777777" w:rsidR="00DF6981" w:rsidRPr="007B515F" w:rsidRDefault="00DF6981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- нарушени</w:t>
      </w:r>
      <w:r w:rsidR="007933BB" w:rsidRPr="007B515F">
        <w:t>е</w:t>
      </w:r>
      <w:r w:rsidRPr="007B515F">
        <w:t xml:space="preserve"> </w:t>
      </w:r>
      <w:r w:rsidR="007933BB" w:rsidRPr="007B515F">
        <w:t xml:space="preserve">любого из </w:t>
      </w:r>
      <w:r w:rsidRPr="007B515F">
        <w:t xml:space="preserve">сроков </w:t>
      </w:r>
      <w:r w:rsidR="00C55530" w:rsidRPr="007B515F">
        <w:t>выполнения</w:t>
      </w:r>
      <w:r w:rsidRPr="007B515F">
        <w:t xml:space="preserve"> </w:t>
      </w:r>
      <w:r w:rsidR="008B0B17" w:rsidRPr="007B515F">
        <w:t>Работ</w:t>
      </w:r>
      <w:r w:rsidRPr="007B515F">
        <w:t>, предусмотренных Контрактом</w:t>
      </w:r>
      <w:r w:rsidR="001F3EE9" w:rsidRPr="007B515F">
        <w:t xml:space="preserve"> </w:t>
      </w:r>
      <w:r w:rsidR="00DD038E" w:rsidRPr="007B515F">
        <w:t>и (</w:t>
      </w:r>
      <w:r w:rsidR="001F3EE9" w:rsidRPr="007B515F">
        <w:t>или</w:t>
      </w:r>
      <w:r w:rsidR="00DD038E" w:rsidRPr="007B515F">
        <w:t>)</w:t>
      </w:r>
      <w:r w:rsidR="001F3EE9" w:rsidRPr="007B515F">
        <w:t xml:space="preserve"> Календарным планом (Приложение № 3к Контракту</w:t>
      </w:r>
      <w:r w:rsidR="007933BB" w:rsidRPr="007B515F">
        <w:t>) более чем на 15 дней</w:t>
      </w:r>
      <w:r w:rsidRPr="007B515F">
        <w:t>;</w:t>
      </w:r>
    </w:p>
    <w:p w14:paraId="652069AF" w14:textId="77777777" w:rsidR="00DF6981" w:rsidRPr="007B515F" w:rsidRDefault="00DF6981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- прекращени</w:t>
      </w:r>
      <w:r w:rsidR="00604051" w:rsidRPr="007B515F">
        <w:t>е</w:t>
      </w:r>
      <w:r w:rsidRPr="007B515F">
        <w:t xml:space="preserve"> действия лицензий, допусков, разрешений, издани</w:t>
      </w:r>
      <w:r w:rsidR="00604051" w:rsidRPr="007B515F">
        <w:t>е</w:t>
      </w:r>
      <w:r w:rsidRPr="007B515F">
        <w:t xml:space="preserve"> актов государственных органов</w:t>
      </w:r>
      <w:r w:rsidR="00604051" w:rsidRPr="007B515F">
        <w:t xml:space="preserve"> или органов местного самоуправления</w:t>
      </w:r>
      <w:r w:rsidRPr="007B515F">
        <w:t xml:space="preserve">, лишающих права </w:t>
      </w:r>
      <w:r w:rsidR="00BA4053" w:rsidRPr="007B515F">
        <w:t>Подрядчика</w:t>
      </w:r>
      <w:r w:rsidRPr="007B515F">
        <w:t xml:space="preserve"> на </w:t>
      </w:r>
      <w:r w:rsidR="006E0E64" w:rsidRPr="007B515F">
        <w:t>выполнение</w:t>
      </w:r>
      <w:r w:rsidRPr="007B515F">
        <w:t xml:space="preserve"> </w:t>
      </w:r>
      <w:r w:rsidR="008B0B17" w:rsidRPr="007B515F">
        <w:t>Работ</w:t>
      </w:r>
      <w:r w:rsidRPr="007B515F">
        <w:t xml:space="preserve">, а также иные обстоятельства, </w:t>
      </w:r>
      <w:r w:rsidR="00604051" w:rsidRPr="007B515F">
        <w:t xml:space="preserve">делающие невозможным исполнение </w:t>
      </w:r>
      <w:r w:rsidR="00BA4053" w:rsidRPr="007B515F">
        <w:t>Подрядчик</w:t>
      </w:r>
      <w:r w:rsidR="00604051" w:rsidRPr="007B515F">
        <w:t>ом</w:t>
      </w:r>
      <w:r w:rsidRPr="007B515F">
        <w:t xml:space="preserve"> </w:t>
      </w:r>
      <w:r w:rsidR="00604051" w:rsidRPr="007B515F">
        <w:t>обязательств по Контракту</w:t>
      </w:r>
      <w:r w:rsidRPr="007B515F">
        <w:t>;</w:t>
      </w:r>
    </w:p>
    <w:p w14:paraId="278356B0" w14:textId="77777777" w:rsidR="00604051" w:rsidRPr="007B515F" w:rsidRDefault="00DF6981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предоставления </w:t>
      </w:r>
      <w:r w:rsidR="001D732B" w:rsidRPr="007B515F">
        <w:t>Подрядчиком</w:t>
      </w:r>
      <w:r w:rsidRPr="007B515F">
        <w:t xml:space="preserve"> в качестве обеспечения исполнения контракта недействительных документов (</w:t>
      </w:r>
      <w:r w:rsidR="00DF7BC5" w:rsidRPr="007B515F">
        <w:t xml:space="preserve">в том числе </w:t>
      </w:r>
      <w:r w:rsidRPr="007B515F">
        <w:t>банковской гарантии)</w:t>
      </w:r>
      <w:r w:rsidR="00604051" w:rsidRPr="007B515F">
        <w:t xml:space="preserve">; </w:t>
      </w:r>
    </w:p>
    <w:p w14:paraId="74A157EE" w14:textId="77777777" w:rsidR="00DF6981" w:rsidRPr="007B515F" w:rsidRDefault="00DF6981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</w:t>
      </w:r>
      <w:r w:rsidR="002636F3" w:rsidRPr="007B515F">
        <w:t>введени</w:t>
      </w:r>
      <w:r w:rsidR="002636F3">
        <w:t>е</w:t>
      </w:r>
      <w:r w:rsidR="002636F3" w:rsidRPr="007B515F">
        <w:t xml:space="preserve"> в отношении </w:t>
      </w:r>
      <w:r w:rsidR="002636F3">
        <w:t xml:space="preserve">Подрядчика </w:t>
      </w:r>
      <w:r w:rsidR="002636F3" w:rsidRPr="007B515F">
        <w:t>любой из процедур, установленных законодательством о банкротстве,</w:t>
      </w:r>
      <w:r w:rsidR="002636F3">
        <w:t xml:space="preserve"> либо принятие</w:t>
      </w:r>
      <w:r w:rsidR="002636F3" w:rsidRPr="007B515F">
        <w:t xml:space="preserve"> решения о его ликвидации</w:t>
      </w:r>
      <w:r w:rsidRPr="007B515F">
        <w:t>;</w:t>
      </w:r>
    </w:p>
    <w:p w14:paraId="6CB735ED" w14:textId="77777777" w:rsidR="00DF6981" w:rsidRPr="007B515F" w:rsidRDefault="00DF6981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установления факта приостановления деятельности </w:t>
      </w:r>
      <w:r w:rsidR="00BA4053" w:rsidRPr="007B515F">
        <w:t>Подрядчика</w:t>
      </w:r>
      <w:r w:rsidRPr="007B515F">
        <w:t xml:space="preserve"> в порядке, предусмотренном Кодексом Российской Федерации об административных правонарушениях;</w:t>
      </w:r>
    </w:p>
    <w:p w14:paraId="4B9CB7AA" w14:textId="77777777" w:rsidR="00DF6981" w:rsidRPr="007B515F" w:rsidRDefault="00D90196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неоднократного </w:t>
      </w:r>
      <w:r w:rsidR="00591205" w:rsidRPr="007B515F">
        <w:t xml:space="preserve">(от двух и более раз) </w:t>
      </w:r>
      <w:r w:rsidR="00DF6981" w:rsidRPr="007B515F">
        <w:t xml:space="preserve">мотивированного отказа Заказчика от приемки </w:t>
      </w:r>
      <w:r w:rsidR="008B0B17" w:rsidRPr="007B515F">
        <w:t>выполненных</w:t>
      </w:r>
      <w:r w:rsidR="00DF6981" w:rsidRPr="007B515F">
        <w:t xml:space="preserve"> </w:t>
      </w:r>
      <w:r w:rsidR="008B0B17" w:rsidRPr="007B515F">
        <w:t>Работ</w:t>
      </w:r>
      <w:r w:rsidR="00DF6981" w:rsidRPr="007B515F">
        <w:t>;</w:t>
      </w:r>
    </w:p>
    <w:p w14:paraId="563EC441" w14:textId="77777777" w:rsidR="00EB451A" w:rsidRPr="007B515F" w:rsidRDefault="006D525A" w:rsidP="00EB451A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прекращение (окончание) действия обеспечения обязательств </w:t>
      </w:r>
      <w:r w:rsidR="00BA4053" w:rsidRPr="007B515F">
        <w:t>Подрядчика</w:t>
      </w:r>
      <w:r w:rsidRPr="007B515F">
        <w:t xml:space="preserve"> по Контракту и не предоставления им нового</w:t>
      </w:r>
      <w:r w:rsidR="00AB351A" w:rsidRPr="007B515F">
        <w:t xml:space="preserve"> в срок, указанный в пункте 7.3 Контракта</w:t>
      </w:r>
      <w:r w:rsidRPr="007B515F">
        <w:t>;</w:t>
      </w:r>
    </w:p>
    <w:p w14:paraId="40FBE71A" w14:textId="77777777" w:rsidR="00E1032A" w:rsidRPr="007B515F" w:rsidRDefault="00E1032A" w:rsidP="00EB451A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</w:t>
      </w:r>
      <w:r w:rsidR="00DC3C61" w:rsidRPr="007B515F">
        <w:t xml:space="preserve">если </w:t>
      </w:r>
      <w:r w:rsidRPr="007B515F">
        <w:t xml:space="preserve">отступления от условий Контракта или иные недостатки результата </w:t>
      </w:r>
      <w:r w:rsidR="00DC3C61" w:rsidRPr="007B515F">
        <w:t>Работ (любой их части)</w:t>
      </w:r>
      <w:r w:rsidRPr="007B515F">
        <w:t xml:space="preserve"> не были устранены Подрядчиком </w:t>
      </w:r>
      <w:r w:rsidR="00DC3C61" w:rsidRPr="007B515F">
        <w:t xml:space="preserve">в назначенный Заказчиком в порядке пункта 4.4.15 Контракта срок, </w:t>
      </w:r>
      <w:r w:rsidRPr="007B515F">
        <w:t>либо являются существенными и неустранимыми;</w:t>
      </w:r>
    </w:p>
    <w:p w14:paraId="1ADDA318" w14:textId="77777777" w:rsidR="00D97944" w:rsidRPr="007B515F" w:rsidRDefault="00EB451A" w:rsidP="00EB451A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если в ходе исполнения Контракта установлено, что Подрядчик не представил и (или) представил заведомо недостоверную, и (или) неполную, и (или) противоречивую информацию о своем соответствии требованиям, установленным Заказчиком, или Подрядчик не представил и (или) представил заведомо недостоверную, и (или) неполную, и (или) противоречивую информацию о соответствии </w:t>
      </w:r>
      <w:r w:rsidR="00081F9E" w:rsidRPr="007B515F">
        <w:t>выполняемой Работы</w:t>
      </w:r>
      <w:r w:rsidRPr="007B515F">
        <w:t xml:space="preserve"> требованиям, установленным Заказчиком</w:t>
      </w:r>
      <w:r w:rsidR="00D97944" w:rsidRPr="007B515F">
        <w:t>;</w:t>
      </w:r>
    </w:p>
    <w:p w14:paraId="43C6909B" w14:textId="77777777" w:rsidR="00EB451A" w:rsidRDefault="00D97944" w:rsidP="00EB451A">
      <w:pPr>
        <w:widowControl w:val="0"/>
        <w:autoSpaceDE w:val="0"/>
        <w:autoSpaceDN w:val="0"/>
        <w:adjustRightInd w:val="0"/>
        <w:ind w:right="-35" w:firstLine="567"/>
      </w:pPr>
      <w:r w:rsidRPr="007B515F">
        <w:t>- непредоставление</w:t>
      </w:r>
      <w:bookmarkStart w:id="8" w:name="_GoBack"/>
      <w:bookmarkEnd w:id="8"/>
      <w:r w:rsidRPr="007B515F">
        <w:t xml:space="preserve"> обеспечения гарантийных обязательств;</w:t>
      </w:r>
    </w:p>
    <w:p w14:paraId="33A66FB0" w14:textId="77777777" w:rsidR="00B31E39" w:rsidRPr="007B515F" w:rsidRDefault="00DF6981" w:rsidP="00B31E39">
      <w:pPr>
        <w:widowControl w:val="0"/>
        <w:autoSpaceDE w:val="0"/>
        <w:autoSpaceDN w:val="0"/>
        <w:adjustRightInd w:val="0"/>
        <w:ind w:right="-35" w:firstLine="567"/>
      </w:pPr>
      <w:r w:rsidRPr="007B515F">
        <w:t xml:space="preserve">- иных случаях, установленных </w:t>
      </w:r>
      <w:r w:rsidR="00EA3E7D" w:rsidRPr="007B515F">
        <w:t xml:space="preserve">гражданским </w:t>
      </w:r>
      <w:r w:rsidRPr="007B515F">
        <w:t>законодательством Российской Федерации</w:t>
      </w:r>
      <w:r w:rsidR="00AB351A" w:rsidRPr="007B515F">
        <w:t xml:space="preserve"> и (или) законодательством о контрактной системе в сфере закупок для государственных нужд</w:t>
      </w:r>
      <w:r w:rsidRPr="007B515F">
        <w:t>.</w:t>
      </w:r>
    </w:p>
    <w:p w14:paraId="13178390" w14:textId="77777777" w:rsidR="00B31E39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11</w:t>
      </w:r>
      <w:r w:rsidR="00F37B46" w:rsidRPr="007B515F">
        <w:t>.</w:t>
      </w:r>
      <w:r w:rsidR="001F3EE9" w:rsidRPr="007B515F">
        <w:t>6</w:t>
      </w:r>
      <w:r w:rsidR="00B31E39" w:rsidRPr="007B515F">
        <w:t>. Реализация Заказчиком права на односторонний отказ от</w:t>
      </w:r>
      <w:r w:rsidR="001F3EE9" w:rsidRPr="007B515F">
        <w:t xml:space="preserve"> исполнения</w:t>
      </w:r>
      <w:r w:rsidR="00B31E39" w:rsidRPr="007B515F">
        <w:t xml:space="preserve"> Контракта сроком не ограничена.</w:t>
      </w:r>
    </w:p>
    <w:p w14:paraId="081EEFE0" w14:textId="77777777" w:rsidR="0091529B" w:rsidRPr="007B515F" w:rsidRDefault="006D3980" w:rsidP="0091529B">
      <w:pPr>
        <w:widowControl w:val="0"/>
        <w:autoSpaceDE w:val="0"/>
        <w:autoSpaceDN w:val="0"/>
        <w:adjustRightInd w:val="0"/>
        <w:ind w:right="-35" w:firstLine="567"/>
      </w:pPr>
      <w:r w:rsidRPr="007B515F">
        <w:t>11</w:t>
      </w:r>
      <w:r w:rsidR="00631F9A" w:rsidRPr="007B515F">
        <w:t>.</w:t>
      </w:r>
      <w:r w:rsidR="001F3EE9" w:rsidRPr="007B515F">
        <w:t>7</w:t>
      </w:r>
      <w:r w:rsidR="00631F9A" w:rsidRPr="007B515F">
        <w:t xml:space="preserve">. </w:t>
      </w:r>
      <w:r w:rsidR="008D351F" w:rsidRPr="007B515F">
        <w:t>Приемка</w:t>
      </w:r>
      <w:r w:rsidR="00631F9A" w:rsidRPr="007B515F">
        <w:t xml:space="preserve"> Заказчиком </w:t>
      </w:r>
      <w:r w:rsidR="008D351F" w:rsidRPr="007B515F">
        <w:t>результатов Работ</w:t>
      </w:r>
      <w:r w:rsidR="00631F9A" w:rsidRPr="007B515F">
        <w:t>,</w:t>
      </w:r>
      <w:r w:rsidR="008D351F" w:rsidRPr="007B515F">
        <w:t xml:space="preserve"> выполненных Подрядчиком с просрочкой,</w:t>
      </w:r>
      <w:r w:rsidR="00631F9A" w:rsidRPr="007B515F">
        <w:t xml:space="preserve"> не может рассматриваться как </w:t>
      </w:r>
      <w:r w:rsidR="001F3EE9" w:rsidRPr="007B515F">
        <w:t>продление сроков выполнения Работ</w:t>
      </w:r>
      <w:r w:rsidR="00631F9A" w:rsidRPr="007B515F">
        <w:t>.</w:t>
      </w:r>
    </w:p>
    <w:p w14:paraId="25E51F92" w14:textId="77777777" w:rsidR="0091529B" w:rsidRPr="007B515F" w:rsidRDefault="006D3980" w:rsidP="00631F9A">
      <w:pPr>
        <w:widowControl w:val="0"/>
        <w:autoSpaceDE w:val="0"/>
        <w:autoSpaceDN w:val="0"/>
        <w:adjustRightInd w:val="0"/>
        <w:ind w:right="-35" w:firstLine="567"/>
      </w:pPr>
      <w:r w:rsidRPr="007B515F">
        <w:t>11</w:t>
      </w:r>
      <w:r w:rsidR="0091529B" w:rsidRPr="007B515F">
        <w:t>.</w:t>
      </w:r>
      <w:r w:rsidR="001F3EE9" w:rsidRPr="007B515F">
        <w:t>8</w:t>
      </w:r>
      <w:r w:rsidR="0091529B" w:rsidRPr="007B515F">
        <w:t xml:space="preserve">. Принятие Заказчиком </w:t>
      </w:r>
      <w:r w:rsidR="00AB351A" w:rsidRPr="007B515F">
        <w:t>Р</w:t>
      </w:r>
      <w:r w:rsidR="0091529B" w:rsidRPr="007B515F">
        <w:t>абот или их части не лишает его права на расторжение Контракта</w:t>
      </w:r>
      <w:r w:rsidR="001F3EE9" w:rsidRPr="007B515F">
        <w:t>/односторонн</w:t>
      </w:r>
      <w:r w:rsidR="008D351F" w:rsidRPr="007B515F">
        <w:t>ий</w:t>
      </w:r>
      <w:r w:rsidR="001F3EE9" w:rsidRPr="007B515F">
        <w:t xml:space="preserve"> отказ от исполнения Контракта</w:t>
      </w:r>
      <w:r w:rsidR="0091529B" w:rsidRPr="007B515F">
        <w:t xml:space="preserve"> в случаях, предусмотренных законодательством Российской Федерации и/или Контрактом.</w:t>
      </w:r>
    </w:p>
    <w:p w14:paraId="61F8EA8B" w14:textId="77777777" w:rsidR="00F67B95" w:rsidRPr="007B515F" w:rsidRDefault="006D3980" w:rsidP="004B7BCE">
      <w:pPr>
        <w:ind w:right="-35" w:firstLine="567"/>
      </w:pPr>
      <w:r w:rsidRPr="007B515F">
        <w:t>11</w:t>
      </w:r>
      <w:r w:rsidR="00F67B95" w:rsidRPr="007B515F">
        <w:t>.</w:t>
      </w:r>
      <w:r w:rsidR="003A1E29" w:rsidRPr="007B515F">
        <w:t>9</w:t>
      </w:r>
      <w:r w:rsidR="00F67B95" w:rsidRPr="007B515F">
        <w:t>. Расторжение Контракта по соглашению Сторон производится путем подписания Сторонами соглашения о расторжении Контракта.</w:t>
      </w:r>
    </w:p>
    <w:p w14:paraId="254AD3C7" w14:textId="77777777" w:rsidR="00F67B95" w:rsidRPr="007B515F" w:rsidRDefault="006D3980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11</w:t>
      </w:r>
      <w:r w:rsidR="00F67B95" w:rsidRPr="007B515F">
        <w:t>.</w:t>
      </w:r>
      <w:r w:rsidR="00F37B46" w:rsidRPr="007B515F">
        <w:t>1</w:t>
      </w:r>
      <w:r w:rsidR="003A1E29" w:rsidRPr="007B515F">
        <w:t>0</w:t>
      </w:r>
      <w:r w:rsidR="00F67B95" w:rsidRPr="007B515F">
        <w:t>. В случае расторжения Контракта по инициативе любой из Сторон Сто</w:t>
      </w:r>
      <w:r w:rsidR="00F30739" w:rsidRPr="007B515F">
        <w:t>роны производят сверку расчетов, за исключением случая, когда оплата по Контракту не производилась, аванс не выплачивался.</w:t>
      </w:r>
    </w:p>
    <w:p w14:paraId="42AB47BE" w14:textId="77777777" w:rsidR="00F67B95" w:rsidRPr="007B515F" w:rsidRDefault="006D3980" w:rsidP="004B7BCE">
      <w:pPr>
        <w:ind w:right="-35" w:firstLine="567"/>
        <w:rPr>
          <w:rFonts w:eastAsia="Calibri"/>
          <w:lang w:eastAsia="en-US"/>
        </w:rPr>
      </w:pPr>
      <w:r w:rsidRPr="007B515F">
        <w:rPr>
          <w:rFonts w:eastAsia="Calibri"/>
          <w:lang w:eastAsia="en-US"/>
        </w:rPr>
        <w:t>11</w:t>
      </w:r>
      <w:r w:rsidR="00F67B95" w:rsidRPr="007B515F">
        <w:rPr>
          <w:rFonts w:eastAsia="Calibri"/>
          <w:lang w:eastAsia="en-US"/>
        </w:rPr>
        <w:t>.1</w:t>
      </w:r>
      <w:r w:rsidR="003A1E29" w:rsidRPr="007B515F">
        <w:rPr>
          <w:rFonts w:eastAsia="Calibri"/>
          <w:lang w:eastAsia="en-US"/>
        </w:rPr>
        <w:t>1</w:t>
      </w:r>
      <w:r w:rsidR="00F67B95" w:rsidRPr="007B515F">
        <w:rPr>
          <w:rFonts w:eastAsia="Calibri"/>
          <w:lang w:eastAsia="en-US"/>
        </w:rPr>
        <w:t>. Расторжение Контракта не освобождает Стороны от ответственности за неисполнение обязательств по Контракту, которое имело место до дня расторжения Контракта.</w:t>
      </w:r>
      <w:r w:rsidR="00DF6346" w:rsidRPr="007B515F">
        <w:rPr>
          <w:rFonts w:eastAsia="Calibri"/>
          <w:lang w:eastAsia="en-US"/>
        </w:rPr>
        <w:t xml:space="preserve"> Гарантийные обязательства Подрядчика продолжают действовать независимо от расторжения Контракта.</w:t>
      </w:r>
    </w:p>
    <w:p w14:paraId="3FEC24AE" w14:textId="77777777" w:rsidR="00F67B95" w:rsidRPr="007B515F" w:rsidRDefault="006D3980" w:rsidP="004B7BCE">
      <w:pPr>
        <w:tabs>
          <w:tab w:val="left" w:pos="1260"/>
        </w:tabs>
        <w:ind w:right="-35" w:firstLine="567"/>
        <w:jc w:val="center"/>
        <w:rPr>
          <w:b/>
        </w:rPr>
      </w:pPr>
      <w:r w:rsidRPr="007B515F">
        <w:rPr>
          <w:b/>
        </w:rPr>
        <w:t>12</w:t>
      </w:r>
      <w:r w:rsidR="0048496F" w:rsidRPr="007B515F">
        <w:rPr>
          <w:b/>
        </w:rPr>
        <w:t xml:space="preserve">. </w:t>
      </w:r>
      <w:r w:rsidR="00F67B95" w:rsidRPr="007B515F">
        <w:rPr>
          <w:b/>
        </w:rPr>
        <w:t>Заключительные положения</w:t>
      </w:r>
    </w:p>
    <w:p w14:paraId="61480D30" w14:textId="77777777" w:rsidR="00F67B95" w:rsidRPr="007B515F" w:rsidRDefault="006D3980" w:rsidP="004B7BCE">
      <w:pPr>
        <w:tabs>
          <w:tab w:val="left" w:pos="1260"/>
        </w:tabs>
        <w:ind w:right="-35" w:firstLine="567"/>
      </w:pPr>
      <w:r w:rsidRPr="007B515F">
        <w:t>12</w:t>
      </w:r>
      <w:r w:rsidR="00F67B95" w:rsidRPr="007B515F">
        <w:t>.1. Во всем, что не предусмотрено Контрактом, Стороны руководствуются законодательством Российской Федерации.</w:t>
      </w:r>
    </w:p>
    <w:p w14:paraId="242ECC72" w14:textId="77777777" w:rsidR="00F67B95" w:rsidRPr="007B515F" w:rsidRDefault="006D3980" w:rsidP="004B7BCE">
      <w:pPr>
        <w:ind w:right="-35" w:firstLine="567"/>
      </w:pPr>
      <w:r w:rsidRPr="007B515F">
        <w:t>12</w:t>
      </w:r>
      <w:r w:rsidR="00F67B95" w:rsidRPr="007B515F">
        <w:t xml:space="preserve">.2. </w:t>
      </w:r>
      <w:r w:rsidR="009971E8" w:rsidRPr="007B515F">
        <w:t xml:space="preserve">В случае изменения у одной из Сторон информации, указанной в разделе </w:t>
      </w:r>
      <w:r w:rsidRPr="007B515F">
        <w:t xml:space="preserve">14 </w:t>
      </w:r>
      <w:r w:rsidR="009971E8" w:rsidRPr="007B515F">
        <w:t>настоящего Контракта, такая Сторона обязана в течение 5 (пяти) календарных дней с момента внесения вышеуказанных изменений письменно известить об этом другую Сторону. В случае непредставления в установленный срок уведомления Сторона не вправе будет ссылаться на неполучение корреспонденции, денежных средств и информации, направленной по указанным в Контракте данным</w:t>
      </w:r>
      <w:r w:rsidR="00F67B95" w:rsidRPr="007B515F">
        <w:t>.</w:t>
      </w:r>
    </w:p>
    <w:p w14:paraId="3265FB5F" w14:textId="77777777" w:rsidR="00964AFF" w:rsidRPr="007B515F" w:rsidRDefault="006D3980" w:rsidP="005058CD">
      <w:pPr>
        <w:ind w:right="-35" w:firstLine="567"/>
      </w:pPr>
      <w:r w:rsidRPr="007B515F">
        <w:t>12</w:t>
      </w:r>
      <w:r w:rsidR="00F67B95" w:rsidRPr="007B515F">
        <w:t xml:space="preserve">.3. </w:t>
      </w:r>
      <w:r w:rsidR="00964AFF" w:rsidRPr="007B515F">
        <w:t>Контракт составлен и подписан Сторонами в 2-х (двух) экземплярах, обладающих равной юридической силой, один экземпляр для Подрядчика, один для Заказчика.</w:t>
      </w:r>
    </w:p>
    <w:p w14:paraId="0D6929B5" w14:textId="77777777" w:rsidR="007D5AB0" w:rsidRPr="007B515F" w:rsidRDefault="006D3980" w:rsidP="00FF5658">
      <w:pPr>
        <w:tabs>
          <w:tab w:val="left" w:pos="1260"/>
        </w:tabs>
        <w:ind w:right="-35" w:firstLine="567"/>
      </w:pPr>
      <w:r w:rsidRPr="007B515F">
        <w:t>12</w:t>
      </w:r>
      <w:r w:rsidR="00310A98" w:rsidRPr="007B515F">
        <w:t>.</w:t>
      </w:r>
      <w:r w:rsidR="005058CD" w:rsidRPr="007B515F">
        <w:t>4</w:t>
      </w:r>
      <w:r w:rsidR="00F67B95" w:rsidRPr="007B515F">
        <w:t xml:space="preserve">. </w:t>
      </w:r>
      <w:r w:rsidR="00C443AE" w:rsidRPr="007B515F">
        <w:t xml:space="preserve">Все письма, акты, уведомления, требования, претензии, обращения Сторон и иные документы, связанные с исполнением настоящего Контракта, направляются по адресу </w:t>
      </w:r>
      <w:r w:rsidR="005058CD" w:rsidRPr="007B515F">
        <w:t xml:space="preserve">места нахождения </w:t>
      </w:r>
      <w:r w:rsidR="00B21906" w:rsidRPr="007B515F">
        <w:t xml:space="preserve">(почтовому адресу) </w:t>
      </w:r>
      <w:r w:rsidR="005058CD" w:rsidRPr="007B515F">
        <w:t xml:space="preserve">и адресу </w:t>
      </w:r>
      <w:r w:rsidR="00C443AE" w:rsidRPr="007B515F">
        <w:t>электронной почты Стороны</w:t>
      </w:r>
      <w:r w:rsidR="00597085" w:rsidRPr="007B515F">
        <w:t xml:space="preserve">, </w:t>
      </w:r>
      <w:r w:rsidR="008F16DC" w:rsidRPr="007B515F">
        <w:t>указанн</w:t>
      </w:r>
      <w:r w:rsidR="005058CD" w:rsidRPr="007B515F">
        <w:t>ым</w:t>
      </w:r>
      <w:r w:rsidR="00C443AE" w:rsidRPr="007B515F">
        <w:t xml:space="preserve"> в разделе 14 настоящего Контракта</w:t>
      </w:r>
      <w:r w:rsidR="00F67B95" w:rsidRPr="007B515F">
        <w:t>.</w:t>
      </w:r>
    </w:p>
    <w:p w14:paraId="1671AF17" w14:textId="77777777" w:rsidR="00FF5658" w:rsidRPr="007B515F" w:rsidRDefault="00FF5658" w:rsidP="00FF5658">
      <w:pPr>
        <w:tabs>
          <w:tab w:val="left" w:pos="1260"/>
        </w:tabs>
        <w:ind w:right="-35" w:firstLine="567"/>
      </w:pPr>
    </w:p>
    <w:p w14:paraId="2256D0E3" w14:textId="77777777" w:rsidR="00F67B95" w:rsidRPr="007B515F" w:rsidRDefault="006D3980" w:rsidP="004B7BCE">
      <w:pPr>
        <w:pStyle w:val="af7"/>
        <w:spacing w:after="0"/>
        <w:ind w:right="-35" w:firstLine="567"/>
        <w:rPr>
          <w:rFonts w:ascii="Times New Roman" w:hAnsi="Times New Roman"/>
          <w:b/>
        </w:rPr>
      </w:pPr>
      <w:r w:rsidRPr="007B515F">
        <w:rPr>
          <w:rFonts w:ascii="Times New Roman" w:hAnsi="Times New Roman"/>
          <w:b/>
        </w:rPr>
        <w:t>13</w:t>
      </w:r>
      <w:r w:rsidR="00F67B95" w:rsidRPr="007B515F">
        <w:rPr>
          <w:rFonts w:ascii="Times New Roman" w:hAnsi="Times New Roman"/>
          <w:b/>
        </w:rPr>
        <w:t>. Перечень приложений</w:t>
      </w:r>
    </w:p>
    <w:p w14:paraId="77984B89" w14:textId="77777777" w:rsidR="00F67B95" w:rsidRPr="007B515F" w:rsidRDefault="00F67B95" w:rsidP="004B7BCE">
      <w:pPr>
        <w:widowControl w:val="0"/>
        <w:autoSpaceDE w:val="0"/>
        <w:autoSpaceDN w:val="0"/>
        <w:adjustRightInd w:val="0"/>
        <w:ind w:right="-35" w:firstLine="567"/>
      </w:pPr>
      <w:r w:rsidRPr="007B515F">
        <w:t>Неотъемлемой частью настоящего Контракта являются следующие приложения:</w:t>
      </w:r>
    </w:p>
    <w:p w14:paraId="2896B404" w14:textId="77777777" w:rsidR="003B5A1D" w:rsidRPr="007B515F" w:rsidRDefault="003B5A1D" w:rsidP="003B5A1D">
      <w:pPr>
        <w:widowControl w:val="0"/>
        <w:autoSpaceDE w:val="0"/>
        <w:autoSpaceDN w:val="0"/>
        <w:adjustRightInd w:val="0"/>
        <w:ind w:right="-35" w:firstLine="567"/>
      </w:pPr>
      <w:r w:rsidRPr="007B515F">
        <w:t>Приложение № 1 -  Описание объекта закупки;</w:t>
      </w:r>
    </w:p>
    <w:p w14:paraId="3884D100" w14:textId="77777777" w:rsidR="00827D2C" w:rsidRPr="007B515F" w:rsidRDefault="003B5A1D">
      <w:pPr>
        <w:widowControl w:val="0"/>
        <w:autoSpaceDE w:val="0"/>
        <w:autoSpaceDN w:val="0"/>
        <w:adjustRightInd w:val="0"/>
        <w:ind w:right="-35" w:firstLine="567"/>
      </w:pPr>
      <w:r w:rsidRPr="007B515F">
        <w:t>Приложение № 2 – Локальные сметы;</w:t>
      </w:r>
    </w:p>
    <w:p w14:paraId="5A52B4C8" w14:textId="77777777" w:rsidR="00827D2C" w:rsidRPr="007B515F" w:rsidRDefault="003B5A1D">
      <w:pPr>
        <w:widowControl w:val="0"/>
        <w:autoSpaceDE w:val="0"/>
        <w:autoSpaceDN w:val="0"/>
        <w:adjustRightInd w:val="0"/>
        <w:ind w:right="-35" w:firstLine="567"/>
      </w:pPr>
      <w:r w:rsidRPr="007B515F">
        <w:t>Приложение № 3 – Календарный план;</w:t>
      </w:r>
    </w:p>
    <w:p w14:paraId="31EE36F2" w14:textId="77777777" w:rsidR="00827D2C" w:rsidRPr="007B515F" w:rsidRDefault="003B5A1D">
      <w:pPr>
        <w:widowControl w:val="0"/>
        <w:autoSpaceDE w:val="0"/>
        <w:autoSpaceDN w:val="0"/>
        <w:adjustRightInd w:val="0"/>
        <w:ind w:right="-35" w:firstLine="567"/>
      </w:pPr>
      <w:r w:rsidRPr="007B515F">
        <w:t>Приложение № 4 - Накладная приема-передачи Документации (форма);</w:t>
      </w:r>
    </w:p>
    <w:p w14:paraId="1ABEB709" w14:textId="77777777" w:rsidR="00827D2C" w:rsidRPr="007B515F" w:rsidRDefault="003B5A1D">
      <w:pPr>
        <w:widowControl w:val="0"/>
        <w:autoSpaceDE w:val="0"/>
        <w:autoSpaceDN w:val="0"/>
        <w:adjustRightInd w:val="0"/>
        <w:ind w:right="-35" w:firstLine="567"/>
      </w:pPr>
      <w:r w:rsidRPr="007B515F">
        <w:t>Приложение № 5 - Акт о выполнении обязательств (форма).</w:t>
      </w:r>
    </w:p>
    <w:p w14:paraId="218094EF" w14:textId="77777777" w:rsidR="00827D2C" w:rsidRPr="007B515F" w:rsidRDefault="00827D2C">
      <w:pPr>
        <w:widowControl w:val="0"/>
        <w:autoSpaceDE w:val="0"/>
        <w:autoSpaceDN w:val="0"/>
        <w:adjustRightInd w:val="0"/>
        <w:ind w:right="-35" w:firstLine="567"/>
      </w:pPr>
    </w:p>
    <w:p w14:paraId="5CDE654C" w14:textId="77777777" w:rsidR="00F67B95" w:rsidRPr="007B515F" w:rsidRDefault="006D3980" w:rsidP="00F67B95">
      <w:pPr>
        <w:tabs>
          <w:tab w:val="left" w:pos="1260"/>
        </w:tabs>
        <w:ind w:left="360" w:right="140"/>
        <w:jc w:val="center"/>
        <w:rPr>
          <w:b/>
        </w:rPr>
      </w:pPr>
      <w:r w:rsidRPr="007B515F">
        <w:rPr>
          <w:b/>
        </w:rPr>
        <w:t>14</w:t>
      </w:r>
      <w:r w:rsidR="00F67B95" w:rsidRPr="007B515F">
        <w:rPr>
          <w:b/>
        </w:rPr>
        <w:t>. Место нахождения и банковские реквизиты Сторон</w:t>
      </w:r>
    </w:p>
    <w:p w14:paraId="5AE0F198" w14:textId="77777777" w:rsidR="008751A3" w:rsidRPr="007B515F" w:rsidRDefault="008751A3" w:rsidP="00F67B95">
      <w:pPr>
        <w:tabs>
          <w:tab w:val="left" w:pos="1260"/>
        </w:tabs>
        <w:ind w:left="360" w:right="140"/>
        <w:jc w:val="center"/>
        <w:rPr>
          <w:b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890"/>
        <w:gridCol w:w="4891"/>
      </w:tblGrid>
      <w:tr w:rsidR="00F67B95" w:rsidRPr="007B515F" w14:paraId="3FEA982F" w14:textId="77777777" w:rsidTr="006A3E8D">
        <w:tc>
          <w:tcPr>
            <w:tcW w:w="4890" w:type="dxa"/>
          </w:tcPr>
          <w:p w14:paraId="02A13E06" w14:textId="77777777" w:rsidR="00F67B95" w:rsidRPr="007B515F" w:rsidRDefault="00F67B95" w:rsidP="00643DE7">
            <w:pPr>
              <w:widowControl w:val="0"/>
              <w:rPr>
                <w:b/>
                <w:bCs/>
                <w:snapToGrid w:val="0"/>
              </w:rPr>
            </w:pPr>
            <w:r w:rsidRPr="007B515F">
              <w:rPr>
                <w:b/>
                <w:bCs/>
                <w:snapToGrid w:val="0"/>
              </w:rPr>
              <w:t>ЗАКАЗЧИК:</w:t>
            </w:r>
          </w:p>
          <w:p w14:paraId="7ED50B92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Федеральное государственное бюджетное учреждение культуры «Государственный исторический музей»</w:t>
            </w:r>
          </w:p>
          <w:p w14:paraId="4E29E45D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Адрес места нахождения:</w:t>
            </w:r>
          </w:p>
          <w:p w14:paraId="382AAC29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г. Москва, Красная пл., д.</w:t>
            </w:r>
            <w:r w:rsidR="00130C21" w:rsidRPr="007B515F">
              <w:rPr>
                <w:snapToGrid w:val="0"/>
              </w:rPr>
              <w:t xml:space="preserve"> </w:t>
            </w:r>
            <w:r w:rsidRPr="007B515F">
              <w:rPr>
                <w:snapToGrid w:val="0"/>
              </w:rPr>
              <w:t>1</w:t>
            </w:r>
          </w:p>
          <w:p w14:paraId="581B7BB5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ИНН 7704060908</w:t>
            </w:r>
          </w:p>
          <w:p w14:paraId="3165AE4A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КПП 771001001</w:t>
            </w:r>
          </w:p>
          <w:p w14:paraId="24DC1710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ОКТМО 45382000000</w:t>
            </w:r>
          </w:p>
          <w:p w14:paraId="2A6D93E9" w14:textId="77777777" w:rsidR="00FF5658" w:rsidRPr="007B515F" w:rsidRDefault="00FF5658" w:rsidP="00FF5658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Банковские реквизиты:</w:t>
            </w:r>
          </w:p>
          <w:p w14:paraId="48D015FB" w14:textId="77777777" w:rsidR="00FF5658" w:rsidRPr="007B515F" w:rsidRDefault="00FF5658" w:rsidP="00FF5658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Получатель:</w:t>
            </w:r>
          </w:p>
          <w:p w14:paraId="71E80AD5" w14:textId="77777777" w:rsidR="00FF5658" w:rsidRPr="007B515F" w:rsidRDefault="00FF5658" w:rsidP="00FF5658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УФК по г. Москве (Исторический музей, л/сч. № 20736Х42930) </w:t>
            </w:r>
          </w:p>
          <w:p w14:paraId="6DF4869C" w14:textId="77777777" w:rsidR="00FF5658" w:rsidRPr="007B515F" w:rsidRDefault="00FF5658" w:rsidP="00FF5658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Р/с 40501810845252000079</w:t>
            </w:r>
          </w:p>
          <w:p w14:paraId="58DD0AFA" w14:textId="77777777" w:rsidR="00FF5658" w:rsidRPr="007B515F" w:rsidRDefault="00FF5658" w:rsidP="00FF5658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в ГУ Банка России по ЦФО</w:t>
            </w:r>
          </w:p>
          <w:p w14:paraId="32FAFFD9" w14:textId="77777777" w:rsidR="00FF5658" w:rsidRPr="007B515F" w:rsidRDefault="00FF5658" w:rsidP="00FF5658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БИК  044525000</w:t>
            </w:r>
          </w:p>
          <w:p w14:paraId="6235F84E" w14:textId="77777777" w:rsidR="004E40DA" w:rsidRPr="007B515F" w:rsidRDefault="004E40DA" w:rsidP="00FF5658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электронная почта: </w:t>
            </w:r>
            <w:hyperlink r:id="rId39" w:history="1">
              <w:r w:rsidRPr="007B515F">
                <w:rPr>
                  <w:rStyle w:val="aff1"/>
                  <w:snapToGrid w:val="0"/>
                  <w:color w:val="auto"/>
                  <w:lang w:val="en-US"/>
                </w:rPr>
                <w:t>shm</w:t>
              </w:r>
              <w:r w:rsidRPr="007B515F">
                <w:rPr>
                  <w:rStyle w:val="aff1"/>
                  <w:snapToGrid w:val="0"/>
                  <w:color w:val="auto"/>
                </w:rPr>
                <w:t>@</w:t>
              </w:r>
              <w:r w:rsidRPr="007B515F">
                <w:rPr>
                  <w:rStyle w:val="aff1"/>
                  <w:snapToGrid w:val="0"/>
                  <w:color w:val="auto"/>
                  <w:lang w:val="en-US"/>
                </w:rPr>
                <w:t>shm</w:t>
              </w:r>
              <w:r w:rsidRPr="007B515F">
                <w:rPr>
                  <w:rStyle w:val="aff1"/>
                  <w:snapToGrid w:val="0"/>
                  <w:color w:val="auto"/>
                </w:rPr>
                <w:t>.</w:t>
              </w:r>
              <w:r w:rsidRPr="007B515F">
                <w:rPr>
                  <w:rStyle w:val="aff1"/>
                  <w:snapToGrid w:val="0"/>
                  <w:color w:val="auto"/>
                  <w:lang w:val="en-US"/>
                </w:rPr>
                <w:t>ru</w:t>
              </w:r>
            </w:hyperlink>
            <w:r w:rsidRPr="007B515F">
              <w:rPr>
                <w:snapToGrid w:val="0"/>
              </w:rPr>
              <w:t xml:space="preserve"> </w:t>
            </w:r>
          </w:p>
          <w:p w14:paraId="4B83A552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</w:p>
          <w:p w14:paraId="146A2497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Должность </w:t>
            </w:r>
          </w:p>
          <w:p w14:paraId="470A7A9D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</w:p>
          <w:p w14:paraId="780EB6FE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________________ФИО</w:t>
            </w:r>
          </w:p>
          <w:p w14:paraId="678F25EF" w14:textId="77777777" w:rsidR="00F67B95" w:rsidRPr="007B515F" w:rsidRDefault="00F67B95" w:rsidP="00643DE7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МП</w:t>
            </w:r>
          </w:p>
        </w:tc>
        <w:tc>
          <w:tcPr>
            <w:tcW w:w="4891" w:type="dxa"/>
          </w:tcPr>
          <w:p w14:paraId="79AF1ECF" w14:textId="77777777" w:rsidR="00F67B95" w:rsidRPr="007B515F" w:rsidRDefault="00BA4053" w:rsidP="00F67B95">
            <w:pPr>
              <w:widowControl w:val="0"/>
              <w:rPr>
                <w:b/>
                <w:caps/>
                <w:snapToGrid w:val="0"/>
              </w:rPr>
            </w:pPr>
            <w:r w:rsidRPr="007B515F">
              <w:rPr>
                <w:b/>
                <w:caps/>
                <w:snapToGrid w:val="0"/>
              </w:rPr>
              <w:t>ПОДРЯДЧИК</w:t>
            </w:r>
            <w:r w:rsidR="00F67B95" w:rsidRPr="007B515F">
              <w:rPr>
                <w:b/>
                <w:caps/>
                <w:snapToGrid w:val="0"/>
              </w:rPr>
              <w:t>:</w:t>
            </w:r>
          </w:p>
          <w:p w14:paraId="4E3DD4FF" w14:textId="77777777" w:rsidR="00F67B95" w:rsidRPr="007B515F" w:rsidRDefault="00F67B95" w:rsidP="00F67B95">
            <w:pPr>
              <w:widowControl w:val="0"/>
            </w:pPr>
            <w:r w:rsidRPr="007B515F">
              <w:rPr>
                <w:snapToGrid w:val="0"/>
              </w:rPr>
              <w:t>Наименование</w:t>
            </w:r>
          </w:p>
          <w:p w14:paraId="352126C2" w14:textId="77777777" w:rsidR="00F67B95" w:rsidRPr="007B515F" w:rsidRDefault="005058CD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Адрес места нахождения</w:t>
            </w:r>
            <w:r w:rsidR="00F67B95" w:rsidRPr="007B515F">
              <w:rPr>
                <w:snapToGrid w:val="0"/>
              </w:rPr>
              <w:t>:</w:t>
            </w:r>
          </w:p>
          <w:p w14:paraId="53D8BE70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ИНН </w:t>
            </w:r>
          </w:p>
          <w:p w14:paraId="3D0E9FFC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КПП </w:t>
            </w:r>
          </w:p>
          <w:p w14:paraId="751C6374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ОГРН </w:t>
            </w:r>
          </w:p>
          <w:p w14:paraId="5D206255" w14:textId="77777777" w:rsidR="00F67B95" w:rsidRPr="007B515F" w:rsidRDefault="00F67B95" w:rsidP="00F67B95">
            <w:pPr>
              <w:widowControl w:val="0"/>
            </w:pPr>
            <w:r w:rsidRPr="007B515F">
              <w:rPr>
                <w:snapToGrid w:val="0"/>
              </w:rPr>
              <w:t xml:space="preserve">ОКПО </w:t>
            </w:r>
          </w:p>
          <w:p w14:paraId="3E694732" w14:textId="77777777" w:rsidR="00E86FC0" w:rsidRPr="007B515F" w:rsidRDefault="00E86FC0" w:rsidP="00F67B95">
            <w:pPr>
              <w:widowControl w:val="0"/>
            </w:pPr>
            <w:r w:rsidRPr="007B515F">
              <w:t xml:space="preserve">ОКОПФ/ОКФС  </w:t>
            </w:r>
          </w:p>
          <w:p w14:paraId="67DD2DB7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ОКТМО </w:t>
            </w:r>
          </w:p>
          <w:p w14:paraId="2B2FBC8B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Банковские реквизиты:</w:t>
            </w:r>
          </w:p>
          <w:p w14:paraId="6160EC06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тел.: </w:t>
            </w:r>
          </w:p>
          <w:p w14:paraId="5E4B7F9D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электронная почта: </w:t>
            </w:r>
          </w:p>
          <w:p w14:paraId="116B9749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</w:p>
          <w:p w14:paraId="6797788D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</w:p>
          <w:p w14:paraId="38F8996E" w14:textId="77777777" w:rsidR="00A1508C" w:rsidRPr="007B515F" w:rsidRDefault="00A1508C" w:rsidP="00F67B95">
            <w:pPr>
              <w:widowControl w:val="0"/>
            </w:pPr>
          </w:p>
          <w:p w14:paraId="3422F37E" w14:textId="77777777" w:rsidR="00AC6645" w:rsidRPr="007B515F" w:rsidRDefault="00AC6645" w:rsidP="00F67B95">
            <w:pPr>
              <w:widowControl w:val="0"/>
            </w:pPr>
          </w:p>
          <w:p w14:paraId="3BE3FD25" w14:textId="77777777" w:rsidR="00A1508C" w:rsidRPr="007B515F" w:rsidRDefault="00A1508C" w:rsidP="00F67B95">
            <w:pPr>
              <w:widowControl w:val="0"/>
              <w:rPr>
                <w:snapToGrid w:val="0"/>
              </w:rPr>
            </w:pPr>
          </w:p>
          <w:p w14:paraId="34733C26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 xml:space="preserve">Должность </w:t>
            </w:r>
          </w:p>
          <w:p w14:paraId="43D75120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</w:p>
          <w:p w14:paraId="365011DE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______________</w:t>
            </w:r>
            <w:r w:rsidRPr="007B515F">
              <w:rPr>
                <w:bCs/>
              </w:rPr>
              <w:t>ФИО</w:t>
            </w:r>
          </w:p>
          <w:p w14:paraId="38CA31F0" w14:textId="77777777" w:rsidR="00F67B95" w:rsidRPr="007B515F" w:rsidRDefault="00F67B95" w:rsidP="00F67B95">
            <w:pPr>
              <w:widowControl w:val="0"/>
              <w:rPr>
                <w:snapToGrid w:val="0"/>
              </w:rPr>
            </w:pPr>
            <w:r w:rsidRPr="007B515F">
              <w:rPr>
                <w:snapToGrid w:val="0"/>
              </w:rPr>
              <w:t>МП</w:t>
            </w:r>
          </w:p>
        </w:tc>
      </w:tr>
    </w:tbl>
    <w:p w14:paraId="25DD0E4E" w14:textId="77777777" w:rsidR="00881491" w:rsidRPr="007B515F" w:rsidRDefault="00881491" w:rsidP="005C1900">
      <w:pPr>
        <w:ind w:left="7088" w:right="140"/>
        <w:sectPr w:rsidR="00881491" w:rsidRPr="007B515F" w:rsidSect="00CB6EED">
          <w:headerReference w:type="default" r:id="rId40"/>
          <w:footerReference w:type="default" r:id="rId41"/>
          <w:footerReference w:type="first" r:id="rId42"/>
          <w:pgSz w:w="11906" w:h="16838"/>
          <w:pgMar w:top="709" w:right="1080" w:bottom="1134" w:left="1080" w:header="567" w:footer="510" w:gutter="0"/>
          <w:cols w:space="708"/>
          <w:docGrid w:linePitch="360"/>
        </w:sectPr>
      </w:pPr>
    </w:p>
    <w:p w14:paraId="2C7A87E6" w14:textId="77777777" w:rsidR="009A0849" w:rsidRPr="007B515F" w:rsidRDefault="00550BAA" w:rsidP="009A0849">
      <w:pPr>
        <w:ind w:left="6521"/>
        <w:jc w:val="left"/>
      </w:pPr>
      <w:r w:rsidRPr="007B515F">
        <w:t>Приложение № 1 к контракту</w:t>
      </w:r>
    </w:p>
    <w:p w14:paraId="73BC59EB" w14:textId="77777777" w:rsidR="009A0849" w:rsidRPr="007B515F" w:rsidRDefault="00550BAA" w:rsidP="009A0849">
      <w:pPr>
        <w:ind w:left="6521"/>
        <w:jc w:val="left"/>
      </w:pPr>
      <w:r w:rsidRPr="007B515F">
        <w:t>«___»_____________201_ г.</w:t>
      </w:r>
    </w:p>
    <w:p w14:paraId="1BD284A2" w14:textId="77777777" w:rsidR="009A0849" w:rsidRPr="007B515F" w:rsidRDefault="00550BAA" w:rsidP="009A0849">
      <w:pPr>
        <w:ind w:left="6521"/>
        <w:jc w:val="left"/>
      </w:pPr>
      <w:r w:rsidRPr="007B515F">
        <w:t>№________________________</w:t>
      </w:r>
    </w:p>
    <w:p w14:paraId="763702DB" w14:textId="77777777" w:rsidR="009A0849" w:rsidRPr="007B515F" w:rsidRDefault="009A0849" w:rsidP="009A0849">
      <w:pPr>
        <w:jc w:val="left"/>
      </w:pPr>
    </w:p>
    <w:p w14:paraId="37757AC1" w14:textId="77777777" w:rsidR="009A0849" w:rsidRPr="007B515F" w:rsidRDefault="00550BAA" w:rsidP="009A0849">
      <w:pPr>
        <w:jc w:val="center"/>
        <w:rPr>
          <w:b/>
        </w:rPr>
      </w:pPr>
      <w:bookmarkStart w:id="9" w:name="ООЗ"/>
      <w:r w:rsidRPr="007B515F">
        <w:rPr>
          <w:b/>
        </w:rPr>
        <w:t>ОПИСАНИЕ ОБЪЕКТА ЗАКУПКИ</w:t>
      </w:r>
    </w:p>
    <w:bookmarkEnd w:id="9"/>
    <w:p w14:paraId="30F306DF" w14:textId="77777777" w:rsidR="009A0849" w:rsidRPr="007B515F" w:rsidRDefault="009A0849" w:rsidP="009A0849">
      <w:pPr>
        <w:jc w:val="center"/>
        <w:rPr>
          <w:b/>
        </w:rPr>
      </w:pPr>
    </w:p>
    <w:p w14:paraId="765B5ACC" w14:textId="77777777" w:rsidR="009A0849" w:rsidRPr="007B515F" w:rsidRDefault="009A0849" w:rsidP="009A0849">
      <w:pPr>
        <w:jc w:val="center"/>
        <w:rPr>
          <w:b/>
        </w:rPr>
      </w:pPr>
    </w:p>
    <w:p w14:paraId="29B73062" w14:textId="77777777" w:rsidR="009A0849" w:rsidRPr="007B515F" w:rsidRDefault="009A0849" w:rsidP="009A0849">
      <w:pPr>
        <w:jc w:val="center"/>
        <w:rPr>
          <w:b/>
        </w:rPr>
      </w:pPr>
    </w:p>
    <w:p w14:paraId="73C7E535" w14:textId="77777777" w:rsidR="009A0849" w:rsidRPr="007B515F" w:rsidRDefault="009A0849" w:rsidP="009A0849">
      <w:pPr>
        <w:jc w:val="center"/>
        <w:rPr>
          <w:b/>
        </w:rPr>
      </w:pPr>
    </w:p>
    <w:p w14:paraId="56B118A4" w14:textId="77777777" w:rsidR="009A0849" w:rsidRPr="007B515F" w:rsidRDefault="009A0849" w:rsidP="009A0849">
      <w:pPr>
        <w:jc w:val="center"/>
        <w:rPr>
          <w:b/>
        </w:rPr>
      </w:pPr>
    </w:p>
    <w:p w14:paraId="630B251E" w14:textId="77777777" w:rsidR="009A0849" w:rsidRPr="007B515F" w:rsidRDefault="009A0849" w:rsidP="009A0849">
      <w:pPr>
        <w:jc w:val="center"/>
        <w:rPr>
          <w:b/>
        </w:rPr>
      </w:pPr>
    </w:p>
    <w:p w14:paraId="3D9BCC10" w14:textId="77777777" w:rsidR="009A0849" w:rsidRPr="007B515F" w:rsidRDefault="009A0849" w:rsidP="009A0849">
      <w:pPr>
        <w:jc w:val="center"/>
        <w:rPr>
          <w:b/>
        </w:rPr>
      </w:pPr>
    </w:p>
    <w:p w14:paraId="1CF04553" w14:textId="77777777" w:rsidR="009A0849" w:rsidRPr="007B515F" w:rsidRDefault="009A0849" w:rsidP="009A0849">
      <w:pPr>
        <w:jc w:val="center"/>
        <w:rPr>
          <w:b/>
        </w:rPr>
      </w:pPr>
    </w:p>
    <w:p w14:paraId="48A04DE1" w14:textId="77777777" w:rsidR="009A0849" w:rsidRPr="007B515F" w:rsidRDefault="009A0849" w:rsidP="009A0849">
      <w:pPr>
        <w:jc w:val="center"/>
        <w:rPr>
          <w:b/>
        </w:rPr>
      </w:pPr>
    </w:p>
    <w:p w14:paraId="48D88A94" w14:textId="77777777" w:rsidR="009A0849" w:rsidRPr="007B515F" w:rsidRDefault="009A0849" w:rsidP="009A0849">
      <w:pPr>
        <w:jc w:val="center"/>
        <w:rPr>
          <w:b/>
        </w:rPr>
      </w:pPr>
    </w:p>
    <w:p w14:paraId="36492170" w14:textId="77777777" w:rsidR="009A0849" w:rsidRPr="007B515F" w:rsidRDefault="009A0849" w:rsidP="009A0849">
      <w:pPr>
        <w:jc w:val="center"/>
        <w:rPr>
          <w:b/>
        </w:rPr>
      </w:pPr>
    </w:p>
    <w:p w14:paraId="2E949F14" w14:textId="77777777" w:rsidR="009A0849" w:rsidRPr="007B515F" w:rsidRDefault="009A0849" w:rsidP="009A0849">
      <w:pPr>
        <w:jc w:val="center"/>
        <w:rPr>
          <w:b/>
        </w:rPr>
      </w:pPr>
    </w:p>
    <w:p w14:paraId="16A7907E" w14:textId="77777777" w:rsidR="009A0849" w:rsidRPr="007B515F" w:rsidRDefault="009A0849" w:rsidP="009A0849">
      <w:pPr>
        <w:jc w:val="center"/>
        <w:rPr>
          <w:b/>
        </w:rPr>
      </w:pPr>
    </w:p>
    <w:p w14:paraId="355EFD87" w14:textId="77777777" w:rsidR="009A0849" w:rsidRPr="007B515F" w:rsidRDefault="009A0849" w:rsidP="009A0849">
      <w:pPr>
        <w:jc w:val="center"/>
        <w:rPr>
          <w:b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352"/>
        <w:gridCol w:w="4502"/>
      </w:tblGrid>
      <w:tr w:rsidR="009A0849" w:rsidRPr="007B515F" w14:paraId="789C18AA" w14:textId="77777777" w:rsidTr="002A475B">
        <w:tc>
          <w:tcPr>
            <w:tcW w:w="5392" w:type="dxa"/>
          </w:tcPr>
          <w:p w14:paraId="1830F006" w14:textId="77777777" w:rsidR="009A0849" w:rsidRPr="007B515F" w:rsidRDefault="00550BAA" w:rsidP="009A0849">
            <w:pPr>
              <w:widowControl w:val="0"/>
              <w:spacing w:before="100" w:after="100"/>
              <w:jc w:val="left"/>
              <w:rPr>
                <w:b/>
              </w:rPr>
            </w:pPr>
            <w:r w:rsidRPr="007B515F">
              <w:rPr>
                <w:b/>
              </w:rPr>
              <w:t>Заказчик:</w:t>
            </w:r>
          </w:p>
          <w:p w14:paraId="2874D0B3" w14:textId="77777777" w:rsidR="009A0849" w:rsidRPr="007B515F" w:rsidRDefault="00550BAA" w:rsidP="009A0849">
            <w:pPr>
              <w:widowControl w:val="0"/>
              <w:spacing w:before="100" w:after="100"/>
              <w:jc w:val="left"/>
            </w:pPr>
            <w:r w:rsidRPr="007B515F">
              <w:t>Исторический музей</w:t>
            </w:r>
          </w:p>
          <w:p w14:paraId="2477378C" w14:textId="77777777" w:rsidR="009A0849" w:rsidRPr="007B515F" w:rsidRDefault="00550BAA" w:rsidP="009A0849">
            <w:pPr>
              <w:jc w:val="left"/>
            </w:pPr>
            <w:r w:rsidRPr="007B515F">
              <w:t>Должность</w:t>
            </w:r>
          </w:p>
          <w:p w14:paraId="0C9ACB82" w14:textId="77777777" w:rsidR="009A0849" w:rsidRPr="007B515F" w:rsidRDefault="009A0849" w:rsidP="009A0849">
            <w:pPr>
              <w:widowControl w:val="0"/>
              <w:spacing w:before="100" w:after="100"/>
              <w:jc w:val="left"/>
            </w:pPr>
          </w:p>
          <w:p w14:paraId="297DDEF1" w14:textId="77777777" w:rsidR="009A0849" w:rsidRPr="007B515F" w:rsidRDefault="00550BAA" w:rsidP="009A0849">
            <w:pPr>
              <w:widowControl w:val="0"/>
              <w:spacing w:before="100" w:after="100"/>
              <w:jc w:val="left"/>
            </w:pPr>
            <w:r w:rsidRPr="007B515F">
              <w:t>_____________________ ФИО</w:t>
            </w:r>
          </w:p>
          <w:p w14:paraId="5CDE9D8A" w14:textId="77777777" w:rsidR="009A0849" w:rsidRPr="007B515F" w:rsidRDefault="00550BAA" w:rsidP="009A0849">
            <w:pPr>
              <w:widowControl w:val="0"/>
              <w:spacing w:before="100" w:after="100"/>
              <w:jc w:val="left"/>
            </w:pPr>
            <w:r w:rsidRPr="007B515F">
              <w:t>М.П.</w:t>
            </w:r>
          </w:p>
        </w:tc>
        <w:tc>
          <w:tcPr>
            <w:tcW w:w="4531" w:type="dxa"/>
          </w:tcPr>
          <w:p w14:paraId="634E96BD" w14:textId="77777777" w:rsidR="009A0849" w:rsidRPr="007B515F" w:rsidRDefault="00550BAA" w:rsidP="009A0849">
            <w:pPr>
              <w:widowControl w:val="0"/>
              <w:spacing w:before="100" w:after="100"/>
              <w:jc w:val="left"/>
            </w:pPr>
            <w:r w:rsidRPr="007B515F">
              <w:rPr>
                <w:b/>
              </w:rPr>
              <w:t>Подрядчик:</w:t>
            </w:r>
          </w:p>
          <w:p w14:paraId="58F9C82B" w14:textId="77777777" w:rsidR="009A0849" w:rsidRPr="007B515F" w:rsidRDefault="00550BAA" w:rsidP="009A0849">
            <w:pPr>
              <w:widowControl w:val="0"/>
              <w:spacing w:before="100" w:after="100"/>
              <w:jc w:val="left"/>
            </w:pPr>
            <w:r w:rsidRPr="007B515F">
              <w:t>Сокращенное наименование</w:t>
            </w:r>
          </w:p>
          <w:p w14:paraId="01810EF7" w14:textId="77777777" w:rsidR="009A0849" w:rsidRPr="007B515F" w:rsidRDefault="00550BAA" w:rsidP="009A0849">
            <w:pPr>
              <w:widowControl w:val="0"/>
              <w:spacing w:before="100" w:after="100"/>
              <w:jc w:val="left"/>
            </w:pPr>
            <w:r w:rsidRPr="007B515F">
              <w:t>Должность</w:t>
            </w:r>
          </w:p>
          <w:p w14:paraId="4F27B813" w14:textId="77777777" w:rsidR="009A0849" w:rsidRPr="007B515F" w:rsidRDefault="009A0849" w:rsidP="009A0849">
            <w:pPr>
              <w:widowControl w:val="0"/>
              <w:spacing w:before="100" w:after="100"/>
              <w:jc w:val="left"/>
            </w:pPr>
          </w:p>
          <w:p w14:paraId="41CDA066" w14:textId="77777777" w:rsidR="009A0849" w:rsidRPr="007B515F" w:rsidRDefault="00550BAA" w:rsidP="009A0849">
            <w:pPr>
              <w:widowControl w:val="0"/>
              <w:spacing w:before="100" w:after="100"/>
              <w:jc w:val="left"/>
            </w:pPr>
            <w:r w:rsidRPr="007B515F">
              <w:t>____________________ ФИО</w:t>
            </w:r>
          </w:p>
          <w:p w14:paraId="088F32CA" w14:textId="77777777" w:rsidR="009A0849" w:rsidRPr="007B515F" w:rsidRDefault="00550BAA" w:rsidP="009A0849">
            <w:pPr>
              <w:widowControl w:val="0"/>
              <w:spacing w:before="100" w:after="100"/>
              <w:jc w:val="left"/>
            </w:pPr>
            <w:r w:rsidRPr="007B515F">
              <w:t>М.П.</w:t>
            </w:r>
          </w:p>
        </w:tc>
      </w:tr>
    </w:tbl>
    <w:p w14:paraId="176B352F" w14:textId="77777777" w:rsidR="009A0849" w:rsidRPr="007B515F" w:rsidRDefault="009A0849" w:rsidP="009A0849">
      <w:pPr>
        <w:jc w:val="center"/>
        <w:rPr>
          <w:b/>
        </w:rPr>
      </w:pPr>
    </w:p>
    <w:p w14:paraId="06E416A2" w14:textId="77777777" w:rsidR="00DA2785" w:rsidRPr="007B515F" w:rsidRDefault="00550BAA" w:rsidP="00DA2785">
      <w:pPr>
        <w:rPr>
          <w:b/>
        </w:rPr>
      </w:pPr>
      <w:r w:rsidRPr="007B515F">
        <w:rPr>
          <w:b/>
        </w:rPr>
        <w:t>Согласовано:</w:t>
      </w:r>
    </w:p>
    <w:p w14:paraId="7744EE0F" w14:textId="77777777" w:rsidR="00DA2785" w:rsidRPr="007B515F" w:rsidRDefault="00DA2785" w:rsidP="00DA2785">
      <w:pPr>
        <w:rPr>
          <w:b/>
        </w:rPr>
      </w:pPr>
    </w:p>
    <w:p w14:paraId="2A6DB1E8" w14:textId="77777777" w:rsidR="00DA2785" w:rsidRPr="007B515F" w:rsidRDefault="00550BAA" w:rsidP="00DA2785">
      <w:r w:rsidRPr="007B515F">
        <w:t>________________________    /________________________/</w:t>
      </w:r>
    </w:p>
    <w:p w14:paraId="4D4EDFE1" w14:textId="77777777" w:rsidR="00DA2785" w:rsidRPr="007B515F" w:rsidRDefault="00550BAA" w:rsidP="00DA2785">
      <w:pPr>
        <w:rPr>
          <w:i/>
          <w:sz w:val="22"/>
        </w:rPr>
      </w:pPr>
      <w:r w:rsidRPr="007B515F">
        <w:t>(проверено, подтверждаю)      (</w:t>
      </w:r>
      <w:r w:rsidRPr="007B515F">
        <w:rPr>
          <w:i/>
          <w:sz w:val="22"/>
        </w:rPr>
        <w:t xml:space="preserve">курирующий зам.директора </w:t>
      </w:r>
    </w:p>
    <w:p w14:paraId="65EFA955" w14:textId="77777777" w:rsidR="00DA2785" w:rsidRPr="007B515F" w:rsidRDefault="00550BAA" w:rsidP="00DA2785">
      <w:r w:rsidRPr="007B515F">
        <w:rPr>
          <w:i/>
          <w:sz w:val="22"/>
        </w:rPr>
        <w:t xml:space="preserve">                                                     и/или начальник Управления</w:t>
      </w:r>
      <w:r w:rsidRPr="007B515F">
        <w:t>)</w:t>
      </w:r>
    </w:p>
    <w:p w14:paraId="363FFF9D" w14:textId="77777777" w:rsidR="003B5A1D" w:rsidRPr="007B515F" w:rsidRDefault="00550BAA" w:rsidP="00FF7C9D">
      <w:pPr>
        <w:ind w:left="6521"/>
      </w:pPr>
      <w:r w:rsidRPr="007B515F">
        <w:br w:type="page"/>
      </w:r>
    </w:p>
    <w:p w14:paraId="503E0CCA" w14:textId="77777777" w:rsidR="003B5A1D" w:rsidRPr="007B515F" w:rsidRDefault="003B5A1D" w:rsidP="003B5A1D">
      <w:pPr>
        <w:ind w:left="6521"/>
      </w:pPr>
      <w:r w:rsidRPr="007B515F">
        <w:t>Приложение № 2 к контракту</w:t>
      </w:r>
    </w:p>
    <w:p w14:paraId="777D8AA7" w14:textId="77777777" w:rsidR="003B5A1D" w:rsidRPr="007B515F" w:rsidRDefault="003B5A1D" w:rsidP="003B5A1D">
      <w:pPr>
        <w:ind w:left="6521"/>
        <w:jc w:val="left"/>
      </w:pPr>
      <w:r w:rsidRPr="007B515F">
        <w:t>«___»_____________201_ г.</w:t>
      </w:r>
    </w:p>
    <w:p w14:paraId="263D30BD" w14:textId="77777777" w:rsidR="003B5A1D" w:rsidRPr="007B515F" w:rsidRDefault="003B5A1D" w:rsidP="003B5A1D">
      <w:pPr>
        <w:ind w:left="6521"/>
        <w:jc w:val="left"/>
      </w:pPr>
      <w:r w:rsidRPr="007B515F">
        <w:t>№________________________</w:t>
      </w:r>
    </w:p>
    <w:p w14:paraId="1483971B" w14:textId="77777777" w:rsidR="003B5A1D" w:rsidRPr="007B515F" w:rsidRDefault="003B5A1D" w:rsidP="003B5A1D">
      <w:pPr>
        <w:jc w:val="left"/>
      </w:pPr>
    </w:p>
    <w:p w14:paraId="1748B57C" w14:textId="77777777" w:rsidR="003B5A1D" w:rsidRPr="007B515F" w:rsidRDefault="003B5A1D" w:rsidP="003B5A1D">
      <w:pPr>
        <w:jc w:val="center"/>
        <w:rPr>
          <w:b/>
        </w:rPr>
      </w:pPr>
      <w:r w:rsidRPr="007B515F">
        <w:rPr>
          <w:b/>
        </w:rPr>
        <w:t>Локальные сметы</w:t>
      </w:r>
    </w:p>
    <w:p w14:paraId="5B67253F" w14:textId="77777777" w:rsidR="003B5A1D" w:rsidRPr="007B515F" w:rsidRDefault="003B5A1D" w:rsidP="00FF7C9D">
      <w:pPr>
        <w:ind w:left="6521"/>
      </w:pPr>
    </w:p>
    <w:p w14:paraId="1F0CBB81" w14:textId="77777777" w:rsidR="003B5A1D" w:rsidRPr="007B515F" w:rsidRDefault="003B5A1D" w:rsidP="00FF7C9D">
      <w:pPr>
        <w:ind w:left="6521"/>
      </w:pPr>
    </w:p>
    <w:p w14:paraId="468200A1" w14:textId="77777777" w:rsidR="00A6109E" w:rsidRPr="007B515F" w:rsidRDefault="00A6109E" w:rsidP="00FF7C9D">
      <w:pPr>
        <w:ind w:left="6521"/>
      </w:pPr>
    </w:p>
    <w:p w14:paraId="045F063F" w14:textId="77777777" w:rsidR="00A6109E" w:rsidRPr="007B515F" w:rsidRDefault="00A6109E" w:rsidP="00FF7C9D">
      <w:pPr>
        <w:ind w:left="6521"/>
      </w:pPr>
    </w:p>
    <w:p w14:paraId="4C7F45A0" w14:textId="77777777" w:rsidR="00A6109E" w:rsidRPr="007B515F" w:rsidRDefault="00A6109E" w:rsidP="00FF7C9D">
      <w:pPr>
        <w:ind w:left="6521"/>
      </w:pPr>
    </w:p>
    <w:p w14:paraId="499EE171" w14:textId="77777777" w:rsidR="00A6109E" w:rsidRPr="007B515F" w:rsidRDefault="00A6109E" w:rsidP="00FF7C9D">
      <w:pPr>
        <w:ind w:left="6521"/>
      </w:pPr>
    </w:p>
    <w:p w14:paraId="6F3B8F7A" w14:textId="77777777" w:rsidR="00A6109E" w:rsidRPr="007B515F" w:rsidRDefault="00A6109E" w:rsidP="00FF7C9D">
      <w:pPr>
        <w:ind w:left="6521"/>
      </w:pPr>
    </w:p>
    <w:p w14:paraId="5AFC3CF2" w14:textId="77777777" w:rsidR="00A6109E" w:rsidRPr="007B515F" w:rsidRDefault="00A6109E" w:rsidP="00FF7C9D">
      <w:pPr>
        <w:ind w:left="6521"/>
      </w:pPr>
    </w:p>
    <w:p w14:paraId="19BAF30C" w14:textId="77777777" w:rsidR="00A6109E" w:rsidRPr="007B515F" w:rsidRDefault="00A6109E" w:rsidP="00FF7C9D">
      <w:pPr>
        <w:ind w:left="6521"/>
      </w:pPr>
    </w:p>
    <w:p w14:paraId="340AD2C0" w14:textId="77777777" w:rsidR="00A6109E" w:rsidRPr="007B515F" w:rsidRDefault="00A6109E" w:rsidP="00FF7C9D">
      <w:pPr>
        <w:ind w:left="6521"/>
      </w:pPr>
    </w:p>
    <w:p w14:paraId="1E43DCDB" w14:textId="77777777" w:rsidR="00A6109E" w:rsidRPr="007B515F" w:rsidRDefault="00A6109E" w:rsidP="00FF7C9D">
      <w:pPr>
        <w:ind w:left="6521"/>
      </w:pPr>
    </w:p>
    <w:p w14:paraId="2C7C6D84" w14:textId="77777777" w:rsidR="00A6109E" w:rsidRPr="007B515F" w:rsidRDefault="00A6109E" w:rsidP="00FF7C9D">
      <w:pPr>
        <w:ind w:left="6521"/>
      </w:pPr>
    </w:p>
    <w:p w14:paraId="3C821E05" w14:textId="77777777" w:rsidR="00A6109E" w:rsidRPr="007B515F" w:rsidRDefault="00A6109E" w:rsidP="00FF7C9D">
      <w:pPr>
        <w:ind w:left="6521"/>
      </w:pPr>
    </w:p>
    <w:p w14:paraId="66C68114" w14:textId="77777777" w:rsidR="00A6109E" w:rsidRPr="007B515F" w:rsidRDefault="00A6109E" w:rsidP="00FF7C9D">
      <w:pPr>
        <w:ind w:left="6521"/>
      </w:pPr>
    </w:p>
    <w:p w14:paraId="6852BF3E" w14:textId="77777777" w:rsidR="00A6109E" w:rsidRPr="007B515F" w:rsidRDefault="00A6109E" w:rsidP="00FF7C9D">
      <w:pPr>
        <w:ind w:left="6521"/>
      </w:pPr>
    </w:p>
    <w:p w14:paraId="497FABB4" w14:textId="77777777" w:rsidR="00A6109E" w:rsidRPr="007B515F" w:rsidRDefault="00A6109E" w:rsidP="00FF7C9D">
      <w:pPr>
        <w:ind w:left="6521"/>
      </w:pPr>
    </w:p>
    <w:p w14:paraId="41EAEDBC" w14:textId="77777777" w:rsidR="00A6109E" w:rsidRPr="007B515F" w:rsidRDefault="00A6109E" w:rsidP="00FF7C9D">
      <w:pPr>
        <w:ind w:left="6521"/>
      </w:pPr>
    </w:p>
    <w:p w14:paraId="6CAF1ADD" w14:textId="77777777" w:rsidR="00A6109E" w:rsidRPr="007B515F" w:rsidRDefault="00A6109E" w:rsidP="00FF7C9D">
      <w:pPr>
        <w:ind w:left="6521"/>
      </w:pPr>
    </w:p>
    <w:p w14:paraId="14A67AC3" w14:textId="77777777" w:rsidR="00A6109E" w:rsidRPr="007B515F" w:rsidRDefault="00A6109E" w:rsidP="00FF7C9D">
      <w:pPr>
        <w:ind w:left="6521"/>
      </w:pPr>
    </w:p>
    <w:p w14:paraId="51C042A9" w14:textId="77777777" w:rsidR="00A6109E" w:rsidRPr="007B515F" w:rsidRDefault="00A6109E" w:rsidP="00FF7C9D">
      <w:pPr>
        <w:ind w:left="6521"/>
      </w:pPr>
    </w:p>
    <w:p w14:paraId="57CA3398" w14:textId="77777777" w:rsidR="00A6109E" w:rsidRPr="007B515F" w:rsidRDefault="00A6109E" w:rsidP="00FF7C9D">
      <w:pPr>
        <w:ind w:left="6521"/>
      </w:pPr>
    </w:p>
    <w:p w14:paraId="032A4522" w14:textId="77777777" w:rsidR="00A6109E" w:rsidRPr="007B515F" w:rsidRDefault="00A6109E" w:rsidP="00FF7C9D">
      <w:pPr>
        <w:ind w:left="6521"/>
      </w:pPr>
    </w:p>
    <w:p w14:paraId="07AAE6F2" w14:textId="77777777" w:rsidR="00A6109E" w:rsidRPr="007B515F" w:rsidRDefault="00A6109E" w:rsidP="00FF7C9D">
      <w:pPr>
        <w:ind w:left="6521"/>
      </w:pPr>
    </w:p>
    <w:p w14:paraId="426A913B" w14:textId="77777777" w:rsidR="00A6109E" w:rsidRPr="007B515F" w:rsidRDefault="00A6109E" w:rsidP="00FF7C9D">
      <w:pPr>
        <w:ind w:left="6521"/>
      </w:pPr>
    </w:p>
    <w:p w14:paraId="0D526190" w14:textId="77777777" w:rsidR="00A6109E" w:rsidRPr="007B515F" w:rsidRDefault="00A6109E" w:rsidP="00FF7C9D">
      <w:pPr>
        <w:ind w:left="6521"/>
      </w:pPr>
    </w:p>
    <w:p w14:paraId="2C759367" w14:textId="77777777" w:rsidR="00A6109E" w:rsidRPr="007B515F" w:rsidRDefault="00A6109E" w:rsidP="00FF7C9D">
      <w:pPr>
        <w:ind w:left="6521"/>
      </w:pPr>
    </w:p>
    <w:p w14:paraId="35A491D6" w14:textId="77777777" w:rsidR="00A6109E" w:rsidRPr="007B515F" w:rsidRDefault="00A6109E" w:rsidP="00FF7C9D">
      <w:pPr>
        <w:ind w:left="6521"/>
      </w:pPr>
    </w:p>
    <w:p w14:paraId="057B9A29" w14:textId="77777777" w:rsidR="00A6109E" w:rsidRPr="007B515F" w:rsidRDefault="00A6109E" w:rsidP="00FF7C9D">
      <w:pPr>
        <w:ind w:left="6521"/>
      </w:pPr>
    </w:p>
    <w:p w14:paraId="71D5BB15" w14:textId="77777777" w:rsidR="00A6109E" w:rsidRPr="007B515F" w:rsidRDefault="00A6109E" w:rsidP="00FF7C9D">
      <w:pPr>
        <w:ind w:left="6521"/>
      </w:pPr>
    </w:p>
    <w:p w14:paraId="2F770A91" w14:textId="77777777" w:rsidR="00A6109E" w:rsidRPr="007B515F" w:rsidRDefault="00A6109E" w:rsidP="00FF7C9D">
      <w:pPr>
        <w:ind w:left="6521"/>
      </w:pPr>
    </w:p>
    <w:p w14:paraId="04DD32EC" w14:textId="77777777" w:rsidR="00A6109E" w:rsidRPr="007B515F" w:rsidRDefault="00A6109E" w:rsidP="00FF7C9D">
      <w:pPr>
        <w:ind w:left="6521"/>
      </w:pPr>
    </w:p>
    <w:p w14:paraId="34F73DD5" w14:textId="77777777" w:rsidR="00A6109E" w:rsidRPr="007B515F" w:rsidRDefault="00A6109E" w:rsidP="00FF7C9D">
      <w:pPr>
        <w:ind w:left="6521"/>
      </w:pPr>
    </w:p>
    <w:p w14:paraId="0C0BF3C4" w14:textId="77777777" w:rsidR="00A6109E" w:rsidRPr="007B515F" w:rsidRDefault="00A6109E" w:rsidP="00FF7C9D">
      <w:pPr>
        <w:ind w:left="6521"/>
      </w:pPr>
    </w:p>
    <w:p w14:paraId="41936272" w14:textId="77777777" w:rsidR="00A6109E" w:rsidRPr="007B515F" w:rsidRDefault="00A6109E" w:rsidP="00FF7C9D">
      <w:pPr>
        <w:ind w:left="6521"/>
      </w:pPr>
    </w:p>
    <w:p w14:paraId="4E348AC0" w14:textId="77777777" w:rsidR="00A6109E" w:rsidRPr="007B515F" w:rsidRDefault="00A6109E" w:rsidP="00FF7C9D">
      <w:pPr>
        <w:ind w:left="6521"/>
      </w:pPr>
    </w:p>
    <w:p w14:paraId="50BBD1B3" w14:textId="77777777" w:rsidR="00A6109E" w:rsidRPr="007B515F" w:rsidRDefault="00A6109E" w:rsidP="00FF7C9D">
      <w:pPr>
        <w:ind w:left="6521"/>
      </w:pPr>
    </w:p>
    <w:p w14:paraId="506893B9" w14:textId="77777777" w:rsidR="00A6109E" w:rsidRPr="007B515F" w:rsidRDefault="00A6109E" w:rsidP="00FF7C9D">
      <w:pPr>
        <w:ind w:left="6521"/>
      </w:pPr>
    </w:p>
    <w:p w14:paraId="56F7F5ED" w14:textId="77777777" w:rsidR="00A6109E" w:rsidRPr="007B515F" w:rsidRDefault="00A6109E" w:rsidP="00FF7C9D">
      <w:pPr>
        <w:ind w:left="6521"/>
      </w:pPr>
    </w:p>
    <w:p w14:paraId="01A25726" w14:textId="77777777" w:rsidR="00A6109E" w:rsidRPr="007B515F" w:rsidRDefault="00A6109E" w:rsidP="00FF7C9D">
      <w:pPr>
        <w:ind w:left="6521"/>
      </w:pPr>
    </w:p>
    <w:p w14:paraId="4BF5FC4F" w14:textId="77777777" w:rsidR="00A6109E" w:rsidRPr="007B515F" w:rsidRDefault="00A6109E" w:rsidP="00FF7C9D">
      <w:pPr>
        <w:ind w:left="6521"/>
      </w:pPr>
    </w:p>
    <w:p w14:paraId="36DD42AF" w14:textId="77777777" w:rsidR="00A6109E" w:rsidRPr="007B515F" w:rsidRDefault="00A6109E" w:rsidP="00FF7C9D">
      <w:pPr>
        <w:ind w:left="6521"/>
      </w:pPr>
    </w:p>
    <w:p w14:paraId="61540CAA" w14:textId="77777777" w:rsidR="00A6109E" w:rsidRPr="007B515F" w:rsidRDefault="00A6109E" w:rsidP="00FF7C9D">
      <w:pPr>
        <w:ind w:left="6521"/>
      </w:pPr>
    </w:p>
    <w:p w14:paraId="7076AE78" w14:textId="77777777" w:rsidR="00A6109E" w:rsidRPr="007B515F" w:rsidRDefault="00A6109E" w:rsidP="00FF7C9D">
      <w:pPr>
        <w:ind w:left="6521"/>
      </w:pPr>
    </w:p>
    <w:p w14:paraId="14103432" w14:textId="77777777" w:rsidR="00A6109E" w:rsidRPr="007B515F" w:rsidRDefault="00A6109E" w:rsidP="00FF7C9D">
      <w:pPr>
        <w:ind w:left="6521"/>
      </w:pPr>
    </w:p>
    <w:p w14:paraId="4CAF2CB8" w14:textId="77777777" w:rsidR="00A6109E" w:rsidRPr="007B515F" w:rsidRDefault="00A6109E" w:rsidP="00FF7C9D">
      <w:pPr>
        <w:ind w:left="6521"/>
      </w:pPr>
    </w:p>
    <w:p w14:paraId="77535E6A" w14:textId="77777777" w:rsidR="00A6109E" w:rsidRPr="007B515F" w:rsidRDefault="00A6109E" w:rsidP="00FF7C9D">
      <w:pPr>
        <w:ind w:left="6521"/>
      </w:pPr>
    </w:p>
    <w:p w14:paraId="545A04F6" w14:textId="77777777" w:rsidR="00A6109E" w:rsidRPr="007B515F" w:rsidRDefault="00A6109E" w:rsidP="00FF7C9D">
      <w:pPr>
        <w:ind w:left="6521"/>
      </w:pPr>
    </w:p>
    <w:p w14:paraId="1C7D4655" w14:textId="77777777" w:rsidR="00A6109E" w:rsidRPr="007B515F" w:rsidRDefault="00A6109E" w:rsidP="00FF7C9D">
      <w:pPr>
        <w:ind w:left="6521"/>
      </w:pPr>
    </w:p>
    <w:p w14:paraId="0CFFF31D" w14:textId="77777777" w:rsidR="00A6109E" w:rsidRPr="007B515F" w:rsidRDefault="00A6109E" w:rsidP="00FF7C9D">
      <w:pPr>
        <w:ind w:left="6521"/>
      </w:pPr>
    </w:p>
    <w:p w14:paraId="521E56E8" w14:textId="77777777" w:rsidR="00FF69BB" w:rsidRPr="007B515F" w:rsidRDefault="00420FDB" w:rsidP="00687372">
      <w:pPr>
        <w:ind w:left="6379"/>
        <w:jc w:val="left"/>
      </w:pPr>
      <w:r w:rsidRPr="007B515F">
        <w:t>Приложение № 3 к контракту</w:t>
      </w:r>
    </w:p>
    <w:p w14:paraId="70F8E509" w14:textId="77777777" w:rsidR="00FF69BB" w:rsidRPr="007B515F" w:rsidRDefault="00420FDB" w:rsidP="00687372">
      <w:pPr>
        <w:ind w:left="6379"/>
        <w:jc w:val="left"/>
      </w:pPr>
      <w:r w:rsidRPr="007B515F">
        <w:t>«___»_____________201_ г.</w:t>
      </w:r>
    </w:p>
    <w:p w14:paraId="1777738C" w14:textId="77777777" w:rsidR="00FF69BB" w:rsidRPr="007B515F" w:rsidRDefault="00420FDB" w:rsidP="00687372">
      <w:pPr>
        <w:ind w:left="6379"/>
        <w:jc w:val="left"/>
      </w:pPr>
      <w:r w:rsidRPr="007B515F">
        <w:t>№________________________</w:t>
      </w:r>
    </w:p>
    <w:p w14:paraId="5C987D47" w14:textId="77777777" w:rsidR="00FF69BB" w:rsidRPr="007B515F" w:rsidRDefault="00FF69BB" w:rsidP="00FF69BB">
      <w:pPr>
        <w:jc w:val="center"/>
        <w:rPr>
          <w:b/>
        </w:rPr>
      </w:pPr>
    </w:p>
    <w:p w14:paraId="610AE834" w14:textId="77777777" w:rsidR="00FF69BB" w:rsidRPr="007B515F" w:rsidRDefault="00420FDB" w:rsidP="00FF69BB">
      <w:pPr>
        <w:jc w:val="center"/>
        <w:rPr>
          <w:b/>
        </w:rPr>
      </w:pPr>
      <w:r w:rsidRPr="007B515F">
        <w:rPr>
          <w:b/>
        </w:rPr>
        <w:t>Календарный план</w:t>
      </w:r>
    </w:p>
    <w:p w14:paraId="7A7B03CE" w14:textId="77777777" w:rsidR="00142F0F" w:rsidRPr="007B515F" w:rsidRDefault="00142F0F" w:rsidP="00142F0F">
      <w:pPr>
        <w:ind w:firstLine="567"/>
        <w:jc w:val="center"/>
      </w:pPr>
      <w:r w:rsidRPr="007B515F">
        <w:t xml:space="preserve">Часть 1. Актуализация проектной документации (включая результаты инженерных изысканий) по реставрации объектов Федерального государственного бюджетного учреждения культуры «Государственный исторический музей»: «Реставрация и техническое перевооружение объектов культурного наследия федерального значения по адресу: город Москва, ул. Никольская, дом 5/1 (строение 2, строение 4), разработанной ООО «СТИ» на основании Гражданско-правового договора бюджетного учреждения №176 от 25 февраля 2014 года </w:t>
      </w:r>
      <w:r w:rsidR="00B01DA2">
        <w:rPr>
          <w:rStyle w:val="af9"/>
        </w:rPr>
        <w:commentReference w:id="10"/>
      </w:r>
    </w:p>
    <w:p w14:paraId="5C4DEBC6" w14:textId="77777777" w:rsidR="00142F0F" w:rsidRPr="00C73E26" w:rsidRDefault="00142F0F" w:rsidP="00142F0F">
      <w:pPr>
        <w:ind w:firstLine="567"/>
        <w:jc w:val="center"/>
      </w:pPr>
    </w:p>
    <w:p w14:paraId="345AE12C" w14:textId="77777777" w:rsidR="00142F0F" w:rsidRPr="007B515F" w:rsidRDefault="00142F0F" w:rsidP="00142F0F">
      <w:pPr>
        <w:ind w:firstLine="567"/>
        <w:jc w:val="center"/>
      </w:pPr>
      <w:r w:rsidRPr="007B515F">
        <w:t>Часть 2. Разработка</w:t>
      </w:r>
      <w:r w:rsidR="00584236" w:rsidRPr="007B515F">
        <w:t xml:space="preserve"> проектной документации по реставрации и приспособлению к современному использованию объектов культурного наследия федерального значения: </w:t>
      </w:r>
    </w:p>
    <w:p w14:paraId="1D7D3173" w14:textId="77777777" w:rsidR="00827D2C" w:rsidRDefault="00584236">
      <w:pPr>
        <w:ind w:firstLine="567"/>
        <w:jc w:val="center"/>
      </w:pPr>
      <w:r w:rsidRPr="007B515F">
        <w:t>«Монетный двор, 1680 г. и дом Губернского правления, 1680 г. Фасад, 1740 г., арх. И.П. Гейден" (Западный корпус, Южный корпус</w:t>
      </w:r>
      <w:r w:rsidR="00142F0F" w:rsidRPr="007B515F">
        <w:t>),</w:t>
      </w:r>
      <w:r w:rsidRPr="007B515F">
        <w:t xml:space="preserve"> по адресу: г. Москва, ул. Никольская, д. 5/1, стр. 1, «Никольские торговые ряды, 1899-1900 г.г., арх. Л.Н. Кекушев», по адресу: г. Москва, ул. Никольская, д. 5/1, стр. 3</w:t>
      </w:r>
      <w:r w:rsidR="00142F0F" w:rsidRPr="007B515F">
        <w:t>, "Монетный двор, 1680 г.</w:t>
      </w:r>
      <w:r w:rsidRPr="007B515F">
        <w:t xml:space="preserve"> и </w:t>
      </w:r>
      <w:r w:rsidR="00142F0F" w:rsidRPr="007B515F">
        <w:t>Дом Губернского правления, 1680 г. Фасад, 1740 г., арх. И.П. Гейден" (Северный корпус), по адресу: г. Москва, ул. Никольская, д. 5/1, стр. 5 и капитальному ремонту</w:t>
      </w:r>
      <w:r w:rsidRPr="007B515F">
        <w:t xml:space="preserve"> здания по адресу ул. Никольская, д. 5/1, стр. 6</w:t>
      </w:r>
      <w:r w:rsidR="00142F0F" w:rsidRPr="007B515F">
        <w:t>.</w:t>
      </w:r>
    </w:p>
    <w:p w14:paraId="66DEC1CC" w14:textId="77777777" w:rsidR="00C73E26" w:rsidRPr="007F1DAA" w:rsidRDefault="00C73E26">
      <w:pPr>
        <w:ind w:firstLine="567"/>
        <w:jc w:val="center"/>
      </w:pP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9"/>
        <w:gridCol w:w="3833"/>
        <w:gridCol w:w="2036"/>
        <w:gridCol w:w="2927"/>
      </w:tblGrid>
      <w:tr w:rsidR="00C73E26" w:rsidRPr="00A6109E" w14:paraId="4255AA0C" w14:textId="77777777" w:rsidTr="001A402C">
        <w:trPr>
          <w:trHeight w:val="1509"/>
          <w:jc w:val="center"/>
        </w:trPr>
        <w:tc>
          <w:tcPr>
            <w:tcW w:w="759" w:type="dxa"/>
            <w:hideMark/>
          </w:tcPr>
          <w:p w14:paraId="0ABD91B8" w14:textId="77777777" w:rsidR="00C73E26" w:rsidRPr="00A6109E" w:rsidRDefault="00C73E26" w:rsidP="005F2D7F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A6109E">
              <w:rPr>
                <w:rFonts w:eastAsia="Arial Unicode MS"/>
                <w:sz w:val="22"/>
                <w:szCs w:val="22"/>
              </w:rPr>
              <w:t>№</w:t>
            </w:r>
          </w:p>
          <w:p w14:paraId="053BDFE1" w14:textId="089E69E5" w:rsidR="00C73E26" w:rsidRPr="00A6109E" w:rsidRDefault="008273D0" w:rsidP="005F2D7F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п/п</w:t>
            </w:r>
          </w:p>
        </w:tc>
        <w:tc>
          <w:tcPr>
            <w:tcW w:w="3833" w:type="dxa"/>
            <w:hideMark/>
          </w:tcPr>
          <w:p w14:paraId="65086811" w14:textId="77777777" w:rsidR="00C73E26" w:rsidRPr="00B4336B" w:rsidRDefault="00C73E26" w:rsidP="003C5625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B4336B">
              <w:rPr>
                <w:rFonts w:eastAsia="Arial Unicode MS"/>
                <w:sz w:val="22"/>
                <w:szCs w:val="22"/>
              </w:rPr>
              <w:t xml:space="preserve">Наименование </w:t>
            </w:r>
            <w:r w:rsidR="008273D0">
              <w:rPr>
                <w:rFonts w:eastAsia="Arial Unicode MS"/>
                <w:sz w:val="22"/>
              </w:rPr>
              <w:t>Р</w:t>
            </w:r>
            <w:r w:rsidR="00584236" w:rsidRPr="007B515F">
              <w:rPr>
                <w:rFonts w:eastAsia="Arial Unicode MS"/>
                <w:sz w:val="22"/>
              </w:rPr>
              <w:t>абот</w:t>
            </w:r>
            <w:r w:rsidR="008273D0">
              <w:rPr>
                <w:rFonts w:eastAsia="Arial Unicode MS"/>
                <w:sz w:val="22"/>
              </w:rPr>
              <w:t xml:space="preserve"> (действий)</w:t>
            </w:r>
            <w:r w:rsidRPr="00B4336B">
              <w:rPr>
                <w:rFonts w:eastAsia="Arial Unicode MS"/>
                <w:sz w:val="22"/>
                <w:szCs w:val="22"/>
              </w:rPr>
              <w:t xml:space="preserve"> и основные этапы их выполнения</w:t>
            </w:r>
          </w:p>
        </w:tc>
        <w:tc>
          <w:tcPr>
            <w:tcW w:w="2036" w:type="dxa"/>
            <w:hideMark/>
          </w:tcPr>
          <w:p w14:paraId="0E8D5043" w14:textId="77777777" w:rsidR="00C73E26" w:rsidRPr="00B4336B" w:rsidRDefault="00C73E26" w:rsidP="005F2D7F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B4336B">
              <w:rPr>
                <w:rFonts w:eastAsia="Arial Unicode MS"/>
                <w:sz w:val="22"/>
                <w:szCs w:val="22"/>
              </w:rPr>
              <w:t>Начальный срок выполнения работ</w:t>
            </w:r>
          </w:p>
        </w:tc>
        <w:tc>
          <w:tcPr>
            <w:tcW w:w="2927" w:type="dxa"/>
            <w:hideMark/>
          </w:tcPr>
          <w:p w14:paraId="5E4CC606" w14:textId="77777777" w:rsidR="00C73E26" w:rsidRPr="00B4336B" w:rsidRDefault="00C73E26" w:rsidP="005F2D7F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B4336B">
              <w:rPr>
                <w:rFonts w:eastAsia="Arial Unicode MS"/>
                <w:sz w:val="22"/>
                <w:szCs w:val="22"/>
              </w:rPr>
              <w:t>Конечный срок выполнения работ</w:t>
            </w:r>
          </w:p>
        </w:tc>
      </w:tr>
      <w:tr w:rsidR="00C73E26" w:rsidRPr="00A6109E" w14:paraId="1FBCEFED" w14:textId="77777777" w:rsidTr="007F1DAA">
        <w:trPr>
          <w:trHeight w:val="1098"/>
          <w:jc w:val="center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96E57" w14:textId="77777777" w:rsidR="00C73E26" w:rsidRPr="007F1DAA" w:rsidRDefault="00C73E26" w:rsidP="005F2D7F">
            <w:pPr>
              <w:jc w:val="center"/>
              <w:rPr>
                <w:rFonts w:eastAsia="Arial Unicode MS"/>
                <w:sz w:val="22"/>
              </w:rPr>
            </w:pPr>
            <w:r w:rsidRPr="007F1DAA">
              <w:rPr>
                <w:rFonts w:eastAsia="Arial Unicode MS"/>
                <w:sz w:val="22"/>
              </w:rPr>
              <w:t>1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1C1CA0" w14:textId="77777777" w:rsidR="00A0673D" w:rsidRDefault="00C73E26" w:rsidP="007F1DAA">
            <w:pPr>
              <w:rPr>
                <w:rFonts w:eastAsia="Arial Unicode MS"/>
                <w:sz w:val="22"/>
              </w:rPr>
            </w:pPr>
            <w:r w:rsidRPr="007F1DAA">
              <w:rPr>
                <w:rFonts w:eastAsia="Arial Unicode MS"/>
                <w:sz w:val="22"/>
              </w:rPr>
              <w:t>I Этап.</w:t>
            </w:r>
          </w:p>
          <w:p w14:paraId="35E756E3" w14:textId="77777777" w:rsidR="00A0673D" w:rsidRDefault="00A0673D" w:rsidP="00A0673D">
            <w:pPr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Предварительные работы;</w:t>
            </w:r>
          </w:p>
          <w:p w14:paraId="2FF87DC2" w14:textId="77777777" w:rsidR="00A0673D" w:rsidRDefault="00A0673D" w:rsidP="007F1DAA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И</w:t>
            </w:r>
            <w:r w:rsidRPr="007B515F">
              <w:rPr>
                <w:rFonts w:eastAsia="Arial Unicode MS"/>
                <w:sz w:val="22"/>
                <w:szCs w:val="22"/>
              </w:rPr>
              <w:t>нженерны</w:t>
            </w:r>
            <w:r>
              <w:rPr>
                <w:rFonts w:eastAsia="Arial Unicode MS"/>
                <w:sz w:val="22"/>
                <w:szCs w:val="22"/>
              </w:rPr>
              <w:t>е</w:t>
            </w:r>
            <w:r w:rsidRPr="007B515F">
              <w:rPr>
                <w:rFonts w:eastAsia="Arial Unicode MS"/>
                <w:sz w:val="22"/>
                <w:szCs w:val="22"/>
              </w:rPr>
              <w:t xml:space="preserve"> изыскани</w:t>
            </w:r>
            <w:r>
              <w:rPr>
                <w:rFonts w:eastAsia="Arial Unicode MS"/>
                <w:sz w:val="22"/>
                <w:szCs w:val="22"/>
              </w:rPr>
              <w:t>я;</w:t>
            </w:r>
          </w:p>
          <w:p w14:paraId="41B3E198" w14:textId="303AAAC9" w:rsidR="00C73E26" w:rsidRPr="007F1DAA" w:rsidRDefault="00A0673D" w:rsidP="00A0673D">
            <w:pPr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  <w:szCs w:val="22"/>
              </w:rPr>
              <w:t>К</w:t>
            </w:r>
            <w:r w:rsidRPr="007B515F">
              <w:rPr>
                <w:rFonts w:eastAsia="Arial Unicode MS"/>
                <w:sz w:val="22"/>
                <w:szCs w:val="22"/>
              </w:rPr>
              <w:t>омплексны</w:t>
            </w:r>
            <w:r>
              <w:rPr>
                <w:rFonts w:eastAsia="Arial Unicode MS"/>
                <w:sz w:val="22"/>
                <w:szCs w:val="22"/>
              </w:rPr>
              <w:t>х</w:t>
            </w:r>
            <w:r w:rsidRPr="007B515F">
              <w:rPr>
                <w:rFonts w:eastAsia="Arial Unicode MS"/>
                <w:sz w:val="22"/>
                <w:szCs w:val="22"/>
              </w:rPr>
              <w:t xml:space="preserve"> научны</w:t>
            </w:r>
            <w:r>
              <w:rPr>
                <w:rFonts w:eastAsia="Arial Unicode MS"/>
                <w:sz w:val="22"/>
                <w:szCs w:val="22"/>
              </w:rPr>
              <w:t>х</w:t>
            </w:r>
            <w:r w:rsidRPr="007B515F">
              <w:rPr>
                <w:rFonts w:eastAsia="Arial Unicode MS"/>
                <w:sz w:val="22"/>
                <w:szCs w:val="22"/>
              </w:rPr>
              <w:t xml:space="preserve"> исследовани</w:t>
            </w:r>
            <w:r>
              <w:rPr>
                <w:rFonts w:eastAsia="Arial Unicode MS"/>
                <w:sz w:val="22"/>
                <w:szCs w:val="22"/>
              </w:rPr>
              <w:t>й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E24E8D" w14:textId="77777777" w:rsidR="00C73E26" w:rsidRPr="007F1DAA" w:rsidRDefault="00C73E26" w:rsidP="005F2D7F">
            <w:pPr>
              <w:rPr>
                <w:sz w:val="22"/>
              </w:rPr>
            </w:pPr>
            <w:r w:rsidRPr="007F1DAA">
              <w:rPr>
                <w:sz w:val="22"/>
              </w:rPr>
              <w:t>с момента заключения Контракта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EC31E5" w14:textId="57CA8D76" w:rsidR="00C73E26" w:rsidRPr="00B4336B" w:rsidRDefault="00A0673D" w:rsidP="005F2D7F">
            <w:pPr>
              <w:rPr>
                <w:sz w:val="22"/>
                <w:szCs w:val="22"/>
              </w:rPr>
            </w:pPr>
            <w:r>
              <w:t>180</w:t>
            </w:r>
            <w:r w:rsidR="00C73E26" w:rsidRPr="007F1DAA">
              <w:rPr>
                <w:sz w:val="22"/>
              </w:rPr>
              <w:t>-й календарный день</w:t>
            </w:r>
          </w:p>
          <w:p w14:paraId="0042DA4A" w14:textId="77777777" w:rsidR="00C73E26" w:rsidRPr="007F1DAA" w:rsidRDefault="00C73E26" w:rsidP="005F2D7F">
            <w:pPr>
              <w:rPr>
                <w:sz w:val="22"/>
              </w:rPr>
            </w:pPr>
            <w:r w:rsidRPr="007F1DAA">
              <w:rPr>
                <w:sz w:val="22"/>
              </w:rPr>
              <w:t>с даты заключения Контракта</w:t>
            </w:r>
          </w:p>
        </w:tc>
      </w:tr>
      <w:tr w:rsidR="00C73E26" w:rsidRPr="00A6109E" w14:paraId="61D72F0C" w14:textId="77777777" w:rsidTr="001A402C">
        <w:trPr>
          <w:trHeight w:val="1263"/>
          <w:jc w:val="center"/>
        </w:trPr>
        <w:tc>
          <w:tcPr>
            <w:tcW w:w="759" w:type="dxa"/>
          </w:tcPr>
          <w:p w14:paraId="2E4D0810" w14:textId="77777777" w:rsidR="00C73E26" w:rsidRPr="00A6109E" w:rsidRDefault="00C73E26" w:rsidP="005F2D7F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A6109E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3833" w:type="dxa"/>
          </w:tcPr>
          <w:p w14:paraId="5C3B1B49" w14:textId="77777777" w:rsidR="00C73E26" w:rsidRPr="00B4336B" w:rsidRDefault="00C73E26" w:rsidP="005F2D7F">
            <w:pPr>
              <w:rPr>
                <w:rFonts w:eastAsia="Arial Unicode MS"/>
                <w:sz w:val="22"/>
                <w:szCs w:val="22"/>
              </w:rPr>
            </w:pPr>
            <w:r w:rsidRPr="00B4336B">
              <w:rPr>
                <w:rFonts w:eastAsia="Arial Unicode MS"/>
                <w:sz w:val="22"/>
                <w:szCs w:val="22"/>
              </w:rPr>
              <w:t>I</w:t>
            </w:r>
            <w:r w:rsidRPr="00B4336B">
              <w:rPr>
                <w:rFonts w:eastAsia="Arial Unicode MS"/>
                <w:sz w:val="22"/>
                <w:szCs w:val="22"/>
                <w:lang w:val="en-US"/>
              </w:rPr>
              <w:t>I</w:t>
            </w:r>
            <w:r w:rsidRPr="00B4336B">
              <w:rPr>
                <w:rFonts w:eastAsia="Arial Unicode MS"/>
                <w:sz w:val="22"/>
                <w:szCs w:val="22"/>
              </w:rPr>
              <w:t xml:space="preserve"> Этап. </w:t>
            </w:r>
          </w:p>
          <w:p w14:paraId="6292B8AD" w14:textId="017F616B" w:rsidR="00C73E26" w:rsidRPr="00B4336B" w:rsidRDefault="00A0673D" w:rsidP="00A0673D">
            <w:pPr>
              <w:rPr>
                <w:rFonts w:eastAsia="Arial Unicode MS"/>
                <w:sz w:val="22"/>
                <w:szCs w:val="22"/>
              </w:rPr>
            </w:pPr>
            <w:r w:rsidRPr="00B4336B">
              <w:rPr>
                <w:rFonts w:eastAsia="Arial Unicode MS"/>
                <w:sz w:val="22"/>
                <w:szCs w:val="22"/>
              </w:rPr>
              <w:t xml:space="preserve">Разработка </w:t>
            </w:r>
            <w:r w:rsidRPr="007B515F">
              <w:rPr>
                <w:rFonts w:eastAsia="Arial Unicode MS"/>
                <w:sz w:val="22"/>
                <w:szCs w:val="22"/>
              </w:rPr>
              <w:t>Эскизного проекта</w:t>
            </w:r>
          </w:p>
        </w:tc>
        <w:tc>
          <w:tcPr>
            <w:tcW w:w="2036" w:type="dxa"/>
          </w:tcPr>
          <w:p w14:paraId="31C3BA09" w14:textId="47087FB9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>181-й календарный день с даты заключения Контракта</w:t>
            </w:r>
          </w:p>
        </w:tc>
        <w:tc>
          <w:tcPr>
            <w:tcW w:w="2927" w:type="dxa"/>
          </w:tcPr>
          <w:p w14:paraId="64490F27" w14:textId="6405D33A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>210-й календарный день с даты заключения Контракта</w:t>
            </w:r>
          </w:p>
        </w:tc>
      </w:tr>
      <w:tr w:rsidR="00C73E26" w:rsidRPr="00A6109E" w14:paraId="46CDDA23" w14:textId="77777777" w:rsidTr="001A402C">
        <w:trPr>
          <w:trHeight w:val="1098"/>
          <w:jc w:val="center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34BE12" w14:textId="77777777" w:rsidR="00C73E26" w:rsidRPr="007F1DAA" w:rsidRDefault="00C73E26" w:rsidP="005F2D7F">
            <w:pPr>
              <w:jc w:val="center"/>
              <w:rPr>
                <w:rFonts w:eastAsia="Arial Unicode MS"/>
                <w:sz w:val="22"/>
              </w:rPr>
            </w:pPr>
            <w:r w:rsidRPr="007F1DAA">
              <w:rPr>
                <w:rFonts w:eastAsia="Arial Unicode MS"/>
                <w:sz w:val="22"/>
              </w:rPr>
              <w:t>3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6C82CB" w14:textId="77777777" w:rsidR="00C73E26" w:rsidRPr="00B4336B" w:rsidRDefault="00C73E26" w:rsidP="005F2D7F">
            <w:pPr>
              <w:rPr>
                <w:rFonts w:eastAsia="Arial Unicode MS"/>
                <w:sz w:val="22"/>
                <w:szCs w:val="22"/>
              </w:rPr>
            </w:pPr>
            <w:r w:rsidRPr="00B4336B">
              <w:rPr>
                <w:rFonts w:eastAsia="Arial Unicode MS"/>
                <w:sz w:val="22"/>
                <w:szCs w:val="22"/>
              </w:rPr>
              <w:t>I</w:t>
            </w:r>
            <w:r w:rsidRPr="007F1DAA">
              <w:rPr>
                <w:rFonts w:eastAsia="Arial Unicode MS"/>
                <w:sz w:val="22"/>
              </w:rPr>
              <w:t>II</w:t>
            </w:r>
            <w:r w:rsidRPr="00B4336B">
              <w:rPr>
                <w:rFonts w:eastAsia="Arial Unicode MS"/>
                <w:sz w:val="22"/>
                <w:szCs w:val="22"/>
              </w:rPr>
              <w:t xml:space="preserve"> Этап. </w:t>
            </w:r>
          </w:p>
          <w:p w14:paraId="26E27FD0" w14:textId="45610B0F" w:rsidR="00C73E26" w:rsidRPr="00B4336B" w:rsidRDefault="001A402C" w:rsidP="005F2D7F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Разработка и актуализации проектной документации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4E0EC6" w14:textId="38EDA2CE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>211-й календарный день с даты заключения Контракта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99B551" w14:textId="244672FC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>390–й календарный день с даты заключения Контракта</w:t>
            </w:r>
          </w:p>
        </w:tc>
      </w:tr>
      <w:tr w:rsidR="00C73E26" w:rsidRPr="00A6109E" w14:paraId="6C635940" w14:textId="77777777" w:rsidTr="001A402C">
        <w:trPr>
          <w:trHeight w:val="212"/>
          <w:jc w:val="center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365857" w14:textId="2BF737CA" w:rsidR="00C73E26" w:rsidRPr="007F1DAA" w:rsidRDefault="00C73E26" w:rsidP="005F2D7F">
            <w:pPr>
              <w:jc w:val="center"/>
              <w:rPr>
                <w:rFonts w:eastAsia="Arial Unicode MS"/>
                <w:sz w:val="22"/>
              </w:rPr>
            </w:pP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0E0840" w14:textId="25D45F3A" w:rsidR="00C73E26" w:rsidRPr="007F1DAA" w:rsidRDefault="00C73E26" w:rsidP="007F1DAA">
            <w:pPr>
              <w:jc w:val="center"/>
              <w:rPr>
                <w:rFonts w:eastAsia="Arial Unicode MS"/>
                <w:b/>
                <w:sz w:val="22"/>
              </w:rPr>
            </w:pPr>
            <w:r w:rsidRPr="00B4336B">
              <w:rPr>
                <w:rFonts w:eastAsia="Calibri"/>
                <w:b/>
                <w:sz w:val="22"/>
                <w:szCs w:val="22"/>
              </w:rPr>
              <w:t>Согласования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5F45AF" w14:textId="04D91405" w:rsidR="00C73E26" w:rsidRPr="00B4336B" w:rsidRDefault="00C73E26" w:rsidP="005F2D7F">
            <w:pPr>
              <w:rPr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011A86" w14:textId="4A35DCE5" w:rsidR="00C73E26" w:rsidRPr="00B4336B" w:rsidRDefault="00C73E26" w:rsidP="005F2D7F">
            <w:pPr>
              <w:rPr>
                <w:sz w:val="22"/>
                <w:szCs w:val="22"/>
              </w:rPr>
            </w:pPr>
          </w:p>
        </w:tc>
      </w:tr>
      <w:tr w:rsidR="00C73E26" w:rsidRPr="00A6109E" w14:paraId="04D08DA0" w14:textId="77777777" w:rsidTr="001A402C">
        <w:trPr>
          <w:trHeight w:val="1098"/>
          <w:jc w:val="center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63CC89" w14:textId="3D134CFE" w:rsidR="00C73E26" w:rsidRPr="007F1DAA" w:rsidRDefault="001A402C" w:rsidP="005F2D7F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  <w:szCs w:val="22"/>
                <w:lang w:val="en-US"/>
              </w:rPr>
              <w:t>4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AA66FB" w14:textId="6953BE50" w:rsidR="00C73E26" w:rsidRPr="00B4336B" w:rsidRDefault="00C73E26" w:rsidP="005F2D7F">
            <w:pPr>
              <w:rPr>
                <w:rFonts w:eastAsia="Calibri"/>
                <w:sz w:val="22"/>
                <w:szCs w:val="22"/>
              </w:rPr>
            </w:pPr>
            <w:r w:rsidRPr="00B4336B">
              <w:rPr>
                <w:rFonts w:eastAsia="Calibri"/>
                <w:sz w:val="22"/>
                <w:szCs w:val="22"/>
              </w:rPr>
              <w:t xml:space="preserve">Согласование с Заказчиком проектной документации </w:t>
            </w:r>
          </w:p>
          <w:p w14:paraId="213D8267" w14:textId="77777777" w:rsidR="00C73E26" w:rsidRPr="007F1DAA" w:rsidRDefault="00C73E26" w:rsidP="007F1DAA">
            <w:pPr>
              <w:rPr>
                <w:rFonts w:eastAsia="Calibri"/>
                <w:sz w:val="22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C06D61" w14:textId="77777777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>391 календарный день с даты заключения Контракта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30F26A" w14:textId="77777777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 xml:space="preserve">420 календарный день с даты заключения Контракта </w:t>
            </w:r>
          </w:p>
        </w:tc>
      </w:tr>
      <w:tr w:rsidR="00C73E26" w:rsidRPr="00A6109E" w14:paraId="5ADBC3D6" w14:textId="77777777" w:rsidTr="001A402C">
        <w:trPr>
          <w:trHeight w:val="1098"/>
          <w:jc w:val="center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D5E0AE" w14:textId="3ABE9456" w:rsidR="00C73E26" w:rsidRPr="00A6109E" w:rsidRDefault="001A402C" w:rsidP="005F2D7F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5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31A06C" w14:textId="57098AB4" w:rsidR="00C73E26" w:rsidRPr="00B4336B" w:rsidRDefault="00C73E26" w:rsidP="007F1DAA">
            <w:pPr>
              <w:rPr>
                <w:rFonts w:eastAsia="Calibri"/>
                <w:sz w:val="22"/>
                <w:szCs w:val="22"/>
              </w:rPr>
            </w:pPr>
            <w:r w:rsidRPr="00B4336B">
              <w:rPr>
                <w:rFonts w:eastAsia="Calibri"/>
                <w:sz w:val="22"/>
                <w:szCs w:val="22"/>
              </w:rPr>
              <w:t>Проведение государственной историко-культурной экспертизы</w:t>
            </w:r>
            <w:r w:rsidR="007F1DAA">
              <w:rPr>
                <w:rFonts w:eastAsia="Calibri"/>
                <w:sz w:val="22"/>
                <w:szCs w:val="22"/>
              </w:rPr>
              <w:t xml:space="preserve"> </w:t>
            </w:r>
            <w:r w:rsidR="007F1DAA" w:rsidRPr="007F1DAA">
              <w:rPr>
                <w:rFonts w:eastAsia="Calibri"/>
                <w:sz w:val="22"/>
                <w:szCs w:val="22"/>
              </w:rPr>
              <w:t xml:space="preserve">разработанной </w:t>
            </w:r>
            <w:r w:rsidR="007F1DAA" w:rsidRPr="007F1DAA">
              <w:rPr>
                <w:rFonts w:eastAsia="Calibri"/>
                <w:sz w:val="22"/>
                <w:szCs w:val="22"/>
              </w:rPr>
              <w:t xml:space="preserve">и </w:t>
            </w:r>
            <w:r w:rsidR="007F1DAA" w:rsidRPr="007F1DAA">
              <w:rPr>
                <w:rFonts w:eastAsia="Calibri"/>
                <w:sz w:val="22"/>
                <w:szCs w:val="22"/>
              </w:rPr>
              <w:t>актуализированной Подрядчиком проектной документации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E44C97" w14:textId="77777777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>421 календарный день с даты заключения Контракта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5B1259" w14:textId="77777777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 xml:space="preserve">460 календарный день с даты заключения Контракта </w:t>
            </w:r>
          </w:p>
        </w:tc>
      </w:tr>
      <w:tr w:rsidR="00C73E26" w:rsidRPr="00A6109E" w14:paraId="08EF56AC" w14:textId="77777777" w:rsidTr="003B6753">
        <w:trPr>
          <w:trHeight w:val="656"/>
          <w:jc w:val="center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F4CAF9" w14:textId="45A04B6A" w:rsidR="00C73E26" w:rsidRPr="00A6109E" w:rsidRDefault="001A402C" w:rsidP="005F2D7F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1B9151" w14:textId="38A992E5" w:rsidR="00C73E26" w:rsidRPr="00B4336B" w:rsidRDefault="00C73E26" w:rsidP="007F1DAA">
            <w:pPr>
              <w:rPr>
                <w:rFonts w:eastAsia="Calibri"/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 xml:space="preserve">Согласование </w:t>
            </w:r>
            <w:r w:rsidR="007F1DAA">
              <w:rPr>
                <w:sz w:val="22"/>
                <w:szCs w:val="22"/>
              </w:rPr>
              <w:t xml:space="preserve">проектной документации </w:t>
            </w:r>
            <w:r w:rsidRPr="00B4336B">
              <w:rPr>
                <w:sz w:val="22"/>
                <w:szCs w:val="22"/>
              </w:rPr>
              <w:t xml:space="preserve"> и результатов государственной историко-культурной</w:t>
            </w:r>
            <w:r w:rsidR="002A2D1A" w:rsidRPr="002A2D1A">
              <w:rPr>
                <w:sz w:val="22"/>
                <w:szCs w:val="22"/>
              </w:rPr>
              <w:t xml:space="preserve"> </w:t>
            </w:r>
            <w:r w:rsidR="002A2D1A">
              <w:rPr>
                <w:sz w:val="22"/>
                <w:szCs w:val="22"/>
              </w:rPr>
              <w:t>экспертизы</w:t>
            </w:r>
            <w:r w:rsidR="005B68C5" w:rsidRPr="007B515F">
              <w:rPr>
                <w:sz w:val="22"/>
                <w:szCs w:val="22"/>
              </w:rPr>
              <w:t xml:space="preserve"> в органе</w:t>
            </w:r>
            <w:r w:rsidR="005B68C5" w:rsidRPr="007B515F">
              <w:rPr>
                <w:sz w:val="22"/>
              </w:rPr>
              <w:t xml:space="preserve"> охраны объектов культурного наследия</w:t>
            </w:r>
            <w:r w:rsidR="005B68C5">
              <w:rPr>
                <w:sz w:val="22"/>
              </w:rPr>
              <w:t>;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A89D" w14:textId="77777777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>461-й календарный день с даты заключения Контракта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8739" w14:textId="77777777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>530 календарный день с даты заключения Контракта</w:t>
            </w:r>
          </w:p>
        </w:tc>
      </w:tr>
      <w:tr w:rsidR="00C73E26" w:rsidRPr="00A6109E" w14:paraId="52AC5108" w14:textId="77777777" w:rsidTr="007F1DAA">
        <w:trPr>
          <w:trHeight w:val="2624"/>
          <w:jc w:val="center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CA77" w14:textId="6CD9D191" w:rsidR="00C73E26" w:rsidRPr="00A6109E" w:rsidRDefault="00C73E26" w:rsidP="005F2D7F">
            <w:pPr>
              <w:jc w:val="center"/>
              <w:rPr>
                <w:rFonts w:eastAsia="Arial Unicode MS"/>
                <w:sz w:val="22"/>
                <w:szCs w:val="22"/>
              </w:rPr>
            </w:pPr>
            <w:r w:rsidRPr="00A6109E">
              <w:rPr>
                <w:rFonts w:eastAsia="Arial Unicode MS"/>
                <w:sz w:val="22"/>
                <w:szCs w:val="22"/>
              </w:rPr>
              <w:t>7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2A19" w14:textId="77777777" w:rsidR="00C73E26" w:rsidRPr="003B6753" w:rsidRDefault="00C73E26" w:rsidP="00C73E26">
            <w:pPr>
              <w:rPr>
                <w:rFonts w:eastAsia="Arial Unicode MS"/>
                <w:sz w:val="22"/>
              </w:rPr>
            </w:pPr>
            <w:r w:rsidRPr="003B6753">
              <w:rPr>
                <w:rFonts w:eastAsia="Arial Unicode MS"/>
                <w:sz w:val="22"/>
              </w:rPr>
              <w:t>Обеспечение проведения и получение положительных заключений государственной экспертизы:</w:t>
            </w:r>
          </w:p>
          <w:p w14:paraId="4B6BC604" w14:textId="72C38A5B" w:rsidR="00C73E26" w:rsidRPr="003B6753" w:rsidRDefault="00C73E26" w:rsidP="00C73E26">
            <w:pPr>
              <w:rPr>
                <w:rFonts w:eastAsia="Arial Unicode MS"/>
                <w:sz w:val="22"/>
              </w:rPr>
            </w:pPr>
            <w:r w:rsidRPr="003B6753">
              <w:rPr>
                <w:rFonts w:eastAsia="Arial Unicode MS"/>
                <w:sz w:val="22"/>
              </w:rPr>
              <w:t>- ра</w:t>
            </w:r>
            <w:r w:rsidR="009357DC" w:rsidRPr="003B6753">
              <w:rPr>
                <w:rFonts w:eastAsia="Arial Unicode MS"/>
                <w:sz w:val="22"/>
              </w:rPr>
              <w:t xml:space="preserve">зработанной </w:t>
            </w:r>
            <w:r w:rsidR="007F1DAA">
              <w:rPr>
                <w:rFonts w:eastAsia="Arial Unicode MS"/>
                <w:sz w:val="22"/>
              </w:rPr>
              <w:t xml:space="preserve">и </w:t>
            </w:r>
            <w:r w:rsidR="009357DC" w:rsidRPr="003B6753">
              <w:rPr>
                <w:rFonts w:eastAsia="Arial Unicode MS"/>
                <w:sz w:val="22"/>
              </w:rPr>
              <w:t xml:space="preserve">актуализированной </w:t>
            </w:r>
            <w:r w:rsidRPr="003B6753">
              <w:rPr>
                <w:rFonts w:eastAsia="Arial Unicode MS"/>
                <w:sz w:val="22"/>
              </w:rPr>
              <w:t>проектной документации;</w:t>
            </w:r>
          </w:p>
          <w:p w14:paraId="12FC0629" w14:textId="77777777" w:rsidR="007F1DAA" w:rsidRDefault="00C73E26" w:rsidP="00C73E26">
            <w:pPr>
              <w:rPr>
                <w:rFonts w:eastAsia="Arial Unicode MS"/>
                <w:sz w:val="22"/>
              </w:rPr>
            </w:pPr>
            <w:r w:rsidRPr="003B6753">
              <w:rPr>
                <w:rFonts w:eastAsia="Arial Unicode MS"/>
                <w:sz w:val="22"/>
              </w:rPr>
              <w:t xml:space="preserve">- результатов проведенных по Контракту инженерных изысканий, </w:t>
            </w:r>
          </w:p>
          <w:p w14:paraId="0098657E" w14:textId="5856BF76" w:rsidR="00C73E26" w:rsidRPr="007F1DAA" w:rsidRDefault="00C73E26" w:rsidP="00C73E26">
            <w:pPr>
              <w:rPr>
                <w:rFonts w:eastAsia="Calibri"/>
                <w:sz w:val="22"/>
                <w:highlight w:val="yellow"/>
              </w:rPr>
            </w:pPr>
            <w:r w:rsidRPr="003B6753">
              <w:rPr>
                <w:rFonts w:eastAsia="Arial Unicode MS"/>
                <w:sz w:val="22"/>
              </w:rPr>
              <w:t xml:space="preserve">- по проверке </w:t>
            </w:r>
            <w:r w:rsidR="003B6753">
              <w:rPr>
                <w:rFonts w:eastAsia="Arial Unicode MS"/>
                <w:sz w:val="22"/>
              </w:rPr>
              <w:t>достоверности сметной стоимости.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4AC" w14:textId="77777777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>531-й календарный день с даты заключения Контракта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79A3" w14:textId="5CACCE27" w:rsidR="00C73E26" w:rsidRPr="00B4336B" w:rsidRDefault="00C73E26" w:rsidP="005F2D7F">
            <w:pPr>
              <w:rPr>
                <w:sz w:val="22"/>
                <w:szCs w:val="22"/>
              </w:rPr>
            </w:pPr>
            <w:r w:rsidRPr="00B4336B">
              <w:rPr>
                <w:sz w:val="22"/>
                <w:szCs w:val="22"/>
              </w:rPr>
              <w:t xml:space="preserve">590 календарный </w:t>
            </w:r>
            <w:r w:rsidR="003B6753">
              <w:rPr>
                <w:sz w:val="22"/>
                <w:szCs w:val="22"/>
              </w:rPr>
              <w:t>день с даты заключения Контракта</w:t>
            </w:r>
          </w:p>
        </w:tc>
      </w:tr>
    </w:tbl>
    <w:p w14:paraId="37AD929F" w14:textId="77777777" w:rsidR="00C73E26" w:rsidRPr="007F1DAA" w:rsidRDefault="00C73E26" w:rsidP="007F1DAA">
      <w:pPr>
        <w:ind w:firstLine="567"/>
        <w:jc w:val="center"/>
      </w:pPr>
    </w:p>
    <w:p w14:paraId="18DEBB20" w14:textId="77777777" w:rsidR="00AC2F8A" w:rsidRDefault="00F75B21" w:rsidP="00F75B21">
      <w:pPr>
        <w:rPr>
          <w:b/>
        </w:rPr>
      </w:pPr>
      <w:r>
        <w:rPr>
          <w:b/>
        </w:rPr>
        <w:tab/>
      </w:r>
      <w:r w:rsidR="003E048D">
        <w:rPr>
          <w:b/>
        </w:rPr>
        <w:t xml:space="preserve">Сроки выполнения обязательств Подрядчика, указанные в Календарном плане, включают в себя по каждому пункту срок </w:t>
      </w:r>
      <w:r>
        <w:rPr>
          <w:b/>
        </w:rPr>
        <w:t>передачи Заказчику и согласования с ним соответствующих документов. Сроки по последнему пункту Календарного плана включают в себя срок передачи результатов всех Работ и документов, указанных в пункте 3.1 Контракта Заказчику и их сроки приемки Заказчиком.</w:t>
      </w:r>
      <w:r w:rsidR="00AC2F8A" w:rsidRPr="00AC2F8A">
        <w:rPr>
          <w:b/>
        </w:rPr>
        <w:t xml:space="preserve"> </w:t>
      </w:r>
    </w:p>
    <w:p w14:paraId="33BD7A8A" w14:textId="77777777" w:rsidR="00FF69BB" w:rsidRDefault="00AC2F8A" w:rsidP="00F75B21">
      <w:pPr>
        <w:rPr>
          <w:b/>
        </w:rPr>
      </w:pPr>
      <w:r>
        <w:rPr>
          <w:b/>
        </w:rPr>
        <w:tab/>
        <w:t>Подрядчик не вправе предавать результаты Работ на экспертизу и согласование третьим лицам до их согласования Заказчиком. Документация по каждому следующему этапу не должна противоречить согласованной Заказчиком документации по предшествующему этапу Работ.</w:t>
      </w:r>
    </w:p>
    <w:p w14:paraId="0712D7A7" w14:textId="77777777" w:rsidR="00F75B21" w:rsidRDefault="00F75B21" w:rsidP="00F75B21">
      <w:pPr>
        <w:rPr>
          <w:b/>
        </w:rPr>
      </w:pPr>
      <w:r>
        <w:rPr>
          <w:b/>
        </w:rPr>
        <w:tab/>
        <w:t>Проведение инженерных изысканий, разработка Эскизного проекта и проектной документации в отношении Части 1 Работ, указанной выше, подразумевает и включает в себя актуализацию результатов соответствующих работ, выполненных</w:t>
      </w:r>
      <w:r w:rsidRPr="00F75B21">
        <w:t xml:space="preserve"> </w:t>
      </w:r>
      <w:r w:rsidRPr="00F75B21">
        <w:rPr>
          <w:b/>
        </w:rPr>
        <w:t>ООО «СТИ»</w:t>
      </w:r>
      <w:r>
        <w:rPr>
          <w:b/>
        </w:rPr>
        <w:t>.</w:t>
      </w:r>
    </w:p>
    <w:p w14:paraId="78E7DB23" w14:textId="77777777" w:rsidR="00F75B21" w:rsidRPr="007B515F" w:rsidRDefault="00D1596D" w:rsidP="00F75B21">
      <w:pPr>
        <w:rPr>
          <w:b/>
        </w:rPr>
      </w:pPr>
      <w:r>
        <w:rPr>
          <w:b/>
        </w:rPr>
        <w:tab/>
        <w:t>Под государственной экспертизой (за исключением государственной историко-культурной экспертизы) для целей настоящего Контракта понимается государственная экспертиза, проводимая ФАУ</w:t>
      </w:r>
      <w:r w:rsidRPr="00D1596D">
        <w:t xml:space="preserve"> </w:t>
      </w:r>
      <w:r w:rsidRPr="00D1596D">
        <w:rPr>
          <w:b/>
        </w:rPr>
        <w:t>«Главгосэкспертиза России»</w:t>
      </w:r>
      <w:r>
        <w:rPr>
          <w:b/>
        </w:rPr>
        <w:t xml:space="preserve"> либо иной организацией, которой в соответствии с законодательством будут переданы полномочия по проведению государственной экспертизы</w:t>
      </w:r>
      <w:r w:rsidR="002636F3">
        <w:rPr>
          <w:b/>
        </w:rPr>
        <w:t xml:space="preserve"> проектной документации, результатов инженерных изысканий, проверка достоверности сметной стоимости работ по реставрации, капитальному ремонту и приспособлению к современному использованию объектов культурного наследия.</w:t>
      </w:r>
    </w:p>
    <w:p w14:paraId="71CEB3C4" w14:textId="77777777" w:rsidR="00142F0F" w:rsidRPr="002636F3" w:rsidRDefault="00142F0F" w:rsidP="00142F0F">
      <w:pPr>
        <w:ind w:firstLine="567"/>
        <w:rPr>
          <w:b/>
        </w:rPr>
      </w:pPr>
      <w:r w:rsidRPr="002636F3">
        <w:rPr>
          <w:b/>
        </w:rPr>
        <w:t>Подрядчик вправе выполнить работы по Контракту досрочно.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352"/>
        <w:gridCol w:w="4502"/>
      </w:tblGrid>
      <w:tr w:rsidR="00142F0F" w:rsidRPr="007B515F" w14:paraId="1490E15C" w14:textId="77777777" w:rsidTr="003C39E3">
        <w:tc>
          <w:tcPr>
            <w:tcW w:w="5352" w:type="dxa"/>
          </w:tcPr>
          <w:p w14:paraId="21D34F54" w14:textId="77777777" w:rsidR="00142F0F" w:rsidRPr="007B515F" w:rsidRDefault="00142F0F" w:rsidP="003C39E3">
            <w:pPr>
              <w:widowControl w:val="0"/>
              <w:spacing w:before="100" w:after="100"/>
              <w:jc w:val="left"/>
              <w:rPr>
                <w:b/>
              </w:rPr>
            </w:pPr>
          </w:p>
          <w:p w14:paraId="42971D5C" w14:textId="77777777" w:rsidR="00142F0F" w:rsidRPr="007B515F" w:rsidRDefault="00142F0F" w:rsidP="003C39E3">
            <w:pPr>
              <w:widowControl w:val="0"/>
              <w:spacing w:before="100" w:after="100"/>
              <w:jc w:val="left"/>
              <w:rPr>
                <w:b/>
              </w:rPr>
            </w:pPr>
          </w:p>
          <w:p w14:paraId="3A4E3614" w14:textId="77777777" w:rsidR="00142F0F" w:rsidRPr="007B515F" w:rsidRDefault="00142F0F" w:rsidP="003C39E3">
            <w:pPr>
              <w:widowControl w:val="0"/>
              <w:spacing w:before="100" w:after="100"/>
              <w:jc w:val="left"/>
              <w:rPr>
                <w:b/>
              </w:rPr>
            </w:pPr>
            <w:r w:rsidRPr="007B515F">
              <w:rPr>
                <w:b/>
              </w:rPr>
              <w:t>Заказчик:</w:t>
            </w:r>
          </w:p>
          <w:p w14:paraId="657D6711" w14:textId="77777777" w:rsidR="00142F0F" w:rsidRPr="007B515F" w:rsidRDefault="00142F0F" w:rsidP="003C39E3">
            <w:pPr>
              <w:widowControl w:val="0"/>
              <w:spacing w:before="100" w:after="100"/>
              <w:jc w:val="left"/>
            </w:pPr>
            <w:r w:rsidRPr="007B515F">
              <w:t>Исторический музей</w:t>
            </w:r>
          </w:p>
          <w:p w14:paraId="16E7F429" w14:textId="77777777" w:rsidR="00142F0F" w:rsidRPr="007B515F" w:rsidRDefault="00142F0F" w:rsidP="003C39E3">
            <w:pPr>
              <w:spacing w:after="120"/>
              <w:jc w:val="left"/>
            </w:pPr>
            <w:r w:rsidRPr="007B515F">
              <w:t>Должность</w:t>
            </w:r>
          </w:p>
          <w:p w14:paraId="5B8E7B78" w14:textId="77777777" w:rsidR="00142F0F" w:rsidRPr="007B515F" w:rsidRDefault="00142F0F" w:rsidP="003C39E3">
            <w:pPr>
              <w:widowControl w:val="0"/>
              <w:spacing w:before="100" w:after="100"/>
              <w:jc w:val="left"/>
            </w:pPr>
            <w:r w:rsidRPr="007B515F">
              <w:t>_____________________ ФИО</w:t>
            </w:r>
          </w:p>
          <w:p w14:paraId="04239BBD" w14:textId="77777777" w:rsidR="00142F0F" w:rsidRPr="007B515F" w:rsidRDefault="00142F0F" w:rsidP="003C39E3">
            <w:pPr>
              <w:widowControl w:val="0"/>
              <w:spacing w:before="100" w:after="100"/>
              <w:jc w:val="left"/>
            </w:pPr>
            <w:r w:rsidRPr="007B515F">
              <w:t>М.П.</w:t>
            </w:r>
          </w:p>
        </w:tc>
        <w:tc>
          <w:tcPr>
            <w:tcW w:w="4502" w:type="dxa"/>
          </w:tcPr>
          <w:p w14:paraId="651A5FC6" w14:textId="77777777" w:rsidR="00142F0F" w:rsidRPr="007B515F" w:rsidRDefault="00142F0F" w:rsidP="003C39E3">
            <w:pPr>
              <w:widowControl w:val="0"/>
              <w:spacing w:before="100" w:after="100"/>
              <w:jc w:val="left"/>
              <w:rPr>
                <w:b/>
              </w:rPr>
            </w:pPr>
          </w:p>
          <w:p w14:paraId="3FD91F06" w14:textId="77777777" w:rsidR="00142F0F" w:rsidRPr="007B515F" w:rsidRDefault="00142F0F" w:rsidP="003C39E3">
            <w:pPr>
              <w:widowControl w:val="0"/>
              <w:spacing w:before="100" w:after="100"/>
              <w:jc w:val="left"/>
              <w:rPr>
                <w:b/>
              </w:rPr>
            </w:pPr>
          </w:p>
          <w:p w14:paraId="0787F8D5" w14:textId="77777777" w:rsidR="00142F0F" w:rsidRPr="007B515F" w:rsidRDefault="00142F0F" w:rsidP="003C39E3">
            <w:pPr>
              <w:widowControl w:val="0"/>
              <w:spacing w:before="100" w:after="100"/>
              <w:jc w:val="left"/>
            </w:pPr>
            <w:r w:rsidRPr="007B515F">
              <w:rPr>
                <w:b/>
              </w:rPr>
              <w:t>Подрядчик:</w:t>
            </w:r>
          </w:p>
          <w:p w14:paraId="0661BA15" w14:textId="77777777" w:rsidR="00142F0F" w:rsidRPr="007B515F" w:rsidRDefault="00142F0F" w:rsidP="003C39E3">
            <w:pPr>
              <w:widowControl w:val="0"/>
              <w:spacing w:before="100" w:after="100"/>
              <w:jc w:val="left"/>
            </w:pPr>
            <w:r w:rsidRPr="007B515F">
              <w:t>Сокращенное наименование</w:t>
            </w:r>
          </w:p>
          <w:p w14:paraId="6E2C5BAB" w14:textId="77777777" w:rsidR="00142F0F" w:rsidRPr="007B515F" w:rsidRDefault="00142F0F" w:rsidP="003C39E3">
            <w:pPr>
              <w:widowControl w:val="0"/>
              <w:spacing w:before="100" w:after="100"/>
              <w:jc w:val="left"/>
            </w:pPr>
            <w:r w:rsidRPr="007B515F">
              <w:t>Должность</w:t>
            </w:r>
          </w:p>
          <w:p w14:paraId="36C5971F" w14:textId="77777777" w:rsidR="00142F0F" w:rsidRPr="007B515F" w:rsidRDefault="00142F0F" w:rsidP="003C39E3">
            <w:pPr>
              <w:widowControl w:val="0"/>
              <w:spacing w:before="100" w:after="100"/>
              <w:jc w:val="left"/>
            </w:pPr>
            <w:r w:rsidRPr="007B515F">
              <w:t>____________________ ФИО</w:t>
            </w:r>
          </w:p>
          <w:p w14:paraId="55435E98" w14:textId="77777777" w:rsidR="00142F0F" w:rsidRPr="007B515F" w:rsidRDefault="00142F0F" w:rsidP="003C39E3">
            <w:pPr>
              <w:widowControl w:val="0"/>
              <w:spacing w:before="100" w:after="100"/>
              <w:jc w:val="left"/>
            </w:pPr>
            <w:r w:rsidRPr="007B515F">
              <w:t>М.П.</w:t>
            </w:r>
          </w:p>
        </w:tc>
      </w:tr>
    </w:tbl>
    <w:p w14:paraId="15224EBB" w14:textId="77777777" w:rsidR="00142F0F" w:rsidRPr="007B515F" w:rsidRDefault="00142F0F" w:rsidP="00142F0F">
      <w:pPr>
        <w:rPr>
          <w:b/>
        </w:rPr>
      </w:pPr>
      <w:r w:rsidRPr="007B515F">
        <w:rPr>
          <w:b/>
        </w:rPr>
        <w:t>Согласовано:</w:t>
      </w:r>
    </w:p>
    <w:p w14:paraId="60331A46" w14:textId="77777777" w:rsidR="00142F0F" w:rsidRPr="007B515F" w:rsidRDefault="00142F0F" w:rsidP="00142F0F">
      <w:r w:rsidRPr="007B515F">
        <w:t>________________________    /________________________/</w:t>
      </w:r>
    </w:p>
    <w:p w14:paraId="2383CE11" w14:textId="77777777" w:rsidR="00142F0F" w:rsidRPr="007B515F" w:rsidRDefault="00142F0F" w:rsidP="00142F0F">
      <w:pPr>
        <w:rPr>
          <w:i/>
          <w:sz w:val="22"/>
        </w:rPr>
      </w:pPr>
      <w:r w:rsidRPr="007B515F">
        <w:t>(проверено, подтверждаю)      (</w:t>
      </w:r>
      <w:r w:rsidRPr="007B515F">
        <w:rPr>
          <w:i/>
          <w:sz w:val="22"/>
        </w:rPr>
        <w:t xml:space="preserve">курирующий зам.директора </w:t>
      </w:r>
    </w:p>
    <w:p w14:paraId="12852577" w14:textId="77777777" w:rsidR="00142F0F" w:rsidRPr="007B515F" w:rsidRDefault="00142F0F" w:rsidP="00142F0F">
      <w:r w:rsidRPr="007B515F">
        <w:rPr>
          <w:i/>
          <w:sz w:val="22"/>
        </w:rPr>
        <w:t xml:space="preserve">                                                     и/или начальник Управления</w:t>
      </w:r>
      <w:r w:rsidRPr="007B515F">
        <w:t>)</w:t>
      </w:r>
    </w:p>
    <w:p w14:paraId="18FAFE0E" w14:textId="2B73A98F" w:rsidR="00C73E26" w:rsidRDefault="00C73E26" w:rsidP="001705C1">
      <w:pPr>
        <w:ind w:left="6521"/>
      </w:pPr>
    </w:p>
    <w:p w14:paraId="0F3CAB85" w14:textId="0F4D5466" w:rsidR="007F1DAA" w:rsidRDefault="007F1DAA" w:rsidP="001705C1">
      <w:pPr>
        <w:ind w:left="6521"/>
      </w:pPr>
    </w:p>
    <w:p w14:paraId="24AB7C1D" w14:textId="1625F017" w:rsidR="007F1DAA" w:rsidRDefault="007F1DAA" w:rsidP="001705C1">
      <w:pPr>
        <w:ind w:left="6521"/>
      </w:pPr>
    </w:p>
    <w:p w14:paraId="48786DE3" w14:textId="2E7AA40C" w:rsidR="007F1DAA" w:rsidRDefault="007F1DAA" w:rsidP="001705C1">
      <w:pPr>
        <w:ind w:left="6521"/>
      </w:pPr>
    </w:p>
    <w:p w14:paraId="31F42E36" w14:textId="77777777" w:rsidR="007F1DAA" w:rsidRDefault="007F1DAA" w:rsidP="001705C1">
      <w:pPr>
        <w:ind w:left="6521"/>
      </w:pPr>
    </w:p>
    <w:p w14:paraId="6FF11EEC" w14:textId="77777777" w:rsidR="00FF69BB" w:rsidRPr="007B515F" w:rsidRDefault="00550BAA" w:rsidP="001705C1">
      <w:pPr>
        <w:ind w:left="6521"/>
      </w:pPr>
      <w:r w:rsidRPr="007B515F">
        <w:t>Приложение № 4 к контракту</w:t>
      </w:r>
    </w:p>
    <w:p w14:paraId="103C3AA6" w14:textId="77777777" w:rsidR="00FF69BB" w:rsidRPr="007B515F" w:rsidRDefault="00550BAA" w:rsidP="00FF69BB">
      <w:pPr>
        <w:ind w:left="6521"/>
        <w:jc w:val="left"/>
      </w:pPr>
      <w:r w:rsidRPr="007B515F">
        <w:t>«___»_____________201_ г.</w:t>
      </w:r>
    </w:p>
    <w:p w14:paraId="71A2AFF8" w14:textId="77777777" w:rsidR="00FF69BB" w:rsidRPr="007B515F" w:rsidRDefault="00550BAA" w:rsidP="00FF69BB">
      <w:pPr>
        <w:ind w:left="6521"/>
        <w:jc w:val="left"/>
      </w:pPr>
      <w:r w:rsidRPr="007B515F">
        <w:t>№________________________</w:t>
      </w:r>
    </w:p>
    <w:p w14:paraId="0945A9BE" w14:textId="77777777" w:rsidR="00FF69BB" w:rsidRPr="007B515F" w:rsidRDefault="00FF69BB" w:rsidP="00FF69BB"/>
    <w:p w14:paraId="508DA02F" w14:textId="77777777" w:rsidR="00FF69BB" w:rsidRPr="007B515F" w:rsidRDefault="00FF69BB" w:rsidP="00FF69BB">
      <w:pPr>
        <w:pStyle w:val="11"/>
        <w:jc w:val="center"/>
        <w:rPr>
          <w:b/>
          <w:sz w:val="22"/>
          <w:szCs w:val="22"/>
        </w:rPr>
      </w:pPr>
      <w:r w:rsidRPr="007B515F">
        <w:rPr>
          <w:b/>
          <w:sz w:val="22"/>
          <w:szCs w:val="22"/>
        </w:rPr>
        <w:t>НАКЛАДНАЯ</w:t>
      </w:r>
    </w:p>
    <w:p w14:paraId="644713D2" w14:textId="77777777" w:rsidR="00FF69BB" w:rsidRPr="007B515F" w:rsidRDefault="001A402C" w:rsidP="00FF69BB">
      <w:pPr>
        <w:pStyle w:val="11"/>
        <w:jc w:val="center"/>
        <w:rPr>
          <w:rFonts w:eastAsia="Times New Roman Bold"/>
          <w:b/>
          <w:sz w:val="22"/>
          <w:szCs w:val="22"/>
        </w:rPr>
      </w:pPr>
      <w:r>
        <w:rPr>
          <w:b/>
          <w:noProof/>
          <w:sz w:val="22"/>
          <w:szCs w:val="22"/>
        </w:rPr>
        <w:pict w14:anchorId="46D3EB74">
          <v:shapetype id="_x0000_t202" coordsize="21600,21600" o:spt="202" path="m,l,21600r21600,l21600,xe">
            <v:stroke joinstyle="miter"/>
            <v:path gradientshapeok="t" o:connecttype="rect"/>
          </v:shapetype>
          <v:shape id="PowerPlusWaterMarkObject357922611" o:spid="_x0000_s1026" type="#_x0000_t202" style="position:absolute;left:0;text-align:left;margin-left:0;margin-top:0;width:461.85pt;height:51.15pt;rotation:-45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" o:allowincell="f" filled="f" stroked="f">
            <v:stroke joinstyle="round"/>
            <o:lock v:ext="edit" shapetype="t"/>
            <v:textbox style="mso-fit-shape-to-text:t">
              <w:txbxContent>
                <w:p w14:paraId="48182F67" w14:textId="77777777" w:rsidR="001A402C" w:rsidRDefault="001A402C" w:rsidP="008D43E8">
                  <w:pPr>
                    <w:pStyle w:val="afe"/>
                    <w:spacing w:after="0"/>
                    <w:jc w:val="center"/>
                  </w:pPr>
                  <w:r>
                    <w:rPr>
                      <w:rFonts w:ascii="Calibri" w:hAnsi="Calibri"/>
                      <w:color w:val="C0C0C0"/>
                      <w:sz w:val="72"/>
                      <w:szCs w:val="72"/>
                    </w:rPr>
                    <w:t>ОБРАЗЕЦ</w:t>
                  </w:r>
                </w:p>
              </w:txbxContent>
            </v:textbox>
            <w10:wrap anchorx="margin" anchory="margin"/>
          </v:shape>
        </w:pict>
      </w:r>
      <w:r w:rsidR="00FF69BB" w:rsidRPr="007B515F">
        <w:rPr>
          <w:b/>
          <w:sz w:val="22"/>
          <w:szCs w:val="22"/>
        </w:rPr>
        <w:t>ПРИЕМА - ПЕРЕДАЧИ ДОКУМЕНТАЦИИ</w:t>
      </w:r>
      <w:r w:rsidR="00472BDB" w:rsidRPr="007B515F">
        <w:rPr>
          <w:b/>
          <w:sz w:val="22"/>
          <w:szCs w:val="22"/>
        </w:rPr>
        <w:t xml:space="preserve"> (форма)</w:t>
      </w:r>
    </w:p>
    <w:p w14:paraId="15D05CF2" w14:textId="77777777" w:rsidR="00FF69BB" w:rsidRPr="007B515F" w:rsidRDefault="00FF69BB" w:rsidP="00FF69BB">
      <w:pPr>
        <w:pStyle w:val="11"/>
        <w:jc w:val="center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FF69BB" w:rsidRPr="007B515F" w14:paraId="3A90E23E" w14:textId="77777777" w:rsidTr="00532A86">
        <w:tc>
          <w:tcPr>
            <w:tcW w:w="4927" w:type="dxa"/>
            <w:shd w:val="clear" w:color="auto" w:fill="auto"/>
          </w:tcPr>
          <w:p w14:paraId="758A7AD7" w14:textId="77777777" w:rsidR="00FF69BB" w:rsidRPr="007B515F" w:rsidRDefault="007E7A2C" w:rsidP="00532A86">
            <w:pPr>
              <w:pStyle w:val="11"/>
              <w:jc w:val="both"/>
              <w:rPr>
                <w:sz w:val="22"/>
                <w:szCs w:val="22"/>
              </w:rPr>
            </w:pPr>
            <w:r w:rsidRPr="007B515F">
              <w:rPr>
                <w:sz w:val="22"/>
                <w:szCs w:val="22"/>
              </w:rPr>
              <w:t xml:space="preserve">г. </w:t>
            </w:r>
            <w:r w:rsidR="00FF69BB" w:rsidRPr="007B515F">
              <w:rPr>
                <w:sz w:val="22"/>
                <w:szCs w:val="22"/>
              </w:rPr>
              <w:t>Москва</w:t>
            </w:r>
          </w:p>
        </w:tc>
        <w:tc>
          <w:tcPr>
            <w:tcW w:w="4928" w:type="dxa"/>
            <w:shd w:val="clear" w:color="auto" w:fill="auto"/>
          </w:tcPr>
          <w:p w14:paraId="5C977C85" w14:textId="77777777" w:rsidR="00FF69BB" w:rsidRPr="007B515F" w:rsidRDefault="00FF69BB" w:rsidP="00532A86">
            <w:pPr>
              <w:pStyle w:val="11"/>
              <w:jc w:val="right"/>
              <w:rPr>
                <w:sz w:val="22"/>
                <w:szCs w:val="22"/>
              </w:rPr>
            </w:pPr>
            <w:r w:rsidRPr="007B515F">
              <w:rPr>
                <w:sz w:val="22"/>
                <w:szCs w:val="22"/>
              </w:rPr>
              <w:t>«___» _________201__г.</w:t>
            </w:r>
          </w:p>
        </w:tc>
      </w:tr>
    </w:tbl>
    <w:p w14:paraId="63443BE3" w14:textId="77777777" w:rsidR="00FF69BB" w:rsidRPr="007B515F" w:rsidRDefault="00FF69BB" w:rsidP="00FF69BB">
      <w:pPr>
        <w:pStyle w:val="11"/>
        <w:jc w:val="both"/>
        <w:rPr>
          <w:sz w:val="22"/>
          <w:szCs w:val="22"/>
        </w:rPr>
      </w:pPr>
    </w:p>
    <w:p w14:paraId="4BBA6BB9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>Подрядчик:____________________________________________________________________________________________________________________________________________________________________</w:t>
      </w:r>
    </w:p>
    <w:p w14:paraId="49C38680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</w:p>
    <w:p w14:paraId="6D0BC4B9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>передает ___ (цифрами) экземпляр(ы) разработанной проектно-сметной документации по Контракту от «___»___________201__ г. №______ по объекту:</w:t>
      </w:r>
    </w:p>
    <w:p w14:paraId="7786E072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</w:t>
      </w:r>
    </w:p>
    <w:p w14:paraId="0C5D5D58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 xml:space="preserve">Заказчику: </w:t>
      </w:r>
    </w:p>
    <w:p w14:paraId="74D2AA0B" w14:textId="77777777" w:rsidR="00FF69BB" w:rsidRPr="007B515F" w:rsidRDefault="00FF69BB" w:rsidP="00FF69BB">
      <w:pPr>
        <w:pStyle w:val="11"/>
        <w:jc w:val="both"/>
        <w:rPr>
          <w:sz w:val="22"/>
          <w:szCs w:val="22"/>
        </w:rPr>
      </w:pPr>
      <w:r w:rsidRPr="007B515F">
        <w:rPr>
          <w:sz w:val="22"/>
          <w:szCs w:val="22"/>
        </w:rPr>
        <w:t>Федеральное государственное бюджетное учреждение культуры «Государственный исторический музей», г. Москва, Красная пл., д. 1</w:t>
      </w:r>
    </w:p>
    <w:p w14:paraId="50D26739" w14:textId="77777777" w:rsidR="00FF69BB" w:rsidRPr="007B515F" w:rsidRDefault="00FF69BB" w:rsidP="00FF69BB">
      <w:pPr>
        <w:pStyle w:val="11"/>
        <w:jc w:val="both"/>
        <w:rPr>
          <w:sz w:val="22"/>
          <w:szCs w:val="2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"/>
        <w:gridCol w:w="3341"/>
        <w:gridCol w:w="1966"/>
        <w:gridCol w:w="1944"/>
        <w:gridCol w:w="1980"/>
      </w:tblGrid>
      <w:tr w:rsidR="00FF69BB" w:rsidRPr="007B515F" w14:paraId="593C84A0" w14:textId="77777777" w:rsidTr="00532A86">
        <w:trPr>
          <w:trHeight w:hRule="exact" w:val="778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EE008" w14:textId="77777777" w:rsidR="00FF69BB" w:rsidRPr="007B515F" w:rsidRDefault="00FF69BB" w:rsidP="00532A86">
            <w:pPr>
              <w:shd w:val="clear" w:color="auto" w:fill="FFFFFF"/>
              <w:spacing w:line="252" w:lineRule="exact"/>
              <w:rPr>
                <w:sz w:val="22"/>
                <w:szCs w:val="22"/>
              </w:rPr>
            </w:pPr>
            <w:r w:rsidRPr="007B515F">
              <w:rPr>
                <w:noProof/>
                <w:sz w:val="22"/>
                <w:szCs w:val="22"/>
              </w:rPr>
              <w:t xml:space="preserve">№ </w:t>
            </w:r>
            <w:r w:rsidRPr="007B515F">
              <w:rPr>
                <w:noProof/>
                <w:spacing w:val="-8"/>
                <w:sz w:val="22"/>
                <w:szCs w:val="22"/>
              </w:rPr>
              <w:t>п/п</w:t>
            </w:r>
          </w:p>
        </w:tc>
        <w:tc>
          <w:tcPr>
            <w:tcW w:w="3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756314" w14:textId="77777777" w:rsidR="00FF69BB" w:rsidRPr="007B515F" w:rsidRDefault="00FF69BB" w:rsidP="00532A86">
            <w:pPr>
              <w:shd w:val="clear" w:color="auto" w:fill="FFFFFF"/>
              <w:ind w:left="43"/>
              <w:rPr>
                <w:sz w:val="22"/>
                <w:szCs w:val="22"/>
              </w:rPr>
            </w:pPr>
            <w:r w:rsidRPr="007B515F">
              <w:rPr>
                <w:noProof/>
                <w:spacing w:val="-2"/>
                <w:sz w:val="22"/>
                <w:szCs w:val="22"/>
              </w:rPr>
              <w:t>Наименование документа (дела)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66DDBE" w14:textId="77777777" w:rsidR="00FF69BB" w:rsidRPr="007B515F" w:rsidRDefault="00FF69BB" w:rsidP="00532A86">
            <w:pPr>
              <w:shd w:val="clear" w:color="auto" w:fill="FFFFFF"/>
              <w:spacing w:line="252" w:lineRule="exact"/>
              <w:ind w:left="137"/>
              <w:rPr>
                <w:sz w:val="22"/>
                <w:szCs w:val="22"/>
              </w:rPr>
            </w:pPr>
            <w:r w:rsidRPr="007B515F">
              <w:rPr>
                <w:noProof/>
                <w:spacing w:val="-1"/>
                <w:sz w:val="22"/>
                <w:szCs w:val="22"/>
              </w:rPr>
              <w:t>Кол-во листов</w:t>
            </w:r>
          </w:p>
          <w:p w14:paraId="5C5595F1" w14:textId="77777777" w:rsidR="00FF69BB" w:rsidRPr="007B515F" w:rsidRDefault="00FF69BB" w:rsidP="00532A86">
            <w:pPr>
              <w:shd w:val="clear" w:color="auto" w:fill="FFFFFF"/>
              <w:spacing w:line="252" w:lineRule="exact"/>
              <w:ind w:left="137"/>
              <w:rPr>
                <w:sz w:val="22"/>
                <w:szCs w:val="22"/>
              </w:rPr>
            </w:pPr>
            <w:r w:rsidRPr="007B515F">
              <w:rPr>
                <w:noProof/>
                <w:spacing w:val="-1"/>
                <w:sz w:val="22"/>
                <w:szCs w:val="22"/>
              </w:rPr>
              <w:t>(дел, рулонов,</w:t>
            </w:r>
          </w:p>
          <w:p w14:paraId="5A66292C" w14:textId="77777777" w:rsidR="00FF69BB" w:rsidRPr="007B515F" w:rsidRDefault="00FF69BB" w:rsidP="00532A86">
            <w:pPr>
              <w:shd w:val="clear" w:color="auto" w:fill="FFFFFF"/>
              <w:spacing w:line="252" w:lineRule="exact"/>
              <w:ind w:left="137"/>
              <w:rPr>
                <w:sz w:val="22"/>
                <w:szCs w:val="22"/>
              </w:rPr>
            </w:pPr>
            <w:r w:rsidRPr="007B515F">
              <w:rPr>
                <w:noProof/>
                <w:spacing w:val="-3"/>
                <w:sz w:val="22"/>
                <w:szCs w:val="22"/>
              </w:rPr>
              <w:t>микрофильмов)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466909" w14:textId="77777777" w:rsidR="00FF69BB" w:rsidRPr="007B515F" w:rsidRDefault="00FF69BB" w:rsidP="00532A86">
            <w:pPr>
              <w:shd w:val="clear" w:color="auto" w:fill="FFFFFF"/>
              <w:spacing w:line="252" w:lineRule="exact"/>
              <w:ind w:left="94"/>
              <w:rPr>
                <w:sz w:val="22"/>
                <w:szCs w:val="22"/>
              </w:rPr>
            </w:pPr>
            <w:r w:rsidRPr="007B515F">
              <w:rPr>
                <w:noProof/>
                <w:spacing w:val="-3"/>
                <w:sz w:val="22"/>
                <w:szCs w:val="22"/>
              </w:rPr>
              <w:t>Вид документов</w:t>
            </w:r>
          </w:p>
          <w:p w14:paraId="54382EE6" w14:textId="77777777" w:rsidR="00FF69BB" w:rsidRPr="007B515F" w:rsidRDefault="00FF69BB" w:rsidP="00532A86">
            <w:pPr>
              <w:shd w:val="clear" w:color="auto" w:fill="FFFFFF"/>
              <w:spacing w:line="252" w:lineRule="exact"/>
              <w:ind w:left="94"/>
              <w:rPr>
                <w:sz w:val="22"/>
                <w:szCs w:val="22"/>
              </w:rPr>
            </w:pPr>
            <w:r w:rsidRPr="007B515F">
              <w:rPr>
                <w:noProof/>
                <w:sz w:val="22"/>
                <w:szCs w:val="22"/>
              </w:rPr>
              <w:t>(подлинник,</w:t>
            </w:r>
          </w:p>
          <w:p w14:paraId="0A6C02FA" w14:textId="77777777" w:rsidR="00FF69BB" w:rsidRPr="007B515F" w:rsidRDefault="00FF69BB" w:rsidP="00532A86">
            <w:pPr>
              <w:shd w:val="clear" w:color="auto" w:fill="FFFFFF"/>
              <w:spacing w:line="252" w:lineRule="exact"/>
              <w:ind w:left="94"/>
              <w:rPr>
                <w:sz w:val="22"/>
                <w:szCs w:val="22"/>
              </w:rPr>
            </w:pPr>
            <w:r w:rsidRPr="007B515F">
              <w:rPr>
                <w:noProof/>
                <w:sz w:val="22"/>
                <w:szCs w:val="22"/>
              </w:rPr>
              <w:t>копия)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BAE6FE" w14:textId="77777777" w:rsidR="00FF69BB" w:rsidRPr="007B515F" w:rsidRDefault="00FF69BB" w:rsidP="00532A8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B515F">
              <w:rPr>
                <w:noProof/>
                <w:sz w:val="22"/>
                <w:szCs w:val="22"/>
              </w:rPr>
              <w:t>Примечание</w:t>
            </w:r>
          </w:p>
        </w:tc>
      </w:tr>
      <w:tr w:rsidR="00FF69BB" w:rsidRPr="007B515F" w14:paraId="212A2F45" w14:textId="77777777" w:rsidTr="00532A86">
        <w:trPr>
          <w:trHeight w:hRule="exact" w:val="281"/>
        </w:trPr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8CCC3" w14:textId="77777777" w:rsidR="00FF69BB" w:rsidRPr="007B515F" w:rsidRDefault="00FF69BB" w:rsidP="00532A86">
            <w:pPr>
              <w:shd w:val="clear" w:color="auto" w:fill="FFFFFF"/>
              <w:ind w:left="115"/>
              <w:rPr>
                <w:sz w:val="22"/>
                <w:szCs w:val="22"/>
              </w:rPr>
            </w:pPr>
            <w:r w:rsidRPr="007B515F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3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941821" w14:textId="77777777" w:rsidR="00FF69BB" w:rsidRPr="007B515F" w:rsidRDefault="00FF69BB" w:rsidP="00532A86">
            <w:pPr>
              <w:shd w:val="clear" w:color="auto" w:fill="FFFFFF"/>
              <w:ind w:left="1498"/>
              <w:rPr>
                <w:sz w:val="22"/>
                <w:szCs w:val="22"/>
              </w:rPr>
            </w:pPr>
            <w:r w:rsidRPr="007B515F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6E61D0" w14:textId="77777777" w:rsidR="00FF69BB" w:rsidRPr="007B515F" w:rsidRDefault="00FF69BB" w:rsidP="00532A86">
            <w:pPr>
              <w:shd w:val="clear" w:color="auto" w:fill="FFFFFF"/>
              <w:ind w:left="821"/>
              <w:rPr>
                <w:sz w:val="22"/>
                <w:szCs w:val="22"/>
              </w:rPr>
            </w:pPr>
            <w:r w:rsidRPr="007B515F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AB3F67" w14:textId="77777777" w:rsidR="00FF69BB" w:rsidRPr="007B515F" w:rsidRDefault="00FF69BB" w:rsidP="00532A86">
            <w:pPr>
              <w:shd w:val="clear" w:color="auto" w:fill="FFFFFF"/>
              <w:ind w:left="799"/>
              <w:rPr>
                <w:sz w:val="22"/>
                <w:szCs w:val="22"/>
              </w:rPr>
            </w:pPr>
            <w:r w:rsidRPr="007B515F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AC4044" w14:textId="77777777" w:rsidR="00FF69BB" w:rsidRPr="007B515F" w:rsidRDefault="00FF69BB" w:rsidP="00532A8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7B515F">
              <w:rPr>
                <w:noProof/>
                <w:sz w:val="22"/>
                <w:szCs w:val="22"/>
              </w:rPr>
              <w:t>5</w:t>
            </w:r>
          </w:p>
        </w:tc>
      </w:tr>
    </w:tbl>
    <w:p w14:paraId="6A64373E" w14:textId="77777777" w:rsidR="00FF69BB" w:rsidRPr="007B515F" w:rsidRDefault="00FF69BB" w:rsidP="00FF69BB">
      <w:pPr>
        <w:pStyle w:val="11"/>
        <w:jc w:val="both"/>
        <w:rPr>
          <w:sz w:val="22"/>
          <w:szCs w:val="22"/>
        </w:rPr>
      </w:pPr>
      <w:r w:rsidRPr="007B515F">
        <w:rPr>
          <w:sz w:val="22"/>
          <w:szCs w:val="22"/>
        </w:rPr>
        <w:t xml:space="preserve"> </w:t>
      </w:r>
    </w:p>
    <w:p w14:paraId="21A822D0" w14:textId="77777777" w:rsidR="00FF69BB" w:rsidRPr="007B515F" w:rsidRDefault="00FF69BB" w:rsidP="00FF69BB">
      <w:pPr>
        <w:pStyle w:val="11"/>
        <w:jc w:val="both"/>
        <w:rPr>
          <w:sz w:val="22"/>
          <w:szCs w:val="22"/>
        </w:rPr>
      </w:pPr>
      <w:r w:rsidRPr="007B515F">
        <w:rPr>
          <w:sz w:val="22"/>
          <w:szCs w:val="22"/>
        </w:rPr>
        <w:t>Всего в акт включено ______ (____________) дел в __ (цифрами) экземпляре(ах).</w:t>
      </w:r>
    </w:p>
    <w:p w14:paraId="4A4C3E82" w14:textId="77777777" w:rsidR="00FF69BB" w:rsidRPr="007B515F" w:rsidRDefault="00FF69BB" w:rsidP="00FF69BB">
      <w:pPr>
        <w:pStyle w:val="a4"/>
        <w:widowControl w:val="0"/>
        <w:tabs>
          <w:tab w:val="left" w:pos="900"/>
        </w:tabs>
        <w:suppressAutoHyphens/>
        <w:autoSpaceDE w:val="0"/>
        <w:spacing w:after="0"/>
        <w:rPr>
          <w:b/>
          <w:bCs/>
          <w:iCs/>
        </w:rPr>
      </w:pPr>
    </w:p>
    <w:p w14:paraId="6A06DCDD" w14:textId="77777777" w:rsidR="00FF69BB" w:rsidRPr="007B515F" w:rsidRDefault="00FF69BB" w:rsidP="00FF69BB">
      <w:pPr>
        <w:autoSpaceDE w:val="0"/>
        <w:autoSpaceDN w:val="0"/>
        <w:adjustRightInd w:val="0"/>
        <w:ind w:right="-234"/>
        <w:jc w:val="center"/>
        <w:rPr>
          <w:sz w:val="22"/>
          <w:szCs w:val="22"/>
        </w:rPr>
      </w:pPr>
    </w:p>
    <w:p w14:paraId="2453E9BF" w14:textId="77777777" w:rsidR="00FF69BB" w:rsidRPr="007B515F" w:rsidRDefault="00FF69BB" w:rsidP="00FF69BB">
      <w:pPr>
        <w:rPr>
          <w:sz w:val="22"/>
          <w:szCs w:val="22"/>
        </w:rPr>
      </w:pPr>
    </w:p>
    <w:p w14:paraId="423B0799" w14:textId="77777777" w:rsidR="00FF69BB" w:rsidRPr="007B515F" w:rsidRDefault="00FF69BB" w:rsidP="00FF69BB">
      <w:pPr>
        <w:rPr>
          <w:sz w:val="22"/>
          <w:szCs w:val="22"/>
        </w:rPr>
      </w:pPr>
    </w:p>
    <w:p w14:paraId="6D9F4FCC" w14:textId="77777777" w:rsidR="00CB6EED" w:rsidRPr="007B515F" w:rsidRDefault="00CB6EED" w:rsidP="00FF69BB">
      <w:pPr>
        <w:rPr>
          <w:sz w:val="22"/>
          <w:szCs w:val="22"/>
        </w:rPr>
      </w:pPr>
    </w:p>
    <w:p w14:paraId="13C52F70" w14:textId="77777777" w:rsidR="00FF69BB" w:rsidRPr="007B515F" w:rsidRDefault="00FF69BB" w:rsidP="00FF69BB">
      <w:pPr>
        <w:tabs>
          <w:tab w:val="left" w:pos="2445"/>
        </w:tabs>
        <w:rPr>
          <w:sz w:val="22"/>
          <w:szCs w:val="22"/>
        </w:rPr>
      </w:pPr>
      <w:r w:rsidRPr="007B515F">
        <w:rPr>
          <w:sz w:val="22"/>
          <w:szCs w:val="22"/>
        </w:rPr>
        <w:tab/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352"/>
        <w:gridCol w:w="4502"/>
      </w:tblGrid>
      <w:tr w:rsidR="007E7A2C" w:rsidRPr="007B515F" w14:paraId="70DB9A68" w14:textId="77777777" w:rsidTr="007E7A2C">
        <w:tc>
          <w:tcPr>
            <w:tcW w:w="5352" w:type="dxa"/>
          </w:tcPr>
          <w:p w14:paraId="0EB98593" w14:textId="77777777" w:rsidR="007E7A2C" w:rsidRPr="007B515F" w:rsidRDefault="00550BAA" w:rsidP="00532A86">
            <w:pPr>
              <w:widowControl w:val="0"/>
              <w:spacing w:before="100" w:after="100"/>
              <w:jc w:val="left"/>
              <w:rPr>
                <w:b/>
              </w:rPr>
            </w:pPr>
            <w:r w:rsidRPr="007B515F">
              <w:rPr>
                <w:b/>
              </w:rPr>
              <w:t>Заказчик:</w:t>
            </w:r>
          </w:p>
          <w:p w14:paraId="7E46207B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Исторический музей</w:t>
            </w:r>
          </w:p>
          <w:p w14:paraId="635904D8" w14:textId="77777777" w:rsidR="007E7A2C" w:rsidRPr="007B515F" w:rsidRDefault="00550BAA" w:rsidP="00532A86">
            <w:pPr>
              <w:spacing w:after="120"/>
              <w:jc w:val="left"/>
            </w:pPr>
            <w:r w:rsidRPr="007B515F">
              <w:t>Должность</w:t>
            </w:r>
          </w:p>
          <w:p w14:paraId="691BBD8A" w14:textId="77777777" w:rsidR="007E7A2C" w:rsidRPr="007B515F" w:rsidRDefault="007E7A2C" w:rsidP="00532A86">
            <w:pPr>
              <w:widowControl w:val="0"/>
              <w:spacing w:before="100" w:after="100"/>
              <w:jc w:val="left"/>
            </w:pPr>
          </w:p>
          <w:p w14:paraId="684346A0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_____________________ ФИО</w:t>
            </w:r>
          </w:p>
          <w:p w14:paraId="77F94CC0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М.П.</w:t>
            </w:r>
          </w:p>
        </w:tc>
        <w:tc>
          <w:tcPr>
            <w:tcW w:w="4502" w:type="dxa"/>
          </w:tcPr>
          <w:p w14:paraId="32025FC8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rPr>
                <w:b/>
              </w:rPr>
              <w:t>Подрядчик:</w:t>
            </w:r>
          </w:p>
          <w:p w14:paraId="20214337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Сокращенное наименование</w:t>
            </w:r>
          </w:p>
          <w:p w14:paraId="371C5A5D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Должность</w:t>
            </w:r>
          </w:p>
          <w:p w14:paraId="55C38344" w14:textId="77777777" w:rsidR="007E7A2C" w:rsidRPr="007B515F" w:rsidRDefault="007E7A2C" w:rsidP="00532A86">
            <w:pPr>
              <w:widowControl w:val="0"/>
              <w:spacing w:before="100" w:after="100"/>
              <w:jc w:val="left"/>
            </w:pPr>
          </w:p>
          <w:p w14:paraId="488FAD9B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____________________ ФИО</w:t>
            </w:r>
          </w:p>
          <w:p w14:paraId="4B03EE59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М.П.</w:t>
            </w:r>
          </w:p>
        </w:tc>
      </w:tr>
    </w:tbl>
    <w:p w14:paraId="33BF6BF6" w14:textId="77777777" w:rsidR="00FF69BB" w:rsidRPr="007B515F" w:rsidRDefault="00FF69BB" w:rsidP="005B4D6D">
      <w:pPr>
        <w:ind w:left="6521"/>
      </w:pPr>
    </w:p>
    <w:p w14:paraId="519D90A9" w14:textId="77777777" w:rsidR="00FF69BB" w:rsidRPr="007B515F" w:rsidRDefault="00550BAA" w:rsidP="00D03FA0">
      <w:pPr>
        <w:ind w:left="6521"/>
      </w:pPr>
      <w:r w:rsidRPr="007B515F">
        <w:br w:type="page"/>
        <w:t>Приложение № 5 к контракту</w:t>
      </w:r>
    </w:p>
    <w:p w14:paraId="24C38A7F" w14:textId="77777777" w:rsidR="00FF69BB" w:rsidRPr="007B515F" w:rsidRDefault="00550BAA" w:rsidP="00FF69BB">
      <w:pPr>
        <w:ind w:left="6521"/>
        <w:jc w:val="left"/>
      </w:pPr>
      <w:r w:rsidRPr="007B515F">
        <w:t>«___»_____________201_ г.</w:t>
      </w:r>
    </w:p>
    <w:p w14:paraId="7CA50193" w14:textId="77777777" w:rsidR="00FF69BB" w:rsidRPr="007B515F" w:rsidRDefault="00550BAA" w:rsidP="00FF69BB">
      <w:pPr>
        <w:ind w:left="6521"/>
      </w:pPr>
      <w:r w:rsidRPr="007B515F">
        <w:t>№________________________</w:t>
      </w:r>
    </w:p>
    <w:p w14:paraId="613A63A1" w14:textId="77777777" w:rsidR="00FF69BB" w:rsidRPr="007B515F" w:rsidRDefault="00FF69BB" w:rsidP="005B4D6D">
      <w:pPr>
        <w:ind w:left="6521"/>
      </w:pPr>
    </w:p>
    <w:p w14:paraId="180D01D0" w14:textId="77777777" w:rsidR="00FF69BB" w:rsidRPr="007B515F" w:rsidRDefault="00FF69BB" w:rsidP="00FF69BB">
      <w:pPr>
        <w:pStyle w:val="11"/>
        <w:spacing w:line="276" w:lineRule="auto"/>
        <w:jc w:val="center"/>
        <w:rPr>
          <w:rFonts w:eastAsia="Times New Roman Bold"/>
          <w:b/>
          <w:sz w:val="22"/>
          <w:szCs w:val="22"/>
        </w:rPr>
      </w:pPr>
      <w:r w:rsidRPr="007B515F">
        <w:rPr>
          <w:b/>
          <w:sz w:val="22"/>
          <w:szCs w:val="22"/>
        </w:rPr>
        <w:t>Акт №_____</w:t>
      </w:r>
    </w:p>
    <w:p w14:paraId="460B58BC" w14:textId="77777777" w:rsidR="00FF69BB" w:rsidRPr="007B515F" w:rsidRDefault="00FF69BB" w:rsidP="004209B4">
      <w:pPr>
        <w:pStyle w:val="11"/>
        <w:spacing w:line="276" w:lineRule="auto"/>
        <w:jc w:val="center"/>
        <w:rPr>
          <w:b/>
          <w:sz w:val="22"/>
          <w:szCs w:val="22"/>
        </w:rPr>
      </w:pPr>
      <w:r w:rsidRPr="007B515F">
        <w:rPr>
          <w:b/>
          <w:sz w:val="22"/>
          <w:szCs w:val="22"/>
        </w:rPr>
        <w:t xml:space="preserve">О выполнении обязательств по Контракту от «___» ____________ 201__ г. № ____ по проведению (наименование работ) работ на объекте: </w:t>
      </w:r>
      <w:r w:rsidRPr="007B515F">
        <w:rPr>
          <w:b/>
          <w:sz w:val="22"/>
          <w:szCs w:val="22"/>
          <w:u w:val="single"/>
        </w:rPr>
        <w:t>наименование, адрес</w:t>
      </w:r>
      <w:r w:rsidRPr="007B515F">
        <w:rPr>
          <w:b/>
          <w:sz w:val="22"/>
          <w:szCs w:val="22"/>
        </w:rPr>
        <w:t xml:space="preserve"> объекта в соответствии с  Контрактом</w:t>
      </w:r>
      <w:r w:rsidR="00472BDB" w:rsidRPr="007B515F">
        <w:rPr>
          <w:b/>
          <w:sz w:val="22"/>
          <w:szCs w:val="22"/>
        </w:rPr>
        <w:t xml:space="preserve"> (форма)</w:t>
      </w:r>
      <w:r w:rsidRPr="007B515F">
        <w:rPr>
          <w:b/>
          <w:sz w:val="22"/>
          <w:szCs w:val="22"/>
        </w:rPr>
        <w:t>.</w:t>
      </w:r>
    </w:p>
    <w:p w14:paraId="3C580BC6" w14:textId="77777777" w:rsidR="00FF69BB" w:rsidRPr="007B515F" w:rsidRDefault="00FF69BB" w:rsidP="00FF69BB">
      <w:pPr>
        <w:pStyle w:val="11"/>
        <w:jc w:val="right"/>
        <w:rPr>
          <w:sz w:val="22"/>
          <w:szCs w:val="22"/>
        </w:rPr>
      </w:pPr>
      <w:r w:rsidRPr="007B515F">
        <w:rPr>
          <w:sz w:val="22"/>
          <w:szCs w:val="22"/>
        </w:rPr>
        <w:t>«____» ___________ 201___ г.</w:t>
      </w:r>
    </w:p>
    <w:p w14:paraId="18C87EDA" w14:textId="77777777" w:rsidR="00FF69BB" w:rsidRPr="007B515F" w:rsidRDefault="00FF69BB" w:rsidP="00FF69BB">
      <w:pPr>
        <w:pStyle w:val="11"/>
        <w:jc w:val="right"/>
        <w:rPr>
          <w:sz w:val="22"/>
          <w:szCs w:val="22"/>
        </w:rPr>
      </w:pPr>
    </w:p>
    <w:p w14:paraId="5EB73574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>Мы, нижеподписавшиеся, представитель Заказчика, (должность, ФИО полностью) и представитель Подрядчика, (должность, наименование организации, ФИО полностью) составили настоящий акт о нижеследующем:</w:t>
      </w:r>
    </w:p>
    <w:p w14:paraId="358A8F30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>Обязательства по Контракту от «____» __________ 201__ г. № ______по: (наименование работ, наименование объекта, полный адрес в соответствии с Контрактом), выполнены Подрядчиком в полном объеме.</w:t>
      </w:r>
    </w:p>
    <w:p w14:paraId="1FA3FB6E" w14:textId="77777777" w:rsidR="00FF69BB" w:rsidRPr="007B515F" w:rsidRDefault="001A402C" w:rsidP="00FF69BB">
      <w:pPr>
        <w:pStyle w:val="11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4AFCA34C">
          <v:shape id="WordArt 3" o:spid="_x0000_s1027" type="#_x0000_t202" style="position:absolute;left:0;text-align:left;margin-left:0;margin-top:0;width:461.85pt;height:8.4pt;rotation:-4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" o:allowincell="f" filled="f" stroked="f">
            <v:stroke joinstyle="round"/>
            <o:lock v:ext="edit" shapetype="t"/>
            <v:textbox style="mso-fit-shape-to-text:t">
              <w:txbxContent>
                <w:p w14:paraId="2F393243" w14:textId="77777777" w:rsidR="001A402C" w:rsidRDefault="001A402C" w:rsidP="008D43E8">
                  <w:pPr>
                    <w:pStyle w:val="afe"/>
                    <w:spacing w:after="0"/>
                    <w:jc w:val="center"/>
                  </w:pPr>
                  <w:r>
                    <w:rPr>
                      <w:rFonts w:ascii="Calibri" w:hAnsi="Calibri"/>
                      <w:color w:val="C0C0C0"/>
                      <w:sz w:val="2"/>
                      <w:szCs w:val="2"/>
                    </w:rPr>
                    <w:t>ОБРАЗЕЦ</w:t>
                  </w:r>
                </w:p>
              </w:txbxContent>
            </v:textbox>
            <w10:wrap anchorx="margin" anchory="margin"/>
          </v:shape>
        </w:pict>
      </w:r>
      <w:r w:rsidR="00FF69BB" w:rsidRPr="007B515F">
        <w:rPr>
          <w:sz w:val="22"/>
          <w:szCs w:val="22"/>
        </w:rPr>
        <w:t xml:space="preserve">Цена работ по Контракту от «____» __________ 201__ г. № ______ согласно Локальным сметам составляет </w:t>
      </w:r>
      <w:r w:rsidR="00FF69BB" w:rsidRPr="007B515F">
        <w:rPr>
          <w:rFonts w:eastAsia="Calibri"/>
          <w:i/>
          <w:sz w:val="22"/>
          <w:szCs w:val="22"/>
          <w:lang w:eastAsia="en-US"/>
        </w:rPr>
        <w:t>Сумма цифрами (Сумма прописью)</w:t>
      </w:r>
      <w:r w:rsidR="00FF69BB" w:rsidRPr="007B515F">
        <w:rPr>
          <w:rFonts w:eastAsia="Calibri"/>
          <w:sz w:val="22"/>
          <w:szCs w:val="22"/>
          <w:lang w:eastAsia="en-US"/>
        </w:rPr>
        <w:t xml:space="preserve"> рублей (</w:t>
      </w:r>
      <w:r w:rsidR="00FF69BB" w:rsidRPr="007B515F">
        <w:rPr>
          <w:rFonts w:eastAsia="Calibri"/>
          <w:i/>
          <w:sz w:val="22"/>
          <w:szCs w:val="22"/>
          <w:lang w:eastAsia="en-US"/>
        </w:rPr>
        <w:t>цифрами</w:t>
      </w:r>
      <w:r w:rsidR="00FF69BB" w:rsidRPr="007B515F">
        <w:rPr>
          <w:rFonts w:eastAsia="Calibri"/>
          <w:sz w:val="22"/>
          <w:szCs w:val="22"/>
          <w:lang w:eastAsia="en-US"/>
        </w:rPr>
        <w:t>) копеек,</w:t>
      </w:r>
      <w:r w:rsidR="00FF69BB" w:rsidRPr="007B515F">
        <w:rPr>
          <w:sz w:val="22"/>
          <w:szCs w:val="22"/>
        </w:rPr>
        <w:t xml:space="preserve"> (НДС в соответствии с действующим законодательством РФ).</w:t>
      </w:r>
    </w:p>
    <w:p w14:paraId="70F18060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 xml:space="preserve">Фактическая цена выполненных Подрядчиком работ по Контракту от «____» __________ 201__ г. № ______ составляет </w:t>
      </w:r>
      <w:r w:rsidRPr="007B515F">
        <w:rPr>
          <w:rFonts w:eastAsia="Calibri"/>
          <w:i/>
          <w:sz w:val="22"/>
          <w:szCs w:val="22"/>
          <w:lang w:eastAsia="en-US"/>
        </w:rPr>
        <w:t>Сумма цифрами (Сумма прописью)</w:t>
      </w:r>
      <w:r w:rsidRPr="007B515F">
        <w:rPr>
          <w:rFonts w:eastAsia="Calibri"/>
          <w:sz w:val="22"/>
          <w:szCs w:val="22"/>
          <w:lang w:eastAsia="en-US"/>
        </w:rPr>
        <w:t xml:space="preserve"> рублей (</w:t>
      </w:r>
      <w:r w:rsidRPr="007B515F">
        <w:rPr>
          <w:rFonts w:eastAsia="Calibri"/>
          <w:i/>
          <w:sz w:val="22"/>
          <w:szCs w:val="22"/>
          <w:lang w:eastAsia="en-US"/>
        </w:rPr>
        <w:t>цифрами</w:t>
      </w:r>
      <w:r w:rsidRPr="007B515F">
        <w:rPr>
          <w:rFonts w:eastAsia="Calibri"/>
          <w:sz w:val="22"/>
          <w:szCs w:val="22"/>
          <w:lang w:eastAsia="en-US"/>
        </w:rPr>
        <w:t>) копеек,</w:t>
      </w:r>
      <w:r w:rsidRPr="007B515F">
        <w:rPr>
          <w:sz w:val="22"/>
          <w:szCs w:val="22"/>
        </w:rPr>
        <w:t xml:space="preserve"> (НДС в соответствии с действующим законодательством РФ).</w:t>
      </w:r>
    </w:p>
    <w:p w14:paraId="7BD6E5C5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 xml:space="preserve">Заказчик произвел оплату за выполненные Подрядчиком работы по Контракту от «____» __________ 201__ г. № ______ в размере </w:t>
      </w:r>
      <w:r w:rsidRPr="007B515F">
        <w:rPr>
          <w:rFonts w:eastAsia="Calibri"/>
          <w:i/>
          <w:sz w:val="22"/>
          <w:szCs w:val="22"/>
          <w:lang w:eastAsia="en-US"/>
        </w:rPr>
        <w:t>Сумма цифрами (Сумма прописью)</w:t>
      </w:r>
      <w:r w:rsidRPr="007B515F">
        <w:rPr>
          <w:rFonts w:eastAsia="Calibri"/>
          <w:sz w:val="22"/>
          <w:szCs w:val="22"/>
          <w:lang w:eastAsia="en-US"/>
        </w:rPr>
        <w:t xml:space="preserve"> рублей (</w:t>
      </w:r>
      <w:r w:rsidRPr="007B515F">
        <w:rPr>
          <w:rFonts w:eastAsia="Calibri"/>
          <w:i/>
          <w:sz w:val="22"/>
          <w:szCs w:val="22"/>
          <w:lang w:eastAsia="en-US"/>
        </w:rPr>
        <w:t>цифрами</w:t>
      </w:r>
      <w:r w:rsidRPr="007B515F">
        <w:rPr>
          <w:rFonts w:eastAsia="Calibri"/>
          <w:sz w:val="22"/>
          <w:szCs w:val="22"/>
          <w:lang w:eastAsia="en-US"/>
        </w:rPr>
        <w:t>) копеек,</w:t>
      </w:r>
      <w:r w:rsidRPr="007B515F">
        <w:rPr>
          <w:sz w:val="22"/>
          <w:szCs w:val="22"/>
        </w:rPr>
        <w:t xml:space="preserve"> (НДС в соответствии с действующим законодательством РФ).</w:t>
      </w:r>
    </w:p>
    <w:p w14:paraId="7E39C35A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 xml:space="preserve">Подлежит оплате за выполненные работы на основании настоящего акта </w:t>
      </w:r>
      <w:r w:rsidRPr="007B515F">
        <w:rPr>
          <w:rFonts w:eastAsia="Calibri"/>
          <w:i/>
          <w:sz w:val="22"/>
          <w:szCs w:val="22"/>
          <w:lang w:eastAsia="en-US"/>
        </w:rPr>
        <w:t>Сумма цифрами (Сумма прописью)</w:t>
      </w:r>
      <w:r w:rsidRPr="007B515F">
        <w:rPr>
          <w:rFonts w:eastAsia="Calibri"/>
          <w:sz w:val="22"/>
          <w:szCs w:val="22"/>
          <w:lang w:eastAsia="en-US"/>
        </w:rPr>
        <w:t xml:space="preserve"> рублей (</w:t>
      </w:r>
      <w:r w:rsidRPr="007B515F">
        <w:rPr>
          <w:rFonts w:eastAsia="Calibri"/>
          <w:i/>
          <w:sz w:val="22"/>
          <w:szCs w:val="22"/>
          <w:lang w:eastAsia="en-US"/>
        </w:rPr>
        <w:t>цифрами</w:t>
      </w:r>
      <w:r w:rsidRPr="007B515F">
        <w:rPr>
          <w:rFonts w:eastAsia="Calibri"/>
          <w:sz w:val="22"/>
          <w:szCs w:val="22"/>
          <w:lang w:eastAsia="en-US"/>
        </w:rPr>
        <w:t>) копеек,</w:t>
      </w:r>
      <w:r w:rsidRPr="007B515F">
        <w:rPr>
          <w:sz w:val="22"/>
          <w:szCs w:val="22"/>
        </w:rPr>
        <w:t xml:space="preserve"> (НДС в соответствии с действующим законодательством РФ).</w:t>
      </w:r>
    </w:p>
    <w:p w14:paraId="09085F97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>Акт составлен в двух экземплярах, один экземпляр для Подрядчика, один - для Заказчика. Каждый экземпляр имеет равную юридическую силу.</w:t>
      </w:r>
    </w:p>
    <w:p w14:paraId="2147DC21" w14:textId="77777777" w:rsidR="00FF69BB" w:rsidRPr="007B515F" w:rsidRDefault="00FF69BB" w:rsidP="00FF69BB">
      <w:pPr>
        <w:pStyle w:val="11"/>
        <w:spacing w:line="276" w:lineRule="auto"/>
        <w:jc w:val="both"/>
        <w:rPr>
          <w:sz w:val="22"/>
          <w:szCs w:val="22"/>
        </w:rPr>
      </w:pPr>
      <w:r w:rsidRPr="007B515F">
        <w:rPr>
          <w:sz w:val="22"/>
          <w:szCs w:val="22"/>
        </w:rPr>
        <w:t>Заказчик работу принял.</w:t>
      </w:r>
    </w:p>
    <w:p w14:paraId="5CD4A146" w14:textId="77777777" w:rsidR="00FF69BB" w:rsidRPr="007B515F" w:rsidRDefault="00FF69BB" w:rsidP="00FF69BB">
      <w:pPr>
        <w:pStyle w:val="a4"/>
        <w:widowControl w:val="0"/>
        <w:tabs>
          <w:tab w:val="left" w:pos="900"/>
        </w:tabs>
        <w:suppressAutoHyphens/>
        <w:autoSpaceDE w:val="0"/>
        <w:spacing w:after="0"/>
        <w:ind w:left="357"/>
        <w:rPr>
          <w:b/>
          <w:bCs/>
          <w:iCs/>
        </w:rPr>
      </w:pPr>
      <w:r w:rsidRPr="007B515F">
        <w:rPr>
          <w:sz w:val="22"/>
          <w:szCs w:val="22"/>
        </w:rPr>
        <w:t>Стороны взаимных претензий и правовых притязаний друг к другу не имеют.</w:t>
      </w:r>
    </w:p>
    <w:p w14:paraId="643BD89D" w14:textId="77777777" w:rsidR="00FF69BB" w:rsidRPr="007B515F" w:rsidRDefault="00FF69BB" w:rsidP="00FF69BB">
      <w:pPr>
        <w:rPr>
          <w:b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352"/>
        <w:gridCol w:w="4502"/>
      </w:tblGrid>
      <w:tr w:rsidR="007E7A2C" w:rsidRPr="007B515F" w14:paraId="525D20CE" w14:textId="77777777" w:rsidTr="007E7A2C">
        <w:tc>
          <w:tcPr>
            <w:tcW w:w="5352" w:type="dxa"/>
          </w:tcPr>
          <w:p w14:paraId="66F1E53C" w14:textId="77777777" w:rsidR="007E7A2C" w:rsidRPr="007B515F" w:rsidRDefault="00550BAA" w:rsidP="00532A86">
            <w:pPr>
              <w:widowControl w:val="0"/>
              <w:spacing w:before="100" w:after="100"/>
              <w:jc w:val="left"/>
              <w:rPr>
                <w:b/>
              </w:rPr>
            </w:pPr>
            <w:r w:rsidRPr="007B515F">
              <w:rPr>
                <w:b/>
              </w:rPr>
              <w:t>Заказчик:</w:t>
            </w:r>
          </w:p>
          <w:p w14:paraId="68F425B5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Исторический музей</w:t>
            </w:r>
          </w:p>
          <w:p w14:paraId="795774B4" w14:textId="77777777" w:rsidR="007E7A2C" w:rsidRPr="007B515F" w:rsidRDefault="00550BAA" w:rsidP="00532A86">
            <w:pPr>
              <w:jc w:val="left"/>
            </w:pPr>
            <w:r w:rsidRPr="007B515F">
              <w:t>Должность</w:t>
            </w:r>
          </w:p>
          <w:p w14:paraId="2B25296F" w14:textId="77777777" w:rsidR="007E7A2C" w:rsidRPr="007B515F" w:rsidRDefault="007E7A2C" w:rsidP="00532A86">
            <w:pPr>
              <w:widowControl w:val="0"/>
              <w:spacing w:before="100" w:after="100"/>
              <w:jc w:val="left"/>
            </w:pPr>
          </w:p>
          <w:p w14:paraId="4BB34D88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_____________________ ФИО</w:t>
            </w:r>
          </w:p>
          <w:p w14:paraId="38B23BD0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М.П.</w:t>
            </w:r>
          </w:p>
        </w:tc>
        <w:tc>
          <w:tcPr>
            <w:tcW w:w="4502" w:type="dxa"/>
          </w:tcPr>
          <w:p w14:paraId="28AD7980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rPr>
                <w:b/>
              </w:rPr>
              <w:t>Подрядчик:</w:t>
            </w:r>
          </w:p>
          <w:p w14:paraId="221ADC4C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Сокращенное наименование</w:t>
            </w:r>
          </w:p>
          <w:p w14:paraId="7B821D4F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Должность</w:t>
            </w:r>
          </w:p>
          <w:p w14:paraId="49AB4766" w14:textId="77777777" w:rsidR="007E7A2C" w:rsidRPr="007B515F" w:rsidRDefault="007E7A2C" w:rsidP="00532A86">
            <w:pPr>
              <w:widowControl w:val="0"/>
              <w:spacing w:before="100" w:after="100"/>
              <w:jc w:val="left"/>
            </w:pPr>
          </w:p>
          <w:p w14:paraId="4ADEFCE1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____________________ ФИО</w:t>
            </w:r>
          </w:p>
          <w:p w14:paraId="679821FF" w14:textId="77777777" w:rsidR="007E7A2C" w:rsidRPr="007B515F" w:rsidRDefault="00550BAA" w:rsidP="00532A86">
            <w:pPr>
              <w:widowControl w:val="0"/>
              <w:spacing w:before="100" w:after="100"/>
              <w:jc w:val="left"/>
            </w:pPr>
            <w:r w:rsidRPr="007B515F">
              <w:t>М.П.</w:t>
            </w:r>
          </w:p>
        </w:tc>
      </w:tr>
    </w:tbl>
    <w:p w14:paraId="59C071A0" w14:textId="77777777" w:rsidR="00FF69BB" w:rsidRPr="007B515F" w:rsidRDefault="00FF69BB" w:rsidP="005B4D6D">
      <w:pPr>
        <w:ind w:left="6521"/>
      </w:pPr>
    </w:p>
    <w:sectPr w:rsidR="00FF69BB" w:rsidRPr="007B515F" w:rsidSect="00CA4CD0">
      <w:pgSz w:w="11906" w:h="16838"/>
      <w:pgMar w:top="993" w:right="1080" w:bottom="993" w:left="108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dokhovaiu" w:date="2019-07-26T16:07:00Z" w:initials="d">
    <w:p w14:paraId="397370C7" w14:textId="77777777" w:rsidR="001A402C" w:rsidRDefault="001A402C">
      <w:pPr>
        <w:pStyle w:val="afa"/>
      </w:pPr>
      <w:r>
        <w:rPr>
          <w:rStyle w:val="af9"/>
        </w:rPr>
        <w:annotationRef/>
      </w:r>
      <w:r>
        <w:t>Оговорка лишняя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7370C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3B685" w14:textId="77777777" w:rsidR="001A402C" w:rsidRDefault="001A402C" w:rsidP="00427389">
      <w:r>
        <w:separator/>
      </w:r>
    </w:p>
  </w:endnote>
  <w:endnote w:type="continuationSeparator" w:id="0">
    <w:p w14:paraId="4661B94E" w14:textId="77777777" w:rsidR="001A402C" w:rsidRDefault="001A402C" w:rsidP="0042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1F7CA" w14:textId="55674C3F" w:rsidR="001A402C" w:rsidRPr="001C1793" w:rsidRDefault="001A402C" w:rsidP="001C1793">
    <w:pPr>
      <w:pStyle w:val="ae"/>
      <w:jc w:val="center"/>
      <w:rPr>
        <w:sz w:val="20"/>
        <w:szCs w:val="20"/>
      </w:rPr>
    </w:pPr>
    <w:r w:rsidRPr="001C1793">
      <w:rPr>
        <w:sz w:val="20"/>
        <w:szCs w:val="20"/>
      </w:rPr>
      <w:fldChar w:fldCharType="begin"/>
    </w:r>
    <w:r w:rsidRPr="001C1793">
      <w:rPr>
        <w:sz w:val="20"/>
        <w:szCs w:val="20"/>
      </w:rPr>
      <w:instrText>PAGE   \* MERGEFORMAT</w:instrText>
    </w:r>
    <w:r w:rsidRPr="001C1793">
      <w:rPr>
        <w:sz w:val="20"/>
        <w:szCs w:val="20"/>
      </w:rPr>
      <w:fldChar w:fldCharType="separate"/>
    </w:r>
    <w:r w:rsidR="001824FD">
      <w:rPr>
        <w:noProof/>
        <w:sz w:val="20"/>
        <w:szCs w:val="20"/>
      </w:rPr>
      <w:t>8</w:t>
    </w:r>
    <w:r w:rsidRPr="001C1793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EB4D4" w14:textId="77777777" w:rsidR="001A402C" w:rsidRPr="0047619E" w:rsidRDefault="001A402C" w:rsidP="001C1793">
    <w:pPr>
      <w:pStyle w:val="ae"/>
      <w:jc w:val="center"/>
      <w:rPr>
        <w:sz w:val="20"/>
        <w:szCs w:val="20"/>
        <w:lang w:val="en-US"/>
      </w:rPr>
    </w:pPr>
    <w:r>
      <w:rPr>
        <w:sz w:val="20"/>
        <w:szCs w:val="20"/>
      </w:rPr>
      <w:t>1</w:t>
    </w:r>
    <w:r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20A58" w14:textId="77777777" w:rsidR="001A402C" w:rsidRDefault="001A402C" w:rsidP="00427389">
      <w:r>
        <w:separator/>
      </w:r>
    </w:p>
  </w:footnote>
  <w:footnote w:type="continuationSeparator" w:id="0">
    <w:p w14:paraId="76D1001A" w14:textId="77777777" w:rsidR="001A402C" w:rsidRDefault="001A402C" w:rsidP="00427389">
      <w:r>
        <w:continuationSeparator/>
      </w:r>
    </w:p>
  </w:footnote>
  <w:footnote w:id="1">
    <w:p w14:paraId="156B2F54" w14:textId="77777777" w:rsidR="001A402C" w:rsidRPr="00C340EB" w:rsidRDefault="001A402C" w:rsidP="00CE4E6C">
      <w:pPr>
        <w:pStyle w:val="a6"/>
        <w:jc w:val="both"/>
      </w:pPr>
      <w:r>
        <w:rPr>
          <w:rStyle w:val="a8"/>
        </w:rPr>
        <w:footnoteRef/>
      </w:r>
      <w:r>
        <w:t xml:space="preserve"> В случае заключения контракта по основаниям, предусмотренным п. 5 ч. 1 ст. 23.4, п. </w:t>
      </w:r>
      <w:r w:rsidRPr="00C340EB">
        <w:t>3</w:t>
      </w:r>
      <w:r>
        <w:t xml:space="preserve"> ст. </w:t>
      </w:r>
      <w:r w:rsidRPr="00C340EB">
        <w:t xml:space="preserve">21 </w:t>
      </w:r>
      <w:r>
        <w:t>Положения Исторического музея, Заказчиком вносится указанная информация.</w:t>
      </w:r>
    </w:p>
  </w:footnote>
  <w:footnote w:id="2">
    <w:p w14:paraId="4C03756B" w14:textId="77777777" w:rsidR="001A402C" w:rsidRPr="0020171A" w:rsidRDefault="001A402C" w:rsidP="0020171A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r w:rsidRPr="00237814">
        <w:t xml:space="preserve">В случае заключения контракта с учетом применения ПП </w:t>
      </w:r>
      <w:r>
        <w:t xml:space="preserve">РФ </w:t>
      </w:r>
      <w:r w:rsidRPr="00237814">
        <w:t>от 16.09.2016 № 925 устанавливающим приоритет товаров, работ, услуг российского происхождения при исполнении договора, заключенного с участником закупки, которому предоставлен приоритет в соответствии с указанным постановлением,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 таких товаров не должны уступать качеству и соответствующим техническим и функциональным характеристикам</w:t>
      </w:r>
      <w:r>
        <w:t xml:space="preserve"> товаров, указанных в договоре.</w:t>
      </w:r>
    </w:p>
  </w:footnote>
  <w:footnote w:id="3">
    <w:p w14:paraId="3BBC63C9" w14:textId="77777777" w:rsidR="001A402C" w:rsidRDefault="001A402C" w:rsidP="00892F00">
      <w:pPr>
        <w:pStyle w:val="a6"/>
        <w:jc w:val="both"/>
      </w:pPr>
      <w:r>
        <w:rPr>
          <w:rStyle w:val="a8"/>
        </w:rPr>
        <w:footnoteRef/>
      </w:r>
      <w:r>
        <w:t xml:space="preserve"> Заполняется при составлении контракта (выбирается один из вариантов)</w:t>
      </w:r>
    </w:p>
  </w:footnote>
  <w:footnote w:id="4">
    <w:p w14:paraId="454CEEA9" w14:textId="77777777" w:rsidR="001A402C" w:rsidRPr="001D732B" w:rsidRDefault="001A402C">
      <w:pPr>
        <w:pStyle w:val="a6"/>
      </w:pPr>
      <w:r>
        <w:rPr>
          <w:rStyle w:val="a8"/>
        </w:rPr>
        <w:footnoteRef/>
      </w:r>
      <w:r>
        <w:t xml:space="preserve"> </w:t>
      </w:r>
      <w:r w:rsidRPr="001D732B">
        <w:t>В случае, если Участником, с которым заключается договор начальная (максимальная) цена Договора снижена на 25 (двадцать пять) и более процентов, обеспечение Договора предоставляется только внесением денежных средств на счет Заказчика</w:t>
      </w:r>
    </w:p>
  </w:footnote>
  <w:footnote w:id="5">
    <w:p w14:paraId="336C9EAA" w14:textId="77777777" w:rsidR="001A402C" w:rsidRPr="00AB0A4F" w:rsidRDefault="001A402C">
      <w:pPr>
        <w:pStyle w:val="a6"/>
      </w:pPr>
      <w:r>
        <w:rPr>
          <w:rStyle w:val="a8"/>
        </w:rPr>
        <w:footnoteRef/>
      </w:r>
      <w:r>
        <w:t xml:space="preserve"> Заполняется при возможности</w:t>
      </w:r>
    </w:p>
  </w:footnote>
  <w:footnote w:id="6">
    <w:p w14:paraId="690FAE5B" w14:textId="77777777" w:rsidR="001A402C" w:rsidRPr="003B1B0D" w:rsidRDefault="001A402C" w:rsidP="00F944D4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r w:rsidRPr="00E75193">
        <w:t xml:space="preserve">Размер обеспечения гарантийных обязательств не может превышать </w:t>
      </w:r>
      <w:r>
        <w:t>10 % НМЦК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ECDB9" w14:textId="77777777" w:rsidR="001A402C" w:rsidRDefault="001A402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377"/>
    <w:multiLevelType w:val="hybridMultilevel"/>
    <w:tmpl w:val="96EA0DCC"/>
    <w:lvl w:ilvl="0" w:tplc="827062F4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E5B53"/>
    <w:multiLevelType w:val="multilevel"/>
    <w:tmpl w:val="8FC87F0A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660"/>
      </w:pPr>
      <w:rPr>
        <w:rFonts w:hint="default"/>
      </w:rPr>
    </w:lvl>
    <w:lvl w:ilvl="2">
      <w:start w:val="18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05912F0D"/>
    <w:multiLevelType w:val="hybridMultilevel"/>
    <w:tmpl w:val="00D8B73A"/>
    <w:lvl w:ilvl="0" w:tplc="DD9EA4FC">
      <w:start w:val="1"/>
      <w:numFmt w:val="decimal"/>
      <w:lvlText w:val="2.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15E02"/>
    <w:multiLevelType w:val="hybridMultilevel"/>
    <w:tmpl w:val="9A7C2848"/>
    <w:lvl w:ilvl="0" w:tplc="EDDA7906">
      <w:start w:val="1"/>
      <w:numFmt w:val="decimal"/>
      <w:lvlText w:val="4.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D94D49"/>
    <w:multiLevelType w:val="multilevel"/>
    <w:tmpl w:val="EE7EF4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090A0591"/>
    <w:multiLevelType w:val="hybridMultilevel"/>
    <w:tmpl w:val="25906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C663E"/>
    <w:multiLevelType w:val="hybridMultilevel"/>
    <w:tmpl w:val="5860B3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40864"/>
    <w:multiLevelType w:val="hybridMultilevel"/>
    <w:tmpl w:val="D58E2208"/>
    <w:lvl w:ilvl="0" w:tplc="22B0FB06">
      <w:start w:val="2"/>
      <w:numFmt w:val="decimal"/>
      <w:lvlText w:val="%1."/>
      <w:lvlJc w:val="left"/>
      <w:pPr>
        <w:ind w:left="3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35" w:hanging="360"/>
      </w:pPr>
    </w:lvl>
    <w:lvl w:ilvl="2" w:tplc="0419001B" w:tentative="1">
      <w:start w:val="1"/>
      <w:numFmt w:val="lowerRoman"/>
      <w:lvlText w:val="%3."/>
      <w:lvlJc w:val="right"/>
      <w:pPr>
        <w:ind w:left="5355" w:hanging="180"/>
      </w:pPr>
    </w:lvl>
    <w:lvl w:ilvl="3" w:tplc="0419000F" w:tentative="1">
      <w:start w:val="1"/>
      <w:numFmt w:val="decimal"/>
      <w:lvlText w:val="%4."/>
      <w:lvlJc w:val="left"/>
      <w:pPr>
        <w:ind w:left="6075" w:hanging="360"/>
      </w:pPr>
    </w:lvl>
    <w:lvl w:ilvl="4" w:tplc="04190019" w:tentative="1">
      <w:start w:val="1"/>
      <w:numFmt w:val="lowerLetter"/>
      <w:lvlText w:val="%5."/>
      <w:lvlJc w:val="left"/>
      <w:pPr>
        <w:ind w:left="6795" w:hanging="360"/>
      </w:pPr>
    </w:lvl>
    <w:lvl w:ilvl="5" w:tplc="0419001B" w:tentative="1">
      <w:start w:val="1"/>
      <w:numFmt w:val="lowerRoman"/>
      <w:lvlText w:val="%6."/>
      <w:lvlJc w:val="right"/>
      <w:pPr>
        <w:ind w:left="7515" w:hanging="180"/>
      </w:pPr>
    </w:lvl>
    <w:lvl w:ilvl="6" w:tplc="0419000F" w:tentative="1">
      <w:start w:val="1"/>
      <w:numFmt w:val="decimal"/>
      <w:lvlText w:val="%7."/>
      <w:lvlJc w:val="left"/>
      <w:pPr>
        <w:ind w:left="8235" w:hanging="360"/>
      </w:pPr>
    </w:lvl>
    <w:lvl w:ilvl="7" w:tplc="04190019" w:tentative="1">
      <w:start w:val="1"/>
      <w:numFmt w:val="lowerLetter"/>
      <w:lvlText w:val="%8."/>
      <w:lvlJc w:val="left"/>
      <w:pPr>
        <w:ind w:left="8955" w:hanging="360"/>
      </w:pPr>
    </w:lvl>
    <w:lvl w:ilvl="8" w:tplc="0419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8" w15:restartNumberingAfterBreak="0">
    <w:nsid w:val="1253207B"/>
    <w:multiLevelType w:val="multilevel"/>
    <w:tmpl w:val="036A78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" w15:restartNumberingAfterBreak="0">
    <w:nsid w:val="15620570"/>
    <w:multiLevelType w:val="hybridMultilevel"/>
    <w:tmpl w:val="A6DCD7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676527"/>
    <w:multiLevelType w:val="multilevel"/>
    <w:tmpl w:val="CD8C0C7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84" w:hanging="1800"/>
      </w:pPr>
      <w:rPr>
        <w:rFonts w:hint="default"/>
      </w:rPr>
    </w:lvl>
  </w:abstractNum>
  <w:abstractNum w:abstractNumId="11" w15:restartNumberingAfterBreak="0">
    <w:nsid w:val="20E23513"/>
    <w:multiLevelType w:val="hybridMultilevel"/>
    <w:tmpl w:val="96EA0DCC"/>
    <w:lvl w:ilvl="0" w:tplc="827062F4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461EA"/>
    <w:multiLevelType w:val="multilevel"/>
    <w:tmpl w:val="2F5C61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61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288A5DD3"/>
    <w:multiLevelType w:val="hybridMultilevel"/>
    <w:tmpl w:val="7D129C70"/>
    <w:lvl w:ilvl="0" w:tplc="B67A09A4">
      <w:start w:val="1"/>
      <w:numFmt w:val="decimal"/>
      <w:lvlText w:val="2.4.1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808BD"/>
    <w:multiLevelType w:val="multilevel"/>
    <w:tmpl w:val="0E7E632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15" w15:restartNumberingAfterBreak="0">
    <w:nsid w:val="2F480D42"/>
    <w:multiLevelType w:val="hybridMultilevel"/>
    <w:tmpl w:val="B6CC20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0D50C53"/>
    <w:multiLevelType w:val="hybridMultilevel"/>
    <w:tmpl w:val="705CEE56"/>
    <w:lvl w:ilvl="0" w:tplc="C2EA3CD6">
      <w:start w:val="9"/>
      <w:numFmt w:val="decimal"/>
      <w:lvlText w:val="%1."/>
      <w:lvlJc w:val="left"/>
      <w:pPr>
        <w:ind w:left="341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134" w:hanging="360"/>
      </w:pPr>
    </w:lvl>
    <w:lvl w:ilvl="2" w:tplc="0419001B" w:tentative="1">
      <w:start w:val="1"/>
      <w:numFmt w:val="lowerRoman"/>
      <w:lvlText w:val="%3."/>
      <w:lvlJc w:val="right"/>
      <w:pPr>
        <w:ind w:left="4854" w:hanging="180"/>
      </w:pPr>
    </w:lvl>
    <w:lvl w:ilvl="3" w:tplc="0419000F" w:tentative="1">
      <w:start w:val="1"/>
      <w:numFmt w:val="decimal"/>
      <w:lvlText w:val="%4."/>
      <w:lvlJc w:val="left"/>
      <w:pPr>
        <w:ind w:left="5574" w:hanging="360"/>
      </w:pPr>
    </w:lvl>
    <w:lvl w:ilvl="4" w:tplc="04190019" w:tentative="1">
      <w:start w:val="1"/>
      <w:numFmt w:val="lowerLetter"/>
      <w:lvlText w:val="%5."/>
      <w:lvlJc w:val="left"/>
      <w:pPr>
        <w:ind w:left="6294" w:hanging="360"/>
      </w:pPr>
    </w:lvl>
    <w:lvl w:ilvl="5" w:tplc="0419001B" w:tentative="1">
      <w:start w:val="1"/>
      <w:numFmt w:val="lowerRoman"/>
      <w:lvlText w:val="%6."/>
      <w:lvlJc w:val="right"/>
      <w:pPr>
        <w:ind w:left="7014" w:hanging="180"/>
      </w:pPr>
    </w:lvl>
    <w:lvl w:ilvl="6" w:tplc="0419000F" w:tentative="1">
      <w:start w:val="1"/>
      <w:numFmt w:val="decimal"/>
      <w:lvlText w:val="%7."/>
      <w:lvlJc w:val="left"/>
      <w:pPr>
        <w:ind w:left="7734" w:hanging="360"/>
      </w:pPr>
    </w:lvl>
    <w:lvl w:ilvl="7" w:tplc="04190019" w:tentative="1">
      <w:start w:val="1"/>
      <w:numFmt w:val="lowerLetter"/>
      <w:lvlText w:val="%8."/>
      <w:lvlJc w:val="left"/>
      <w:pPr>
        <w:ind w:left="8454" w:hanging="360"/>
      </w:pPr>
    </w:lvl>
    <w:lvl w:ilvl="8" w:tplc="041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7" w15:restartNumberingAfterBreak="0">
    <w:nsid w:val="335C7C3E"/>
    <w:multiLevelType w:val="hybridMultilevel"/>
    <w:tmpl w:val="43662C70"/>
    <w:lvl w:ilvl="0" w:tplc="30DE35C8">
      <w:start w:val="1"/>
      <w:numFmt w:val="decimal"/>
      <w:lvlText w:val="4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6EE0AEC"/>
    <w:multiLevelType w:val="hybridMultilevel"/>
    <w:tmpl w:val="9878C3BE"/>
    <w:lvl w:ilvl="0" w:tplc="CDDABF5A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16FB4"/>
    <w:multiLevelType w:val="multilevel"/>
    <w:tmpl w:val="036A78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 w15:restartNumberingAfterBreak="0">
    <w:nsid w:val="379F0E4B"/>
    <w:multiLevelType w:val="multilevel"/>
    <w:tmpl w:val="D018C136"/>
    <w:lvl w:ilvl="0">
      <w:start w:val="5"/>
      <w:numFmt w:val="decimal"/>
      <w:lvlText w:val="%1."/>
      <w:lvlJc w:val="left"/>
      <w:pPr>
        <w:ind w:left="585" w:hanging="585"/>
      </w:pPr>
      <w:rPr>
        <w:rFonts w:ascii="Times New Roman" w:hAnsi="Times New Roman" w:cs="Times New Roman" w:hint="default"/>
        <w:sz w:val="24"/>
        <w:szCs w:val="24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cs="Times New Roman"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cs="Times New Roman" w:hint="default"/>
      </w:rPr>
    </w:lvl>
  </w:abstractNum>
  <w:abstractNum w:abstractNumId="21" w15:restartNumberingAfterBreak="0">
    <w:nsid w:val="38B64E2D"/>
    <w:multiLevelType w:val="hybridMultilevel"/>
    <w:tmpl w:val="2D34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926221"/>
    <w:multiLevelType w:val="hybridMultilevel"/>
    <w:tmpl w:val="A2C044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C10732E"/>
    <w:multiLevelType w:val="hybridMultilevel"/>
    <w:tmpl w:val="BCAE02BE"/>
    <w:lvl w:ilvl="0" w:tplc="AF861BDA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650D2"/>
    <w:multiLevelType w:val="hybridMultilevel"/>
    <w:tmpl w:val="8D1014D4"/>
    <w:lvl w:ilvl="0" w:tplc="EDDA7906">
      <w:start w:val="1"/>
      <w:numFmt w:val="decimal"/>
      <w:lvlText w:val="4.4.%1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E151E7"/>
    <w:multiLevelType w:val="hybridMultilevel"/>
    <w:tmpl w:val="AD089D52"/>
    <w:lvl w:ilvl="0" w:tplc="EDDA7906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91ACC"/>
    <w:multiLevelType w:val="hybridMultilevel"/>
    <w:tmpl w:val="6220DF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2933A1E"/>
    <w:multiLevelType w:val="hybridMultilevel"/>
    <w:tmpl w:val="A4D28946"/>
    <w:lvl w:ilvl="0" w:tplc="B67A09A4">
      <w:start w:val="1"/>
      <w:numFmt w:val="decimal"/>
      <w:lvlText w:val="2.4.1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4907E0A"/>
    <w:multiLevelType w:val="hybridMultilevel"/>
    <w:tmpl w:val="54B4D96C"/>
    <w:lvl w:ilvl="0" w:tplc="D83641BC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29" w15:restartNumberingAfterBreak="0">
    <w:nsid w:val="457E265A"/>
    <w:multiLevelType w:val="hybridMultilevel"/>
    <w:tmpl w:val="1DEE8EA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4748637A"/>
    <w:multiLevelType w:val="hybridMultilevel"/>
    <w:tmpl w:val="253245F6"/>
    <w:lvl w:ilvl="0" w:tplc="E662C5B4">
      <w:start w:val="7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1" w15:restartNumberingAfterBreak="0">
    <w:nsid w:val="4A0866EE"/>
    <w:multiLevelType w:val="hybridMultilevel"/>
    <w:tmpl w:val="7E7CE9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0D6580F"/>
    <w:multiLevelType w:val="multilevel"/>
    <w:tmpl w:val="5F2810C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  <w:b/>
        <w:color w:val="auto"/>
      </w:rPr>
    </w:lvl>
    <w:lvl w:ilvl="2">
      <w:start w:val="14"/>
      <w:numFmt w:val="decimal"/>
      <w:lvlText w:val="%1.%2.%3."/>
      <w:lvlJc w:val="left"/>
      <w:pPr>
        <w:ind w:left="1146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33" w15:restartNumberingAfterBreak="0">
    <w:nsid w:val="56997493"/>
    <w:multiLevelType w:val="hybridMultilevel"/>
    <w:tmpl w:val="FC8C504A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57297A6F"/>
    <w:multiLevelType w:val="hybridMultilevel"/>
    <w:tmpl w:val="C80E7C2C"/>
    <w:lvl w:ilvl="0" w:tplc="D6FABEBC">
      <w:start w:val="2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60" w:hanging="360"/>
      </w:pPr>
    </w:lvl>
    <w:lvl w:ilvl="2" w:tplc="0419001B" w:tentative="1">
      <w:start w:val="1"/>
      <w:numFmt w:val="lowerRoman"/>
      <w:lvlText w:val="%3."/>
      <w:lvlJc w:val="right"/>
      <w:pPr>
        <w:ind w:left="5880" w:hanging="180"/>
      </w:pPr>
    </w:lvl>
    <w:lvl w:ilvl="3" w:tplc="0419000F" w:tentative="1">
      <w:start w:val="1"/>
      <w:numFmt w:val="decimal"/>
      <w:lvlText w:val="%4."/>
      <w:lvlJc w:val="left"/>
      <w:pPr>
        <w:ind w:left="6600" w:hanging="360"/>
      </w:pPr>
    </w:lvl>
    <w:lvl w:ilvl="4" w:tplc="04190019" w:tentative="1">
      <w:start w:val="1"/>
      <w:numFmt w:val="lowerLetter"/>
      <w:lvlText w:val="%5."/>
      <w:lvlJc w:val="left"/>
      <w:pPr>
        <w:ind w:left="7320" w:hanging="360"/>
      </w:pPr>
    </w:lvl>
    <w:lvl w:ilvl="5" w:tplc="0419001B" w:tentative="1">
      <w:start w:val="1"/>
      <w:numFmt w:val="lowerRoman"/>
      <w:lvlText w:val="%6."/>
      <w:lvlJc w:val="right"/>
      <w:pPr>
        <w:ind w:left="8040" w:hanging="180"/>
      </w:pPr>
    </w:lvl>
    <w:lvl w:ilvl="6" w:tplc="0419000F" w:tentative="1">
      <w:start w:val="1"/>
      <w:numFmt w:val="decimal"/>
      <w:lvlText w:val="%7."/>
      <w:lvlJc w:val="left"/>
      <w:pPr>
        <w:ind w:left="8760" w:hanging="360"/>
      </w:pPr>
    </w:lvl>
    <w:lvl w:ilvl="7" w:tplc="04190019" w:tentative="1">
      <w:start w:val="1"/>
      <w:numFmt w:val="lowerLetter"/>
      <w:lvlText w:val="%8."/>
      <w:lvlJc w:val="left"/>
      <w:pPr>
        <w:ind w:left="9480" w:hanging="360"/>
      </w:pPr>
    </w:lvl>
    <w:lvl w:ilvl="8" w:tplc="0419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35" w15:restartNumberingAfterBreak="0">
    <w:nsid w:val="5A3145E9"/>
    <w:multiLevelType w:val="multilevel"/>
    <w:tmpl w:val="6DA24B3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BB20A30"/>
    <w:multiLevelType w:val="multilevel"/>
    <w:tmpl w:val="FAF2A23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37" w15:restartNumberingAfterBreak="0">
    <w:nsid w:val="5CE758C4"/>
    <w:multiLevelType w:val="multilevel"/>
    <w:tmpl w:val="55F4FD1C"/>
    <w:lvl w:ilvl="0">
      <w:start w:val="1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1067AF1"/>
    <w:multiLevelType w:val="hybridMultilevel"/>
    <w:tmpl w:val="9436783E"/>
    <w:lvl w:ilvl="0" w:tplc="219A8926">
      <w:start w:val="1"/>
      <w:numFmt w:val="decimal"/>
      <w:lvlText w:val="4.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1722E6C"/>
    <w:multiLevelType w:val="hybridMultilevel"/>
    <w:tmpl w:val="296683A6"/>
    <w:lvl w:ilvl="0" w:tplc="002CEBEA">
      <w:start w:val="1"/>
      <w:numFmt w:val="decimal"/>
      <w:lvlText w:val="4.2.%1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 w15:restartNumberingAfterBreak="0">
    <w:nsid w:val="61CC0D95"/>
    <w:multiLevelType w:val="hybridMultilevel"/>
    <w:tmpl w:val="F0824E5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41568A"/>
    <w:multiLevelType w:val="multilevel"/>
    <w:tmpl w:val="569AD9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2" w15:restartNumberingAfterBreak="0">
    <w:nsid w:val="660F0A8C"/>
    <w:multiLevelType w:val="multilevel"/>
    <w:tmpl w:val="EE7EF4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3" w15:restartNumberingAfterBreak="0">
    <w:nsid w:val="69CF077F"/>
    <w:multiLevelType w:val="multilevel"/>
    <w:tmpl w:val="648A6FEE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94"/>
        </w:tabs>
        <w:ind w:left="3694" w:hanging="432"/>
      </w:pPr>
      <w:rPr>
        <w:rFonts w:hint="default"/>
      </w:rPr>
    </w:lvl>
    <w:lvl w:ilvl="2">
      <w:start w:val="1"/>
      <w:numFmt w:val="none"/>
      <w:lvlText w:val="3.1.1"/>
      <w:lvlJc w:val="left"/>
      <w:pPr>
        <w:tabs>
          <w:tab w:val="num" w:pos="3918"/>
        </w:tabs>
        <w:ind w:left="39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94"/>
        </w:tabs>
        <w:ind w:left="44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14"/>
        </w:tabs>
        <w:ind w:left="49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74"/>
        </w:tabs>
        <w:ind w:left="5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94"/>
        </w:tabs>
        <w:ind w:left="5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54"/>
        </w:tabs>
        <w:ind w:left="6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4"/>
        </w:tabs>
        <w:ind w:left="7014" w:hanging="1440"/>
      </w:pPr>
      <w:rPr>
        <w:rFonts w:hint="default"/>
      </w:rPr>
    </w:lvl>
  </w:abstractNum>
  <w:abstractNum w:abstractNumId="44" w15:restartNumberingAfterBreak="0">
    <w:nsid w:val="6D6B7828"/>
    <w:multiLevelType w:val="multilevel"/>
    <w:tmpl w:val="ED72BB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color w:val="FF0000"/>
      </w:rPr>
    </w:lvl>
    <w:lvl w:ilvl="1">
      <w:start w:val="5"/>
      <w:numFmt w:val="decimal"/>
      <w:lvlText w:val="%1.%2."/>
      <w:lvlJc w:val="left"/>
      <w:pPr>
        <w:ind w:left="1068" w:hanging="360"/>
      </w:pPr>
      <w:rPr>
        <w:rFonts w:hint="default"/>
        <w:i w:val="0"/>
        <w:color w:val="FF000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i w:val="0"/>
        <w:color w:val="FF0000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i w:val="0"/>
        <w:color w:val="FF0000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i w:val="0"/>
        <w:color w:val="FF0000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i w:val="0"/>
        <w:color w:val="FF0000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i w:val="0"/>
        <w:color w:val="FF0000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i w:val="0"/>
        <w:color w:val="FF0000"/>
      </w:rPr>
    </w:lvl>
  </w:abstractNum>
  <w:abstractNum w:abstractNumId="45" w15:restartNumberingAfterBreak="0">
    <w:nsid w:val="6DD83D94"/>
    <w:multiLevelType w:val="multilevel"/>
    <w:tmpl w:val="7CE2632A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cs="Times New Roman" w:hint="default"/>
      </w:rPr>
    </w:lvl>
    <w:lvl w:ilvl="2">
      <w:start w:val="10"/>
      <w:numFmt w:val="decimal"/>
      <w:lvlText w:val="%1.%2.%3."/>
      <w:lvlJc w:val="left"/>
      <w:pPr>
        <w:ind w:left="1428" w:hanging="720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cs="Times New Roman" w:hint="default"/>
      </w:rPr>
    </w:lvl>
  </w:abstractNum>
  <w:abstractNum w:abstractNumId="46" w15:restartNumberingAfterBreak="0">
    <w:nsid w:val="756A432C"/>
    <w:multiLevelType w:val="multilevel"/>
    <w:tmpl w:val="87927AE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47" w15:restartNumberingAfterBreak="0">
    <w:nsid w:val="764866E5"/>
    <w:multiLevelType w:val="hybridMultilevel"/>
    <w:tmpl w:val="7E7CE9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8BA3943"/>
    <w:multiLevelType w:val="hybridMultilevel"/>
    <w:tmpl w:val="99C25196"/>
    <w:lvl w:ilvl="0" w:tplc="630E76AA">
      <w:start w:val="1"/>
      <w:numFmt w:val="decimal"/>
      <w:lvlText w:val="8.%1"/>
      <w:lvlJc w:val="left"/>
      <w:pPr>
        <w:ind w:left="40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630E76AA">
      <w:start w:val="1"/>
      <w:numFmt w:val="decimal"/>
      <w:lvlText w:val="8.%3"/>
      <w:lvlJc w:val="left"/>
      <w:pPr>
        <w:ind w:left="360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3"/>
  </w:num>
  <w:num w:numId="2">
    <w:abstractNumId w:val="46"/>
  </w:num>
  <w:num w:numId="3">
    <w:abstractNumId w:val="4"/>
  </w:num>
  <w:num w:numId="4">
    <w:abstractNumId w:val="42"/>
  </w:num>
  <w:num w:numId="5">
    <w:abstractNumId w:val="41"/>
  </w:num>
  <w:num w:numId="6">
    <w:abstractNumId w:val="40"/>
  </w:num>
  <w:num w:numId="7">
    <w:abstractNumId w:val="12"/>
  </w:num>
  <w:num w:numId="8">
    <w:abstractNumId w:val="14"/>
  </w:num>
  <w:num w:numId="9">
    <w:abstractNumId w:val="18"/>
  </w:num>
  <w:num w:numId="10">
    <w:abstractNumId w:val="36"/>
  </w:num>
  <w:num w:numId="11">
    <w:abstractNumId w:val="23"/>
  </w:num>
  <w:num w:numId="12">
    <w:abstractNumId w:val="6"/>
  </w:num>
  <w:num w:numId="13">
    <w:abstractNumId w:val="34"/>
  </w:num>
  <w:num w:numId="14">
    <w:abstractNumId w:val="7"/>
  </w:num>
  <w:num w:numId="15">
    <w:abstractNumId w:val="28"/>
  </w:num>
  <w:num w:numId="16">
    <w:abstractNumId w:val="30"/>
  </w:num>
  <w:num w:numId="17">
    <w:abstractNumId w:val="16"/>
  </w:num>
  <w:num w:numId="18">
    <w:abstractNumId w:val="20"/>
  </w:num>
  <w:num w:numId="19">
    <w:abstractNumId w:val="45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1"/>
  </w:num>
  <w:num w:numId="23">
    <w:abstractNumId w:val="32"/>
  </w:num>
  <w:num w:numId="24">
    <w:abstractNumId w:val="8"/>
  </w:num>
  <w:num w:numId="25">
    <w:abstractNumId w:val="19"/>
  </w:num>
  <w:num w:numId="26">
    <w:abstractNumId w:val="26"/>
  </w:num>
  <w:num w:numId="27">
    <w:abstractNumId w:val="21"/>
  </w:num>
  <w:num w:numId="28">
    <w:abstractNumId w:val="38"/>
  </w:num>
  <w:num w:numId="29">
    <w:abstractNumId w:val="39"/>
  </w:num>
  <w:num w:numId="30">
    <w:abstractNumId w:val="17"/>
  </w:num>
  <w:num w:numId="31">
    <w:abstractNumId w:val="3"/>
  </w:num>
  <w:num w:numId="32">
    <w:abstractNumId w:val="25"/>
  </w:num>
  <w:num w:numId="33">
    <w:abstractNumId w:val="5"/>
  </w:num>
  <w:num w:numId="34">
    <w:abstractNumId w:val="9"/>
  </w:num>
  <w:num w:numId="35">
    <w:abstractNumId w:val="22"/>
  </w:num>
  <w:num w:numId="36">
    <w:abstractNumId w:val="29"/>
  </w:num>
  <w:num w:numId="37">
    <w:abstractNumId w:val="2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37"/>
  </w:num>
  <w:num w:numId="41">
    <w:abstractNumId w:val="27"/>
  </w:num>
  <w:num w:numId="42">
    <w:abstractNumId w:val="15"/>
  </w:num>
  <w:num w:numId="43">
    <w:abstractNumId w:val="47"/>
  </w:num>
  <w:num w:numId="44">
    <w:abstractNumId w:val="31"/>
  </w:num>
  <w:num w:numId="45">
    <w:abstractNumId w:val="44"/>
  </w:num>
  <w:num w:numId="46">
    <w:abstractNumId w:val="10"/>
  </w:num>
  <w:num w:numId="47">
    <w:abstractNumId w:val="35"/>
  </w:num>
  <w:num w:numId="48">
    <w:abstractNumId w:val="1"/>
  </w:num>
  <w:num w:numId="49">
    <w:abstractNumId w:val="48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trackRevisions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C5B"/>
    <w:rsid w:val="000001B3"/>
    <w:rsid w:val="00000AA9"/>
    <w:rsid w:val="000015F0"/>
    <w:rsid w:val="000023D7"/>
    <w:rsid w:val="00003F60"/>
    <w:rsid w:val="00004A49"/>
    <w:rsid w:val="00004C96"/>
    <w:rsid w:val="00004CB1"/>
    <w:rsid w:val="000070BB"/>
    <w:rsid w:val="00007FD3"/>
    <w:rsid w:val="00010379"/>
    <w:rsid w:val="000112C3"/>
    <w:rsid w:val="000122E3"/>
    <w:rsid w:val="0001271F"/>
    <w:rsid w:val="00017B62"/>
    <w:rsid w:val="0002083E"/>
    <w:rsid w:val="00021A76"/>
    <w:rsid w:val="000221F5"/>
    <w:rsid w:val="00022C80"/>
    <w:rsid w:val="00022CFF"/>
    <w:rsid w:val="00024857"/>
    <w:rsid w:val="00032DD0"/>
    <w:rsid w:val="0003322D"/>
    <w:rsid w:val="000332F2"/>
    <w:rsid w:val="000332F3"/>
    <w:rsid w:val="00035D09"/>
    <w:rsid w:val="00035F86"/>
    <w:rsid w:val="00036726"/>
    <w:rsid w:val="00037333"/>
    <w:rsid w:val="000377DC"/>
    <w:rsid w:val="00041FC3"/>
    <w:rsid w:val="00042156"/>
    <w:rsid w:val="0004304A"/>
    <w:rsid w:val="00043495"/>
    <w:rsid w:val="00044A67"/>
    <w:rsid w:val="00044E45"/>
    <w:rsid w:val="00044FBD"/>
    <w:rsid w:val="000459C0"/>
    <w:rsid w:val="00047420"/>
    <w:rsid w:val="000479BA"/>
    <w:rsid w:val="00050E1B"/>
    <w:rsid w:val="00055A14"/>
    <w:rsid w:val="00060206"/>
    <w:rsid w:val="000616CA"/>
    <w:rsid w:val="00061E03"/>
    <w:rsid w:val="00062497"/>
    <w:rsid w:val="0006554D"/>
    <w:rsid w:val="00065B5C"/>
    <w:rsid w:val="000661DA"/>
    <w:rsid w:val="00067DE3"/>
    <w:rsid w:val="00067E3C"/>
    <w:rsid w:val="00070D16"/>
    <w:rsid w:val="00072C33"/>
    <w:rsid w:val="00072E78"/>
    <w:rsid w:val="00073562"/>
    <w:rsid w:val="00073FB1"/>
    <w:rsid w:val="000747A2"/>
    <w:rsid w:val="00074A86"/>
    <w:rsid w:val="00074FE8"/>
    <w:rsid w:val="00075AF9"/>
    <w:rsid w:val="00076AC4"/>
    <w:rsid w:val="00076C8F"/>
    <w:rsid w:val="00080576"/>
    <w:rsid w:val="000805E4"/>
    <w:rsid w:val="000812A1"/>
    <w:rsid w:val="000812E4"/>
    <w:rsid w:val="00081F9E"/>
    <w:rsid w:val="00083E25"/>
    <w:rsid w:val="000840EA"/>
    <w:rsid w:val="0008594B"/>
    <w:rsid w:val="00092981"/>
    <w:rsid w:val="0009662E"/>
    <w:rsid w:val="00097ACE"/>
    <w:rsid w:val="000A0FB7"/>
    <w:rsid w:val="000A236C"/>
    <w:rsid w:val="000A265D"/>
    <w:rsid w:val="000A2D2F"/>
    <w:rsid w:val="000A3087"/>
    <w:rsid w:val="000A39D2"/>
    <w:rsid w:val="000A5169"/>
    <w:rsid w:val="000A7C6F"/>
    <w:rsid w:val="000B5109"/>
    <w:rsid w:val="000B62FA"/>
    <w:rsid w:val="000B634B"/>
    <w:rsid w:val="000C27BE"/>
    <w:rsid w:val="000C2C0C"/>
    <w:rsid w:val="000C3326"/>
    <w:rsid w:val="000C708B"/>
    <w:rsid w:val="000D00D8"/>
    <w:rsid w:val="000D06EB"/>
    <w:rsid w:val="000D3350"/>
    <w:rsid w:val="000E1F2C"/>
    <w:rsid w:val="000E2F0E"/>
    <w:rsid w:val="000E3C93"/>
    <w:rsid w:val="000E6EC5"/>
    <w:rsid w:val="000E7661"/>
    <w:rsid w:val="000E7AD7"/>
    <w:rsid w:val="000F0FC7"/>
    <w:rsid w:val="000F2EE5"/>
    <w:rsid w:val="000F2F74"/>
    <w:rsid w:val="000F5B7A"/>
    <w:rsid w:val="000F6CE9"/>
    <w:rsid w:val="000F7BF4"/>
    <w:rsid w:val="001007DE"/>
    <w:rsid w:val="0010222A"/>
    <w:rsid w:val="00102825"/>
    <w:rsid w:val="00103095"/>
    <w:rsid w:val="00103636"/>
    <w:rsid w:val="001038CE"/>
    <w:rsid w:val="001053D6"/>
    <w:rsid w:val="00105D79"/>
    <w:rsid w:val="0011109B"/>
    <w:rsid w:val="00117D1B"/>
    <w:rsid w:val="0012004A"/>
    <w:rsid w:val="0012052B"/>
    <w:rsid w:val="00121D94"/>
    <w:rsid w:val="00122C5C"/>
    <w:rsid w:val="00122DE7"/>
    <w:rsid w:val="001238D1"/>
    <w:rsid w:val="001242C6"/>
    <w:rsid w:val="00124525"/>
    <w:rsid w:val="00124927"/>
    <w:rsid w:val="0012732C"/>
    <w:rsid w:val="001306D7"/>
    <w:rsid w:val="00130C21"/>
    <w:rsid w:val="00132807"/>
    <w:rsid w:val="001340EE"/>
    <w:rsid w:val="001345C9"/>
    <w:rsid w:val="00134997"/>
    <w:rsid w:val="00135F5A"/>
    <w:rsid w:val="00137241"/>
    <w:rsid w:val="00141BAE"/>
    <w:rsid w:val="00141F59"/>
    <w:rsid w:val="00142F0F"/>
    <w:rsid w:val="00145712"/>
    <w:rsid w:val="00146106"/>
    <w:rsid w:val="00146DBE"/>
    <w:rsid w:val="0014737F"/>
    <w:rsid w:val="00151552"/>
    <w:rsid w:val="00151B98"/>
    <w:rsid w:val="00153824"/>
    <w:rsid w:val="001614F4"/>
    <w:rsid w:val="00161F1B"/>
    <w:rsid w:val="0016202E"/>
    <w:rsid w:val="0016368C"/>
    <w:rsid w:val="0016392A"/>
    <w:rsid w:val="00163D58"/>
    <w:rsid w:val="00164F0F"/>
    <w:rsid w:val="0016511E"/>
    <w:rsid w:val="00167285"/>
    <w:rsid w:val="001674DD"/>
    <w:rsid w:val="00167717"/>
    <w:rsid w:val="0016796F"/>
    <w:rsid w:val="001705C1"/>
    <w:rsid w:val="00170998"/>
    <w:rsid w:val="00170DEA"/>
    <w:rsid w:val="001713EE"/>
    <w:rsid w:val="001723C7"/>
    <w:rsid w:val="00173EA1"/>
    <w:rsid w:val="001763DE"/>
    <w:rsid w:val="00177656"/>
    <w:rsid w:val="00180B59"/>
    <w:rsid w:val="00181610"/>
    <w:rsid w:val="001824FD"/>
    <w:rsid w:val="0018573B"/>
    <w:rsid w:val="00187A1E"/>
    <w:rsid w:val="00190128"/>
    <w:rsid w:val="0019044C"/>
    <w:rsid w:val="001908AF"/>
    <w:rsid w:val="00190E9E"/>
    <w:rsid w:val="0019494A"/>
    <w:rsid w:val="001958B1"/>
    <w:rsid w:val="00197053"/>
    <w:rsid w:val="001977E4"/>
    <w:rsid w:val="001A2B12"/>
    <w:rsid w:val="001A2D59"/>
    <w:rsid w:val="001A2DA7"/>
    <w:rsid w:val="001A402C"/>
    <w:rsid w:val="001A43D7"/>
    <w:rsid w:val="001B171C"/>
    <w:rsid w:val="001B177E"/>
    <w:rsid w:val="001B3D4A"/>
    <w:rsid w:val="001B4B0B"/>
    <w:rsid w:val="001B6A60"/>
    <w:rsid w:val="001B6FDB"/>
    <w:rsid w:val="001C04A4"/>
    <w:rsid w:val="001C0E38"/>
    <w:rsid w:val="001C14CD"/>
    <w:rsid w:val="001C1793"/>
    <w:rsid w:val="001C23B6"/>
    <w:rsid w:val="001C276C"/>
    <w:rsid w:val="001C2DF4"/>
    <w:rsid w:val="001C36F1"/>
    <w:rsid w:val="001C5802"/>
    <w:rsid w:val="001D28A8"/>
    <w:rsid w:val="001D4A43"/>
    <w:rsid w:val="001D6F07"/>
    <w:rsid w:val="001D732B"/>
    <w:rsid w:val="001D7A85"/>
    <w:rsid w:val="001E0AF1"/>
    <w:rsid w:val="001E1885"/>
    <w:rsid w:val="001E31B7"/>
    <w:rsid w:val="001E4FBF"/>
    <w:rsid w:val="001E56D5"/>
    <w:rsid w:val="001E6E0C"/>
    <w:rsid w:val="001E771F"/>
    <w:rsid w:val="001F1780"/>
    <w:rsid w:val="001F3EE9"/>
    <w:rsid w:val="0020171A"/>
    <w:rsid w:val="00202227"/>
    <w:rsid w:val="002060D4"/>
    <w:rsid w:val="00207170"/>
    <w:rsid w:val="00207F22"/>
    <w:rsid w:val="00212130"/>
    <w:rsid w:val="00212B5D"/>
    <w:rsid w:val="00213376"/>
    <w:rsid w:val="002139E2"/>
    <w:rsid w:val="00213E59"/>
    <w:rsid w:val="00214470"/>
    <w:rsid w:val="00214742"/>
    <w:rsid w:val="0022051B"/>
    <w:rsid w:val="00220B22"/>
    <w:rsid w:val="00220CBE"/>
    <w:rsid w:val="002216A2"/>
    <w:rsid w:val="00224A3B"/>
    <w:rsid w:val="00224AC2"/>
    <w:rsid w:val="00231222"/>
    <w:rsid w:val="0024115E"/>
    <w:rsid w:val="00241552"/>
    <w:rsid w:val="002417DE"/>
    <w:rsid w:val="00243914"/>
    <w:rsid w:val="00243C7A"/>
    <w:rsid w:val="00244758"/>
    <w:rsid w:val="002453B2"/>
    <w:rsid w:val="00247DFF"/>
    <w:rsid w:val="00250EE2"/>
    <w:rsid w:val="00251733"/>
    <w:rsid w:val="00252736"/>
    <w:rsid w:val="00252E89"/>
    <w:rsid w:val="002552FC"/>
    <w:rsid w:val="00257C22"/>
    <w:rsid w:val="00260198"/>
    <w:rsid w:val="002614E2"/>
    <w:rsid w:val="002635D1"/>
    <w:rsid w:val="002636F3"/>
    <w:rsid w:val="002639BF"/>
    <w:rsid w:val="00263DED"/>
    <w:rsid w:val="00264D95"/>
    <w:rsid w:val="00265A00"/>
    <w:rsid w:val="00270901"/>
    <w:rsid w:val="00271506"/>
    <w:rsid w:val="00273488"/>
    <w:rsid w:val="00274304"/>
    <w:rsid w:val="00277199"/>
    <w:rsid w:val="00280C4B"/>
    <w:rsid w:val="002818D3"/>
    <w:rsid w:val="002820FD"/>
    <w:rsid w:val="00283396"/>
    <w:rsid w:val="00283BA7"/>
    <w:rsid w:val="00284E59"/>
    <w:rsid w:val="00285FA5"/>
    <w:rsid w:val="002867FA"/>
    <w:rsid w:val="00286F2E"/>
    <w:rsid w:val="0029246F"/>
    <w:rsid w:val="00292E33"/>
    <w:rsid w:val="00295A49"/>
    <w:rsid w:val="00295E08"/>
    <w:rsid w:val="00297907"/>
    <w:rsid w:val="002A154F"/>
    <w:rsid w:val="002A15D4"/>
    <w:rsid w:val="002A28A8"/>
    <w:rsid w:val="002A2D1A"/>
    <w:rsid w:val="002A357D"/>
    <w:rsid w:val="002A3B4C"/>
    <w:rsid w:val="002A475B"/>
    <w:rsid w:val="002A51D1"/>
    <w:rsid w:val="002A724C"/>
    <w:rsid w:val="002A7C8A"/>
    <w:rsid w:val="002B0411"/>
    <w:rsid w:val="002B0498"/>
    <w:rsid w:val="002B0E30"/>
    <w:rsid w:val="002B194D"/>
    <w:rsid w:val="002B1AB0"/>
    <w:rsid w:val="002B3AC5"/>
    <w:rsid w:val="002B4123"/>
    <w:rsid w:val="002B41A3"/>
    <w:rsid w:val="002B4BDF"/>
    <w:rsid w:val="002B6499"/>
    <w:rsid w:val="002C0D85"/>
    <w:rsid w:val="002C1E6E"/>
    <w:rsid w:val="002C275F"/>
    <w:rsid w:val="002C3EF9"/>
    <w:rsid w:val="002C61A3"/>
    <w:rsid w:val="002C6552"/>
    <w:rsid w:val="002D02EB"/>
    <w:rsid w:val="002D20C8"/>
    <w:rsid w:val="002D2761"/>
    <w:rsid w:val="002D53D3"/>
    <w:rsid w:val="002D5535"/>
    <w:rsid w:val="002D57C7"/>
    <w:rsid w:val="002D5E32"/>
    <w:rsid w:val="002D61BF"/>
    <w:rsid w:val="002D6623"/>
    <w:rsid w:val="002D718A"/>
    <w:rsid w:val="002E0A04"/>
    <w:rsid w:val="002E3051"/>
    <w:rsid w:val="002E3F0C"/>
    <w:rsid w:val="002E4630"/>
    <w:rsid w:val="002E49F0"/>
    <w:rsid w:val="002E6DAC"/>
    <w:rsid w:val="002E77C4"/>
    <w:rsid w:val="002E7A90"/>
    <w:rsid w:val="002F1B53"/>
    <w:rsid w:val="002F4C87"/>
    <w:rsid w:val="00303E59"/>
    <w:rsid w:val="00303ED0"/>
    <w:rsid w:val="003070D8"/>
    <w:rsid w:val="003072E6"/>
    <w:rsid w:val="00310A98"/>
    <w:rsid w:val="003121A4"/>
    <w:rsid w:val="00312BCF"/>
    <w:rsid w:val="00313561"/>
    <w:rsid w:val="003136A2"/>
    <w:rsid w:val="0031692F"/>
    <w:rsid w:val="00316DBF"/>
    <w:rsid w:val="00321C1C"/>
    <w:rsid w:val="00324074"/>
    <w:rsid w:val="00324712"/>
    <w:rsid w:val="00325298"/>
    <w:rsid w:val="0032597A"/>
    <w:rsid w:val="00330ABD"/>
    <w:rsid w:val="00333CA4"/>
    <w:rsid w:val="00341478"/>
    <w:rsid w:val="00342E64"/>
    <w:rsid w:val="00347D39"/>
    <w:rsid w:val="00350787"/>
    <w:rsid w:val="003563F8"/>
    <w:rsid w:val="00356E46"/>
    <w:rsid w:val="0035770B"/>
    <w:rsid w:val="00361BF6"/>
    <w:rsid w:val="0036468E"/>
    <w:rsid w:val="00367574"/>
    <w:rsid w:val="003677B0"/>
    <w:rsid w:val="00367AE5"/>
    <w:rsid w:val="00377DAA"/>
    <w:rsid w:val="003807BB"/>
    <w:rsid w:val="00383C91"/>
    <w:rsid w:val="00384224"/>
    <w:rsid w:val="00384293"/>
    <w:rsid w:val="003848DB"/>
    <w:rsid w:val="00384C79"/>
    <w:rsid w:val="00384DBB"/>
    <w:rsid w:val="00384FA7"/>
    <w:rsid w:val="0038675D"/>
    <w:rsid w:val="0038731C"/>
    <w:rsid w:val="00390337"/>
    <w:rsid w:val="00392331"/>
    <w:rsid w:val="00392B3E"/>
    <w:rsid w:val="0039395B"/>
    <w:rsid w:val="00395780"/>
    <w:rsid w:val="00395AE2"/>
    <w:rsid w:val="003A08C3"/>
    <w:rsid w:val="003A0CD0"/>
    <w:rsid w:val="003A1B54"/>
    <w:rsid w:val="003A1D2C"/>
    <w:rsid w:val="003A1E29"/>
    <w:rsid w:val="003A4E38"/>
    <w:rsid w:val="003A59E4"/>
    <w:rsid w:val="003B19B0"/>
    <w:rsid w:val="003B5A1D"/>
    <w:rsid w:val="003B6753"/>
    <w:rsid w:val="003B7666"/>
    <w:rsid w:val="003C39E3"/>
    <w:rsid w:val="003C4DF5"/>
    <w:rsid w:val="003C5625"/>
    <w:rsid w:val="003C612E"/>
    <w:rsid w:val="003D122D"/>
    <w:rsid w:val="003D1B74"/>
    <w:rsid w:val="003D2FFC"/>
    <w:rsid w:val="003D3FC5"/>
    <w:rsid w:val="003D41DF"/>
    <w:rsid w:val="003D472A"/>
    <w:rsid w:val="003D4BB9"/>
    <w:rsid w:val="003D5B0F"/>
    <w:rsid w:val="003D5B62"/>
    <w:rsid w:val="003D5BB5"/>
    <w:rsid w:val="003D6EB1"/>
    <w:rsid w:val="003D7756"/>
    <w:rsid w:val="003E03C4"/>
    <w:rsid w:val="003E048D"/>
    <w:rsid w:val="003E06BD"/>
    <w:rsid w:val="003E3072"/>
    <w:rsid w:val="003E4B2D"/>
    <w:rsid w:val="003E5298"/>
    <w:rsid w:val="003F0B06"/>
    <w:rsid w:val="003F0F81"/>
    <w:rsid w:val="003F1B4E"/>
    <w:rsid w:val="003F47C0"/>
    <w:rsid w:val="003F4B1F"/>
    <w:rsid w:val="003F767D"/>
    <w:rsid w:val="003F7FB4"/>
    <w:rsid w:val="0040066D"/>
    <w:rsid w:val="0040134B"/>
    <w:rsid w:val="00403C38"/>
    <w:rsid w:val="00405A5B"/>
    <w:rsid w:val="00410266"/>
    <w:rsid w:val="0041229F"/>
    <w:rsid w:val="0041480A"/>
    <w:rsid w:val="0041784A"/>
    <w:rsid w:val="004209B4"/>
    <w:rsid w:val="00420FDB"/>
    <w:rsid w:val="00425CE9"/>
    <w:rsid w:val="00427389"/>
    <w:rsid w:val="00430181"/>
    <w:rsid w:val="00431A2C"/>
    <w:rsid w:val="004334AF"/>
    <w:rsid w:val="004346CD"/>
    <w:rsid w:val="00440D75"/>
    <w:rsid w:val="0044101F"/>
    <w:rsid w:val="00443579"/>
    <w:rsid w:val="004440EF"/>
    <w:rsid w:val="00444786"/>
    <w:rsid w:val="00445AF7"/>
    <w:rsid w:val="004462BC"/>
    <w:rsid w:val="004473FC"/>
    <w:rsid w:val="00447CED"/>
    <w:rsid w:val="004500D9"/>
    <w:rsid w:val="004512BB"/>
    <w:rsid w:val="0045172B"/>
    <w:rsid w:val="00451E27"/>
    <w:rsid w:val="004536D2"/>
    <w:rsid w:val="0045575A"/>
    <w:rsid w:val="004561AF"/>
    <w:rsid w:val="00457178"/>
    <w:rsid w:val="00457EC6"/>
    <w:rsid w:val="0046071A"/>
    <w:rsid w:val="00461CE5"/>
    <w:rsid w:val="0046203B"/>
    <w:rsid w:val="00462FE3"/>
    <w:rsid w:val="00463B06"/>
    <w:rsid w:val="004677EA"/>
    <w:rsid w:val="0047273A"/>
    <w:rsid w:val="00472B63"/>
    <w:rsid w:val="00472BDB"/>
    <w:rsid w:val="00474806"/>
    <w:rsid w:val="00474A41"/>
    <w:rsid w:val="00475E99"/>
    <w:rsid w:val="0047619E"/>
    <w:rsid w:val="004774A0"/>
    <w:rsid w:val="00477B43"/>
    <w:rsid w:val="00483B24"/>
    <w:rsid w:val="00483CE6"/>
    <w:rsid w:val="0048496F"/>
    <w:rsid w:val="0049192B"/>
    <w:rsid w:val="00491CDD"/>
    <w:rsid w:val="004A01F8"/>
    <w:rsid w:val="004A0A66"/>
    <w:rsid w:val="004A2000"/>
    <w:rsid w:val="004A2C62"/>
    <w:rsid w:val="004A34BA"/>
    <w:rsid w:val="004B5084"/>
    <w:rsid w:val="004B6937"/>
    <w:rsid w:val="004B7BCE"/>
    <w:rsid w:val="004C255D"/>
    <w:rsid w:val="004C3167"/>
    <w:rsid w:val="004C413E"/>
    <w:rsid w:val="004C4F13"/>
    <w:rsid w:val="004C6220"/>
    <w:rsid w:val="004C6B77"/>
    <w:rsid w:val="004D06B3"/>
    <w:rsid w:val="004D174D"/>
    <w:rsid w:val="004D1E97"/>
    <w:rsid w:val="004D2847"/>
    <w:rsid w:val="004D75F5"/>
    <w:rsid w:val="004E272B"/>
    <w:rsid w:val="004E326D"/>
    <w:rsid w:val="004E40DA"/>
    <w:rsid w:val="004E41C4"/>
    <w:rsid w:val="004E5F3D"/>
    <w:rsid w:val="004E6CEE"/>
    <w:rsid w:val="004E7A2B"/>
    <w:rsid w:val="004E7EA9"/>
    <w:rsid w:val="004F0018"/>
    <w:rsid w:val="004F25FA"/>
    <w:rsid w:val="004F383E"/>
    <w:rsid w:val="004F65E4"/>
    <w:rsid w:val="004F71B4"/>
    <w:rsid w:val="005001AE"/>
    <w:rsid w:val="00502355"/>
    <w:rsid w:val="005026FA"/>
    <w:rsid w:val="00502A59"/>
    <w:rsid w:val="00502F7A"/>
    <w:rsid w:val="00504940"/>
    <w:rsid w:val="005053E6"/>
    <w:rsid w:val="005058CD"/>
    <w:rsid w:val="00505B2A"/>
    <w:rsid w:val="00506485"/>
    <w:rsid w:val="005071FE"/>
    <w:rsid w:val="005074ED"/>
    <w:rsid w:val="00507EA7"/>
    <w:rsid w:val="00511070"/>
    <w:rsid w:val="00511373"/>
    <w:rsid w:val="005142CC"/>
    <w:rsid w:val="00521D16"/>
    <w:rsid w:val="00522C70"/>
    <w:rsid w:val="00523690"/>
    <w:rsid w:val="00525B49"/>
    <w:rsid w:val="00526367"/>
    <w:rsid w:val="005268F5"/>
    <w:rsid w:val="00526D31"/>
    <w:rsid w:val="0052777D"/>
    <w:rsid w:val="00527D59"/>
    <w:rsid w:val="0053266D"/>
    <w:rsid w:val="00532A86"/>
    <w:rsid w:val="00533FE9"/>
    <w:rsid w:val="00534719"/>
    <w:rsid w:val="00536DA8"/>
    <w:rsid w:val="00542807"/>
    <w:rsid w:val="00542978"/>
    <w:rsid w:val="00543355"/>
    <w:rsid w:val="00543F4D"/>
    <w:rsid w:val="005441B0"/>
    <w:rsid w:val="005445A5"/>
    <w:rsid w:val="0054572C"/>
    <w:rsid w:val="00546BE1"/>
    <w:rsid w:val="00547251"/>
    <w:rsid w:val="00550BAA"/>
    <w:rsid w:val="00550C5A"/>
    <w:rsid w:val="005517D0"/>
    <w:rsid w:val="0055473D"/>
    <w:rsid w:val="005566F6"/>
    <w:rsid w:val="00560FA7"/>
    <w:rsid w:val="0056309D"/>
    <w:rsid w:val="005650BD"/>
    <w:rsid w:val="0056544D"/>
    <w:rsid w:val="00565B97"/>
    <w:rsid w:val="005679F1"/>
    <w:rsid w:val="00573CEB"/>
    <w:rsid w:val="00575D54"/>
    <w:rsid w:val="00576B68"/>
    <w:rsid w:val="00580477"/>
    <w:rsid w:val="005805FF"/>
    <w:rsid w:val="005811A2"/>
    <w:rsid w:val="00582430"/>
    <w:rsid w:val="00582E04"/>
    <w:rsid w:val="0058300B"/>
    <w:rsid w:val="00584236"/>
    <w:rsid w:val="005856C9"/>
    <w:rsid w:val="005859DA"/>
    <w:rsid w:val="005910B4"/>
    <w:rsid w:val="00591205"/>
    <w:rsid w:val="005929F4"/>
    <w:rsid w:val="00593D08"/>
    <w:rsid w:val="00594C06"/>
    <w:rsid w:val="00596634"/>
    <w:rsid w:val="00596DF4"/>
    <w:rsid w:val="00596EED"/>
    <w:rsid w:val="00597085"/>
    <w:rsid w:val="005972AF"/>
    <w:rsid w:val="00597B81"/>
    <w:rsid w:val="005A0907"/>
    <w:rsid w:val="005A1951"/>
    <w:rsid w:val="005A54AF"/>
    <w:rsid w:val="005A6606"/>
    <w:rsid w:val="005B21AB"/>
    <w:rsid w:val="005B21AE"/>
    <w:rsid w:val="005B37ED"/>
    <w:rsid w:val="005B405A"/>
    <w:rsid w:val="005B45B5"/>
    <w:rsid w:val="005B4AB5"/>
    <w:rsid w:val="005B4D6D"/>
    <w:rsid w:val="005B55DD"/>
    <w:rsid w:val="005B68AA"/>
    <w:rsid w:val="005B68C5"/>
    <w:rsid w:val="005B69E1"/>
    <w:rsid w:val="005C1900"/>
    <w:rsid w:val="005C3076"/>
    <w:rsid w:val="005C439E"/>
    <w:rsid w:val="005C525D"/>
    <w:rsid w:val="005C7378"/>
    <w:rsid w:val="005D1373"/>
    <w:rsid w:val="005D22AF"/>
    <w:rsid w:val="005D28BD"/>
    <w:rsid w:val="005D33B0"/>
    <w:rsid w:val="005D4C91"/>
    <w:rsid w:val="005D6D39"/>
    <w:rsid w:val="005E10D4"/>
    <w:rsid w:val="005E2E52"/>
    <w:rsid w:val="005E3737"/>
    <w:rsid w:val="005E3E3A"/>
    <w:rsid w:val="005E636E"/>
    <w:rsid w:val="005E7717"/>
    <w:rsid w:val="005E7BF0"/>
    <w:rsid w:val="005F213B"/>
    <w:rsid w:val="005F2D7F"/>
    <w:rsid w:val="005F4818"/>
    <w:rsid w:val="005F4F6B"/>
    <w:rsid w:val="005F5F5C"/>
    <w:rsid w:val="00600123"/>
    <w:rsid w:val="00601C17"/>
    <w:rsid w:val="00603CB8"/>
    <w:rsid w:val="00603CF5"/>
    <w:rsid w:val="00604051"/>
    <w:rsid w:val="006116AC"/>
    <w:rsid w:val="006145DB"/>
    <w:rsid w:val="00615909"/>
    <w:rsid w:val="006214CA"/>
    <w:rsid w:val="00622996"/>
    <w:rsid w:val="00622E3D"/>
    <w:rsid w:val="00623719"/>
    <w:rsid w:val="00623FC2"/>
    <w:rsid w:val="0062451E"/>
    <w:rsid w:val="006248B8"/>
    <w:rsid w:val="00624F5F"/>
    <w:rsid w:val="0062635A"/>
    <w:rsid w:val="006273C5"/>
    <w:rsid w:val="0062797B"/>
    <w:rsid w:val="00630722"/>
    <w:rsid w:val="00631498"/>
    <w:rsid w:val="00631C5E"/>
    <w:rsid w:val="00631F9A"/>
    <w:rsid w:val="00632533"/>
    <w:rsid w:val="00632BB5"/>
    <w:rsid w:val="0063301D"/>
    <w:rsid w:val="006335C0"/>
    <w:rsid w:val="00635D75"/>
    <w:rsid w:val="006375E7"/>
    <w:rsid w:val="006401FA"/>
    <w:rsid w:val="00640345"/>
    <w:rsid w:val="00642272"/>
    <w:rsid w:val="00643DE7"/>
    <w:rsid w:val="00647518"/>
    <w:rsid w:val="00650007"/>
    <w:rsid w:val="00652143"/>
    <w:rsid w:val="00652B1F"/>
    <w:rsid w:val="00653805"/>
    <w:rsid w:val="006544B7"/>
    <w:rsid w:val="006547F3"/>
    <w:rsid w:val="006564DD"/>
    <w:rsid w:val="00657114"/>
    <w:rsid w:val="00657696"/>
    <w:rsid w:val="0065787F"/>
    <w:rsid w:val="00657BB4"/>
    <w:rsid w:val="006609F9"/>
    <w:rsid w:val="00661F35"/>
    <w:rsid w:val="00662485"/>
    <w:rsid w:val="00662559"/>
    <w:rsid w:val="006628FB"/>
    <w:rsid w:val="00663709"/>
    <w:rsid w:val="00665D4A"/>
    <w:rsid w:val="006666CE"/>
    <w:rsid w:val="0066724C"/>
    <w:rsid w:val="00667505"/>
    <w:rsid w:val="00667E80"/>
    <w:rsid w:val="00670A89"/>
    <w:rsid w:val="00670C1A"/>
    <w:rsid w:val="00670D71"/>
    <w:rsid w:val="00672AF6"/>
    <w:rsid w:val="006734DC"/>
    <w:rsid w:val="0067415D"/>
    <w:rsid w:val="00674ED3"/>
    <w:rsid w:val="00675699"/>
    <w:rsid w:val="00677878"/>
    <w:rsid w:val="00680F30"/>
    <w:rsid w:val="00681ECE"/>
    <w:rsid w:val="0068210E"/>
    <w:rsid w:val="006830AA"/>
    <w:rsid w:val="00683733"/>
    <w:rsid w:val="00685015"/>
    <w:rsid w:val="00687372"/>
    <w:rsid w:val="00691B77"/>
    <w:rsid w:val="006923B0"/>
    <w:rsid w:val="00693001"/>
    <w:rsid w:val="00693BD9"/>
    <w:rsid w:val="00694950"/>
    <w:rsid w:val="00696852"/>
    <w:rsid w:val="00696A9E"/>
    <w:rsid w:val="006979CA"/>
    <w:rsid w:val="006A0C8F"/>
    <w:rsid w:val="006A3287"/>
    <w:rsid w:val="006A3E8D"/>
    <w:rsid w:val="006A567B"/>
    <w:rsid w:val="006B0845"/>
    <w:rsid w:val="006B10EB"/>
    <w:rsid w:val="006B1ADC"/>
    <w:rsid w:val="006B6720"/>
    <w:rsid w:val="006C05BD"/>
    <w:rsid w:val="006C1001"/>
    <w:rsid w:val="006C1753"/>
    <w:rsid w:val="006C2D03"/>
    <w:rsid w:val="006C369E"/>
    <w:rsid w:val="006C585A"/>
    <w:rsid w:val="006D0B5A"/>
    <w:rsid w:val="006D3980"/>
    <w:rsid w:val="006D3A06"/>
    <w:rsid w:val="006D3A61"/>
    <w:rsid w:val="006D525A"/>
    <w:rsid w:val="006D6025"/>
    <w:rsid w:val="006E0296"/>
    <w:rsid w:val="006E078E"/>
    <w:rsid w:val="006E0BA2"/>
    <w:rsid w:val="006E0E64"/>
    <w:rsid w:val="006E1208"/>
    <w:rsid w:val="006E26D3"/>
    <w:rsid w:val="006E3C84"/>
    <w:rsid w:val="006E419E"/>
    <w:rsid w:val="006F019E"/>
    <w:rsid w:val="006F03F0"/>
    <w:rsid w:val="006F3DE8"/>
    <w:rsid w:val="006F45D3"/>
    <w:rsid w:val="006F6AB3"/>
    <w:rsid w:val="006F6C27"/>
    <w:rsid w:val="006F6DA9"/>
    <w:rsid w:val="007050C6"/>
    <w:rsid w:val="00705607"/>
    <w:rsid w:val="00705F77"/>
    <w:rsid w:val="00706515"/>
    <w:rsid w:val="0070680E"/>
    <w:rsid w:val="0071020D"/>
    <w:rsid w:val="007113B3"/>
    <w:rsid w:val="007116B9"/>
    <w:rsid w:val="00711829"/>
    <w:rsid w:val="00711C70"/>
    <w:rsid w:val="00712BC3"/>
    <w:rsid w:val="0071430F"/>
    <w:rsid w:val="00716FE3"/>
    <w:rsid w:val="00717AA3"/>
    <w:rsid w:val="00717ACC"/>
    <w:rsid w:val="007203AE"/>
    <w:rsid w:val="007204CD"/>
    <w:rsid w:val="007213F1"/>
    <w:rsid w:val="00722457"/>
    <w:rsid w:val="00723C79"/>
    <w:rsid w:val="00724F6F"/>
    <w:rsid w:val="00730443"/>
    <w:rsid w:val="00730AD7"/>
    <w:rsid w:val="00730E4E"/>
    <w:rsid w:val="0073128F"/>
    <w:rsid w:val="007334CA"/>
    <w:rsid w:val="007347D0"/>
    <w:rsid w:val="00736FF0"/>
    <w:rsid w:val="00737288"/>
    <w:rsid w:val="00737470"/>
    <w:rsid w:val="0074284E"/>
    <w:rsid w:val="00744185"/>
    <w:rsid w:val="007459D2"/>
    <w:rsid w:val="0074766E"/>
    <w:rsid w:val="00750B81"/>
    <w:rsid w:val="007513B4"/>
    <w:rsid w:val="00753569"/>
    <w:rsid w:val="00754191"/>
    <w:rsid w:val="00754661"/>
    <w:rsid w:val="00755172"/>
    <w:rsid w:val="00756283"/>
    <w:rsid w:val="007622C1"/>
    <w:rsid w:val="0076263C"/>
    <w:rsid w:val="0076471B"/>
    <w:rsid w:val="007664C1"/>
    <w:rsid w:val="00767762"/>
    <w:rsid w:val="00767B54"/>
    <w:rsid w:val="00770817"/>
    <w:rsid w:val="00770A35"/>
    <w:rsid w:val="007710BF"/>
    <w:rsid w:val="00775CCE"/>
    <w:rsid w:val="007819E7"/>
    <w:rsid w:val="00782278"/>
    <w:rsid w:val="00783D91"/>
    <w:rsid w:val="007855B6"/>
    <w:rsid w:val="007869F2"/>
    <w:rsid w:val="00787718"/>
    <w:rsid w:val="00787AB9"/>
    <w:rsid w:val="00787C3F"/>
    <w:rsid w:val="00790DA5"/>
    <w:rsid w:val="00790FF3"/>
    <w:rsid w:val="00791062"/>
    <w:rsid w:val="00791C38"/>
    <w:rsid w:val="00791D7A"/>
    <w:rsid w:val="007923B2"/>
    <w:rsid w:val="007933BB"/>
    <w:rsid w:val="00793ACD"/>
    <w:rsid w:val="00793EF1"/>
    <w:rsid w:val="00794416"/>
    <w:rsid w:val="007947DE"/>
    <w:rsid w:val="00794B72"/>
    <w:rsid w:val="00795389"/>
    <w:rsid w:val="0079594B"/>
    <w:rsid w:val="00797F92"/>
    <w:rsid w:val="007A1B4D"/>
    <w:rsid w:val="007A230B"/>
    <w:rsid w:val="007A2680"/>
    <w:rsid w:val="007A33BC"/>
    <w:rsid w:val="007A560E"/>
    <w:rsid w:val="007A667F"/>
    <w:rsid w:val="007B2B10"/>
    <w:rsid w:val="007B36C5"/>
    <w:rsid w:val="007B3921"/>
    <w:rsid w:val="007B4EF8"/>
    <w:rsid w:val="007B515F"/>
    <w:rsid w:val="007B545D"/>
    <w:rsid w:val="007B54F5"/>
    <w:rsid w:val="007B5B78"/>
    <w:rsid w:val="007B6835"/>
    <w:rsid w:val="007B6929"/>
    <w:rsid w:val="007C0746"/>
    <w:rsid w:val="007C12EC"/>
    <w:rsid w:val="007C2174"/>
    <w:rsid w:val="007C223D"/>
    <w:rsid w:val="007C26E6"/>
    <w:rsid w:val="007C64CE"/>
    <w:rsid w:val="007D0CC0"/>
    <w:rsid w:val="007D1EB6"/>
    <w:rsid w:val="007D2320"/>
    <w:rsid w:val="007D30E2"/>
    <w:rsid w:val="007D5AB0"/>
    <w:rsid w:val="007D75F9"/>
    <w:rsid w:val="007E201E"/>
    <w:rsid w:val="007E50D0"/>
    <w:rsid w:val="007E6104"/>
    <w:rsid w:val="007E72AF"/>
    <w:rsid w:val="007E749B"/>
    <w:rsid w:val="007E7A2C"/>
    <w:rsid w:val="007E7E18"/>
    <w:rsid w:val="007F04F0"/>
    <w:rsid w:val="007F055A"/>
    <w:rsid w:val="007F15E8"/>
    <w:rsid w:val="007F1DAA"/>
    <w:rsid w:val="007F29A3"/>
    <w:rsid w:val="007F2A3A"/>
    <w:rsid w:val="007F2DCB"/>
    <w:rsid w:val="007F3304"/>
    <w:rsid w:val="007F3382"/>
    <w:rsid w:val="007F4960"/>
    <w:rsid w:val="007F6E63"/>
    <w:rsid w:val="008014E9"/>
    <w:rsid w:val="0080418C"/>
    <w:rsid w:val="008054FB"/>
    <w:rsid w:val="008065B0"/>
    <w:rsid w:val="008066C2"/>
    <w:rsid w:val="0080683F"/>
    <w:rsid w:val="00806A0E"/>
    <w:rsid w:val="00806AAA"/>
    <w:rsid w:val="0080794B"/>
    <w:rsid w:val="00813A07"/>
    <w:rsid w:val="00813EF8"/>
    <w:rsid w:val="00814D17"/>
    <w:rsid w:val="008166FD"/>
    <w:rsid w:val="0081727D"/>
    <w:rsid w:val="00817E3B"/>
    <w:rsid w:val="008203A7"/>
    <w:rsid w:val="00820A49"/>
    <w:rsid w:val="00820A57"/>
    <w:rsid w:val="0082241C"/>
    <w:rsid w:val="00824307"/>
    <w:rsid w:val="00825A73"/>
    <w:rsid w:val="00826689"/>
    <w:rsid w:val="00826B62"/>
    <w:rsid w:val="008273D0"/>
    <w:rsid w:val="00827D2C"/>
    <w:rsid w:val="008302A7"/>
    <w:rsid w:val="00830E27"/>
    <w:rsid w:val="00831D5D"/>
    <w:rsid w:val="00831D68"/>
    <w:rsid w:val="008326FE"/>
    <w:rsid w:val="00833089"/>
    <w:rsid w:val="008344C8"/>
    <w:rsid w:val="008378DD"/>
    <w:rsid w:val="008402F9"/>
    <w:rsid w:val="00840615"/>
    <w:rsid w:val="008425E7"/>
    <w:rsid w:val="008428EA"/>
    <w:rsid w:val="0084419A"/>
    <w:rsid w:val="008448E8"/>
    <w:rsid w:val="0084502B"/>
    <w:rsid w:val="008454E9"/>
    <w:rsid w:val="00847081"/>
    <w:rsid w:val="0084740F"/>
    <w:rsid w:val="00850ECC"/>
    <w:rsid w:val="00851278"/>
    <w:rsid w:val="00851E89"/>
    <w:rsid w:val="00852595"/>
    <w:rsid w:val="0085273E"/>
    <w:rsid w:val="00852916"/>
    <w:rsid w:val="00852E97"/>
    <w:rsid w:val="00853284"/>
    <w:rsid w:val="008567F7"/>
    <w:rsid w:val="00860F4A"/>
    <w:rsid w:val="008631BB"/>
    <w:rsid w:val="008642A8"/>
    <w:rsid w:val="00864C16"/>
    <w:rsid w:val="00865159"/>
    <w:rsid w:val="00866510"/>
    <w:rsid w:val="00866DB6"/>
    <w:rsid w:val="00870011"/>
    <w:rsid w:val="0087267E"/>
    <w:rsid w:val="008740E0"/>
    <w:rsid w:val="00874CC9"/>
    <w:rsid w:val="008751A3"/>
    <w:rsid w:val="008760FA"/>
    <w:rsid w:val="008768FF"/>
    <w:rsid w:val="00877E7A"/>
    <w:rsid w:val="0088013E"/>
    <w:rsid w:val="00880A63"/>
    <w:rsid w:val="00881358"/>
    <w:rsid w:val="00881491"/>
    <w:rsid w:val="008818B4"/>
    <w:rsid w:val="00882D06"/>
    <w:rsid w:val="00882D88"/>
    <w:rsid w:val="00886BB8"/>
    <w:rsid w:val="00890832"/>
    <w:rsid w:val="008923EC"/>
    <w:rsid w:val="00892A0D"/>
    <w:rsid w:val="00892F00"/>
    <w:rsid w:val="0089345D"/>
    <w:rsid w:val="008935F9"/>
    <w:rsid w:val="00895B78"/>
    <w:rsid w:val="008A35D2"/>
    <w:rsid w:val="008A62C1"/>
    <w:rsid w:val="008A64E0"/>
    <w:rsid w:val="008A65B8"/>
    <w:rsid w:val="008A72C7"/>
    <w:rsid w:val="008B0B17"/>
    <w:rsid w:val="008B2110"/>
    <w:rsid w:val="008B7483"/>
    <w:rsid w:val="008C0B85"/>
    <w:rsid w:val="008C0D2D"/>
    <w:rsid w:val="008C21DA"/>
    <w:rsid w:val="008C5E9D"/>
    <w:rsid w:val="008C75EB"/>
    <w:rsid w:val="008C77E8"/>
    <w:rsid w:val="008C79B7"/>
    <w:rsid w:val="008D1D6B"/>
    <w:rsid w:val="008D351F"/>
    <w:rsid w:val="008D3550"/>
    <w:rsid w:val="008D3B24"/>
    <w:rsid w:val="008D427A"/>
    <w:rsid w:val="008D43E8"/>
    <w:rsid w:val="008D482F"/>
    <w:rsid w:val="008D53AB"/>
    <w:rsid w:val="008D603D"/>
    <w:rsid w:val="008E2264"/>
    <w:rsid w:val="008E2287"/>
    <w:rsid w:val="008E244D"/>
    <w:rsid w:val="008E7BE4"/>
    <w:rsid w:val="008F04E9"/>
    <w:rsid w:val="008F0DAE"/>
    <w:rsid w:val="008F102D"/>
    <w:rsid w:val="008F16DC"/>
    <w:rsid w:val="008F2C7B"/>
    <w:rsid w:val="008F5662"/>
    <w:rsid w:val="008F5BD8"/>
    <w:rsid w:val="00900235"/>
    <w:rsid w:val="00901F1E"/>
    <w:rsid w:val="009020EF"/>
    <w:rsid w:val="009053B9"/>
    <w:rsid w:val="009054E8"/>
    <w:rsid w:val="00905BB8"/>
    <w:rsid w:val="009104A8"/>
    <w:rsid w:val="0091368D"/>
    <w:rsid w:val="00913D83"/>
    <w:rsid w:val="00914542"/>
    <w:rsid w:val="009148E7"/>
    <w:rsid w:val="009149B5"/>
    <w:rsid w:val="0091529B"/>
    <w:rsid w:val="0091624C"/>
    <w:rsid w:val="009203B1"/>
    <w:rsid w:val="00922BC1"/>
    <w:rsid w:val="00922F9D"/>
    <w:rsid w:val="009230B4"/>
    <w:rsid w:val="00923AFC"/>
    <w:rsid w:val="00924903"/>
    <w:rsid w:val="00926A49"/>
    <w:rsid w:val="00927823"/>
    <w:rsid w:val="00930B47"/>
    <w:rsid w:val="00932741"/>
    <w:rsid w:val="00932CBA"/>
    <w:rsid w:val="00933183"/>
    <w:rsid w:val="009335B8"/>
    <w:rsid w:val="00933A58"/>
    <w:rsid w:val="009357DC"/>
    <w:rsid w:val="00935FD2"/>
    <w:rsid w:val="00941D18"/>
    <w:rsid w:val="00941F7B"/>
    <w:rsid w:val="00942E01"/>
    <w:rsid w:val="009444BA"/>
    <w:rsid w:val="009446EB"/>
    <w:rsid w:val="00946C97"/>
    <w:rsid w:val="0094746C"/>
    <w:rsid w:val="00952D67"/>
    <w:rsid w:val="00953191"/>
    <w:rsid w:val="00957965"/>
    <w:rsid w:val="00957ABC"/>
    <w:rsid w:val="00961965"/>
    <w:rsid w:val="00962ED1"/>
    <w:rsid w:val="0096346F"/>
    <w:rsid w:val="00964AFF"/>
    <w:rsid w:val="009655B6"/>
    <w:rsid w:val="009674F3"/>
    <w:rsid w:val="00973B9C"/>
    <w:rsid w:val="00974FFC"/>
    <w:rsid w:val="00980C11"/>
    <w:rsid w:val="00982EDA"/>
    <w:rsid w:val="009843D5"/>
    <w:rsid w:val="009853DD"/>
    <w:rsid w:val="00986340"/>
    <w:rsid w:val="009863ED"/>
    <w:rsid w:val="00986619"/>
    <w:rsid w:val="00986F92"/>
    <w:rsid w:val="009879F2"/>
    <w:rsid w:val="00987B3A"/>
    <w:rsid w:val="00991FC5"/>
    <w:rsid w:val="00992B9F"/>
    <w:rsid w:val="00993A32"/>
    <w:rsid w:val="00994319"/>
    <w:rsid w:val="00994897"/>
    <w:rsid w:val="00995024"/>
    <w:rsid w:val="00996C26"/>
    <w:rsid w:val="00996DA0"/>
    <w:rsid w:val="009971E8"/>
    <w:rsid w:val="0099756A"/>
    <w:rsid w:val="009A0377"/>
    <w:rsid w:val="009A049F"/>
    <w:rsid w:val="009A0849"/>
    <w:rsid w:val="009A1668"/>
    <w:rsid w:val="009A2488"/>
    <w:rsid w:val="009A57D0"/>
    <w:rsid w:val="009A718F"/>
    <w:rsid w:val="009A78AB"/>
    <w:rsid w:val="009B112C"/>
    <w:rsid w:val="009B164F"/>
    <w:rsid w:val="009B331D"/>
    <w:rsid w:val="009B429B"/>
    <w:rsid w:val="009B4CAD"/>
    <w:rsid w:val="009B4EFF"/>
    <w:rsid w:val="009B518E"/>
    <w:rsid w:val="009B584E"/>
    <w:rsid w:val="009B5C60"/>
    <w:rsid w:val="009B691A"/>
    <w:rsid w:val="009C0478"/>
    <w:rsid w:val="009C1A67"/>
    <w:rsid w:val="009C3A9A"/>
    <w:rsid w:val="009C4CC6"/>
    <w:rsid w:val="009D3E90"/>
    <w:rsid w:val="009E0CFA"/>
    <w:rsid w:val="009E116C"/>
    <w:rsid w:val="009E1B31"/>
    <w:rsid w:val="009E2402"/>
    <w:rsid w:val="009E35A0"/>
    <w:rsid w:val="009E3D29"/>
    <w:rsid w:val="009E4CB3"/>
    <w:rsid w:val="009E5245"/>
    <w:rsid w:val="009E7035"/>
    <w:rsid w:val="009F14D9"/>
    <w:rsid w:val="009F2C08"/>
    <w:rsid w:val="009F3BCF"/>
    <w:rsid w:val="009F5F12"/>
    <w:rsid w:val="009F7F91"/>
    <w:rsid w:val="00A00082"/>
    <w:rsid w:val="00A00621"/>
    <w:rsid w:val="00A0068F"/>
    <w:rsid w:val="00A00BB0"/>
    <w:rsid w:val="00A02836"/>
    <w:rsid w:val="00A05DF5"/>
    <w:rsid w:val="00A05E8F"/>
    <w:rsid w:val="00A0673D"/>
    <w:rsid w:val="00A06BDA"/>
    <w:rsid w:val="00A072B3"/>
    <w:rsid w:val="00A07900"/>
    <w:rsid w:val="00A07D17"/>
    <w:rsid w:val="00A07D8F"/>
    <w:rsid w:val="00A144EA"/>
    <w:rsid w:val="00A14DB0"/>
    <w:rsid w:val="00A1508C"/>
    <w:rsid w:val="00A159ED"/>
    <w:rsid w:val="00A15B7B"/>
    <w:rsid w:val="00A16FFD"/>
    <w:rsid w:val="00A20A35"/>
    <w:rsid w:val="00A22282"/>
    <w:rsid w:val="00A23879"/>
    <w:rsid w:val="00A23C45"/>
    <w:rsid w:val="00A25006"/>
    <w:rsid w:val="00A2760C"/>
    <w:rsid w:val="00A2779A"/>
    <w:rsid w:val="00A27EBB"/>
    <w:rsid w:val="00A31056"/>
    <w:rsid w:val="00A31464"/>
    <w:rsid w:val="00A31C4D"/>
    <w:rsid w:val="00A32213"/>
    <w:rsid w:val="00A34AEA"/>
    <w:rsid w:val="00A36BFB"/>
    <w:rsid w:val="00A36C17"/>
    <w:rsid w:val="00A4112A"/>
    <w:rsid w:val="00A4242F"/>
    <w:rsid w:val="00A449D0"/>
    <w:rsid w:val="00A50673"/>
    <w:rsid w:val="00A508E4"/>
    <w:rsid w:val="00A51141"/>
    <w:rsid w:val="00A51892"/>
    <w:rsid w:val="00A51A76"/>
    <w:rsid w:val="00A53D8F"/>
    <w:rsid w:val="00A54512"/>
    <w:rsid w:val="00A56DBA"/>
    <w:rsid w:val="00A56E36"/>
    <w:rsid w:val="00A56F79"/>
    <w:rsid w:val="00A57297"/>
    <w:rsid w:val="00A574D3"/>
    <w:rsid w:val="00A61054"/>
    <w:rsid w:val="00A6109E"/>
    <w:rsid w:val="00A6275B"/>
    <w:rsid w:val="00A660BE"/>
    <w:rsid w:val="00A67D6A"/>
    <w:rsid w:val="00A70B71"/>
    <w:rsid w:val="00A72554"/>
    <w:rsid w:val="00A7300D"/>
    <w:rsid w:val="00A73071"/>
    <w:rsid w:val="00A73820"/>
    <w:rsid w:val="00A7788B"/>
    <w:rsid w:val="00A80111"/>
    <w:rsid w:val="00A815F4"/>
    <w:rsid w:val="00A82785"/>
    <w:rsid w:val="00A84569"/>
    <w:rsid w:val="00A87FC9"/>
    <w:rsid w:val="00A925E3"/>
    <w:rsid w:val="00A94B6A"/>
    <w:rsid w:val="00A96B26"/>
    <w:rsid w:val="00AA12F9"/>
    <w:rsid w:val="00AA1C41"/>
    <w:rsid w:val="00AA50E0"/>
    <w:rsid w:val="00AA6BF2"/>
    <w:rsid w:val="00AA774C"/>
    <w:rsid w:val="00AB09CC"/>
    <w:rsid w:val="00AB0A4F"/>
    <w:rsid w:val="00AB15D7"/>
    <w:rsid w:val="00AB1616"/>
    <w:rsid w:val="00AB1AE2"/>
    <w:rsid w:val="00AB2518"/>
    <w:rsid w:val="00AB2864"/>
    <w:rsid w:val="00AB2E14"/>
    <w:rsid w:val="00AB351A"/>
    <w:rsid w:val="00AB485A"/>
    <w:rsid w:val="00AB557D"/>
    <w:rsid w:val="00AB70D6"/>
    <w:rsid w:val="00AB7338"/>
    <w:rsid w:val="00AB7B80"/>
    <w:rsid w:val="00AC02E4"/>
    <w:rsid w:val="00AC16F3"/>
    <w:rsid w:val="00AC2F8A"/>
    <w:rsid w:val="00AC4253"/>
    <w:rsid w:val="00AC486C"/>
    <w:rsid w:val="00AC548B"/>
    <w:rsid w:val="00AC5E82"/>
    <w:rsid w:val="00AC6645"/>
    <w:rsid w:val="00AC683B"/>
    <w:rsid w:val="00AD06FC"/>
    <w:rsid w:val="00AD2713"/>
    <w:rsid w:val="00AD3A09"/>
    <w:rsid w:val="00AD3B34"/>
    <w:rsid w:val="00AD4998"/>
    <w:rsid w:val="00AD688F"/>
    <w:rsid w:val="00AD6FA6"/>
    <w:rsid w:val="00AD76E2"/>
    <w:rsid w:val="00AE0744"/>
    <w:rsid w:val="00AE2620"/>
    <w:rsid w:val="00AE60B4"/>
    <w:rsid w:val="00AE6455"/>
    <w:rsid w:val="00AE706D"/>
    <w:rsid w:val="00AE717E"/>
    <w:rsid w:val="00AE7E96"/>
    <w:rsid w:val="00AF0203"/>
    <w:rsid w:val="00AF3465"/>
    <w:rsid w:val="00AF362E"/>
    <w:rsid w:val="00B01DA2"/>
    <w:rsid w:val="00B07B4D"/>
    <w:rsid w:val="00B102BB"/>
    <w:rsid w:val="00B13164"/>
    <w:rsid w:val="00B139E5"/>
    <w:rsid w:val="00B13CB0"/>
    <w:rsid w:val="00B1473C"/>
    <w:rsid w:val="00B1480C"/>
    <w:rsid w:val="00B14994"/>
    <w:rsid w:val="00B1540F"/>
    <w:rsid w:val="00B15EF8"/>
    <w:rsid w:val="00B16235"/>
    <w:rsid w:val="00B21906"/>
    <w:rsid w:val="00B244B2"/>
    <w:rsid w:val="00B246D7"/>
    <w:rsid w:val="00B257AE"/>
    <w:rsid w:val="00B25EC9"/>
    <w:rsid w:val="00B26EAA"/>
    <w:rsid w:val="00B30498"/>
    <w:rsid w:val="00B3114B"/>
    <w:rsid w:val="00B31E39"/>
    <w:rsid w:val="00B32B80"/>
    <w:rsid w:val="00B32B81"/>
    <w:rsid w:val="00B33C4A"/>
    <w:rsid w:val="00B351A2"/>
    <w:rsid w:val="00B351BE"/>
    <w:rsid w:val="00B35544"/>
    <w:rsid w:val="00B35BB9"/>
    <w:rsid w:val="00B36210"/>
    <w:rsid w:val="00B36A43"/>
    <w:rsid w:val="00B37D35"/>
    <w:rsid w:val="00B408AE"/>
    <w:rsid w:val="00B40D5D"/>
    <w:rsid w:val="00B41AEB"/>
    <w:rsid w:val="00B42686"/>
    <w:rsid w:val="00B43321"/>
    <w:rsid w:val="00B437C6"/>
    <w:rsid w:val="00B43C59"/>
    <w:rsid w:val="00B442B3"/>
    <w:rsid w:val="00B506BB"/>
    <w:rsid w:val="00B50BCA"/>
    <w:rsid w:val="00B51040"/>
    <w:rsid w:val="00B51DB7"/>
    <w:rsid w:val="00B5456C"/>
    <w:rsid w:val="00B55ED5"/>
    <w:rsid w:val="00B57D99"/>
    <w:rsid w:val="00B612C2"/>
    <w:rsid w:val="00B63DF9"/>
    <w:rsid w:val="00B70922"/>
    <w:rsid w:val="00B70B57"/>
    <w:rsid w:val="00B70F22"/>
    <w:rsid w:val="00B7106C"/>
    <w:rsid w:val="00B71A1E"/>
    <w:rsid w:val="00B73258"/>
    <w:rsid w:val="00B73442"/>
    <w:rsid w:val="00B73EC2"/>
    <w:rsid w:val="00B768BE"/>
    <w:rsid w:val="00B7696A"/>
    <w:rsid w:val="00B76CDC"/>
    <w:rsid w:val="00B7740E"/>
    <w:rsid w:val="00B81A2D"/>
    <w:rsid w:val="00B8276F"/>
    <w:rsid w:val="00B842D9"/>
    <w:rsid w:val="00B849A9"/>
    <w:rsid w:val="00B8626A"/>
    <w:rsid w:val="00B91256"/>
    <w:rsid w:val="00B94578"/>
    <w:rsid w:val="00B9548B"/>
    <w:rsid w:val="00B970C1"/>
    <w:rsid w:val="00B971DA"/>
    <w:rsid w:val="00BA101F"/>
    <w:rsid w:val="00BA10FE"/>
    <w:rsid w:val="00BA1B70"/>
    <w:rsid w:val="00BA1D42"/>
    <w:rsid w:val="00BA2B0C"/>
    <w:rsid w:val="00BA4053"/>
    <w:rsid w:val="00BA5707"/>
    <w:rsid w:val="00BA5AC0"/>
    <w:rsid w:val="00BB0D66"/>
    <w:rsid w:val="00BB2B4A"/>
    <w:rsid w:val="00BB34B3"/>
    <w:rsid w:val="00BB419B"/>
    <w:rsid w:val="00BB428E"/>
    <w:rsid w:val="00BB4A3B"/>
    <w:rsid w:val="00BB6412"/>
    <w:rsid w:val="00BB69A9"/>
    <w:rsid w:val="00BB6D81"/>
    <w:rsid w:val="00BC076A"/>
    <w:rsid w:val="00BC21F2"/>
    <w:rsid w:val="00BC4373"/>
    <w:rsid w:val="00BC43EC"/>
    <w:rsid w:val="00BC4595"/>
    <w:rsid w:val="00BC5480"/>
    <w:rsid w:val="00BD0023"/>
    <w:rsid w:val="00BD0C09"/>
    <w:rsid w:val="00BD17DB"/>
    <w:rsid w:val="00BD1F0B"/>
    <w:rsid w:val="00BD3982"/>
    <w:rsid w:val="00BD4E30"/>
    <w:rsid w:val="00BD57AD"/>
    <w:rsid w:val="00BD5CBE"/>
    <w:rsid w:val="00BD630E"/>
    <w:rsid w:val="00BD7A5E"/>
    <w:rsid w:val="00BD7DB3"/>
    <w:rsid w:val="00BE03E0"/>
    <w:rsid w:val="00BE19B3"/>
    <w:rsid w:val="00BE4E4E"/>
    <w:rsid w:val="00BE7610"/>
    <w:rsid w:val="00BE7A47"/>
    <w:rsid w:val="00BE7C9C"/>
    <w:rsid w:val="00BE7E5F"/>
    <w:rsid w:val="00BF01E9"/>
    <w:rsid w:val="00BF0E2A"/>
    <w:rsid w:val="00BF37F8"/>
    <w:rsid w:val="00BF3EA1"/>
    <w:rsid w:val="00BF4929"/>
    <w:rsid w:val="00BF5D4B"/>
    <w:rsid w:val="00BF6B0A"/>
    <w:rsid w:val="00C0166D"/>
    <w:rsid w:val="00C02449"/>
    <w:rsid w:val="00C05B70"/>
    <w:rsid w:val="00C118FA"/>
    <w:rsid w:val="00C12B58"/>
    <w:rsid w:val="00C14A88"/>
    <w:rsid w:val="00C23C67"/>
    <w:rsid w:val="00C248AF"/>
    <w:rsid w:val="00C3109E"/>
    <w:rsid w:val="00C31BA2"/>
    <w:rsid w:val="00C31D26"/>
    <w:rsid w:val="00C325D3"/>
    <w:rsid w:val="00C33016"/>
    <w:rsid w:val="00C331F0"/>
    <w:rsid w:val="00C340EB"/>
    <w:rsid w:val="00C35CD6"/>
    <w:rsid w:val="00C36BF1"/>
    <w:rsid w:val="00C37043"/>
    <w:rsid w:val="00C37C19"/>
    <w:rsid w:val="00C37CB6"/>
    <w:rsid w:val="00C40174"/>
    <w:rsid w:val="00C41707"/>
    <w:rsid w:val="00C42465"/>
    <w:rsid w:val="00C425A2"/>
    <w:rsid w:val="00C4296C"/>
    <w:rsid w:val="00C430FE"/>
    <w:rsid w:val="00C443AE"/>
    <w:rsid w:val="00C44A23"/>
    <w:rsid w:val="00C44CA4"/>
    <w:rsid w:val="00C44D26"/>
    <w:rsid w:val="00C45368"/>
    <w:rsid w:val="00C4644F"/>
    <w:rsid w:val="00C475A9"/>
    <w:rsid w:val="00C503A9"/>
    <w:rsid w:val="00C5096F"/>
    <w:rsid w:val="00C50C6E"/>
    <w:rsid w:val="00C511F3"/>
    <w:rsid w:val="00C51F7D"/>
    <w:rsid w:val="00C520B3"/>
    <w:rsid w:val="00C55530"/>
    <w:rsid w:val="00C56F59"/>
    <w:rsid w:val="00C57517"/>
    <w:rsid w:val="00C6057C"/>
    <w:rsid w:val="00C62778"/>
    <w:rsid w:val="00C65067"/>
    <w:rsid w:val="00C65458"/>
    <w:rsid w:val="00C67FDF"/>
    <w:rsid w:val="00C70168"/>
    <w:rsid w:val="00C72D4E"/>
    <w:rsid w:val="00C732BF"/>
    <w:rsid w:val="00C73512"/>
    <w:rsid w:val="00C73E26"/>
    <w:rsid w:val="00C75295"/>
    <w:rsid w:val="00C755D6"/>
    <w:rsid w:val="00C76466"/>
    <w:rsid w:val="00C76571"/>
    <w:rsid w:val="00C76E88"/>
    <w:rsid w:val="00C77F86"/>
    <w:rsid w:val="00C8131B"/>
    <w:rsid w:val="00C81461"/>
    <w:rsid w:val="00C82648"/>
    <w:rsid w:val="00C8384B"/>
    <w:rsid w:val="00C83A39"/>
    <w:rsid w:val="00C87C9F"/>
    <w:rsid w:val="00C90215"/>
    <w:rsid w:val="00C91905"/>
    <w:rsid w:val="00C92A38"/>
    <w:rsid w:val="00C93785"/>
    <w:rsid w:val="00C93F3F"/>
    <w:rsid w:val="00C94D34"/>
    <w:rsid w:val="00C96ACC"/>
    <w:rsid w:val="00C97A83"/>
    <w:rsid w:val="00CA03A5"/>
    <w:rsid w:val="00CA126F"/>
    <w:rsid w:val="00CA1698"/>
    <w:rsid w:val="00CA1971"/>
    <w:rsid w:val="00CA481A"/>
    <w:rsid w:val="00CA4C8C"/>
    <w:rsid w:val="00CA4CD0"/>
    <w:rsid w:val="00CA5316"/>
    <w:rsid w:val="00CA666D"/>
    <w:rsid w:val="00CA7A21"/>
    <w:rsid w:val="00CB1266"/>
    <w:rsid w:val="00CB3A70"/>
    <w:rsid w:val="00CB43A9"/>
    <w:rsid w:val="00CB5C67"/>
    <w:rsid w:val="00CB5FC0"/>
    <w:rsid w:val="00CB6B81"/>
    <w:rsid w:val="00CB6EED"/>
    <w:rsid w:val="00CB797A"/>
    <w:rsid w:val="00CB7F89"/>
    <w:rsid w:val="00CC4BC6"/>
    <w:rsid w:val="00CC5138"/>
    <w:rsid w:val="00CC54F2"/>
    <w:rsid w:val="00CD34CA"/>
    <w:rsid w:val="00CD4D23"/>
    <w:rsid w:val="00CD6724"/>
    <w:rsid w:val="00CD7F9A"/>
    <w:rsid w:val="00CE059C"/>
    <w:rsid w:val="00CE1038"/>
    <w:rsid w:val="00CE30E4"/>
    <w:rsid w:val="00CE4E6C"/>
    <w:rsid w:val="00CE5628"/>
    <w:rsid w:val="00CF0D91"/>
    <w:rsid w:val="00CF21BC"/>
    <w:rsid w:val="00CF4152"/>
    <w:rsid w:val="00CF43D4"/>
    <w:rsid w:val="00CF4566"/>
    <w:rsid w:val="00CF465F"/>
    <w:rsid w:val="00CF4D54"/>
    <w:rsid w:val="00CF5B70"/>
    <w:rsid w:val="00CF63D6"/>
    <w:rsid w:val="00CF7F65"/>
    <w:rsid w:val="00D0167D"/>
    <w:rsid w:val="00D03C9E"/>
    <w:rsid w:val="00D03FA0"/>
    <w:rsid w:val="00D04362"/>
    <w:rsid w:val="00D0573E"/>
    <w:rsid w:val="00D05DE3"/>
    <w:rsid w:val="00D0713B"/>
    <w:rsid w:val="00D078FA"/>
    <w:rsid w:val="00D10D22"/>
    <w:rsid w:val="00D11ED5"/>
    <w:rsid w:val="00D11EDD"/>
    <w:rsid w:val="00D13A62"/>
    <w:rsid w:val="00D13C97"/>
    <w:rsid w:val="00D1596D"/>
    <w:rsid w:val="00D15EC3"/>
    <w:rsid w:val="00D167CB"/>
    <w:rsid w:val="00D16A67"/>
    <w:rsid w:val="00D20788"/>
    <w:rsid w:val="00D222F1"/>
    <w:rsid w:val="00D23450"/>
    <w:rsid w:val="00D23B84"/>
    <w:rsid w:val="00D26332"/>
    <w:rsid w:val="00D26663"/>
    <w:rsid w:val="00D2720B"/>
    <w:rsid w:val="00D316AE"/>
    <w:rsid w:val="00D325A9"/>
    <w:rsid w:val="00D33923"/>
    <w:rsid w:val="00D34295"/>
    <w:rsid w:val="00D3643C"/>
    <w:rsid w:val="00D370F0"/>
    <w:rsid w:val="00D4080B"/>
    <w:rsid w:val="00D427AD"/>
    <w:rsid w:val="00D42F0F"/>
    <w:rsid w:val="00D4312B"/>
    <w:rsid w:val="00D437BF"/>
    <w:rsid w:val="00D44E99"/>
    <w:rsid w:val="00D4597E"/>
    <w:rsid w:val="00D47ECB"/>
    <w:rsid w:val="00D519AE"/>
    <w:rsid w:val="00D51C50"/>
    <w:rsid w:val="00D52EC6"/>
    <w:rsid w:val="00D53FCF"/>
    <w:rsid w:val="00D54CF9"/>
    <w:rsid w:val="00D55B15"/>
    <w:rsid w:val="00D55D14"/>
    <w:rsid w:val="00D55FDA"/>
    <w:rsid w:val="00D56509"/>
    <w:rsid w:val="00D56A53"/>
    <w:rsid w:val="00D6275F"/>
    <w:rsid w:val="00D646F6"/>
    <w:rsid w:val="00D64B46"/>
    <w:rsid w:val="00D654A0"/>
    <w:rsid w:val="00D70668"/>
    <w:rsid w:val="00D71663"/>
    <w:rsid w:val="00D72A4A"/>
    <w:rsid w:val="00D753D0"/>
    <w:rsid w:val="00D75901"/>
    <w:rsid w:val="00D7660C"/>
    <w:rsid w:val="00D76B8B"/>
    <w:rsid w:val="00D77703"/>
    <w:rsid w:val="00D80F26"/>
    <w:rsid w:val="00D825C2"/>
    <w:rsid w:val="00D826BE"/>
    <w:rsid w:val="00D84463"/>
    <w:rsid w:val="00D844E8"/>
    <w:rsid w:val="00D845F7"/>
    <w:rsid w:val="00D85C4F"/>
    <w:rsid w:val="00D87240"/>
    <w:rsid w:val="00D90196"/>
    <w:rsid w:val="00D916FC"/>
    <w:rsid w:val="00D93292"/>
    <w:rsid w:val="00D942C8"/>
    <w:rsid w:val="00D943FE"/>
    <w:rsid w:val="00D953E0"/>
    <w:rsid w:val="00D96A95"/>
    <w:rsid w:val="00D97212"/>
    <w:rsid w:val="00D97944"/>
    <w:rsid w:val="00DA1FDD"/>
    <w:rsid w:val="00DA2174"/>
    <w:rsid w:val="00DA2785"/>
    <w:rsid w:val="00DA2A49"/>
    <w:rsid w:val="00DA2AC2"/>
    <w:rsid w:val="00DA3D9B"/>
    <w:rsid w:val="00DA3DDA"/>
    <w:rsid w:val="00DA59B9"/>
    <w:rsid w:val="00DA62AE"/>
    <w:rsid w:val="00DA7C5D"/>
    <w:rsid w:val="00DB154F"/>
    <w:rsid w:val="00DB2173"/>
    <w:rsid w:val="00DB23F8"/>
    <w:rsid w:val="00DB2A93"/>
    <w:rsid w:val="00DB4210"/>
    <w:rsid w:val="00DB4BB3"/>
    <w:rsid w:val="00DB5A66"/>
    <w:rsid w:val="00DB5FE9"/>
    <w:rsid w:val="00DC155B"/>
    <w:rsid w:val="00DC239D"/>
    <w:rsid w:val="00DC3C61"/>
    <w:rsid w:val="00DC533B"/>
    <w:rsid w:val="00DC5727"/>
    <w:rsid w:val="00DC5E22"/>
    <w:rsid w:val="00DC6C5F"/>
    <w:rsid w:val="00DC7637"/>
    <w:rsid w:val="00DC7C14"/>
    <w:rsid w:val="00DD038E"/>
    <w:rsid w:val="00DD0E6C"/>
    <w:rsid w:val="00DD22EC"/>
    <w:rsid w:val="00DD2786"/>
    <w:rsid w:val="00DD2AD9"/>
    <w:rsid w:val="00DD7B09"/>
    <w:rsid w:val="00DE1933"/>
    <w:rsid w:val="00DE1BE7"/>
    <w:rsid w:val="00DE537F"/>
    <w:rsid w:val="00DE66D8"/>
    <w:rsid w:val="00DF089A"/>
    <w:rsid w:val="00DF12D5"/>
    <w:rsid w:val="00DF36F9"/>
    <w:rsid w:val="00DF3EFF"/>
    <w:rsid w:val="00DF3F0B"/>
    <w:rsid w:val="00DF6346"/>
    <w:rsid w:val="00DF6981"/>
    <w:rsid w:val="00DF70D2"/>
    <w:rsid w:val="00DF787A"/>
    <w:rsid w:val="00DF7BC5"/>
    <w:rsid w:val="00E00043"/>
    <w:rsid w:val="00E0175A"/>
    <w:rsid w:val="00E02EB3"/>
    <w:rsid w:val="00E04D8B"/>
    <w:rsid w:val="00E060DA"/>
    <w:rsid w:val="00E06905"/>
    <w:rsid w:val="00E102C6"/>
    <w:rsid w:val="00E1032A"/>
    <w:rsid w:val="00E10C5D"/>
    <w:rsid w:val="00E142ED"/>
    <w:rsid w:val="00E16006"/>
    <w:rsid w:val="00E166C2"/>
    <w:rsid w:val="00E16E23"/>
    <w:rsid w:val="00E2074E"/>
    <w:rsid w:val="00E22417"/>
    <w:rsid w:val="00E2478B"/>
    <w:rsid w:val="00E249A9"/>
    <w:rsid w:val="00E2537A"/>
    <w:rsid w:val="00E2627F"/>
    <w:rsid w:val="00E31A4D"/>
    <w:rsid w:val="00E32C4B"/>
    <w:rsid w:val="00E34614"/>
    <w:rsid w:val="00E34D95"/>
    <w:rsid w:val="00E35C06"/>
    <w:rsid w:val="00E44679"/>
    <w:rsid w:val="00E5093B"/>
    <w:rsid w:val="00E51490"/>
    <w:rsid w:val="00E5318D"/>
    <w:rsid w:val="00E53259"/>
    <w:rsid w:val="00E54486"/>
    <w:rsid w:val="00E575EC"/>
    <w:rsid w:val="00E6084D"/>
    <w:rsid w:val="00E629EF"/>
    <w:rsid w:val="00E63254"/>
    <w:rsid w:val="00E63E8B"/>
    <w:rsid w:val="00E64E76"/>
    <w:rsid w:val="00E654C0"/>
    <w:rsid w:val="00E655CE"/>
    <w:rsid w:val="00E67680"/>
    <w:rsid w:val="00E70A8A"/>
    <w:rsid w:val="00E717BF"/>
    <w:rsid w:val="00E7183D"/>
    <w:rsid w:val="00E72703"/>
    <w:rsid w:val="00E72D20"/>
    <w:rsid w:val="00E7437F"/>
    <w:rsid w:val="00E74F28"/>
    <w:rsid w:val="00E7502A"/>
    <w:rsid w:val="00E768B5"/>
    <w:rsid w:val="00E76901"/>
    <w:rsid w:val="00E7773E"/>
    <w:rsid w:val="00E802FE"/>
    <w:rsid w:val="00E8278C"/>
    <w:rsid w:val="00E833CA"/>
    <w:rsid w:val="00E83C54"/>
    <w:rsid w:val="00E84F47"/>
    <w:rsid w:val="00E84F80"/>
    <w:rsid w:val="00E85886"/>
    <w:rsid w:val="00E85E44"/>
    <w:rsid w:val="00E86FC0"/>
    <w:rsid w:val="00E92EDE"/>
    <w:rsid w:val="00E97D8A"/>
    <w:rsid w:val="00EA0114"/>
    <w:rsid w:val="00EA21BD"/>
    <w:rsid w:val="00EA35D1"/>
    <w:rsid w:val="00EA3959"/>
    <w:rsid w:val="00EA3E7D"/>
    <w:rsid w:val="00EA4A17"/>
    <w:rsid w:val="00EA61B3"/>
    <w:rsid w:val="00EA6671"/>
    <w:rsid w:val="00EA6B98"/>
    <w:rsid w:val="00EA79B8"/>
    <w:rsid w:val="00EB039D"/>
    <w:rsid w:val="00EB1AFB"/>
    <w:rsid w:val="00EB3F75"/>
    <w:rsid w:val="00EB451A"/>
    <w:rsid w:val="00EB4594"/>
    <w:rsid w:val="00EB5739"/>
    <w:rsid w:val="00EB5ADE"/>
    <w:rsid w:val="00EB6D90"/>
    <w:rsid w:val="00EB6F77"/>
    <w:rsid w:val="00EB7967"/>
    <w:rsid w:val="00EC2B07"/>
    <w:rsid w:val="00EC6104"/>
    <w:rsid w:val="00EC705A"/>
    <w:rsid w:val="00EC73C2"/>
    <w:rsid w:val="00EC76CD"/>
    <w:rsid w:val="00EC78DE"/>
    <w:rsid w:val="00ED094E"/>
    <w:rsid w:val="00ED13BC"/>
    <w:rsid w:val="00ED1B3E"/>
    <w:rsid w:val="00ED23B7"/>
    <w:rsid w:val="00ED26E8"/>
    <w:rsid w:val="00ED2B0B"/>
    <w:rsid w:val="00ED41D8"/>
    <w:rsid w:val="00ED44AB"/>
    <w:rsid w:val="00ED473F"/>
    <w:rsid w:val="00ED4C78"/>
    <w:rsid w:val="00EE07E7"/>
    <w:rsid w:val="00EE1FE3"/>
    <w:rsid w:val="00EE3F7B"/>
    <w:rsid w:val="00EE659F"/>
    <w:rsid w:val="00EE666E"/>
    <w:rsid w:val="00EE75B6"/>
    <w:rsid w:val="00EE7CA5"/>
    <w:rsid w:val="00EF08DE"/>
    <w:rsid w:val="00EF0A4D"/>
    <w:rsid w:val="00EF1C5B"/>
    <w:rsid w:val="00EF3B6C"/>
    <w:rsid w:val="00EF3C95"/>
    <w:rsid w:val="00EF43B8"/>
    <w:rsid w:val="00EF6771"/>
    <w:rsid w:val="00F0098A"/>
    <w:rsid w:val="00F014F8"/>
    <w:rsid w:val="00F0181D"/>
    <w:rsid w:val="00F02CD4"/>
    <w:rsid w:val="00F071F1"/>
    <w:rsid w:val="00F107E0"/>
    <w:rsid w:val="00F10C79"/>
    <w:rsid w:val="00F10CB5"/>
    <w:rsid w:val="00F11D42"/>
    <w:rsid w:val="00F11E52"/>
    <w:rsid w:val="00F125D5"/>
    <w:rsid w:val="00F13ABC"/>
    <w:rsid w:val="00F13FC2"/>
    <w:rsid w:val="00F14214"/>
    <w:rsid w:val="00F1463A"/>
    <w:rsid w:val="00F148B8"/>
    <w:rsid w:val="00F168CB"/>
    <w:rsid w:val="00F20365"/>
    <w:rsid w:val="00F20ADF"/>
    <w:rsid w:val="00F217D6"/>
    <w:rsid w:val="00F22A22"/>
    <w:rsid w:val="00F23E73"/>
    <w:rsid w:val="00F24731"/>
    <w:rsid w:val="00F25EAF"/>
    <w:rsid w:val="00F30739"/>
    <w:rsid w:val="00F30A4D"/>
    <w:rsid w:val="00F31EC8"/>
    <w:rsid w:val="00F32A25"/>
    <w:rsid w:val="00F33576"/>
    <w:rsid w:val="00F37B46"/>
    <w:rsid w:val="00F37F6C"/>
    <w:rsid w:val="00F406E7"/>
    <w:rsid w:val="00F4128B"/>
    <w:rsid w:val="00F42C27"/>
    <w:rsid w:val="00F43EEE"/>
    <w:rsid w:val="00F4624C"/>
    <w:rsid w:val="00F467D7"/>
    <w:rsid w:val="00F502BB"/>
    <w:rsid w:val="00F507AB"/>
    <w:rsid w:val="00F51993"/>
    <w:rsid w:val="00F520D6"/>
    <w:rsid w:val="00F5215E"/>
    <w:rsid w:val="00F534FA"/>
    <w:rsid w:val="00F54067"/>
    <w:rsid w:val="00F543F0"/>
    <w:rsid w:val="00F54ED6"/>
    <w:rsid w:val="00F569ED"/>
    <w:rsid w:val="00F608FB"/>
    <w:rsid w:val="00F60C2B"/>
    <w:rsid w:val="00F61AAC"/>
    <w:rsid w:val="00F63E81"/>
    <w:rsid w:val="00F64123"/>
    <w:rsid w:val="00F6684D"/>
    <w:rsid w:val="00F66C8F"/>
    <w:rsid w:val="00F67A64"/>
    <w:rsid w:val="00F67B95"/>
    <w:rsid w:val="00F72925"/>
    <w:rsid w:val="00F72D87"/>
    <w:rsid w:val="00F72EFC"/>
    <w:rsid w:val="00F75B21"/>
    <w:rsid w:val="00F7617D"/>
    <w:rsid w:val="00F76F13"/>
    <w:rsid w:val="00F77029"/>
    <w:rsid w:val="00F770F6"/>
    <w:rsid w:val="00F7723E"/>
    <w:rsid w:val="00F777A2"/>
    <w:rsid w:val="00F80169"/>
    <w:rsid w:val="00F808BC"/>
    <w:rsid w:val="00F80B24"/>
    <w:rsid w:val="00F81D31"/>
    <w:rsid w:val="00F827B1"/>
    <w:rsid w:val="00F84294"/>
    <w:rsid w:val="00F846FA"/>
    <w:rsid w:val="00F84890"/>
    <w:rsid w:val="00F86031"/>
    <w:rsid w:val="00F87FF2"/>
    <w:rsid w:val="00F911B2"/>
    <w:rsid w:val="00F9306F"/>
    <w:rsid w:val="00F93B2B"/>
    <w:rsid w:val="00F944D4"/>
    <w:rsid w:val="00F946E2"/>
    <w:rsid w:val="00F95A37"/>
    <w:rsid w:val="00F96346"/>
    <w:rsid w:val="00F97399"/>
    <w:rsid w:val="00FA0D20"/>
    <w:rsid w:val="00FA0F6C"/>
    <w:rsid w:val="00FA10F7"/>
    <w:rsid w:val="00FA1240"/>
    <w:rsid w:val="00FA159C"/>
    <w:rsid w:val="00FA23FD"/>
    <w:rsid w:val="00FA302C"/>
    <w:rsid w:val="00FA475A"/>
    <w:rsid w:val="00FA58D9"/>
    <w:rsid w:val="00FA5FCA"/>
    <w:rsid w:val="00FA624E"/>
    <w:rsid w:val="00FA62CF"/>
    <w:rsid w:val="00FA63EC"/>
    <w:rsid w:val="00FA6610"/>
    <w:rsid w:val="00FB09AC"/>
    <w:rsid w:val="00FB1F30"/>
    <w:rsid w:val="00FB4524"/>
    <w:rsid w:val="00FB48AE"/>
    <w:rsid w:val="00FB528A"/>
    <w:rsid w:val="00FC0ADB"/>
    <w:rsid w:val="00FC0FEC"/>
    <w:rsid w:val="00FC19DE"/>
    <w:rsid w:val="00FC4A1A"/>
    <w:rsid w:val="00FC6C50"/>
    <w:rsid w:val="00FD06C6"/>
    <w:rsid w:val="00FD1160"/>
    <w:rsid w:val="00FD28DF"/>
    <w:rsid w:val="00FD2F2E"/>
    <w:rsid w:val="00FD35E5"/>
    <w:rsid w:val="00FD386F"/>
    <w:rsid w:val="00FD51DB"/>
    <w:rsid w:val="00FD70BA"/>
    <w:rsid w:val="00FD7D32"/>
    <w:rsid w:val="00FE0017"/>
    <w:rsid w:val="00FE18B0"/>
    <w:rsid w:val="00FE1AD9"/>
    <w:rsid w:val="00FE26FB"/>
    <w:rsid w:val="00FE3BC1"/>
    <w:rsid w:val="00FE5F79"/>
    <w:rsid w:val="00FE5FEB"/>
    <w:rsid w:val="00FE77E2"/>
    <w:rsid w:val="00FF1E4B"/>
    <w:rsid w:val="00FF2AA1"/>
    <w:rsid w:val="00FF2EC1"/>
    <w:rsid w:val="00FF3CB1"/>
    <w:rsid w:val="00FF4030"/>
    <w:rsid w:val="00FF50C0"/>
    <w:rsid w:val="00FF5658"/>
    <w:rsid w:val="00FF573C"/>
    <w:rsid w:val="00FF69BB"/>
    <w:rsid w:val="00FF6D05"/>
    <w:rsid w:val="00FF7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49F020"/>
  <w15:docId w15:val="{BC8369BE-8B4F-4031-B5B7-F3B37ED3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F0F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050C6"/>
    <w:pPr>
      <w:keepNext/>
      <w:spacing w:before="240" w:after="60"/>
      <w:jc w:val="center"/>
      <w:outlineLvl w:val="0"/>
    </w:pPr>
    <w:rPr>
      <w:b/>
      <w:kern w:val="28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44D"/>
    <w:pPr>
      <w:ind w:left="708"/>
    </w:pPr>
  </w:style>
  <w:style w:type="character" w:customStyle="1" w:styleId="FontStyle13">
    <w:name w:val="Font Style13"/>
    <w:uiPriority w:val="99"/>
    <w:rsid w:val="0056544D"/>
    <w:rPr>
      <w:rFonts w:ascii="Times New Roman" w:hAnsi="Times New Roman" w:cs="Times New Roman"/>
      <w:i/>
      <w:iCs/>
      <w:spacing w:val="-20"/>
      <w:sz w:val="24"/>
      <w:szCs w:val="24"/>
    </w:rPr>
  </w:style>
  <w:style w:type="character" w:customStyle="1" w:styleId="FontStyle14">
    <w:name w:val="Font Style14"/>
    <w:uiPriority w:val="99"/>
    <w:rsid w:val="0056544D"/>
    <w:rPr>
      <w:rFonts w:ascii="Times New Roman" w:hAnsi="Times New Roman" w:cs="Times New Roman"/>
      <w:sz w:val="26"/>
      <w:szCs w:val="26"/>
    </w:rPr>
  </w:style>
  <w:style w:type="paragraph" w:styleId="a4">
    <w:name w:val="Body Text"/>
    <w:basedOn w:val="a"/>
    <w:link w:val="a5"/>
    <w:rsid w:val="00427389"/>
    <w:pPr>
      <w:spacing w:after="120"/>
    </w:pPr>
  </w:style>
  <w:style w:type="character" w:customStyle="1" w:styleId="a5">
    <w:name w:val="Основной текст Знак"/>
    <w:link w:val="a4"/>
    <w:rsid w:val="004273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"/>
    <w:link w:val="a7"/>
    <w:uiPriority w:val="99"/>
    <w:rsid w:val="00427389"/>
    <w:pPr>
      <w:jc w:val="left"/>
    </w:pPr>
    <w:rPr>
      <w:sz w:val="20"/>
      <w:szCs w:val="20"/>
    </w:rPr>
  </w:style>
  <w:style w:type="character" w:customStyle="1" w:styleId="a7">
    <w:name w:val="Текст сноски Знак"/>
    <w:link w:val="a6"/>
    <w:uiPriority w:val="99"/>
    <w:rsid w:val="004273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rsid w:val="00427389"/>
    <w:rPr>
      <w:vertAlign w:val="superscript"/>
    </w:rPr>
  </w:style>
  <w:style w:type="paragraph" w:customStyle="1" w:styleId="a9">
    <w:name w:val="Обычный.Нормальный абзац Знак"/>
    <w:rsid w:val="00427389"/>
    <w:pPr>
      <w:widowControl w:val="0"/>
      <w:ind w:firstLine="709"/>
      <w:jc w:val="both"/>
    </w:pPr>
    <w:rPr>
      <w:rFonts w:ascii="Times New Roman" w:eastAsia="Times New Roman" w:hAnsi="Times New Roman"/>
      <w:snapToGrid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427389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42738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rsid w:val="007050C6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customStyle="1" w:styleId="11">
    <w:name w:val="Обычный1"/>
    <w:rsid w:val="00B51DB7"/>
    <w:pPr>
      <w:widowControl w:val="0"/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c">
    <w:name w:val="header"/>
    <w:basedOn w:val="a"/>
    <w:link w:val="ad"/>
    <w:uiPriority w:val="99"/>
    <w:unhideWhenUsed/>
    <w:rsid w:val="009136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9136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136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9136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 Spacing"/>
    <w:uiPriority w:val="1"/>
    <w:qFormat/>
    <w:rsid w:val="001C276C"/>
    <w:pPr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3">
    <w:name w:val="Знак3"/>
    <w:basedOn w:val="a"/>
    <w:rsid w:val="009E35A0"/>
    <w:pPr>
      <w:spacing w:after="160" w:line="240" w:lineRule="exact"/>
      <w:jc w:val="left"/>
    </w:pPr>
    <w:rPr>
      <w:rFonts w:ascii="Verdana" w:hAnsi="Verdana"/>
      <w:lang w:val="en-US" w:eastAsia="en-US"/>
    </w:rPr>
  </w:style>
  <w:style w:type="paragraph" w:styleId="af1">
    <w:name w:val="Body Text Indent"/>
    <w:basedOn w:val="a"/>
    <w:link w:val="af2"/>
    <w:uiPriority w:val="99"/>
    <w:unhideWhenUsed/>
    <w:rsid w:val="00F76F13"/>
    <w:pPr>
      <w:tabs>
        <w:tab w:val="left" w:pos="1260"/>
      </w:tabs>
      <w:ind w:firstLine="720"/>
    </w:pPr>
    <w:rPr>
      <w:sz w:val="28"/>
      <w:szCs w:val="28"/>
    </w:rPr>
  </w:style>
  <w:style w:type="character" w:customStyle="1" w:styleId="af2">
    <w:name w:val="Основной текст с отступом Знак"/>
    <w:link w:val="af1"/>
    <w:uiPriority w:val="99"/>
    <w:rsid w:val="00F76F1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3">
    <w:name w:val="Placeholder Text"/>
    <w:uiPriority w:val="99"/>
    <w:semiHidden/>
    <w:rsid w:val="002A724C"/>
    <w:rPr>
      <w:color w:val="808080"/>
    </w:rPr>
  </w:style>
  <w:style w:type="paragraph" w:styleId="af4">
    <w:name w:val="endnote text"/>
    <w:basedOn w:val="a"/>
    <w:link w:val="af5"/>
    <w:uiPriority w:val="99"/>
    <w:semiHidden/>
    <w:unhideWhenUsed/>
    <w:rsid w:val="00BA1B70"/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sid w:val="00BA1B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uiPriority w:val="99"/>
    <w:semiHidden/>
    <w:unhideWhenUsed/>
    <w:rsid w:val="00BA1B70"/>
    <w:rPr>
      <w:vertAlign w:val="superscript"/>
    </w:rPr>
  </w:style>
  <w:style w:type="paragraph" w:styleId="af7">
    <w:name w:val="Subtitle"/>
    <w:basedOn w:val="a"/>
    <w:next w:val="a"/>
    <w:link w:val="af8"/>
    <w:qFormat/>
    <w:rsid w:val="00167285"/>
    <w:pPr>
      <w:spacing w:after="60"/>
      <w:jc w:val="center"/>
      <w:outlineLvl w:val="1"/>
    </w:pPr>
    <w:rPr>
      <w:rFonts w:ascii="Cambria" w:hAnsi="Cambria"/>
    </w:rPr>
  </w:style>
  <w:style w:type="character" w:customStyle="1" w:styleId="af8">
    <w:name w:val="Подзаголовок Знак"/>
    <w:link w:val="af7"/>
    <w:rsid w:val="00167285"/>
    <w:rPr>
      <w:rFonts w:ascii="Cambria" w:eastAsia="Times New Roman" w:hAnsi="Cambria" w:cs="Times New Roman"/>
      <w:sz w:val="24"/>
      <w:szCs w:val="24"/>
      <w:lang w:eastAsia="ru-RU"/>
    </w:rPr>
  </w:style>
  <w:style w:type="paragraph" w:styleId="30">
    <w:name w:val="Body Text Indent 3"/>
    <w:basedOn w:val="a"/>
    <w:link w:val="31"/>
    <w:uiPriority w:val="99"/>
    <w:semiHidden/>
    <w:unhideWhenUsed/>
    <w:rsid w:val="005566F6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uiPriority w:val="99"/>
    <w:semiHidden/>
    <w:rsid w:val="005566F6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9">
    <w:name w:val="annotation reference"/>
    <w:rsid w:val="00BA5707"/>
    <w:rPr>
      <w:sz w:val="16"/>
      <w:szCs w:val="16"/>
    </w:rPr>
  </w:style>
  <w:style w:type="paragraph" w:styleId="afa">
    <w:name w:val="annotation text"/>
    <w:basedOn w:val="a"/>
    <w:link w:val="afb"/>
    <w:rsid w:val="00BA5707"/>
    <w:pPr>
      <w:jc w:val="left"/>
    </w:pPr>
    <w:rPr>
      <w:sz w:val="20"/>
      <w:szCs w:val="20"/>
    </w:rPr>
  </w:style>
  <w:style w:type="character" w:customStyle="1" w:styleId="afb">
    <w:name w:val="Текст примечания Знак"/>
    <w:link w:val="afa"/>
    <w:rsid w:val="00BA57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A59B9"/>
    <w:pPr>
      <w:jc w:val="both"/>
    </w:pPr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DA59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e">
    <w:name w:val="Normal (Web)"/>
    <w:basedOn w:val="a"/>
    <w:uiPriority w:val="99"/>
    <w:rsid w:val="00C31D26"/>
    <w:pPr>
      <w:spacing w:after="210"/>
      <w:jc w:val="left"/>
    </w:pPr>
  </w:style>
  <w:style w:type="paragraph" w:styleId="32">
    <w:name w:val="Body Text 3"/>
    <w:basedOn w:val="a"/>
    <w:link w:val="33"/>
    <w:uiPriority w:val="99"/>
    <w:semiHidden/>
    <w:unhideWhenUsed/>
    <w:rsid w:val="005E2E52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semiHidden/>
    <w:rsid w:val="005E2E52"/>
    <w:rPr>
      <w:rFonts w:ascii="Times New Roman" w:eastAsia="Times New Roman" w:hAnsi="Times New Roman"/>
      <w:sz w:val="16"/>
      <w:szCs w:val="16"/>
    </w:rPr>
  </w:style>
  <w:style w:type="paragraph" w:customStyle="1" w:styleId="ConsNormal">
    <w:name w:val="ConsNormal"/>
    <w:rsid w:val="00C325D3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aff">
    <w:name w:val="Таблицы (моноширинный)"/>
    <w:basedOn w:val="a"/>
    <w:next w:val="a"/>
    <w:rsid w:val="00F02CD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ff0">
    <w:name w:val="Table Grid"/>
    <w:basedOn w:val="a1"/>
    <w:uiPriority w:val="39"/>
    <w:rsid w:val="00A31C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346CD"/>
    <w:pPr>
      <w:autoSpaceDE w:val="0"/>
      <w:autoSpaceDN w:val="0"/>
      <w:adjustRightInd w:val="0"/>
    </w:pPr>
    <w:rPr>
      <w:rFonts w:ascii="Times New Roman" w:hAnsi="Times New Roman"/>
      <w:sz w:val="26"/>
      <w:szCs w:val="26"/>
      <w:lang w:eastAsia="en-US"/>
    </w:rPr>
  </w:style>
  <w:style w:type="character" w:styleId="aff1">
    <w:name w:val="Hyperlink"/>
    <w:uiPriority w:val="99"/>
    <w:unhideWhenUsed/>
    <w:rsid w:val="005C1900"/>
    <w:rPr>
      <w:color w:val="0563C1"/>
      <w:u w:val="single"/>
    </w:rPr>
  </w:style>
  <w:style w:type="character" w:customStyle="1" w:styleId="FontStyle130">
    <w:name w:val="Font Style130"/>
    <w:uiPriority w:val="99"/>
    <w:rsid w:val="00D11ED5"/>
    <w:rPr>
      <w:rFonts w:ascii="Times New Roman" w:hAnsi="Times New Roman"/>
      <w:sz w:val="24"/>
    </w:rPr>
  </w:style>
  <w:style w:type="character" w:styleId="aff2">
    <w:name w:val="FollowedHyperlink"/>
    <w:uiPriority w:val="99"/>
    <w:semiHidden/>
    <w:unhideWhenUsed/>
    <w:rsid w:val="00881491"/>
    <w:rPr>
      <w:color w:val="954F72"/>
      <w:u w:val="single"/>
    </w:rPr>
  </w:style>
  <w:style w:type="paragraph" w:customStyle="1" w:styleId="s1">
    <w:name w:val="s_1"/>
    <w:basedOn w:val="a"/>
    <w:rsid w:val="0016368C"/>
    <w:pPr>
      <w:spacing w:before="100" w:beforeAutospacing="1" w:after="100" w:afterAutospacing="1"/>
      <w:jc w:val="left"/>
    </w:pPr>
  </w:style>
  <w:style w:type="paragraph" w:customStyle="1" w:styleId="ConsPlusTitle">
    <w:name w:val="ConsPlusTitle"/>
    <w:rsid w:val="0020171A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Nonformat">
    <w:name w:val="ConsNonformat"/>
    <w:autoRedefine/>
    <w:rsid w:val="003E03C4"/>
    <w:pPr>
      <w:widowControl w:val="0"/>
      <w:jc w:val="center"/>
    </w:pPr>
    <w:rPr>
      <w:rFonts w:ascii="Times New Roman" w:eastAsia="Arial Unicode MS" w:hAnsi="Times New Roman"/>
      <w:color w:val="000000"/>
      <w:sz w:val="22"/>
      <w:szCs w:val="22"/>
      <w:u w:color="000000"/>
    </w:rPr>
  </w:style>
  <w:style w:type="paragraph" w:styleId="aff3">
    <w:name w:val="Revision"/>
    <w:hidden/>
    <w:uiPriority w:val="99"/>
    <w:semiHidden/>
    <w:rsid w:val="00CF5B7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yperlink" Target="mailto:shm@shm.ru" TargetMode="External"/><Relationship Id="rId21" Type="http://schemas.openxmlformats.org/officeDocument/2006/relationships/customXml" Target="../customXml/item21.xml"/><Relationship Id="rId34" Type="http://schemas.openxmlformats.org/officeDocument/2006/relationships/settings" Target="settings.xml"/><Relationship Id="rId42" Type="http://schemas.openxmlformats.org/officeDocument/2006/relationships/footer" Target="footer2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numbering" Target="numbering.xml"/><Relationship Id="rId37" Type="http://schemas.openxmlformats.org/officeDocument/2006/relationships/endnotes" Target="endnotes.xml"/><Relationship Id="rId40" Type="http://schemas.openxmlformats.org/officeDocument/2006/relationships/header" Target="header1.xml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webSettings" Target="webSettings.xml"/><Relationship Id="rId43" Type="http://schemas.openxmlformats.org/officeDocument/2006/relationships/comments" Target="comment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tyles" Target="styles.xml"/><Relationship Id="rId38" Type="http://schemas.openxmlformats.org/officeDocument/2006/relationships/hyperlink" Target="consultantplus://offline/ref=E08359F47A3DCA7FDF1797F96C5B0A0EB56174271BFF52D38EFD7CA566D0F34F0C5BF6D009D1C9582B8A83DD1BD7427D78C71A4517DCCADEa8O5M" TargetMode="External"/><Relationship Id="rId46" Type="http://schemas.openxmlformats.org/officeDocument/2006/relationships/theme" Target="theme/theme1.xml"/><Relationship Id="rId20" Type="http://schemas.openxmlformats.org/officeDocument/2006/relationships/customXml" Target="../customXml/item20.xm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B431F-D1A0-40A5-B673-809198FAE9C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24040FC-B875-44FC-A0D0-0B8850A8BBD9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BC5BE99-426F-4D76-A68A-A2B6070833D0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5D32A29-F4AF-4FA6-82B8-1D4ABEDCEA4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A8A7B2C9-646B-49A0-8F84-795587645118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803C9A40-4F67-41B3-B14D-77A6E23A21E9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BF3719C9-F050-4AA2-8C9E-D307015FF6BD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BE45F7D-8A93-4AD0-804C-4095151EFA48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07783391-27D4-48A9-9157-A1BFDEC37F44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90507FA4-62A8-40C9-9D4C-EA64E5E961CC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7912C0C6-AC3F-4653-80AE-F34FA1E6E0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56337C-EEBF-4086-8D97-BB17C370FAA8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BB094EBC-E901-4D1C-8232-C15556C2EA07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4E6F8F56-2D86-4490-8294-66E171227D32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2C8F422D-A843-4A99-88EF-6D5CF36B5F2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C1ACA84A-7E1C-4EEF-89D7-FB3AACFCA57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119D1521-81CB-41E5-89CF-372772E2611B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B181E8C7-200A-4FFD-9800-8E83E3F6E4B6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ADEB5B0E-B8C5-43AF-B8AF-9A855CFF38BB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1B0D9DC7-22EE-440D-BCFE-2809DB750714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0BD4D0BD-DFBB-4332-9DDB-F2F36B0DD151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760C8633-B45D-4615-A5D9-AD7C47F36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91E6BA-CED2-47F0-94E9-B010C8FA8E7A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FD4EC710-5DE9-4D93-982E-EC143DA567C0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78E776AF-CB2B-4E02-ACDC-72E26AA332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764B25-F768-40FF-8859-249071CBD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1209B5-4910-44C8-8390-65F549E8E86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0BA6F21-C9E6-4234-9CEA-123EA6F4A6D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0928782-488B-4ABE-A7D8-7F718797233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4F7583C-9F79-42CB-B319-CCAED6EAD1D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97733DC-902F-4554-A873-A54A7DFC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22</Pages>
  <Words>9014</Words>
  <Characters>51383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60277</CharactersWithSpaces>
  <SharedDoc>false</SharedDoc>
  <HLinks>
    <vt:vector size="84" baseType="variant">
      <vt:variant>
        <vt:i4>1048612</vt:i4>
      </vt:variant>
      <vt:variant>
        <vt:i4>39</vt:i4>
      </vt:variant>
      <vt:variant>
        <vt:i4>0</vt:i4>
      </vt:variant>
      <vt:variant>
        <vt:i4>5</vt:i4>
      </vt:variant>
      <vt:variant>
        <vt:lpwstr>mailto:shm@shm.ru</vt:lpwstr>
      </vt:variant>
      <vt:variant>
        <vt:lpwstr/>
      </vt:variant>
      <vt:variant>
        <vt:i4>71173182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71173182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71173182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71173182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71173182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71173182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71631924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приложение2</vt:lpwstr>
      </vt:variant>
      <vt:variant>
        <vt:i4>71173182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71631924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приложение1</vt:lpwstr>
      </vt:variant>
      <vt:variant>
        <vt:i4>71173182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71173182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71173182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  <vt:variant>
        <vt:i4>71173182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ООЗ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 А.В.</dc:creator>
  <cp:lastModifiedBy>dbnebogatov</cp:lastModifiedBy>
  <cp:revision>5</cp:revision>
  <cp:lastPrinted>2019-07-29T07:00:00Z</cp:lastPrinted>
  <dcterms:created xsi:type="dcterms:W3CDTF">2019-07-29T09:15:00Z</dcterms:created>
  <dcterms:modified xsi:type="dcterms:W3CDTF">2019-07-29T11:30:00Z</dcterms:modified>
</cp:coreProperties>
</file>
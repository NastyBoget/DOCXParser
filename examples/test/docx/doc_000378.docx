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059E" w:rsidRPr="00B73B59" w:rsidRDefault="009E3BEF" w:rsidP="000C4C04">
      <w:pPr>
        <w:pStyle w:val="a7"/>
        <w:spacing w:after="0"/>
        <w:ind w:left="4236"/>
        <w:jc w:val="right"/>
        <w:rPr>
          <w:rStyle w:val="a8"/>
          <w:bCs/>
          <w:sz w:val="24"/>
          <w:szCs w:val="24"/>
        </w:rPr>
      </w:pPr>
      <w:r w:rsidRPr="00B73B59">
        <w:rPr>
          <w:rStyle w:val="a8"/>
          <w:bCs/>
          <w:sz w:val="24"/>
          <w:szCs w:val="24"/>
        </w:rPr>
        <w:t>.</w:t>
      </w:r>
    </w:p>
    <w:p w:rsidR="00A4059E" w:rsidRPr="00B73B59" w:rsidRDefault="00624DF5" w:rsidP="000C4C04">
      <w:pPr>
        <w:pStyle w:val="a7"/>
        <w:spacing w:after="0"/>
        <w:ind w:left="5103" w:firstLine="561"/>
        <w:jc w:val="right"/>
        <w:rPr>
          <w:rStyle w:val="a8"/>
          <w:bCs/>
          <w:sz w:val="24"/>
          <w:szCs w:val="24"/>
        </w:rPr>
      </w:pPr>
      <w:r w:rsidRPr="00B73B59">
        <w:rPr>
          <w:rStyle w:val="a8"/>
          <w:bCs/>
          <w:sz w:val="24"/>
          <w:szCs w:val="24"/>
        </w:rPr>
        <w:t>«</w:t>
      </w:r>
      <w:r w:rsidR="00B73B59" w:rsidRPr="00B73B59">
        <w:rPr>
          <w:rStyle w:val="a8"/>
          <w:bCs/>
          <w:sz w:val="24"/>
          <w:szCs w:val="24"/>
        </w:rPr>
        <w:t xml:space="preserve">   </w:t>
      </w:r>
      <w:r w:rsidR="00A4059E" w:rsidRPr="00B73B59">
        <w:rPr>
          <w:rStyle w:val="a8"/>
          <w:bCs/>
          <w:sz w:val="24"/>
          <w:szCs w:val="24"/>
        </w:rPr>
        <w:t xml:space="preserve">» </w:t>
      </w:r>
      <w:r w:rsidR="00E4664B">
        <w:rPr>
          <w:rStyle w:val="a8"/>
          <w:bCs/>
          <w:sz w:val="24"/>
          <w:szCs w:val="24"/>
        </w:rPr>
        <w:t>августа</w:t>
      </w:r>
      <w:r w:rsidR="00B73B59" w:rsidRPr="00B73B59">
        <w:rPr>
          <w:rStyle w:val="a8"/>
          <w:bCs/>
          <w:sz w:val="24"/>
          <w:szCs w:val="24"/>
        </w:rPr>
        <w:t xml:space="preserve"> </w:t>
      </w:r>
      <w:r w:rsidR="004C4A07" w:rsidRPr="00B73B59">
        <w:rPr>
          <w:rStyle w:val="a8"/>
          <w:bCs/>
          <w:sz w:val="24"/>
          <w:szCs w:val="24"/>
        </w:rPr>
        <w:t xml:space="preserve"> </w:t>
      </w:r>
      <w:r w:rsidR="00A4059E" w:rsidRPr="00B73B59">
        <w:rPr>
          <w:rStyle w:val="a8"/>
          <w:bCs/>
          <w:sz w:val="24"/>
          <w:szCs w:val="24"/>
        </w:rPr>
        <w:t>201</w:t>
      </w:r>
      <w:r w:rsidR="00666131" w:rsidRPr="00B73B59">
        <w:rPr>
          <w:rStyle w:val="a8"/>
          <w:bCs/>
          <w:sz w:val="24"/>
          <w:szCs w:val="24"/>
        </w:rPr>
        <w:t>9</w:t>
      </w:r>
      <w:r w:rsidR="00A4059E" w:rsidRPr="00B73B59">
        <w:rPr>
          <w:rStyle w:val="a8"/>
          <w:bCs/>
          <w:sz w:val="24"/>
          <w:szCs w:val="24"/>
        </w:rPr>
        <w:t xml:space="preserve"> г.</w:t>
      </w:r>
    </w:p>
    <w:p w:rsidR="00A4059E" w:rsidRPr="00B73B59" w:rsidRDefault="00A4059E">
      <w:pPr>
        <w:rPr>
          <w:rFonts w:ascii="Times New Roman" w:hAnsi="Times New Roman" w:cs="Times New Roman"/>
          <w:sz w:val="24"/>
          <w:szCs w:val="24"/>
        </w:rPr>
      </w:pPr>
    </w:p>
    <w:p w:rsidR="00A4059E" w:rsidRPr="00B73B59" w:rsidRDefault="00A4059E" w:rsidP="00A4059E">
      <w:pPr>
        <w:rPr>
          <w:rFonts w:ascii="Times New Roman" w:hAnsi="Times New Roman" w:cs="Times New Roman"/>
          <w:sz w:val="24"/>
          <w:szCs w:val="24"/>
        </w:rPr>
      </w:pPr>
    </w:p>
    <w:p w:rsidR="000C4C04" w:rsidRPr="00B73B59" w:rsidRDefault="000C4C04" w:rsidP="000C4C04">
      <w:pPr>
        <w:jc w:val="center"/>
        <w:rPr>
          <w:rFonts w:ascii="Times New Roman" w:hAnsi="Times New Roman" w:cs="Times New Roman"/>
          <w:sz w:val="28"/>
          <w:szCs w:val="24"/>
        </w:rPr>
      </w:pPr>
    </w:p>
    <w:p w:rsidR="000C4C04" w:rsidRPr="00B73B59" w:rsidRDefault="000C4C04" w:rsidP="00DE26FD">
      <w:pPr>
        <w:pStyle w:val="a7"/>
        <w:spacing w:after="0"/>
        <w:ind w:right="424" w:firstLine="851"/>
        <w:jc w:val="center"/>
      </w:pPr>
      <w:r w:rsidRPr="00B73B59">
        <w:t>ДОКУМЕНТАЦИЯ НА ПРОВЕДЕНИЕ ЗАПРОСА ПРЕДЛОЖЕНИЙ</w:t>
      </w:r>
    </w:p>
    <w:p w:rsidR="00A4059E" w:rsidRPr="00B73B59" w:rsidRDefault="00A4059E" w:rsidP="00A4059E">
      <w:pPr>
        <w:rPr>
          <w:rFonts w:ascii="Times New Roman" w:hAnsi="Times New Roman" w:cs="Times New Roman"/>
          <w:sz w:val="24"/>
          <w:szCs w:val="24"/>
        </w:rPr>
      </w:pPr>
    </w:p>
    <w:p w:rsidR="00A4059E" w:rsidRPr="00B73B59" w:rsidRDefault="00A4059E" w:rsidP="00514863">
      <w:pPr>
        <w:jc w:val="center"/>
        <w:rPr>
          <w:rFonts w:ascii="Times New Roman" w:hAnsi="Times New Roman" w:cs="Times New Roman"/>
          <w:sz w:val="24"/>
          <w:szCs w:val="24"/>
        </w:rPr>
      </w:pPr>
    </w:p>
    <w:p w:rsidR="00A4059E" w:rsidRPr="00B73B59" w:rsidRDefault="00A4059E" w:rsidP="00887EAB">
      <w:pPr>
        <w:pStyle w:val="a7"/>
        <w:spacing w:after="0"/>
        <w:ind w:firstLine="709"/>
        <w:jc w:val="center"/>
        <w:rPr>
          <w:sz w:val="24"/>
          <w:szCs w:val="24"/>
        </w:rPr>
      </w:pPr>
    </w:p>
    <w:p w:rsidR="00A4059E" w:rsidRPr="00B73B59" w:rsidRDefault="00A4059E" w:rsidP="000C4C04">
      <w:pPr>
        <w:pStyle w:val="a7"/>
        <w:spacing w:after="0"/>
        <w:ind w:firstLine="709"/>
      </w:pPr>
    </w:p>
    <w:p w:rsidR="00A4059E" w:rsidRPr="00B73B59" w:rsidRDefault="00A4059E" w:rsidP="00887EAB">
      <w:pPr>
        <w:pStyle w:val="a7"/>
        <w:spacing w:after="0"/>
        <w:ind w:firstLine="709"/>
        <w:jc w:val="center"/>
        <w:rPr>
          <w:sz w:val="24"/>
          <w:szCs w:val="24"/>
        </w:rPr>
      </w:pPr>
    </w:p>
    <w:p w:rsidR="00A4059E" w:rsidRPr="00B73B59" w:rsidRDefault="00B73B59" w:rsidP="00926139">
      <w:pPr>
        <w:pStyle w:val="a7"/>
        <w:spacing w:after="0"/>
        <w:ind w:firstLine="709"/>
        <w:jc w:val="center"/>
        <w:rPr>
          <w:sz w:val="24"/>
          <w:szCs w:val="24"/>
        </w:rPr>
      </w:pPr>
      <w:r>
        <w:rPr>
          <w:b/>
          <w:sz w:val="24"/>
          <w:szCs w:val="24"/>
        </w:rPr>
        <w:t>Поставка, демонтаж, монтаж секционных подъемных ворот</w:t>
      </w:r>
      <w:r w:rsidR="004F5BCF" w:rsidRPr="00B73B59">
        <w:rPr>
          <w:b/>
          <w:sz w:val="24"/>
          <w:szCs w:val="24"/>
        </w:rPr>
        <w:t xml:space="preserve"> согласно техническому заданию для нужд АО «Международный аэропорт «Казань»</w:t>
      </w:r>
    </w:p>
    <w:p w:rsidR="00A4059E" w:rsidRPr="00B73B59" w:rsidRDefault="00A4059E" w:rsidP="00A4059E">
      <w:pPr>
        <w:pStyle w:val="a7"/>
        <w:spacing w:after="0"/>
        <w:ind w:firstLine="709"/>
        <w:rPr>
          <w:sz w:val="24"/>
          <w:szCs w:val="24"/>
        </w:rPr>
      </w:pPr>
    </w:p>
    <w:p w:rsidR="00A4059E" w:rsidRPr="00B73B59" w:rsidRDefault="00A4059E" w:rsidP="00A4059E">
      <w:pPr>
        <w:pStyle w:val="a7"/>
        <w:spacing w:after="0"/>
        <w:ind w:firstLine="709"/>
        <w:rPr>
          <w:sz w:val="24"/>
          <w:szCs w:val="24"/>
        </w:rPr>
      </w:pPr>
    </w:p>
    <w:p w:rsidR="00A4059E" w:rsidRPr="00B73B59" w:rsidRDefault="00A4059E" w:rsidP="00A4059E">
      <w:pPr>
        <w:pStyle w:val="a7"/>
        <w:spacing w:after="0"/>
        <w:ind w:firstLine="709"/>
        <w:rPr>
          <w:sz w:val="24"/>
          <w:szCs w:val="24"/>
        </w:rPr>
      </w:pPr>
    </w:p>
    <w:p w:rsidR="00A4059E" w:rsidRPr="00B73B59" w:rsidRDefault="00A4059E" w:rsidP="00A4059E">
      <w:pPr>
        <w:pStyle w:val="a7"/>
        <w:spacing w:after="0"/>
        <w:ind w:firstLine="709"/>
        <w:rPr>
          <w:sz w:val="24"/>
          <w:szCs w:val="24"/>
        </w:rPr>
      </w:pPr>
    </w:p>
    <w:p w:rsidR="00A4059E" w:rsidRPr="00B73B59" w:rsidRDefault="00A4059E" w:rsidP="00A4059E">
      <w:pPr>
        <w:pStyle w:val="a7"/>
        <w:spacing w:after="0"/>
        <w:ind w:firstLine="709"/>
        <w:rPr>
          <w:sz w:val="24"/>
          <w:szCs w:val="24"/>
        </w:rPr>
      </w:pPr>
    </w:p>
    <w:p w:rsidR="00A4059E" w:rsidRPr="00B73B59" w:rsidRDefault="00A4059E" w:rsidP="00A4059E">
      <w:pPr>
        <w:pStyle w:val="a7"/>
        <w:spacing w:after="0"/>
        <w:ind w:firstLine="709"/>
        <w:rPr>
          <w:sz w:val="24"/>
          <w:szCs w:val="24"/>
        </w:rPr>
      </w:pPr>
    </w:p>
    <w:p w:rsidR="00A4059E" w:rsidRPr="00B73B59" w:rsidRDefault="00A4059E" w:rsidP="00A4059E">
      <w:pPr>
        <w:pStyle w:val="a7"/>
        <w:spacing w:after="0"/>
        <w:ind w:firstLine="709"/>
        <w:rPr>
          <w:sz w:val="24"/>
          <w:szCs w:val="24"/>
        </w:rPr>
      </w:pPr>
    </w:p>
    <w:p w:rsidR="00A4059E" w:rsidRPr="00B73B59" w:rsidRDefault="00A4059E" w:rsidP="00A4059E">
      <w:pPr>
        <w:pStyle w:val="a7"/>
        <w:spacing w:after="0"/>
        <w:ind w:firstLine="709"/>
        <w:rPr>
          <w:sz w:val="24"/>
          <w:szCs w:val="24"/>
        </w:rPr>
      </w:pPr>
    </w:p>
    <w:p w:rsidR="00A4059E" w:rsidRPr="00B73B59" w:rsidRDefault="00A4059E" w:rsidP="00A4059E">
      <w:pPr>
        <w:pStyle w:val="a7"/>
        <w:spacing w:after="0"/>
        <w:ind w:firstLine="709"/>
        <w:jc w:val="center"/>
        <w:rPr>
          <w:sz w:val="24"/>
          <w:szCs w:val="24"/>
        </w:rPr>
      </w:pPr>
    </w:p>
    <w:p w:rsidR="00A4059E" w:rsidRPr="00B73B59" w:rsidRDefault="00A4059E" w:rsidP="00A4059E">
      <w:pPr>
        <w:pStyle w:val="a7"/>
        <w:spacing w:after="0"/>
        <w:ind w:firstLine="709"/>
        <w:jc w:val="center"/>
        <w:rPr>
          <w:sz w:val="24"/>
          <w:szCs w:val="24"/>
        </w:rPr>
      </w:pPr>
    </w:p>
    <w:p w:rsidR="00A4059E" w:rsidRPr="00B73B59" w:rsidRDefault="00A4059E" w:rsidP="00A4059E">
      <w:pPr>
        <w:pStyle w:val="a7"/>
        <w:spacing w:after="0"/>
        <w:ind w:firstLine="709"/>
        <w:jc w:val="center"/>
        <w:rPr>
          <w:sz w:val="24"/>
          <w:szCs w:val="24"/>
        </w:rPr>
      </w:pPr>
    </w:p>
    <w:p w:rsidR="003C521B" w:rsidRPr="00B73B59" w:rsidRDefault="003C521B" w:rsidP="00AF2B2D">
      <w:pPr>
        <w:pStyle w:val="a7"/>
        <w:spacing w:after="0"/>
        <w:ind w:firstLine="709"/>
        <w:jc w:val="center"/>
        <w:rPr>
          <w:sz w:val="24"/>
          <w:szCs w:val="24"/>
        </w:rPr>
      </w:pPr>
    </w:p>
    <w:p w:rsidR="00B145E8" w:rsidRPr="00B73B59" w:rsidRDefault="00B145E8" w:rsidP="00AF2B2D">
      <w:pPr>
        <w:pStyle w:val="a7"/>
        <w:spacing w:after="0"/>
        <w:ind w:firstLine="709"/>
        <w:jc w:val="center"/>
        <w:rPr>
          <w:sz w:val="24"/>
          <w:szCs w:val="24"/>
        </w:rPr>
      </w:pPr>
    </w:p>
    <w:p w:rsidR="005E7D2E" w:rsidRPr="00B73B59" w:rsidRDefault="005E7D2E" w:rsidP="0042318E">
      <w:pPr>
        <w:pStyle w:val="a7"/>
        <w:spacing w:after="0"/>
        <w:ind w:firstLine="0"/>
        <w:rPr>
          <w:sz w:val="24"/>
          <w:szCs w:val="24"/>
        </w:rPr>
      </w:pPr>
    </w:p>
    <w:p w:rsidR="005E7D2E" w:rsidRPr="00B73B59" w:rsidRDefault="005E7D2E" w:rsidP="00AF2B2D">
      <w:pPr>
        <w:pStyle w:val="a7"/>
        <w:spacing w:after="0"/>
        <w:ind w:firstLine="709"/>
        <w:jc w:val="center"/>
        <w:rPr>
          <w:sz w:val="24"/>
          <w:szCs w:val="24"/>
        </w:rPr>
      </w:pPr>
    </w:p>
    <w:p w:rsidR="00124199" w:rsidRPr="00B73B59" w:rsidRDefault="00124199" w:rsidP="00AF2B2D">
      <w:pPr>
        <w:pStyle w:val="a7"/>
        <w:spacing w:after="0"/>
        <w:ind w:firstLine="709"/>
        <w:jc w:val="center"/>
        <w:rPr>
          <w:sz w:val="24"/>
          <w:szCs w:val="24"/>
        </w:rPr>
      </w:pPr>
    </w:p>
    <w:p w:rsidR="00DE26FD" w:rsidRPr="00B73B59" w:rsidRDefault="00DE26FD" w:rsidP="00AF2B2D">
      <w:pPr>
        <w:pStyle w:val="a7"/>
        <w:spacing w:after="0"/>
        <w:ind w:firstLine="709"/>
        <w:jc w:val="center"/>
        <w:rPr>
          <w:sz w:val="24"/>
          <w:szCs w:val="24"/>
        </w:rPr>
      </w:pPr>
    </w:p>
    <w:p w:rsidR="002B21A3" w:rsidRPr="00B73B59" w:rsidRDefault="002B21A3" w:rsidP="00AF2B2D">
      <w:pPr>
        <w:pStyle w:val="a7"/>
        <w:spacing w:after="0"/>
        <w:ind w:firstLine="709"/>
        <w:jc w:val="center"/>
        <w:rPr>
          <w:sz w:val="24"/>
          <w:szCs w:val="24"/>
        </w:rPr>
      </w:pPr>
    </w:p>
    <w:p w:rsidR="002B21A3" w:rsidRPr="00B73B59" w:rsidRDefault="002B21A3" w:rsidP="00AF2B2D">
      <w:pPr>
        <w:pStyle w:val="a7"/>
        <w:spacing w:after="0"/>
        <w:ind w:firstLine="709"/>
        <w:jc w:val="center"/>
        <w:rPr>
          <w:sz w:val="24"/>
          <w:szCs w:val="24"/>
        </w:rPr>
      </w:pPr>
    </w:p>
    <w:p w:rsidR="002B21A3" w:rsidRPr="00B73B59" w:rsidRDefault="002B21A3" w:rsidP="00AF2B2D">
      <w:pPr>
        <w:pStyle w:val="a7"/>
        <w:spacing w:after="0"/>
        <w:ind w:firstLine="709"/>
        <w:jc w:val="center"/>
        <w:rPr>
          <w:sz w:val="24"/>
          <w:szCs w:val="24"/>
        </w:rPr>
      </w:pPr>
    </w:p>
    <w:p w:rsidR="0058376B" w:rsidRPr="00B73B59" w:rsidRDefault="0058376B" w:rsidP="00AF2B2D">
      <w:pPr>
        <w:pStyle w:val="a7"/>
        <w:spacing w:after="0"/>
        <w:ind w:firstLine="709"/>
        <w:jc w:val="center"/>
        <w:rPr>
          <w:sz w:val="24"/>
          <w:szCs w:val="24"/>
        </w:rPr>
      </w:pPr>
    </w:p>
    <w:p w:rsidR="005F2107" w:rsidRPr="00B73B59" w:rsidRDefault="005F2107" w:rsidP="00AF2B2D">
      <w:pPr>
        <w:pStyle w:val="a7"/>
        <w:spacing w:after="0"/>
        <w:ind w:firstLine="709"/>
        <w:jc w:val="center"/>
        <w:rPr>
          <w:sz w:val="24"/>
          <w:szCs w:val="24"/>
        </w:rPr>
      </w:pPr>
    </w:p>
    <w:p w:rsidR="00D73DA3" w:rsidRPr="00B73B59" w:rsidRDefault="00D73DA3" w:rsidP="00AF2B2D">
      <w:pPr>
        <w:pStyle w:val="a7"/>
        <w:spacing w:after="0"/>
        <w:ind w:firstLine="709"/>
        <w:jc w:val="center"/>
        <w:rPr>
          <w:sz w:val="24"/>
          <w:szCs w:val="24"/>
        </w:rPr>
      </w:pPr>
    </w:p>
    <w:p w:rsidR="00370D54" w:rsidRPr="00B73B59" w:rsidRDefault="00370D54" w:rsidP="00AF2B2D">
      <w:pPr>
        <w:pStyle w:val="a7"/>
        <w:spacing w:after="0"/>
        <w:ind w:firstLine="709"/>
        <w:jc w:val="center"/>
        <w:rPr>
          <w:sz w:val="24"/>
          <w:szCs w:val="24"/>
        </w:rPr>
      </w:pPr>
    </w:p>
    <w:p w:rsidR="00370D54" w:rsidRPr="00B73B59" w:rsidRDefault="00370D54" w:rsidP="00AF2B2D">
      <w:pPr>
        <w:pStyle w:val="a7"/>
        <w:spacing w:after="0"/>
        <w:ind w:firstLine="709"/>
        <w:jc w:val="center"/>
        <w:rPr>
          <w:sz w:val="24"/>
          <w:szCs w:val="24"/>
        </w:rPr>
      </w:pPr>
    </w:p>
    <w:p w:rsidR="00E003E0" w:rsidRPr="00B73B59" w:rsidRDefault="00E003E0" w:rsidP="00AF2B2D">
      <w:pPr>
        <w:pStyle w:val="a7"/>
        <w:spacing w:after="0"/>
        <w:ind w:firstLine="709"/>
        <w:jc w:val="center"/>
        <w:rPr>
          <w:sz w:val="24"/>
          <w:szCs w:val="24"/>
        </w:rPr>
      </w:pPr>
    </w:p>
    <w:p w:rsidR="00E003E0" w:rsidRPr="00B73B59" w:rsidRDefault="00E003E0" w:rsidP="00AF2B2D">
      <w:pPr>
        <w:pStyle w:val="a7"/>
        <w:spacing w:after="0"/>
        <w:ind w:firstLine="709"/>
        <w:jc w:val="center"/>
        <w:rPr>
          <w:sz w:val="24"/>
          <w:szCs w:val="24"/>
        </w:rPr>
      </w:pPr>
    </w:p>
    <w:p w:rsidR="00370D54" w:rsidRPr="00B73B59" w:rsidRDefault="00A3174B" w:rsidP="00AF2B2D">
      <w:pPr>
        <w:pStyle w:val="a7"/>
        <w:spacing w:after="0"/>
        <w:ind w:firstLine="709"/>
        <w:jc w:val="center"/>
        <w:rPr>
          <w:sz w:val="24"/>
          <w:szCs w:val="24"/>
        </w:rPr>
      </w:pPr>
      <w:r w:rsidRPr="00B73B59">
        <w:rPr>
          <w:sz w:val="24"/>
          <w:szCs w:val="24"/>
        </w:rPr>
        <w:t>г. Казань</w:t>
      </w:r>
      <w:r w:rsidR="00A4059E" w:rsidRPr="00B73B59">
        <w:rPr>
          <w:sz w:val="24"/>
          <w:szCs w:val="24"/>
        </w:rPr>
        <w:t xml:space="preserve">  201</w:t>
      </w:r>
      <w:r w:rsidR="00666131" w:rsidRPr="00B73B59">
        <w:rPr>
          <w:sz w:val="24"/>
          <w:szCs w:val="24"/>
        </w:rPr>
        <w:t xml:space="preserve">9 </w:t>
      </w:r>
      <w:r w:rsidR="00A4059E" w:rsidRPr="00B73B59">
        <w:rPr>
          <w:sz w:val="24"/>
          <w:szCs w:val="24"/>
        </w:rPr>
        <w:t>г.</w:t>
      </w:r>
      <w:bookmarkStart w:id="0" w:name="_Ref122323775"/>
      <w:bookmarkStart w:id="1" w:name="_Ref122323929"/>
      <w:bookmarkStart w:id="2" w:name="_Toc122326937"/>
    </w:p>
    <w:p w:rsidR="00370D54" w:rsidRPr="00B73B59" w:rsidRDefault="00370D54">
      <w:pPr>
        <w:rPr>
          <w:rFonts w:ascii="Times New Roman" w:eastAsia="Times New Roman" w:hAnsi="Times New Roman" w:cs="Times New Roman"/>
          <w:sz w:val="24"/>
          <w:szCs w:val="24"/>
          <w:lang w:eastAsia="ru-RU"/>
        </w:rPr>
      </w:pPr>
      <w:r w:rsidRPr="00B73B59">
        <w:rPr>
          <w:rFonts w:ascii="Times New Roman" w:hAnsi="Times New Roman" w:cs="Times New Roman"/>
          <w:sz w:val="24"/>
          <w:szCs w:val="24"/>
        </w:rPr>
        <w:br w:type="page"/>
      </w:r>
    </w:p>
    <w:p w:rsidR="00A4059E" w:rsidRPr="00B73B59" w:rsidRDefault="00A4059E" w:rsidP="00A4059E">
      <w:pPr>
        <w:pStyle w:val="12pt"/>
        <w:rPr>
          <w:b/>
          <w:szCs w:val="24"/>
        </w:rPr>
      </w:pPr>
      <w:r w:rsidRPr="00B73B59">
        <w:rPr>
          <w:b/>
          <w:szCs w:val="24"/>
        </w:rPr>
        <w:lastRenderedPageBreak/>
        <w:t>1. Общие сведения</w:t>
      </w:r>
    </w:p>
    <w:p w:rsidR="00A4059E" w:rsidRPr="00B73B59" w:rsidRDefault="00A4059E" w:rsidP="00A4059E">
      <w:pPr>
        <w:pStyle w:val="a7"/>
        <w:spacing w:after="0"/>
        <w:ind w:firstLine="709"/>
        <w:rPr>
          <w:caps/>
          <w:spacing w:val="22"/>
          <w:sz w:val="24"/>
          <w:szCs w:val="24"/>
        </w:rPr>
      </w:pPr>
    </w:p>
    <w:p w:rsidR="00A4059E" w:rsidRPr="00B73B59" w:rsidRDefault="00A4059E" w:rsidP="00A4059E">
      <w:pPr>
        <w:pStyle w:val="a7"/>
        <w:spacing w:after="0"/>
        <w:ind w:firstLine="709"/>
        <w:rPr>
          <w:sz w:val="24"/>
          <w:szCs w:val="24"/>
        </w:rPr>
      </w:pPr>
      <w:r w:rsidRPr="00B73B59">
        <w:rPr>
          <w:sz w:val="24"/>
          <w:szCs w:val="24"/>
        </w:rPr>
        <w:t>1.1. Понятия и термины, используемые в настоящей документации по запросу предложений (далее – Документация), применяются в значениях, определенных Федеральным законом от 18 июля 2011 года №223-ФЗ «О закупках товаров, работ, услуг отдельными видами юридических лиц» и Положением о закупках для нужд АО «Международный аэропорт «Казань».</w:t>
      </w:r>
    </w:p>
    <w:p w:rsidR="00A4059E" w:rsidRPr="00B73B59" w:rsidRDefault="00A4059E" w:rsidP="00A4059E">
      <w:pPr>
        <w:pStyle w:val="a7"/>
        <w:spacing w:after="0"/>
        <w:ind w:firstLine="709"/>
        <w:rPr>
          <w:sz w:val="24"/>
          <w:szCs w:val="24"/>
        </w:rPr>
      </w:pPr>
      <w:r w:rsidRPr="00B73B59">
        <w:rPr>
          <w:rStyle w:val="12pt0"/>
          <w:szCs w:val="24"/>
        </w:rPr>
        <w:t xml:space="preserve">1.2. Положение </w:t>
      </w:r>
      <w:r w:rsidR="00A15F13" w:rsidRPr="00B73B59">
        <w:rPr>
          <w:sz w:val="24"/>
          <w:szCs w:val="24"/>
        </w:rPr>
        <w:t xml:space="preserve">о закупках для нужд </w:t>
      </w:r>
      <w:r w:rsidRPr="00B73B59">
        <w:rPr>
          <w:sz w:val="24"/>
          <w:szCs w:val="24"/>
        </w:rPr>
        <w:t xml:space="preserve">АО «Международный аэропорт «Казань» размещено </w:t>
      </w:r>
      <w:r w:rsidR="006B6FDA" w:rsidRPr="00B73B59">
        <w:rPr>
          <w:sz w:val="24"/>
          <w:szCs w:val="24"/>
        </w:rPr>
        <w:t>в единой информационной системе</w:t>
      </w:r>
      <w:r w:rsidRPr="00B73B59">
        <w:rPr>
          <w:sz w:val="24"/>
          <w:szCs w:val="24"/>
        </w:rPr>
        <w:t xml:space="preserve"> по адресу http://</w:t>
      </w:r>
      <w:r w:rsidR="006B6FDA" w:rsidRPr="00B73B59">
        <w:rPr>
          <w:sz w:val="24"/>
          <w:szCs w:val="24"/>
          <w:lang w:val="en-US"/>
        </w:rPr>
        <w:t>www</w:t>
      </w:r>
      <w:r w:rsidR="006B6FDA" w:rsidRPr="00B73B59">
        <w:rPr>
          <w:sz w:val="24"/>
          <w:szCs w:val="24"/>
        </w:rPr>
        <w:t>.</w:t>
      </w:r>
      <w:proofErr w:type="spellStart"/>
      <w:r w:rsidRPr="00B73B59">
        <w:rPr>
          <w:sz w:val="24"/>
          <w:szCs w:val="24"/>
          <w:lang w:val="en-US"/>
        </w:rPr>
        <w:t>zakupki</w:t>
      </w:r>
      <w:proofErr w:type="spellEnd"/>
      <w:r w:rsidRPr="00B73B59">
        <w:rPr>
          <w:sz w:val="24"/>
          <w:szCs w:val="24"/>
        </w:rPr>
        <w:t>.</w:t>
      </w:r>
      <w:proofErr w:type="spellStart"/>
      <w:r w:rsidRPr="00B73B59">
        <w:rPr>
          <w:sz w:val="24"/>
          <w:szCs w:val="24"/>
          <w:lang w:val="en-US"/>
        </w:rPr>
        <w:t>gov</w:t>
      </w:r>
      <w:proofErr w:type="spellEnd"/>
      <w:r w:rsidRPr="00B73B59">
        <w:rPr>
          <w:sz w:val="24"/>
          <w:szCs w:val="24"/>
        </w:rPr>
        <w:t>.</w:t>
      </w:r>
      <w:proofErr w:type="spellStart"/>
      <w:r w:rsidRPr="00B73B59">
        <w:rPr>
          <w:sz w:val="24"/>
          <w:szCs w:val="24"/>
        </w:rPr>
        <w:t>ru</w:t>
      </w:r>
      <w:proofErr w:type="spellEnd"/>
      <w:r w:rsidRPr="00B73B59">
        <w:rPr>
          <w:sz w:val="24"/>
          <w:szCs w:val="24"/>
        </w:rPr>
        <w:t>/.</w:t>
      </w:r>
    </w:p>
    <w:p w:rsidR="00A4059E" w:rsidRPr="00B73B59" w:rsidRDefault="00A4059E" w:rsidP="00A4059E">
      <w:pPr>
        <w:pStyle w:val="a7"/>
        <w:spacing w:after="0"/>
        <w:ind w:firstLine="709"/>
        <w:rPr>
          <w:rStyle w:val="12pt0"/>
          <w:szCs w:val="24"/>
        </w:rPr>
      </w:pPr>
      <w:r w:rsidRPr="00B73B59">
        <w:rPr>
          <w:rStyle w:val="12pt0"/>
          <w:szCs w:val="24"/>
        </w:rPr>
        <w:t xml:space="preserve">1.3. </w:t>
      </w:r>
      <w:proofErr w:type="gramStart"/>
      <w:r w:rsidRPr="00B73B59">
        <w:rPr>
          <w:rStyle w:val="12pt0"/>
          <w:szCs w:val="24"/>
        </w:rPr>
        <w:t xml:space="preserve">В соответствии  с </w:t>
      </w:r>
      <w:r w:rsidRPr="00B73B59">
        <w:rPr>
          <w:sz w:val="24"/>
          <w:szCs w:val="24"/>
        </w:rPr>
        <w:t xml:space="preserve">Федеральным законом от 18 июля 2011 года №223-ФЗ «О закупках товаров, работ, услуг отдельными видами юридических лиц», </w:t>
      </w:r>
      <w:r w:rsidR="00A15F13" w:rsidRPr="00B73B59">
        <w:rPr>
          <w:sz w:val="24"/>
          <w:szCs w:val="24"/>
        </w:rPr>
        <w:t xml:space="preserve">Положением о закупках для нужд </w:t>
      </w:r>
      <w:r w:rsidRPr="00B73B59">
        <w:rPr>
          <w:sz w:val="24"/>
          <w:szCs w:val="24"/>
        </w:rPr>
        <w:t xml:space="preserve">АО «Международный аэропорт «Казань», </w:t>
      </w:r>
      <w:r w:rsidRPr="00B73B59">
        <w:rPr>
          <w:rStyle w:val="12pt0"/>
          <w:szCs w:val="24"/>
        </w:rPr>
        <w:t xml:space="preserve">процедурами, условиями и положениями Документации Заказчик проводит </w:t>
      </w:r>
      <w:r w:rsidRPr="00B73B59">
        <w:rPr>
          <w:sz w:val="24"/>
          <w:szCs w:val="24"/>
        </w:rPr>
        <w:t>запрос предложений</w:t>
      </w:r>
      <w:r w:rsidRPr="00B73B59">
        <w:rPr>
          <w:rStyle w:val="12pt0"/>
          <w:szCs w:val="24"/>
        </w:rPr>
        <w:t xml:space="preserve">, предмет и условия которого указаны в Информационной карте </w:t>
      </w:r>
      <w:r w:rsidRPr="00B73B59">
        <w:rPr>
          <w:sz w:val="24"/>
          <w:szCs w:val="24"/>
        </w:rPr>
        <w:t>запроса предложений</w:t>
      </w:r>
      <w:r w:rsidRPr="00B73B59">
        <w:rPr>
          <w:rStyle w:val="12pt0"/>
          <w:szCs w:val="24"/>
        </w:rPr>
        <w:t xml:space="preserve"> (Приложение №1 Докум</w:t>
      </w:r>
      <w:r w:rsidR="00470315" w:rsidRPr="00B73B59">
        <w:rPr>
          <w:rStyle w:val="12pt0"/>
          <w:szCs w:val="24"/>
        </w:rPr>
        <w:t>ентации по запросу предложений)</w:t>
      </w:r>
      <w:proofErr w:type="gramEnd"/>
    </w:p>
    <w:p w:rsidR="00A4059E" w:rsidRPr="00B73B59" w:rsidRDefault="00A4059E" w:rsidP="00A4059E">
      <w:pPr>
        <w:pStyle w:val="a7"/>
        <w:spacing w:after="0"/>
        <w:ind w:firstLine="709"/>
        <w:rPr>
          <w:rStyle w:val="12pt0"/>
          <w:szCs w:val="24"/>
        </w:rPr>
      </w:pPr>
      <w:r w:rsidRPr="00B73B59">
        <w:rPr>
          <w:rStyle w:val="12pt0"/>
          <w:szCs w:val="24"/>
        </w:rPr>
        <w:t>1.4.</w:t>
      </w:r>
      <w:r w:rsidR="00E26518" w:rsidRPr="00B73B59">
        <w:rPr>
          <w:rStyle w:val="12pt0"/>
          <w:szCs w:val="24"/>
        </w:rPr>
        <w:t> </w:t>
      </w:r>
      <w:r w:rsidRPr="00B73B59">
        <w:rPr>
          <w:rStyle w:val="12pt0"/>
          <w:szCs w:val="24"/>
        </w:rPr>
        <w:t>Участник закупки должен соответствовать всем требованиям, предъявляемым действующим законодательством и Документацией.</w:t>
      </w:r>
    </w:p>
    <w:p w:rsidR="00A4059E" w:rsidRPr="00B73B59" w:rsidRDefault="00A4059E" w:rsidP="00A4059E">
      <w:pPr>
        <w:pStyle w:val="a7"/>
        <w:spacing w:after="0"/>
        <w:rPr>
          <w:color w:val="000000"/>
          <w:sz w:val="24"/>
          <w:szCs w:val="24"/>
        </w:rPr>
      </w:pPr>
      <w:r w:rsidRPr="00B73B59">
        <w:rPr>
          <w:color w:val="000000"/>
          <w:sz w:val="24"/>
          <w:szCs w:val="24"/>
        </w:rPr>
        <w:t xml:space="preserve">1.5. Для участия в </w:t>
      </w:r>
      <w:r w:rsidRPr="00B73B59">
        <w:rPr>
          <w:sz w:val="24"/>
          <w:szCs w:val="24"/>
        </w:rPr>
        <w:t>запросе предложений</w:t>
      </w:r>
      <w:r w:rsidRPr="00B73B59">
        <w:rPr>
          <w:color w:val="000000"/>
          <w:sz w:val="24"/>
          <w:szCs w:val="24"/>
        </w:rPr>
        <w:t xml:space="preserve"> участник закупки должен подготовить Предложение в порядке, в сроки и на условиях, изложенных в Документации. </w:t>
      </w:r>
    </w:p>
    <w:p w:rsidR="00A4059E" w:rsidRPr="00B73B59" w:rsidRDefault="00A4059E" w:rsidP="00A4059E">
      <w:pPr>
        <w:pStyle w:val="3"/>
        <w:numPr>
          <w:ilvl w:val="0"/>
          <w:numId w:val="0"/>
        </w:numPr>
        <w:spacing w:line="240" w:lineRule="auto"/>
        <w:rPr>
          <w:sz w:val="24"/>
          <w:szCs w:val="24"/>
        </w:rPr>
      </w:pPr>
      <w:r w:rsidRPr="00B73B59">
        <w:rPr>
          <w:sz w:val="24"/>
          <w:szCs w:val="24"/>
        </w:rPr>
        <w:tab/>
        <w:t>1.6. Участник закуп</w:t>
      </w:r>
      <w:r w:rsidR="00E6719B" w:rsidRPr="00B73B59">
        <w:rPr>
          <w:sz w:val="24"/>
          <w:szCs w:val="24"/>
        </w:rPr>
        <w:t xml:space="preserve">ки, начиная </w:t>
      </w:r>
      <w:proofErr w:type="gramStart"/>
      <w:r w:rsidR="00E6719B" w:rsidRPr="00B73B59">
        <w:rPr>
          <w:sz w:val="24"/>
          <w:szCs w:val="24"/>
        </w:rPr>
        <w:t>с даты публикации</w:t>
      </w:r>
      <w:proofErr w:type="gramEnd"/>
      <w:r w:rsidR="00E6719B" w:rsidRPr="00B73B59">
        <w:rPr>
          <w:sz w:val="24"/>
          <w:szCs w:val="24"/>
        </w:rPr>
        <w:t xml:space="preserve"> в</w:t>
      </w:r>
      <w:r w:rsidR="00193C89" w:rsidRPr="00B73B59">
        <w:rPr>
          <w:sz w:val="24"/>
          <w:szCs w:val="24"/>
        </w:rPr>
        <w:t xml:space="preserve"> </w:t>
      </w:r>
      <w:r w:rsidR="00E6719B" w:rsidRPr="00B73B59">
        <w:rPr>
          <w:sz w:val="24"/>
          <w:szCs w:val="24"/>
        </w:rPr>
        <w:t>Единой информационной системе</w:t>
      </w:r>
      <w:r w:rsidRPr="00B73B59">
        <w:rPr>
          <w:sz w:val="24"/>
          <w:szCs w:val="24"/>
        </w:rPr>
        <w:t xml:space="preserve"> извещения о проведении запроса предложений, направляет свое предложение с указанием цены договора и иных условий исполнения договора, с обязательным приложением проекта договора в редакции, предлагаемой участником, и документов, подтверждающих соответствие участника требованиям Заказчика. </w:t>
      </w:r>
    </w:p>
    <w:p w:rsidR="00A4059E" w:rsidRPr="00B73B59" w:rsidRDefault="00A4059E" w:rsidP="00A4059E">
      <w:pPr>
        <w:pStyle w:val="3"/>
        <w:numPr>
          <w:ilvl w:val="0"/>
          <w:numId w:val="0"/>
        </w:numPr>
        <w:spacing w:line="240" w:lineRule="auto"/>
        <w:rPr>
          <w:sz w:val="24"/>
          <w:szCs w:val="24"/>
        </w:rPr>
      </w:pPr>
      <w:r w:rsidRPr="00B73B59">
        <w:rPr>
          <w:sz w:val="24"/>
          <w:szCs w:val="24"/>
        </w:rPr>
        <w:tab/>
        <w:t>1.7. Проведение запроса предложений не накладывает на Заказчика безусловное обязательство по выбору в качестве победителя одного из участников закупки, приславших свое предложение, за исключением случаев, когда Заказчик указывает в протоколе победителя. Объявление победителя в итоговом протоколе накладывает обязательство заключить с таким победителем договор, на указанных таким победителем в заявке условиях.</w:t>
      </w:r>
    </w:p>
    <w:p w:rsidR="00A4059E" w:rsidRPr="00B73B59" w:rsidRDefault="00A4059E" w:rsidP="00A4059E">
      <w:pPr>
        <w:pStyle w:val="3"/>
        <w:numPr>
          <w:ilvl w:val="0"/>
          <w:numId w:val="0"/>
        </w:numPr>
        <w:spacing w:line="240" w:lineRule="auto"/>
        <w:rPr>
          <w:sz w:val="24"/>
          <w:szCs w:val="24"/>
        </w:rPr>
      </w:pPr>
      <w:r w:rsidRPr="00B73B59">
        <w:rPr>
          <w:sz w:val="24"/>
          <w:szCs w:val="24"/>
        </w:rPr>
        <w:tab/>
        <w:t>1.</w:t>
      </w:r>
      <w:r w:rsidR="00E26518" w:rsidRPr="00B73B59">
        <w:rPr>
          <w:sz w:val="24"/>
          <w:szCs w:val="24"/>
        </w:rPr>
        <w:t>8</w:t>
      </w:r>
      <w:r w:rsidRPr="00B73B59">
        <w:rPr>
          <w:sz w:val="24"/>
          <w:szCs w:val="24"/>
        </w:rPr>
        <w:t xml:space="preserve">. В случае определения победителя в проведении запроса предложений Заказчик заключает с таким победителем договор на условиях, предложенных </w:t>
      </w:r>
      <w:r w:rsidR="00D73DA3" w:rsidRPr="00B73B59">
        <w:rPr>
          <w:sz w:val="24"/>
          <w:szCs w:val="24"/>
        </w:rPr>
        <w:t>Заказчиком</w:t>
      </w:r>
      <w:r w:rsidRPr="00B73B59">
        <w:rPr>
          <w:sz w:val="24"/>
          <w:szCs w:val="24"/>
        </w:rPr>
        <w:t>. Редакция договора согласовывается сторонами.</w:t>
      </w:r>
    </w:p>
    <w:p w:rsidR="00A4059E" w:rsidRPr="00B73B59" w:rsidRDefault="00A4059E" w:rsidP="00A4059E">
      <w:pPr>
        <w:pStyle w:val="a7"/>
        <w:spacing w:after="0"/>
        <w:rPr>
          <w:color w:val="000000"/>
          <w:sz w:val="24"/>
          <w:szCs w:val="24"/>
        </w:rPr>
      </w:pPr>
    </w:p>
    <w:p w:rsidR="00A4059E" w:rsidRPr="00B73B59" w:rsidRDefault="00A4059E" w:rsidP="00A4059E">
      <w:pPr>
        <w:pStyle w:val="a7"/>
        <w:spacing w:after="0"/>
        <w:ind w:firstLine="709"/>
        <w:rPr>
          <w:b/>
          <w:sz w:val="24"/>
          <w:szCs w:val="24"/>
        </w:rPr>
      </w:pPr>
      <w:r w:rsidRPr="00B73B59">
        <w:rPr>
          <w:b/>
          <w:sz w:val="24"/>
          <w:szCs w:val="24"/>
        </w:rPr>
        <w:t xml:space="preserve">2. </w:t>
      </w:r>
      <w:bookmarkStart w:id="3" w:name="_Toc96486493"/>
      <w:bookmarkStart w:id="4" w:name="_Toc102275004"/>
      <w:r w:rsidRPr="00B73B59">
        <w:rPr>
          <w:b/>
          <w:sz w:val="24"/>
          <w:szCs w:val="24"/>
        </w:rPr>
        <w:t xml:space="preserve">Требования к участникам </w:t>
      </w:r>
      <w:bookmarkEnd w:id="3"/>
      <w:bookmarkEnd w:id="4"/>
      <w:r w:rsidRPr="00B73B59">
        <w:rPr>
          <w:b/>
          <w:sz w:val="24"/>
          <w:szCs w:val="24"/>
        </w:rPr>
        <w:t>закупок</w:t>
      </w:r>
    </w:p>
    <w:p w:rsidR="00A4059E" w:rsidRPr="00B73B59" w:rsidRDefault="00A4059E" w:rsidP="00A4059E">
      <w:pPr>
        <w:pStyle w:val="a7"/>
        <w:spacing w:after="0"/>
        <w:ind w:firstLine="709"/>
        <w:rPr>
          <w:sz w:val="24"/>
          <w:szCs w:val="24"/>
        </w:rPr>
      </w:pPr>
    </w:p>
    <w:p w:rsidR="00A4059E" w:rsidRPr="00B73B59" w:rsidRDefault="00A4059E" w:rsidP="00A4059E">
      <w:pPr>
        <w:pStyle w:val="12pt00"/>
        <w:rPr>
          <w:szCs w:val="24"/>
        </w:rPr>
      </w:pPr>
      <w:r w:rsidRPr="00B73B59">
        <w:rPr>
          <w:szCs w:val="24"/>
        </w:rPr>
        <w:t xml:space="preserve">2.1. </w:t>
      </w:r>
      <w:r w:rsidR="00666131" w:rsidRPr="00B73B59">
        <w:rPr>
          <w:szCs w:val="24"/>
        </w:rPr>
        <w:t>К участникам закупки предъявляются следующие требования:</w:t>
      </w:r>
    </w:p>
    <w:p w:rsidR="00666131" w:rsidRPr="00B73B59" w:rsidRDefault="00A234E1" w:rsidP="00A4059E">
      <w:pPr>
        <w:pStyle w:val="12pt00"/>
        <w:rPr>
          <w:szCs w:val="24"/>
        </w:rPr>
      </w:pPr>
      <w:r w:rsidRPr="00B73B59">
        <w:rPr>
          <w:szCs w:val="24"/>
        </w:rPr>
        <w:t>- соответствие требованиям, устанавливаемым в соответствии с законодательством Российской Федерации к лицам, осуществляющим поставку товаров, выполнение работ, оказание услуг, являющихся предметом закупки;</w:t>
      </w:r>
    </w:p>
    <w:p w:rsidR="00A234E1" w:rsidRPr="00B73B59" w:rsidRDefault="00A234E1" w:rsidP="00A4059E">
      <w:pPr>
        <w:pStyle w:val="12pt00"/>
        <w:rPr>
          <w:szCs w:val="24"/>
        </w:rPr>
      </w:pPr>
      <w:r w:rsidRPr="00B73B59">
        <w:rPr>
          <w:szCs w:val="24"/>
        </w:rPr>
        <w:t>-</w:t>
      </w:r>
      <w:r w:rsidR="00C90BD0" w:rsidRPr="00B73B59">
        <w:rPr>
          <w:szCs w:val="24"/>
        </w:rPr>
        <w:t> </w:t>
      </w:r>
      <w:r w:rsidRPr="00B73B59">
        <w:rPr>
          <w:szCs w:val="24"/>
        </w:rPr>
        <w:t>не проведение ликвидации участника процедуры закупки – юридического лица и отсутствие решения арбитражного суда о признании участника процедуры закупки - юридического лица, индивидуального предпринимателя банкротом и об открытии конкурсного производства;</w:t>
      </w:r>
    </w:p>
    <w:p w:rsidR="00A234E1" w:rsidRPr="00B73B59" w:rsidRDefault="00A234E1" w:rsidP="00A4059E">
      <w:pPr>
        <w:pStyle w:val="12pt00"/>
        <w:rPr>
          <w:szCs w:val="24"/>
        </w:rPr>
      </w:pPr>
      <w:r w:rsidRPr="00B73B59">
        <w:rPr>
          <w:szCs w:val="24"/>
        </w:rPr>
        <w:t>-</w:t>
      </w:r>
      <w:r w:rsidR="00C90BD0" w:rsidRPr="00B73B59">
        <w:rPr>
          <w:szCs w:val="24"/>
        </w:rPr>
        <w:t> не приостановление деятельности участника закупки в порядке, предусмотренном Кодексом Российской Федерации об административных правонарушениях, на день подачи заявки на участие в закупке;</w:t>
      </w:r>
    </w:p>
    <w:p w:rsidR="00C90BD0" w:rsidRPr="00B73B59" w:rsidRDefault="00C90BD0" w:rsidP="00A4059E">
      <w:pPr>
        <w:pStyle w:val="12pt00"/>
        <w:rPr>
          <w:szCs w:val="24"/>
        </w:rPr>
      </w:pPr>
      <w:proofErr w:type="gramStart"/>
      <w:r w:rsidRPr="00B73B59">
        <w:rPr>
          <w:szCs w:val="24"/>
        </w:rPr>
        <w:t>- отсутствие у участника закупки недоимки по налогам, сборам, задолженности по иным обязательным платежам в бюджеты бюджетной системы Российской   Федерации (за исключением сумм, на которые предоставлены отсрочка, рассрочка, инвестиционный налоговый кредит в соответствии с законодательством Российской Федерации о налогах и сборах, которые реструктурированы в соответствии с законодательством Российской Федерации, по которым имеется вступившее в законную силу решение суда о признании обязанности</w:t>
      </w:r>
      <w:proofErr w:type="gramEnd"/>
      <w:r w:rsidRPr="00B73B59">
        <w:rPr>
          <w:szCs w:val="24"/>
        </w:rPr>
        <w:t xml:space="preserve"> </w:t>
      </w:r>
      <w:proofErr w:type="gramStart"/>
      <w:r w:rsidRPr="00B73B59">
        <w:rPr>
          <w:szCs w:val="24"/>
        </w:rPr>
        <w:t xml:space="preserve">заявителя по уплате этих сумм исполненной или которые признаны безнадежными к взысканию в соответствии с законодательством Российской Федерации о налогах и сборах) за прошедший календарный год, </w:t>
      </w:r>
      <w:r w:rsidRPr="00B73B59">
        <w:rPr>
          <w:szCs w:val="24"/>
        </w:rPr>
        <w:lastRenderedPageBreak/>
        <w:t>размер которых превышает двадцать пять процентов балансовой стоимости активов участника закупки, по данным бухгалтерской отчетности за последний отчетный период.</w:t>
      </w:r>
      <w:proofErr w:type="gramEnd"/>
      <w:r w:rsidRPr="00B73B59">
        <w:rPr>
          <w:szCs w:val="24"/>
        </w:rPr>
        <w:t xml:space="preserve"> Участник закупки считается соответствующим установленному требованию в случае, если им в установленном порядке подано заявление об обжаловании </w:t>
      </w:r>
      <w:proofErr w:type="gramStart"/>
      <w:r w:rsidRPr="00B73B59">
        <w:rPr>
          <w:szCs w:val="24"/>
        </w:rPr>
        <w:t>указанных</w:t>
      </w:r>
      <w:proofErr w:type="gramEnd"/>
      <w:r w:rsidRPr="00B73B59">
        <w:rPr>
          <w:szCs w:val="24"/>
        </w:rPr>
        <w:t xml:space="preserve"> недоимки, задолженности и решение по такому заявлению на дату рассмотрения заявки на участие в определении   поставщика (подрядчика, исполнителя) не принято;</w:t>
      </w:r>
    </w:p>
    <w:p w:rsidR="00C90BD0" w:rsidRPr="00B73B59" w:rsidRDefault="00C90BD0" w:rsidP="00A4059E">
      <w:pPr>
        <w:pStyle w:val="12pt00"/>
        <w:rPr>
          <w:szCs w:val="24"/>
        </w:rPr>
      </w:pPr>
      <w:proofErr w:type="gramStart"/>
      <w:r w:rsidRPr="00B73B59">
        <w:rPr>
          <w:szCs w:val="24"/>
        </w:rPr>
        <w:t>- отсутствие у участника закупки - физического лица либо руководителя, членов коллегиального исполнительного органа или главного бухгалтера юридического лица - участника закупки судимости за преступления в сфере экономики (за исключением лиц, у которых такая судимость погашена или снята), а также неприменение в отношении указанных физических лиц наказания в виде лишения права занимать определенные должности или заниматься определенной деятельностью, которые связаны с поставкой товара</w:t>
      </w:r>
      <w:proofErr w:type="gramEnd"/>
      <w:r w:rsidRPr="00B73B59">
        <w:rPr>
          <w:szCs w:val="24"/>
        </w:rPr>
        <w:t xml:space="preserve">, выполнением работы, оказанием услуги, </w:t>
      </w:r>
      <w:proofErr w:type="gramStart"/>
      <w:r w:rsidRPr="00B73B59">
        <w:rPr>
          <w:szCs w:val="24"/>
        </w:rPr>
        <w:t>являющихся</w:t>
      </w:r>
      <w:proofErr w:type="gramEnd"/>
      <w:r w:rsidRPr="00B73B59">
        <w:rPr>
          <w:szCs w:val="24"/>
        </w:rPr>
        <w:t xml:space="preserve"> объектом осуществляемой закупки, и административного наказания в виде дисквалификации;</w:t>
      </w:r>
    </w:p>
    <w:p w:rsidR="00C90BD0" w:rsidRPr="00B73B59" w:rsidRDefault="00C90BD0" w:rsidP="00A4059E">
      <w:pPr>
        <w:pStyle w:val="12pt00"/>
        <w:rPr>
          <w:szCs w:val="24"/>
        </w:rPr>
      </w:pPr>
      <w:proofErr w:type="gramStart"/>
      <w:r w:rsidRPr="00B73B59">
        <w:rPr>
          <w:szCs w:val="24"/>
        </w:rPr>
        <w:t>- отсутствие в предусмотренных Федеральными законами N 223-ФЗ, N 44-ФЗ реестре недобросовестных поставщиков (подрядчиков, исполнителей) информации об участнике закупки - юридическом лице, в том числе информации об учредителях, о членах коллегиального исполнительного органа, лице, исполняющем функции единоличного исполнительного органа участника закупки;</w:t>
      </w:r>
      <w:proofErr w:type="gramEnd"/>
    </w:p>
    <w:p w:rsidR="00C90BD0" w:rsidRPr="00B73B59" w:rsidRDefault="00C90BD0" w:rsidP="00A4059E">
      <w:pPr>
        <w:pStyle w:val="12pt00"/>
        <w:rPr>
          <w:szCs w:val="24"/>
        </w:rPr>
      </w:pPr>
      <w:r w:rsidRPr="00B73B59">
        <w:rPr>
          <w:szCs w:val="24"/>
        </w:rPr>
        <w:t>- обладание участником закупки исключительными правами на результаты интеллектуальной деятельности, если в связи с исполнением договора заказчик приобретает права на такие результаты, за исключением случаев заключения договоров на создание произведений литературы или искусства, исполнения, на финансирование проката или показа национального фильма.</w:t>
      </w:r>
    </w:p>
    <w:p w:rsidR="00A4059E" w:rsidRPr="00B73B59" w:rsidRDefault="00A4059E" w:rsidP="00A4059E">
      <w:pPr>
        <w:pStyle w:val="a7"/>
        <w:spacing w:after="0"/>
        <w:rPr>
          <w:rStyle w:val="12pt0"/>
          <w:szCs w:val="24"/>
        </w:rPr>
      </w:pPr>
      <w:bookmarkStart w:id="5" w:name="_Ref11495519"/>
      <w:r w:rsidRPr="00B73B59">
        <w:rPr>
          <w:rStyle w:val="12pt0"/>
          <w:szCs w:val="24"/>
        </w:rPr>
        <w:t>2.2. Закупочная</w:t>
      </w:r>
      <w:r w:rsidR="00B0096D" w:rsidRPr="00B73B59">
        <w:rPr>
          <w:rStyle w:val="12pt0"/>
          <w:szCs w:val="24"/>
        </w:rPr>
        <w:t xml:space="preserve"> </w:t>
      </w:r>
      <w:r w:rsidRPr="00B73B59">
        <w:rPr>
          <w:rStyle w:val="12pt0"/>
          <w:szCs w:val="24"/>
        </w:rPr>
        <w:t xml:space="preserve">комиссия отстраняет участника закупки </w:t>
      </w:r>
      <w:proofErr w:type="gramStart"/>
      <w:r w:rsidRPr="00B73B59">
        <w:rPr>
          <w:rStyle w:val="12pt0"/>
          <w:szCs w:val="24"/>
        </w:rPr>
        <w:t xml:space="preserve">от участия в </w:t>
      </w:r>
      <w:r w:rsidRPr="00B73B59">
        <w:rPr>
          <w:sz w:val="24"/>
          <w:szCs w:val="24"/>
        </w:rPr>
        <w:t>запросе предложений</w:t>
      </w:r>
      <w:r w:rsidRPr="00B73B59">
        <w:rPr>
          <w:rStyle w:val="12pt0"/>
          <w:szCs w:val="24"/>
        </w:rPr>
        <w:t xml:space="preserve"> на любом этапе его проведения в случае установления  предоставления недостоверных сведений о его соответствии</w:t>
      </w:r>
      <w:proofErr w:type="gramEnd"/>
      <w:r w:rsidRPr="00B73B59">
        <w:rPr>
          <w:rStyle w:val="12pt0"/>
          <w:szCs w:val="24"/>
        </w:rPr>
        <w:t xml:space="preserve"> установленным выше требованиям. </w:t>
      </w:r>
    </w:p>
    <w:p w:rsidR="00A4059E" w:rsidRPr="00B73B59" w:rsidRDefault="00A4059E" w:rsidP="00A4059E">
      <w:pPr>
        <w:pStyle w:val="12pt00"/>
        <w:rPr>
          <w:szCs w:val="24"/>
        </w:rPr>
      </w:pPr>
      <w:r w:rsidRPr="00B73B59">
        <w:rPr>
          <w:szCs w:val="24"/>
        </w:rPr>
        <w:t>2.</w:t>
      </w:r>
      <w:r w:rsidR="00D1113E" w:rsidRPr="00B73B59">
        <w:rPr>
          <w:szCs w:val="24"/>
        </w:rPr>
        <w:t>3</w:t>
      </w:r>
      <w:r w:rsidRPr="00B73B59">
        <w:rPr>
          <w:szCs w:val="24"/>
        </w:rPr>
        <w:t>. Участник закупки обязан изучить документацию, включая все инструкции, условия, требования, формы и приложения. Непредставление полной информации, требуемой документацией запроса предложений, предоставление недостоверных, противоречивых сведений или подача Предложения, не отвечающей требованиям, содержащимся в документации, является риском участника, подавшего такое Предложение, который может привести к отклонению его Предложения.</w:t>
      </w:r>
    </w:p>
    <w:p w:rsidR="00A4059E" w:rsidRPr="00B73B59" w:rsidRDefault="00A4059E" w:rsidP="00A4059E">
      <w:pPr>
        <w:pStyle w:val="12pt00"/>
        <w:rPr>
          <w:szCs w:val="24"/>
        </w:rPr>
      </w:pPr>
    </w:p>
    <w:p w:rsidR="00A4059E" w:rsidRPr="00B73B59" w:rsidRDefault="00A4059E" w:rsidP="00A4059E">
      <w:pPr>
        <w:pStyle w:val="a7"/>
        <w:spacing w:after="0"/>
        <w:ind w:firstLine="709"/>
        <w:rPr>
          <w:b/>
          <w:sz w:val="24"/>
          <w:szCs w:val="24"/>
        </w:rPr>
      </w:pPr>
      <w:r w:rsidRPr="00B73B59">
        <w:rPr>
          <w:b/>
          <w:sz w:val="24"/>
          <w:szCs w:val="24"/>
        </w:rPr>
        <w:t>3. Порядок подготовки и подачи Предложения</w:t>
      </w:r>
    </w:p>
    <w:p w:rsidR="00A4059E" w:rsidRPr="00B73B59" w:rsidRDefault="00A4059E" w:rsidP="00A4059E">
      <w:pPr>
        <w:pStyle w:val="a7"/>
        <w:spacing w:after="0"/>
        <w:ind w:firstLine="709"/>
        <w:rPr>
          <w:b/>
          <w:sz w:val="24"/>
          <w:szCs w:val="24"/>
        </w:rPr>
      </w:pPr>
    </w:p>
    <w:p w:rsidR="00A4059E" w:rsidRPr="00B73B59" w:rsidRDefault="00A4059E" w:rsidP="00A4059E">
      <w:pPr>
        <w:pStyle w:val="a7"/>
        <w:spacing w:after="0"/>
        <w:ind w:firstLine="709"/>
        <w:rPr>
          <w:b/>
          <w:sz w:val="24"/>
          <w:szCs w:val="24"/>
        </w:rPr>
      </w:pPr>
      <w:r w:rsidRPr="00B73B59">
        <w:rPr>
          <w:b/>
          <w:sz w:val="24"/>
          <w:szCs w:val="24"/>
        </w:rPr>
        <w:t>3.1. Язык документов, входящих в состав Предложения</w:t>
      </w:r>
    </w:p>
    <w:p w:rsidR="00A4059E" w:rsidRPr="00B73B59" w:rsidRDefault="00A4059E" w:rsidP="00A4059E">
      <w:pPr>
        <w:pStyle w:val="a7"/>
        <w:spacing w:after="0"/>
        <w:ind w:firstLine="709"/>
        <w:rPr>
          <w:sz w:val="24"/>
          <w:szCs w:val="24"/>
        </w:rPr>
      </w:pPr>
    </w:p>
    <w:p w:rsidR="00A4059E" w:rsidRPr="00B73B59" w:rsidRDefault="00A4059E" w:rsidP="00A4059E">
      <w:pPr>
        <w:pStyle w:val="a7"/>
        <w:spacing w:after="0"/>
        <w:ind w:firstLine="709"/>
        <w:rPr>
          <w:sz w:val="24"/>
          <w:szCs w:val="24"/>
        </w:rPr>
      </w:pPr>
      <w:r w:rsidRPr="00B73B59">
        <w:rPr>
          <w:sz w:val="24"/>
          <w:szCs w:val="24"/>
        </w:rPr>
        <w:t>3.1.1. Предложение, вся корреспонденция и документация, связанная с этим Предложением, должны быть написаны на русском языке.</w:t>
      </w:r>
    </w:p>
    <w:p w:rsidR="00A4059E" w:rsidRPr="00B73B59" w:rsidRDefault="00A4059E" w:rsidP="00A4059E">
      <w:pPr>
        <w:pStyle w:val="a7"/>
        <w:spacing w:after="0"/>
        <w:ind w:firstLine="709"/>
        <w:rPr>
          <w:sz w:val="24"/>
          <w:szCs w:val="24"/>
        </w:rPr>
      </w:pPr>
      <w:r w:rsidRPr="00B73B59">
        <w:rPr>
          <w:sz w:val="24"/>
          <w:szCs w:val="24"/>
        </w:rPr>
        <w:t xml:space="preserve">3.1.2. Документы, входящие в состав Предложения, могут быть написаны на </w:t>
      </w:r>
      <w:r w:rsidR="00C90BD0" w:rsidRPr="00B73B59">
        <w:rPr>
          <w:sz w:val="24"/>
          <w:szCs w:val="24"/>
        </w:rPr>
        <w:t xml:space="preserve">иностранном </w:t>
      </w:r>
      <w:r w:rsidRPr="00B73B59">
        <w:rPr>
          <w:sz w:val="24"/>
          <w:szCs w:val="24"/>
        </w:rPr>
        <w:t xml:space="preserve">языке при условии, что к ним будет прилагаться нотариально заверенный перевод соответствующих разделов на русском языке. </w:t>
      </w:r>
    </w:p>
    <w:p w:rsidR="00A4059E" w:rsidRPr="00B73B59" w:rsidRDefault="00A4059E" w:rsidP="00A4059E">
      <w:pPr>
        <w:pStyle w:val="a7"/>
        <w:spacing w:after="0"/>
        <w:ind w:firstLine="709"/>
        <w:rPr>
          <w:sz w:val="24"/>
          <w:szCs w:val="24"/>
        </w:rPr>
      </w:pPr>
      <w:r w:rsidRPr="00B73B59">
        <w:rPr>
          <w:sz w:val="24"/>
          <w:szCs w:val="24"/>
        </w:rPr>
        <w:t>3.1.3. При описании условий и предложений участниками закупки должны применяться общепринятые обозначения и наименования в соответствии с требованиями действующего законодательства.</w:t>
      </w:r>
    </w:p>
    <w:p w:rsidR="00A4059E" w:rsidRPr="00B73B59" w:rsidRDefault="00A4059E" w:rsidP="00A4059E">
      <w:pPr>
        <w:pStyle w:val="a7"/>
        <w:spacing w:after="0"/>
        <w:ind w:firstLine="709"/>
        <w:rPr>
          <w:b/>
          <w:sz w:val="24"/>
          <w:szCs w:val="24"/>
        </w:rPr>
      </w:pPr>
    </w:p>
    <w:p w:rsidR="00A4059E" w:rsidRPr="00B73B59" w:rsidRDefault="00A4059E" w:rsidP="00A4059E">
      <w:pPr>
        <w:pStyle w:val="a7"/>
        <w:spacing w:after="0"/>
        <w:ind w:firstLine="709"/>
        <w:rPr>
          <w:b/>
          <w:sz w:val="24"/>
          <w:szCs w:val="24"/>
        </w:rPr>
      </w:pPr>
      <w:r w:rsidRPr="00B73B59">
        <w:rPr>
          <w:b/>
          <w:sz w:val="24"/>
          <w:szCs w:val="24"/>
        </w:rPr>
        <w:t>3.2. Валюта Предложения</w:t>
      </w:r>
    </w:p>
    <w:p w:rsidR="00A4059E" w:rsidRPr="00B73B59" w:rsidRDefault="00A4059E" w:rsidP="00A4059E">
      <w:pPr>
        <w:pStyle w:val="a7"/>
        <w:spacing w:after="0"/>
        <w:ind w:firstLine="709"/>
        <w:rPr>
          <w:sz w:val="24"/>
          <w:szCs w:val="24"/>
        </w:rPr>
      </w:pPr>
    </w:p>
    <w:p w:rsidR="00A4059E" w:rsidRPr="00B73B59" w:rsidRDefault="00A4059E" w:rsidP="00A4059E">
      <w:pPr>
        <w:pStyle w:val="30"/>
        <w:keepNext w:val="0"/>
        <w:widowControl w:val="0"/>
        <w:spacing w:before="0" w:after="0"/>
        <w:rPr>
          <w:rFonts w:ascii="Times New Roman" w:hAnsi="Times New Roman" w:cs="Times New Roman"/>
          <w:b w:val="0"/>
          <w:sz w:val="24"/>
          <w:szCs w:val="24"/>
        </w:rPr>
      </w:pPr>
      <w:r w:rsidRPr="00B73B59">
        <w:rPr>
          <w:rFonts w:ascii="Times New Roman" w:hAnsi="Times New Roman" w:cs="Times New Roman"/>
          <w:b w:val="0"/>
          <w:sz w:val="24"/>
          <w:szCs w:val="24"/>
        </w:rPr>
        <w:t xml:space="preserve">3.2.1. Цены в Предложении должны быть выражены </w:t>
      </w:r>
      <w:r w:rsidR="00624DF5" w:rsidRPr="00B73B59">
        <w:rPr>
          <w:rFonts w:ascii="Times New Roman" w:hAnsi="Times New Roman" w:cs="Times New Roman"/>
          <w:b w:val="0"/>
          <w:sz w:val="24"/>
          <w:szCs w:val="24"/>
        </w:rPr>
        <w:t>в рублях Российской Федерации</w:t>
      </w:r>
      <w:r w:rsidRPr="00B73B59">
        <w:rPr>
          <w:rFonts w:ascii="Times New Roman" w:hAnsi="Times New Roman" w:cs="Times New Roman"/>
          <w:b w:val="0"/>
          <w:sz w:val="24"/>
          <w:szCs w:val="24"/>
        </w:rPr>
        <w:t xml:space="preserve">. </w:t>
      </w:r>
    </w:p>
    <w:p w:rsidR="00B03C5D" w:rsidRPr="00B73B59" w:rsidRDefault="00B03C5D" w:rsidP="00A4059E">
      <w:pPr>
        <w:pStyle w:val="a7"/>
        <w:spacing w:after="0"/>
        <w:ind w:firstLine="709"/>
        <w:rPr>
          <w:b/>
          <w:sz w:val="24"/>
          <w:szCs w:val="24"/>
        </w:rPr>
      </w:pPr>
    </w:p>
    <w:p w:rsidR="00A4059E" w:rsidRPr="00B73B59" w:rsidRDefault="00A4059E" w:rsidP="00A4059E">
      <w:pPr>
        <w:pStyle w:val="a7"/>
        <w:spacing w:after="0"/>
        <w:ind w:firstLine="709"/>
        <w:rPr>
          <w:b/>
          <w:sz w:val="24"/>
          <w:szCs w:val="24"/>
        </w:rPr>
      </w:pPr>
      <w:r w:rsidRPr="00B73B59">
        <w:rPr>
          <w:b/>
          <w:sz w:val="24"/>
          <w:szCs w:val="24"/>
        </w:rPr>
        <w:t xml:space="preserve">3.3. </w:t>
      </w:r>
      <w:bookmarkStart w:id="6" w:name="_Toc122326939"/>
      <w:bookmarkEnd w:id="5"/>
      <w:r w:rsidRPr="00B73B59">
        <w:rPr>
          <w:b/>
          <w:sz w:val="24"/>
          <w:szCs w:val="24"/>
        </w:rPr>
        <w:t xml:space="preserve">Затраты на подготовку </w:t>
      </w:r>
      <w:bookmarkEnd w:id="6"/>
      <w:r w:rsidRPr="00B73B59">
        <w:rPr>
          <w:b/>
          <w:sz w:val="24"/>
          <w:szCs w:val="24"/>
        </w:rPr>
        <w:t>Предложения</w:t>
      </w:r>
    </w:p>
    <w:p w:rsidR="00A4059E" w:rsidRPr="00B73B59" w:rsidRDefault="00A4059E" w:rsidP="00A4059E">
      <w:pPr>
        <w:pStyle w:val="a7"/>
        <w:spacing w:after="0"/>
        <w:ind w:firstLine="709"/>
        <w:rPr>
          <w:sz w:val="24"/>
          <w:szCs w:val="24"/>
        </w:rPr>
      </w:pPr>
    </w:p>
    <w:p w:rsidR="00A4059E" w:rsidRPr="00B73B59" w:rsidRDefault="00A4059E" w:rsidP="00A4059E">
      <w:pPr>
        <w:pStyle w:val="a7"/>
        <w:spacing w:after="0"/>
        <w:ind w:firstLine="709"/>
        <w:rPr>
          <w:sz w:val="24"/>
          <w:szCs w:val="24"/>
        </w:rPr>
      </w:pPr>
      <w:r w:rsidRPr="00B73B59">
        <w:rPr>
          <w:sz w:val="24"/>
          <w:szCs w:val="24"/>
        </w:rPr>
        <w:t>3.3.1. Участник закупки несет все расходы, связанные с подготовкой Предложения и участием в запросе предложений. Заказчик не несет ответственность и не имеет обязательства в связи с такими расходами независимо от результатов запроса предложений.</w:t>
      </w:r>
    </w:p>
    <w:p w:rsidR="00A4059E" w:rsidRPr="00B73B59" w:rsidRDefault="00A4059E" w:rsidP="00A4059E">
      <w:pPr>
        <w:pStyle w:val="a7"/>
        <w:spacing w:after="0"/>
        <w:ind w:firstLine="709"/>
        <w:rPr>
          <w:bCs/>
          <w:sz w:val="24"/>
          <w:szCs w:val="24"/>
        </w:rPr>
      </w:pPr>
      <w:bookmarkStart w:id="7" w:name="sub_215"/>
    </w:p>
    <w:bookmarkEnd w:id="7"/>
    <w:p w:rsidR="00A4059E" w:rsidRPr="00B73B59" w:rsidRDefault="00A4059E" w:rsidP="00A4059E">
      <w:pPr>
        <w:pStyle w:val="a7"/>
        <w:spacing w:after="0"/>
        <w:ind w:firstLine="709"/>
        <w:rPr>
          <w:b/>
          <w:sz w:val="24"/>
          <w:szCs w:val="24"/>
        </w:rPr>
      </w:pPr>
      <w:r w:rsidRPr="00B73B59">
        <w:rPr>
          <w:b/>
          <w:sz w:val="24"/>
          <w:szCs w:val="24"/>
        </w:rPr>
        <w:t>3.4. Одно предложение от каждого участника</w:t>
      </w:r>
    </w:p>
    <w:p w:rsidR="00A4059E" w:rsidRPr="00B73B59" w:rsidRDefault="00A4059E" w:rsidP="00A4059E">
      <w:pPr>
        <w:pStyle w:val="a7"/>
        <w:spacing w:after="0"/>
        <w:ind w:firstLine="709"/>
        <w:rPr>
          <w:spacing w:val="-7"/>
          <w:sz w:val="24"/>
          <w:szCs w:val="24"/>
        </w:rPr>
      </w:pPr>
      <w:bookmarkStart w:id="8" w:name="_Toc122326948"/>
    </w:p>
    <w:p w:rsidR="00A4059E" w:rsidRPr="00B73B59" w:rsidRDefault="00A4059E" w:rsidP="00A4059E">
      <w:pPr>
        <w:pStyle w:val="a7"/>
        <w:spacing w:after="0"/>
        <w:ind w:firstLine="709"/>
        <w:rPr>
          <w:spacing w:val="-7"/>
          <w:sz w:val="24"/>
          <w:szCs w:val="24"/>
        </w:rPr>
      </w:pPr>
      <w:r w:rsidRPr="00B73B59">
        <w:rPr>
          <w:spacing w:val="-7"/>
          <w:sz w:val="24"/>
          <w:szCs w:val="24"/>
        </w:rPr>
        <w:t xml:space="preserve">3.4.1. Каждый участник закупки может подать только одно Предложение. </w:t>
      </w:r>
    </w:p>
    <w:p w:rsidR="00A4059E" w:rsidRPr="00B73B59" w:rsidRDefault="00A4059E" w:rsidP="00A4059E">
      <w:pPr>
        <w:pStyle w:val="a7"/>
        <w:spacing w:after="0"/>
        <w:ind w:firstLine="709"/>
        <w:rPr>
          <w:rStyle w:val="12pt0"/>
          <w:szCs w:val="24"/>
        </w:rPr>
      </w:pPr>
      <w:r w:rsidRPr="00B73B59">
        <w:rPr>
          <w:spacing w:val="-7"/>
          <w:sz w:val="24"/>
          <w:szCs w:val="24"/>
        </w:rPr>
        <w:t xml:space="preserve">3.4.2. </w:t>
      </w:r>
      <w:r w:rsidRPr="00B73B59">
        <w:rPr>
          <w:rStyle w:val="12pt0"/>
          <w:szCs w:val="24"/>
        </w:rPr>
        <w:t>В случае установления факта подачи одним участником закупки двух и более предложений при условии, что поданные ранее предложения таким участником не отозваны, все предложения такого участника закупки не рассматриваются и возвращаются такому участнику.</w:t>
      </w:r>
    </w:p>
    <w:p w:rsidR="00A4059E" w:rsidRPr="00B73B59" w:rsidRDefault="00A4059E" w:rsidP="00A4059E">
      <w:pPr>
        <w:pStyle w:val="a7"/>
        <w:spacing w:after="0"/>
        <w:ind w:firstLine="709"/>
        <w:rPr>
          <w:sz w:val="24"/>
          <w:szCs w:val="24"/>
        </w:rPr>
      </w:pPr>
    </w:p>
    <w:bookmarkEnd w:id="8"/>
    <w:p w:rsidR="00A4059E" w:rsidRPr="00B73B59" w:rsidRDefault="00A4059E" w:rsidP="00DB38E5">
      <w:pPr>
        <w:pStyle w:val="a7"/>
        <w:spacing w:after="0"/>
        <w:ind w:firstLine="709"/>
        <w:rPr>
          <w:b/>
          <w:sz w:val="24"/>
          <w:szCs w:val="24"/>
        </w:rPr>
      </w:pPr>
      <w:r w:rsidRPr="00B73B59">
        <w:rPr>
          <w:b/>
          <w:sz w:val="24"/>
          <w:szCs w:val="24"/>
        </w:rPr>
        <w:t xml:space="preserve">3.5. </w:t>
      </w:r>
      <w:bookmarkStart w:id="9" w:name="_Ref119429571"/>
      <w:bookmarkStart w:id="10" w:name="_Ref119429636"/>
      <w:bookmarkStart w:id="11" w:name="_Toc122326952"/>
      <w:r w:rsidRPr="00B73B59">
        <w:rPr>
          <w:b/>
          <w:sz w:val="24"/>
          <w:szCs w:val="24"/>
        </w:rPr>
        <w:t xml:space="preserve">Требования к оформлению </w:t>
      </w:r>
      <w:bookmarkEnd w:id="9"/>
      <w:bookmarkEnd w:id="10"/>
      <w:bookmarkEnd w:id="11"/>
      <w:r w:rsidRPr="00B73B59">
        <w:rPr>
          <w:b/>
          <w:sz w:val="24"/>
          <w:szCs w:val="24"/>
        </w:rPr>
        <w:t>предложения</w:t>
      </w:r>
    </w:p>
    <w:p w:rsidR="00A4059E" w:rsidRPr="00B73B59" w:rsidRDefault="00A4059E" w:rsidP="00DB38E5">
      <w:pPr>
        <w:pStyle w:val="a7"/>
        <w:spacing w:after="0"/>
        <w:ind w:firstLine="709"/>
        <w:rPr>
          <w:sz w:val="24"/>
          <w:szCs w:val="24"/>
        </w:rPr>
      </w:pPr>
    </w:p>
    <w:p w:rsidR="00A4059E" w:rsidRPr="00B73B59" w:rsidRDefault="00A4059E" w:rsidP="00DB38E5">
      <w:pPr>
        <w:pStyle w:val="a7"/>
        <w:spacing w:after="0"/>
        <w:ind w:firstLine="709"/>
        <w:rPr>
          <w:sz w:val="24"/>
          <w:szCs w:val="24"/>
        </w:rPr>
      </w:pPr>
      <w:r w:rsidRPr="00B73B59">
        <w:rPr>
          <w:sz w:val="24"/>
          <w:szCs w:val="24"/>
        </w:rPr>
        <w:t>3.5.1. Предложение подается участником закупки на бумажном носителе на почтовый адрес Заказчика.</w:t>
      </w:r>
    </w:p>
    <w:p w:rsidR="00A4059E" w:rsidRPr="00B73B59" w:rsidRDefault="00A4059E" w:rsidP="00DB38E5">
      <w:pPr>
        <w:pStyle w:val="a7"/>
        <w:spacing w:after="0"/>
        <w:ind w:firstLine="709"/>
        <w:rPr>
          <w:sz w:val="24"/>
          <w:szCs w:val="24"/>
        </w:rPr>
      </w:pPr>
      <w:r w:rsidRPr="00B73B59">
        <w:rPr>
          <w:sz w:val="24"/>
          <w:szCs w:val="24"/>
        </w:rPr>
        <w:t xml:space="preserve">3.5.2. Перечень обязательных сведений и документов, входящих в Предложение, приведен в Информационной карте запроса предложений (Приложение №1 </w:t>
      </w:r>
      <w:r w:rsidRPr="00B73B59">
        <w:rPr>
          <w:rStyle w:val="12pt0"/>
          <w:szCs w:val="24"/>
        </w:rPr>
        <w:t>Документации по запросу предложений</w:t>
      </w:r>
      <w:r w:rsidRPr="00B73B59">
        <w:rPr>
          <w:sz w:val="24"/>
          <w:szCs w:val="24"/>
        </w:rPr>
        <w:t>).</w:t>
      </w:r>
    </w:p>
    <w:p w:rsidR="00A4059E" w:rsidRPr="00B73B59" w:rsidRDefault="00A4059E" w:rsidP="00DB38E5">
      <w:pPr>
        <w:pStyle w:val="a7"/>
        <w:spacing w:after="0"/>
        <w:ind w:firstLine="709"/>
        <w:rPr>
          <w:sz w:val="24"/>
          <w:szCs w:val="24"/>
        </w:rPr>
      </w:pPr>
      <w:r w:rsidRPr="00B73B59">
        <w:rPr>
          <w:sz w:val="24"/>
          <w:szCs w:val="24"/>
        </w:rPr>
        <w:t>3.5.3. Все документы, входящие в Предложение, должны быть надлежащим образом оформлены, должны иметь необходимые для их идентификации реквизиты (бланк отправителя, исходящий номер, дата выдачи, должность и подпись подписавшего лица с расшифровкой, печать – в необходимых случаях). При этом документы, для которых установлены специальные формы, должны быть составлены в соответствии с этими формами. Копии документов должны быть надлежащим образом заверены.</w:t>
      </w:r>
    </w:p>
    <w:p w:rsidR="00A4059E" w:rsidRPr="00B73B59" w:rsidRDefault="00A4059E" w:rsidP="00DB38E5">
      <w:pPr>
        <w:pStyle w:val="a7"/>
        <w:spacing w:after="0"/>
        <w:ind w:firstLine="709"/>
        <w:rPr>
          <w:rStyle w:val="12pt0"/>
          <w:szCs w:val="24"/>
        </w:rPr>
      </w:pPr>
      <w:r w:rsidRPr="00B73B59">
        <w:rPr>
          <w:rStyle w:val="12pt0"/>
          <w:szCs w:val="24"/>
        </w:rPr>
        <w:t>3.5.4. Предложение должно быть составлено по форме, установленной Документацией (Приложение№3),</w:t>
      </w:r>
      <w:r w:rsidRPr="00B73B59">
        <w:rPr>
          <w:sz w:val="24"/>
          <w:szCs w:val="24"/>
        </w:rPr>
        <w:t xml:space="preserve"> и </w:t>
      </w:r>
      <w:r w:rsidRPr="00B73B59">
        <w:rPr>
          <w:rStyle w:val="12pt0"/>
          <w:szCs w:val="24"/>
        </w:rPr>
        <w:t xml:space="preserve"> подписано лицом, имеющим полномочия для ее подписания от имени участника закупки. </w:t>
      </w:r>
    </w:p>
    <w:p w:rsidR="00A4059E" w:rsidRPr="00B73B59" w:rsidRDefault="00A4059E" w:rsidP="00160AFE">
      <w:pPr>
        <w:pStyle w:val="a7"/>
        <w:spacing w:after="0" w:line="276" w:lineRule="auto"/>
        <w:ind w:firstLine="709"/>
        <w:rPr>
          <w:sz w:val="24"/>
          <w:szCs w:val="24"/>
        </w:rPr>
      </w:pPr>
      <w:r w:rsidRPr="00B73B59">
        <w:rPr>
          <w:sz w:val="24"/>
          <w:szCs w:val="24"/>
        </w:rPr>
        <w:t>3.5.5. Подчистки и исправления в документах не допускаются, за исключением исправлений, парафированных лицами, подписавшими Предложение (или лицами, действующими на основании доверенности, Приложение№4).</w:t>
      </w:r>
    </w:p>
    <w:p w:rsidR="00230305" w:rsidRPr="00B73B59" w:rsidRDefault="00A4059E" w:rsidP="00230305">
      <w:pPr>
        <w:autoSpaceDE w:val="0"/>
        <w:autoSpaceDN w:val="0"/>
        <w:adjustRightInd w:val="0"/>
        <w:spacing w:after="0" w:line="240" w:lineRule="auto"/>
        <w:ind w:firstLine="709"/>
        <w:jc w:val="both"/>
        <w:rPr>
          <w:rFonts w:ascii="Times New Roman" w:hAnsi="Times New Roman" w:cs="Times New Roman"/>
          <w:sz w:val="24"/>
          <w:szCs w:val="24"/>
        </w:rPr>
      </w:pPr>
      <w:r w:rsidRPr="00B73B59">
        <w:rPr>
          <w:rFonts w:ascii="Times New Roman" w:hAnsi="Times New Roman" w:cs="Times New Roman"/>
          <w:sz w:val="24"/>
          <w:szCs w:val="24"/>
        </w:rPr>
        <w:t>3.5.</w:t>
      </w:r>
      <w:r w:rsidR="00230305" w:rsidRPr="00B73B59">
        <w:rPr>
          <w:rFonts w:ascii="Times New Roman" w:hAnsi="Times New Roman" w:cs="Times New Roman"/>
          <w:sz w:val="24"/>
          <w:szCs w:val="24"/>
        </w:rPr>
        <w:t>6</w:t>
      </w:r>
      <w:r w:rsidRPr="00B73B59">
        <w:rPr>
          <w:rFonts w:ascii="Times New Roman" w:hAnsi="Times New Roman" w:cs="Times New Roman"/>
          <w:sz w:val="24"/>
          <w:szCs w:val="24"/>
        </w:rPr>
        <w:t>. Участник закупки подает Предложение в конверте. На конверте в обязательном порядке должно быть указано наименование участника закупки, наименование Заказчика и наименование предм</w:t>
      </w:r>
      <w:r w:rsidR="00160AFE" w:rsidRPr="00B73B59">
        <w:rPr>
          <w:rFonts w:ascii="Times New Roman" w:hAnsi="Times New Roman" w:cs="Times New Roman"/>
          <w:sz w:val="24"/>
          <w:szCs w:val="24"/>
        </w:rPr>
        <w:t>ета запроса предложений</w:t>
      </w:r>
      <w:r w:rsidR="002A2053" w:rsidRPr="00B73B59">
        <w:rPr>
          <w:rFonts w:ascii="Times New Roman" w:hAnsi="Times New Roman" w:cs="Times New Roman"/>
          <w:sz w:val="24"/>
          <w:szCs w:val="24"/>
        </w:rPr>
        <w:t>.</w:t>
      </w:r>
    </w:p>
    <w:p w:rsidR="00A4059E" w:rsidRPr="00B73B59" w:rsidRDefault="002A2053" w:rsidP="00230305">
      <w:pPr>
        <w:autoSpaceDE w:val="0"/>
        <w:autoSpaceDN w:val="0"/>
        <w:adjustRightInd w:val="0"/>
        <w:spacing w:after="0" w:line="240" w:lineRule="auto"/>
        <w:ind w:firstLine="709"/>
        <w:jc w:val="both"/>
        <w:rPr>
          <w:rFonts w:ascii="Times New Roman" w:hAnsi="Times New Roman" w:cs="Times New Roman"/>
          <w:sz w:val="24"/>
          <w:szCs w:val="24"/>
        </w:rPr>
      </w:pPr>
      <w:r w:rsidRPr="00B73B59">
        <w:rPr>
          <w:rFonts w:ascii="Times New Roman" w:hAnsi="Times New Roman" w:cs="Times New Roman"/>
          <w:sz w:val="24"/>
          <w:szCs w:val="24"/>
        </w:rPr>
        <w:t>3</w:t>
      </w:r>
      <w:r w:rsidR="00A4059E" w:rsidRPr="00B73B59">
        <w:rPr>
          <w:rFonts w:ascii="Times New Roman" w:hAnsi="Times New Roman" w:cs="Times New Roman"/>
          <w:sz w:val="24"/>
          <w:szCs w:val="24"/>
        </w:rPr>
        <w:t>.5.</w:t>
      </w:r>
      <w:r w:rsidR="00230305" w:rsidRPr="00B73B59">
        <w:rPr>
          <w:rFonts w:ascii="Times New Roman" w:hAnsi="Times New Roman" w:cs="Times New Roman"/>
          <w:sz w:val="24"/>
          <w:szCs w:val="24"/>
        </w:rPr>
        <w:t>7</w:t>
      </w:r>
      <w:r w:rsidR="00A4059E" w:rsidRPr="00B73B59">
        <w:rPr>
          <w:rFonts w:ascii="Times New Roman" w:hAnsi="Times New Roman" w:cs="Times New Roman"/>
          <w:sz w:val="24"/>
          <w:szCs w:val="24"/>
        </w:rPr>
        <w:t>. Если Предложение подано без конверта или конверт не помечен в соответствии с требованиями документации, Заказчик не несет ответственности в случае его потери.</w:t>
      </w:r>
    </w:p>
    <w:p w:rsidR="00A4059E" w:rsidRPr="00B73B59" w:rsidRDefault="00230305" w:rsidP="00230305">
      <w:pPr>
        <w:pStyle w:val="a7"/>
        <w:spacing w:after="0"/>
        <w:ind w:firstLine="709"/>
        <w:rPr>
          <w:sz w:val="24"/>
          <w:szCs w:val="24"/>
        </w:rPr>
      </w:pPr>
      <w:r w:rsidRPr="00B73B59">
        <w:rPr>
          <w:sz w:val="24"/>
          <w:szCs w:val="24"/>
        </w:rPr>
        <w:t>3.5.8</w:t>
      </w:r>
      <w:r w:rsidR="00A4059E" w:rsidRPr="00B73B59">
        <w:rPr>
          <w:sz w:val="24"/>
          <w:szCs w:val="24"/>
        </w:rPr>
        <w:t>. Документы, представленные в составе Предложения, участникам не возвращаются.</w:t>
      </w:r>
    </w:p>
    <w:p w:rsidR="00A4059E" w:rsidRPr="00B73B59" w:rsidRDefault="00230305" w:rsidP="00230305">
      <w:pPr>
        <w:pStyle w:val="a7"/>
        <w:spacing w:after="0"/>
        <w:ind w:firstLine="709"/>
        <w:rPr>
          <w:sz w:val="24"/>
          <w:szCs w:val="24"/>
        </w:rPr>
      </w:pPr>
      <w:r w:rsidRPr="00B73B59">
        <w:rPr>
          <w:sz w:val="24"/>
          <w:szCs w:val="24"/>
        </w:rPr>
        <w:t>3.5.9</w:t>
      </w:r>
      <w:r w:rsidR="00A4059E" w:rsidRPr="00B73B59">
        <w:rPr>
          <w:sz w:val="24"/>
          <w:szCs w:val="24"/>
        </w:rPr>
        <w:t>. Срок поступления Предложений определяется по дате и времени регистрации Предложения в Журнале регистрации Предложений.</w:t>
      </w:r>
    </w:p>
    <w:p w:rsidR="00A4059E" w:rsidRPr="00B73B59" w:rsidRDefault="00A4059E" w:rsidP="00A4059E">
      <w:pPr>
        <w:pStyle w:val="a7"/>
        <w:tabs>
          <w:tab w:val="left" w:pos="4856"/>
        </w:tabs>
        <w:spacing w:after="0"/>
        <w:ind w:firstLine="709"/>
        <w:rPr>
          <w:b/>
          <w:sz w:val="24"/>
          <w:szCs w:val="24"/>
        </w:rPr>
      </w:pPr>
      <w:bookmarkStart w:id="12" w:name="_Ref119429644"/>
      <w:bookmarkStart w:id="13" w:name="_Toc122326954"/>
    </w:p>
    <w:p w:rsidR="00A4059E" w:rsidRPr="00B73B59" w:rsidRDefault="00A4059E" w:rsidP="00A4059E">
      <w:pPr>
        <w:pStyle w:val="a7"/>
        <w:spacing w:after="0"/>
        <w:ind w:firstLine="709"/>
        <w:rPr>
          <w:b/>
          <w:sz w:val="24"/>
          <w:szCs w:val="24"/>
        </w:rPr>
      </w:pPr>
      <w:r w:rsidRPr="00B73B59">
        <w:rPr>
          <w:b/>
          <w:sz w:val="24"/>
          <w:szCs w:val="24"/>
        </w:rPr>
        <w:t>3.6. Порядок подачи Предложений</w:t>
      </w:r>
    </w:p>
    <w:p w:rsidR="00A4059E" w:rsidRPr="00B73B59" w:rsidRDefault="00A4059E" w:rsidP="00A4059E">
      <w:pPr>
        <w:pStyle w:val="a7"/>
        <w:spacing w:after="0"/>
        <w:ind w:firstLine="709"/>
        <w:rPr>
          <w:rStyle w:val="12pt0"/>
          <w:szCs w:val="24"/>
        </w:rPr>
      </w:pPr>
    </w:p>
    <w:p w:rsidR="00A4059E" w:rsidRPr="00B73B59" w:rsidRDefault="00A4059E" w:rsidP="00A4059E">
      <w:pPr>
        <w:pStyle w:val="a7"/>
        <w:spacing w:after="0"/>
        <w:ind w:firstLine="709"/>
        <w:rPr>
          <w:spacing w:val="-1"/>
          <w:sz w:val="24"/>
          <w:szCs w:val="24"/>
        </w:rPr>
      </w:pPr>
      <w:r w:rsidRPr="00B73B59">
        <w:rPr>
          <w:rStyle w:val="12pt0"/>
          <w:szCs w:val="24"/>
        </w:rPr>
        <w:t xml:space="preserve">3.6.1. Предложения подаются по адресу и в срок, указанные в </w:t>
      </w:r>
      <w:r w:rsidRPr="00B73B59">
        <w:rPr>
          <w:sz w:val="24"/>
          <w:szCs w:val="24"/>
        </w:rPr>
        <w:t xml:space="preserve">Информационной карте запроса предложений (Приложение №1 </w:t>
      </w:r>
      <w:r w:rsidRPr="00B73B59">
        <w:rPr>
          <w:rStyle w:val="12pt0"/>
          <w:szCs w:val="24"/>
        </w:rPr>
        <w:t>Документации по запросу предложений)</w:t>
      </w:r>
      <w:r w:rsidRPr="00B73B59">
        <w:rPr>
          <w:sz w:val="24"/>
          <w:szCs w:val="24"/>
        </w:rPr>
        <w:t xml:space="preserve">. </w:t>
      </w:r>
      <w:proofErr w:type="gramStart"/>
      <w:r w:rsidRPr="00B73B59">
        <w:rPr>
          <w:spacing w:val="-1"/>
          <w:sz w:val="24"/>
          <w:szCs w:val="24"/>
        </w:rPr>
        <w:t xml:space="preserve">Предоставление Предложений нарочным </w:t>
      </w:r>
      <w:r w:rsidR="00D8164A" w:rsidRPr="00B73B59">
        <w:rPr>
          <w:spacing w:val="-1"/>
          <w:sz w:val="24"/>
          <w:szCs w:val="24"/>
        </w:rPr>
        <w:t xml:space="preserve">способом </w:t>
      </w:r>
      <w:r w:rsidRPr="00B73B59">
        <w:rPr>
          <w:spacing w:val="-1"/>
          <w:sz w:val="24"/>
          <w:szCs w:val="24"/>
        </w:rPr>
        <w:t xml:space="preserve">производится по московскому времени в рабочие дни с </w:t>
      </w:r>
      <w:r w:rsidR="008A5846" w:rsidRPr="00B73B59">
        <w:rPr>
          <w:spacing w:val="-1"/>
          <w:sz w:val="24"/>
          <w:szCs w:val="24"/>
        </w:rPr>
        <w:t>08</w:t>
      </w:r>
      <w:r w:rsidR="00230305" w:rsidRPr="00B73B59">
        <w:rPr>
          <w:spacing w:val="-1"/>
          <w:sz w:val="24"/>
          <w:szCs w:val="24"/>
        </w:rPr>
        <w:t>:</w:t>
      </w:r>
      <w:r w:rsidR="008A5846" w:rsidRPr="00B73B59">
        <w:rPr>
          <w:spacing w:val="-1"/>
          <w:sz w:val="24"/>
          <w:szCs w:val="24"/>
        </w:rPr>
        <w:t>00</w:t>
      </w:r>
      <w:r w:rsidR="00230305" w:rsidRPr="00B73B59">
        <w:rPr>
          <w:spacing w:val="-1"/>
          <w:sz w:val="24"/>
          <w:szCs w:val="24"/>
        </w:rPr>
        <w:t xml:space="preserve"> до </w:t>
      </w:r>
      <w:r w:rsidR="008A5846" w:rsidRPr="00B73B59">
        <w:rPr>
          <w:spacing w:val="-1"/>
          <w:sz w:val="24"/>
          <w:szCs w:val="24"/>
        </w:rPr>
        <w:t>16</w:t>
      </w:r>
      <w:r w:rsidRPr="00B73B59">
        <w:rPr>
          <w:spacing w:val="-1"/>
          <w:sz w:val="24"/>
          <w:szCs w:val="24"/>
        </w:rPr>
        <w:t>:</w:t>
      </w:r>
      <w:r w:rsidR="008A5846" w:rsidRPr="00B73B59">
        <w:rPr>
          <w:spacing w:val="-1"/>
          <w:sz w:val="24"/>
          <w:szCs w:val="24"/>
        </w:rPr>
        <w:t>30</w:t>
      </w:r>
      <w:r w:rsidR="00D8164A" w:rsidRPr="00B73B59">
        <w:rPr>
          <w:spacing w:val="-1"/>
          <w:sz w:val="24"/>
          <w:szCs w:val="24"/>
        </w:rPr>
        <w:t xml:space="preserve"> - </w:t>
      </w:r>
      <w:r w:rsidR="00403B66" w:rsidRPr="00B73B59">
        <w:rPr>
          <w:spacing w:val="-1"/>
          <w:sz w:val="24"/>
          <w:szCs w:val="24"/>
        </w:rPr>
        <w:t xml:space="preserve"> пятница</w:t>
      </w:r>
      <w:r w:rsidR="00501FFE" w:rsidRPr="00B73B59">
        <w:rPr>
          <w:spacing w:val="-1"/>
          <w:sz w:val="24"/>
          <w:szCs w:val="24"/>
        </w:rPr>
        <w:t xml:space="preserve"> </w:t>
      </w:r>
      <w:r w:rsidR="00403B66" w:rsidRPr="00B73B59">
        <w:rPr>
          <w:spacing w:val="-1"/>
          <w:sz w:val="24"/>
          <w:szCs w:val="24"/>
        </w:rPr>
        <w:t xml:space="preserve">(сокращенный день) до </w:t>
      </w:r>
      <w:r w:rsidR="008A5846" w:rsidRPr="00B73B59">
        <w:rPr>
          <w:spacing w:val="-1"/>
          <w:sz w:val="24"/>
          <w:szCs w:val="24"/>
        </w:rPr>
        <w:t>15</w:t>
      </w:r>
      <w:r w:rsidR="00230305" w:rsidRPr="00B73B59">
        <w:rPr>
          <w:spacing w:val="-1"/>
          <w:sz w:val="24"/>
          <w:szCs w:val="24"/>
        </w:rPr>
        <w:t>:</w:t>
      </w:r>
      <w:r w:rsidR="00D8164A" w:rsidRPr="00B73B59">
        <w:rPr>
          <w:spacing w:val="-1"/>
          <w:sz w:val="24"/>
          <w:szCs w:val="24"/>
        </w:rPr>
        <w:t>4</w:t>
      </w:r>
      <w:r w:rsidR="008A5846" w:rsidRPr="00B73B59">
        <w:rPr>
          <w:spacing w:val="-1"/>
          <w:sz w:val="24"/>
          <w:szCs w:val="24"/>
        </w:rPr>
        <w:t xml:space="preserve">0 </w:t>
      </w:r>
      <w:r w:rsidRPr="00B73B59">
        <w:rPr>
          <w:spacing w:val="-1"/>
          <w:sz w:val="24"/>
          <w:szCs w:val="24"/>
        </w:rPr>
        <w:t xml:space="preserve">перерыв на обед с </w:t>
      </w:r>
      <w:r w:rsidR="008A5846" w:rsidRPr="00B73B59">
        <w:rPr>
          <w:spacing w:val="-1"/>
          <w:sz w:val="24"/>
          <w:szCs w:val="24"/>
        </w:rPr>
        <w:t>11</w:t>
      </w:r>
      <w:r w:rsidR="00230305" w:rsidRPr="00B73B59">
        <w:rPr>
          <w:spacing w:val="-1"/>
          <w:sz w:val="24"/>
          <w:szCs w:val="24"/>
        </w:rPr>
        <w:t>:</w:t>
      </w:r>
      <w:r w:rsidR="008A5846" w:rsidRPr="00B73B59">
        <w:rPr>
          <w:spacing w:val="-1"/>
          <w:sz w:val="24"/>
          <w:szCs w:val="24"/>
        </w:rPr>
        <w:t>50</w:t>
      </w:r>
      <w:r w:rsidR="00230305" w:rsidRPr="00B73B59">
        <w:rPr>
          <w:spacing w:val="-1"/>
          <w:sz w:val="24"/>
          <w:szCs w:val="24"/>
        </w:rPr>
        <w:t xml:space="preserve"> до </w:t>
      </w:r>
      <w:r w:rsidR="008A5846" w:rsidRPr="00B73B59">
        <w:rPr>
          <w:spacing w:val="-1"/>
          <w:sz w:val="24"/>
          <w:szCs w:val="24"/>
        </w:rPr>
        <w:t>12</w:t>
      </w:r>
      <w:r w:rsidR="00230305" w:rsidRPr="00B73B59">
        <w:rPr>
          <w:spacing w:val="-1"/>
          <w:sz w:val="24"/>
          <w:szCs w:val="24"/>
        </w:rPr>
        <w:t>:</w:t>
      </w:r>
      <w:r w:rsidR="008A5846" w:rsidRPr="00B73B59">
        <w:rPr>
          <w:spacing w:val="-1"/>
          <w:sz w:val="24"/>
          <w:szCs w:val="24"/>
        </w:rPr>
        <w:t>35</w:t>
      </w:r>
      <w:r w:rsidRPr="00B73B59">
        <w:rPr>
          <w:spacing w:val="-1"/>
          <w:sz w:val="24"/>
          <w:szCs w:val="24"/>
        </w:rPr>
        <w:t>).</w:t>
      </w:r>
      <w:proofErr w:type="gramEnd"/>
    </w:p>
    <w:p w:rsidR="00A4059E" w:rsidRPr="00B73B59" w:rsidRDefault="00A4059E" w:rsidP="00A4059E">
      <w:pPr>
        <w:pStyle w:val="a7"/>
        <w:spacing w:after="0"/>
        <w:ind w:firstLine="709"/>
        <w:rPr>
          <w:sz w:val="24"/>
          <w:szCs w:val="24"/>
        </w:rPr>
      </w:pPr>
      <w:r w:rsidRPr="00B73B59">
        <w:rPr>
          <w:sz w:val="24"/>
          <w:szCs w:val="24"/>
        </w:rPr>
        <w:t>3.6.2. Каждое Предложение регистрируется Заказчиком в Журнале регистрации Предложений в порядке поступления. Запись регистрации Предложений должна включать регистрационный номер Предложений, дату, время, способ подачи. При доставке Предложения нарочным – также подпись и расшифровку подписи лица, вручившего конве</w:t>
      </w:r>
      <w:proofErr w:type="gramStart"/>
      <w:r w:rsidRPr="00B73B59">
        <w:rPr>
          <w:sz w:val="24"/>
          <w:szCs w:val="24"/>
        </w:rPr>
        <w:t>рт с Пр</w:t>
      </w:r>
      <w:proofErr w:type="gramEnd"/>
      <w:r w:rsidRPr="00B73B59">
        <w:rPr>
          <w:sz w:val="24"/>
          <w:szCs w:val="24"/>
        </w:rPr>
        <w:t xml:space="preserve">едложением уполномоченному лицу Заказчика. </w:t>
      </w:r>
    </w:p>
    <w:p w:rsidR="0058376B" w:rsidRPr="00B73B59" w:rsidRDefault="00A4059E" w:rsidP="00C362A3">
      <w:pPr>
        <w:pStyle w:val="a7"/>
        <w:spacing w:after="0"/>
        <w:ind w:firstLine="709"/>
        <w:rPr>
          <w:sz w:val="24"/>
          <w:szCs w:val="24"/>
        </w:rPr>
      </w:pPr>
      <w:r w:rsidRPr="00B73B59">
        <w:rPr>
          <w:sz w:val="24"/>
          <w:szCs w:val="24"/>
        </w:rPr>
        <w:lastRenderedPageBreak/>
        <w:t>3.6.3. Конверты с Предложениями, полученные после окончания срока их подачи, возвращаются участникам закупки, подавшим такие Предложения без рассмотрения.</w:t>
      </w:r>
      <w:bookmarkStart w:id="14" w:name="_Toc122326961"/>
      <w:bookmarkEnd w:id="12"/>
      <w:bookmarkEnd w:id="13"/>
    </w:p>
    <w:p w:rsidR="006E3ACB" w:rsidRPr="00B73B59" w:rsidRDefault="006E3ACB" w:rsidP="007866D6">
      <w:pPr>
        <w:pStyle w:val="a7"/>
        <w:spacing w:after="0"/>
        <w:ind w:firstLine="0"/>
        <w:rPr>
          <w:sz w:val="24"/>
          <w:szCs w:val="24"/>
        </w:rPr>
      </w:pPr>
    </w:p>
    <w:p w:rsidR="006E3ACB" w:rsidRPr="00B73B59" w:rsidRDefault="006E3ACB" w:rsidP="006E3ACB">
      <w:pPr>
        <w:pStyle w:val="a7"/>
        <w:rPr>
          <w:ins w:id="15" w:author="Солодянкин Александр Валерьевич" w:date="2019-01-17T14:23:00Z"/>
          <w:b/>
          <w:sz w:val="24"/>
          <w:szCs w:val="24"/>
        </w:rPr>
      </w:pPr>
      <w:r w:rsidRPr="00B73B59">
        <w:rPr>
          <w:b/>
          <w:sz w:val="24"/>
          <w:szCs w:val="24"/>
        </w:rPr>
        <w:t>3.7. Обеспечение заявки на участие в запросе предложений</w:t>
      </w:r>
    </w:p>
    <w:p w:rsidR="006E3ACB" w:rsidRPr="00B73B59" w:rsidRDefault="006E3ACB" w:rsidP="006E3ACB">
      <w:pPr>
        <w:pStyle w:val="a7"/>
        <w:spacing w:after="0"/>
        <w:ind w:firstLine="709"/>
        <w:rPr>
          <w:sz w:val="24"/>
          <w:szCs w:val="24"/>
        </w:rPr>
      </w:pPr>
      <w:r w:rsidRPr="00B73B59">
        <w:rPr>
          <w:sz w:val="24"/>
          <w:szCs w:val="24"/>
        </w:rPr>
        <w:t>3.7.1. Обеспечение заявки на участие в запросе предложений не установлено.</w:t>
      </w:r>
    </w:p>
    <w:p w:rsidR="00215B4C" w:rsidRPr="00B73B59" w:rsidRDefault="00215B4C" w:rsidP="007866D6">
      <w:pPr>
        <w:pStyle w:val="a7"/>
        <w:spacing w:after="0"/>
        <w:ind w:firstLine="0"/>
        <w:rPr>
          <w:sz w:val="24"/>
          <w:szCs w:val="24"/>
        </w:rPr>
      </w:pPr>
    </w:p>
    <w:p w:rsidR="00215B4C" w:rsidRPr="00B73B59" w:rsidRDefault="00215B4C" w:rsidP="00215B4C">
      <w:pPr>
        <w:pStyle w:val="a7"/>
        <w:rPr>
          <w:ins w:id="16" w:author="Солодянкин Александр Валерьевич" w:date="2019-01-17T14:23:00Z"/>
          <w:b/>
          <w:sz w:val="24"/>
          <w:szCs w:val="24"/>
        </w:rPr>
      </w:pPr>
      <w:r w:rsidRPr="00B73B59">
        <w:rPr>
          <w:b/>
          <w:sz w:val="24"/>
          <w:szCs w:val="24"/>
        </w:rPr>
        <w:t>3.8. Обеспечение исполнения договора</w:t>
      </w:r>
    </w:p>
    <w:p w:rsidR="00215B4C" w:rsidRPr="00B73B59" w:rsidRDefault="00215B4C" w:rsidP="00215B4C">
      <w:pPr>
        <w:pStyle w:val="a7"/>
        <w:spacing w:after="0"/>
        <w:ind w:firstLine="709"/>
        <w:rPr>
          <w:sz w:val="24"/>
          <w:szCs w:val="24"/>
        </w:rPr>
      </w:pPr>
      <w:r w:rsidRPr="00B73B59">
        <w:rPr>
          <w:sz w:val="24"/>
          <w:szCs w:val="24"/>
        </w:rPr>
        <w:t>3.8.1. Обеспечение исполнения договора не установлено.</w:t>
      </w:r>
    </w:p>
    <w:p w:rsidR="00C362A3" w:rsidRPr="00B73B59" w:rsidRDefault="00C362A3" w:rsidP="00C362A3">
      <w:pPr>
        <w:pStyle w:val="a7"/>
        <w:spacing w:after="0"/>
        <w:ind w:firstLine="709"/>
        <w:rPr>
          <w:sz w:val="24"/>
          <w:szCs w:val="24"/>
        </w:rPr>
      </w:pPr>
    </w:p>
    <w:p w:rsidR="00A4059E" w:rsidRPr="00B73B59" w:rsidRDefault="00A4059E" w:rsidP="00C362A3">
      <w:pPr>
        <w:pStyle w:val="a7"/>
        <w:spacing w:after="0"/>
        <w:ind w:left="1260" w:hanging="540"/>
        <w:rPr>
          <w:b/>
          <w:spacing w:val="-1"/>
          <w:sz w:val="24"/>
          <w:szCs w:val="24"/>
        </w:rPr>
      </w:pPr>
      <w:r w:rsidRPr="00B73B59">
        <w:rPr>
          <w:b/>
          <w:spacing w:val="-1"/>
          <w:sz w:val="24"/>
          <w:szCs w:val="24"/>
        </w:rPr>
        <w:t xml:space="preserve">4. Рассмотрение и оценка Предложений, подведение итогов </w:t>
      </w:r>
      <w:bookmarkStart w:id="17" w:name="sub_261"/>
      <w:bookmarkStart w:id="18" w:name="_Toc122326965"/>
      <w:bookmarkEnd w:id="14"/>
      <w:r w:rsidRPr="00B73B59">
        <w:rPr>
          <w:b/>
          <w:spacing w:val="-1"/>
          <w:sz w:val="24"/>
          <w:szCs w:val="24"/>
        </w:rPr>
        <w:t>Предложений</w:t>
      </w:r>
    </w:p>
    <w:p w:rsidR="00C362A3" w:rsidRPr="00B73B59" w:rsidRDefault="00C362A3" w:rsidP="00C362A3">
      <w:pPr>
        <w:pStyle w:val="a7"/>
        <w:spacing w:after="0"/>
        <w:ind w:left="1260" w:hanging="540"/>
        <w:rPr>
          <w:b/>
          <w:spacing w:val="-1"/>
          <w:sz w:val="24"/>
          <w:szCs w:val="24"/>
        </w:rPr>
      </w:pPr>
    </w:p>
    <w:p w:rsidR="00115448" w:rsidRPr="00B73B59" w:rsidRDefault="00A4059E" w:rsidP="00C362A3">
      <w:pPr>
        <w:shd w:val="clear" w:color="auto" w:fill="FFFFFF"/>
        <w:tabs>
          <w:tab w:val="left" w:pos="1134"/>
        </w:tabs>
        <w:spacing w:after="0" w:line="240" w:lineRule="auto"/>
        <w:ind w:firstLine="709"/>
        <w:jc w:val="both"/>
        <w:rPr>
          <w:rFonts w:ascii="Times New Roman" w:eastAsia="Calibri" w:hAnsi="Times New Roman" w:cs="Times New Roman"/>
          <w:sz w:val="24"/>
          <w:szCs w:val="24"/>
        </w:rPr>
      </w:pPr>
      <w:r w:rsidRPr="00B73B59">
        <w:rPr>
          <w:rFonts w:ascii="Times New Roman" w:hAnsi="Times New Roman" w:cs="Times New Roman"/>
          <w:sz w:val="24"/>
          <w:szCs w:val="24"/>
        </w:rPr>
        <w:t xml:space="preserve">4.1. В день, во время и в месте, указанные </w:t>
      </w:r>
      <w:r w:rsidRPr="00B73B59">
        <w:rPr>
          <w:rStyle w:val="12pt0"/>
          <w:rFonts w:eastAsiaTheme="minorHAnsi"/>
          <w:szCs w:val="24"/>
        </w:rPr>
        <w:t xml:space="preserve">в </w:t>
      </w:r>
      <w:r w:rsidRPr="00B73B59">
        <w:rPr>
          <w:rFonts w:ascii="Times New Roman" w:hAnsi="Times New Roman" w:cs="Times New Roman"/>
          <w:sz w:val="24"/>
          <w:szCs w:val="24"/>
        </w:rPr>
        <w:t xml:space="preserve">Информационной карте запроса предложений (Приложение №1 </w:t>
      </w:r>
      <w:r w:rsidRPr="00B73B59">
        <w:rPr>
          <w:rStyle w:val="12pt0"/>
          <w:rFonts w:eastAsiaTheme="minorHAnsi"/>
          <w:szCs w:val="24"/>
        </w:rPr>
        <w:t>Документации по запросу предложений)</w:t>
      </w:r>
      <w:r w:rsidRPr="00B73B59">
        <w:rPr>
          <w:rFonts w:ascii="Times New Roman" w:hAnsi="Times New Roman" w:cs="Times New Roman"/>
          <w:sz w:val="24"/>
          <w:szCs w:val="24"/>
        </w:rPr>
        <w:t xml:space="preserve">, </w:t>
      </w:r>
      <w:bookmarkStart w:id="19" w:name="sub_264"/>
      <w:bookmarkStart w:id="20" w:name="sub_263"/>
      <w:bookmarkEnd w:id="17"/>
      <w:r w:rsidRPr="00B73B59">
        <w:rPr>
          <w:rFonts w:ascii="Times New Roman" w:hAnsi="Times New Roman" w:cs="Times New Roman"/>
          <w:sz w:val="24"/>
          <w:szCs w:val="24"/>
        </w:rPr>
        <w:t>закупочная комиссия рас</w:t>
      </w:r>
      <w:r w:rsidR="00115448" w:rsidRPr="00B73B59">
        <w:rPr>
          <w:rFonts w:ascii="Times New Roman" w:hAnsi="Times New Roman" w:cs="Times New Roman"/>
          <w:sz w:val="24"/>
          <w:szCs w:val="24"/>
        </w:rPr>
        <w:t xml:space="preserve">сматривает поданные Предложения на </w:t>
      </w:r>
      <w:r w:rsidR="00115448" w:rsidRPr="00B73B59">
        <w:rPr>
          <w:rFonts w:ascii="Times New Roman" w:eastAsia="Calibri" w:hAnsi="Times New Roman" w:cs="Times New Roman"/>
          <w:spacing w:val="1"/>
          <w:sz w:val="24"/>
          <w:szCs w:val="24"/>
        </w:rPr>
        <w:t xml:space="preserve">соответствие их требованиям, установленным в извещении и документации к закупке, и оценивает заявки на </w:t>
      </w:r>
      <w:r w:rsidR="00115448" w:rsidRPr="00B73B59">
        <w:rPr>
          <w:rFonts w:ascii="Times New Roman" w:eastAsia="Calibri" w:hAnsi="Times New Roman" w:cs="Times New Roman"/>
          <w:spacing w:val="-1"/>
          <w:sz w:val="24"/>
          <w:szCs w:val="24"/>
        </w:rPr>
        <w:t>участие в запросе предложений.</w:t>
      </w:r>
      <w:r w:rsidR="00230305" w:rsidRPr="00B73B59">
        <w:rPr>
          <w:rFonts w:ascii="Times New Roman" w:eastAsia="Calibri" w:hAnsi="Times New Roman" w:cs="Times New Roman"/>
          <w:spacing w:val="-1"/>
          <w:sz w:val="24"/>
          <w:szCs w:val="24"/>
        </w:rPr>
        <w:t xml:space="preserve"> Общий срок рассмотрения и оценки заявок на участие в запросе предложений не может превышать 10 (десяти) дней со дня окончания срока подачи заявок на участие в запросе предложений.</w:t>
      </w:r>
    </w:p>
    <w:p w:rsidR="00230305" w:rsidRPr="00B73B59" w:rsidRDefault="00A4059E" w:rsidP="00C362A3">
      <w:pPr>
        <w:pStyle w:val="3"/>
        <w:numPr>
          <w:ilvl w:val="0"/>
          <w:numId w:val="0"/>
        </w:numPr>
        <w:tabs>
          <w:tab w:val="num" w:pos="1559"/>
        </w:tabs>
        <w:spacing w:line="240" w:lineRule="auto"/>
        <w:ind w:firstLine="709"/>
        <w:rPr>
          <w:sz w:val="24"/>
          <w:szCs w:val="24"/>
        </w:rPr>
      </w:pPr>
      <w:r w:rsidRPr="00B73B59">
        <w:rPr>
          <w:sz w:val="24"/>
          <w:szCs w:val="24"/>
        </w:rPr>
        <w:t>4.2. Закупочная комиссия не рассматривает и отклоняет Предложение Участника закупки в случае:</w:t>
      </w:r>
    </w:p>
    <w:p w:rsidR="00230305" w:rsidRPr="00B73B59" w:rsidRDefault="00230305" w:rsidP="00230305">
      <w:pPr>
        <w:shd w:val="clear" w:color="auto" w:fill="FFFFFF"/>
        <w:tabs>
          <w:tab w:val="left" w:pos="1018"/>
          <w:tab w:val="left" w:pos="1134"/>
        </w:tabs>
        <w:spacing w:after="0" w:line="120" w:lineRule="atLeast"/>
        <w:ind w:firstLine="709"/>
        <w:jc w:val="both"/>
        <w:rPr>
          <w:rFonts w:ascii="Times New Roman" w:eastAsia="Calibri" w:hAnsi="Times New Roman" w:cs="Times New Roman"/>
          <w:sz w:val="24"/>
          <w:szCs w:val="24"/>
        </w:rPr>
      </w:pPr>
      <w:r w:rsidRPr="00B73B59">
        <w:rPr>
          <w:rFonts w:ascii="Times New Roman" w:eastAsia="Calibri" w:hAnsi="Times New Roman" w:cs="Times New Roman"/>
          <w:spacing w:val="-11"/>
          <w:sz w:val="24"/>
          <w:szCs w:val="24"/>
        </w:rPr>
        <w:t>а)</w:t>
      </w:r>
      <w:r w:rsidRPr="00B73B59">
        <w:rPr>
          <w:rFonts w:ascii="Times New Roman" w:eastAsia="Calibri" w:hAnsi="Times New Roman" w:cs="Times New Roman"/>
          <w:sz w:val="24"/>
          <w:szCs w:val="24"/>
        </w:rPr>
        <w:tab/>
      </w:r>
      <w:r w:rsidRPr="00B73B59">
        <w:rPr>
          <w:rFonts w:ascii="Times New Roman" w:eastAsia="Calibri" w:hAnsi="Times New Roman" w:cs="Times New Roman"/>
          <w:spacing w:val="3"/>
          <w:sz w:val="24"/>
          <w:szCs w:val="24"/>
        </w:rPr>
        <w:t>несоответствия заявки по составу, содержанию и оформлению, а также</w:t>
      </w:r>
      <w:r w:rsidR="00951759" w:rsidRPr="00B73B59">
        <w:rPr>
          <w:rFonts w:ascii="Times New Roman" w:eastAsia="Calibri" w:hAnsi="Times New Roman" w:cs="Times New Roman"/>
          <w:spacing w:val="3"/>
          <w:sz w:val="24"/>
          <w:szCs w:val="24"/>
        </w:rPr>
        <w:t>,</w:t>
      </w:r>
      <w:r w:rsidRPr="00B73B59">
        <w:rPr>
          <w:rFonts w:ascii="Times New Roman" w:eastAsia="Calibri" w:hAnsi="Times New Roman" w:cs="Times New Roman"/>
          <w:spacing w:val="3"/>
          <w:sz w:val="24"/>
          <w:szCs w:val="24"/>
        </w:rPr>
        <w:t xml:space="preserve"> </w:t>
      </w:r>
      <w:r w:rsidRPr="00B73B59">
        <w:rPr>
          <w:rFonts w:ascii="Times New Roman" w:eastAsia="Calibri" w:hAnsi="Times New Roman" w:cs="Times New Roman"/>
          <w:spacing w:val="1"/>
          <w:sz w:val="24"/>
          <w:szCs w:val="24"/>
        </w:rPr>
        <w:t>если заявка не прошита</w:t>
      </w:r>
      <w:r w:rsidR="00165BC0" w:rsidRPr="00B73B59">
        <w:rPr>
          <w:rFonts w:ascii="Times New Roman" w:eastAsia="Calibri" w:hAnsi="Times New Roman" w:cs="Times New Roman"/>
          <w:spacing w:val="1"/>
          <w:sz w:val="24"/>
          <w:szCs w:val="24"/>
        </w:rPr>
        <w:t xml:space="preserve"> (</w:t>
      </w:r>
      <w:r w:rsidRPr="00B73B59">
        <w:rPr>
          <w:rFonts w:ascii="Times New Roman" w:eastAsia="Calibri" w:hAnsi="Times New Roman" w:cs="Times New Roman"/>
          <w:spacing w:val="1"/>
          <w:sz w:val="24"/>
          <w:szCs w:val="24"/>
        </w:rPr>
        <w:t xml:space="preserve">если такое требование было установлено документацией </w:t>
      </w:r>
      <w:r w:rsidRPr="00B73B59">
        <w:rPr>
          <w:rFonts w:ascii="Times New Roman" w:eastAsia="Calibri" w:hAnsi="Times New Roman" w:cs="Times New Roman"/>
          <w:spacing w:val="-2"/>
          <w:sz w:val="24"/>
          <w:szCs w:val="24"/>
        </w:rPr>
        <w:t>о закупке</w:t>
      </w:r>
      <w:r w:rsidR="00165BC0" w:rsidRPr="00B73B59">
        <w:rPr>
          <w:rFonts w:ascii="Times New Roman" w:eastAsia="Calibri" w:hAnsi="Times New Roman" w:cs="Times New Roman"/>
          <w:spacing w:val="-2"/>
          <w:sz w:val="24"/>
          <w:szCs w:val="24"/>
        </w:rPr>
        <w:t>)</w:t>
      </w:r>
      <w:r w:rsidRPr="00B73B59">
        <w:rPr>
          <w:rFonts w:ascii="Times New Roman" w:eastAsia="Calibri" w:hAnsi="Times New Roman" w:cs="Times New Roman"/>
          <w:spacing w:val="-2"/>
          <w:sz w:val="24"/>
          <w:szCs w:val="24"/>
        </w:rPr>
        <w:t>;</w:t>
      </w:r>
    </w:p>
    <w:p w:rsidR="00230305" w:rsidRPr="00B73B59" w:rsidRDefault="00230305" w:rsidP="00230305">
      <w:pPr>
        <w:shd w:val="clear" w:color="auto" w:fill="FFFFFF"/>
        <w:tabs>
          <w:tab w:val="left" w:pos="1018"/>
          <w:tab w:val="left" w:pos="1134"/>
        </w:tabs>
        <w:spacing w:after="0" w:line="120" w:lineRule="atLeast"/>
        <w:ind w:firstLine="709"/>
        <w:jc w:val="both"/>
        <w:rPr>
          <w:rFonts w:ascii="Times New Roman" w:eastAsia="Calibri" w:hAnsi="Times New Roman" w:cs="Times New Roman"/>
          <w:sz w:val="24"/>
          <w:szCs w:val="24"/>
        </w:rPr>
      </w:pPr>
      <w:r w:rsidRPr="00B73B59">
        <w:rPr>
          <w:rFonts w:ascii="Times New Roman" w:eastAsia="Calibri" w:hAnsi="Times New Roman" w:cs="Times New Roman"/>
          <w:spacing w:val="-12"/>
          <w:sz w:val="24"/>
          <w:szCs w:val="24"/>
        </w:rPr>
        <w:t>б)</w:t>
      </w:r>
      <w:r w:rsidRPr="00B73B59">
        <w:rPr>
          <w:rFonts w:ascii="Times New Roman" w:eastAsia="Calibri" w:hAnsi="Times New Roman" w:cs="Times New Roman"/>
          <w:sz w:val="24"/>
          <w:szCs w:val="24"/>
        </w:rPr>
        <w:tab/>
        <w:t>предоставления участником в составе заявки недостоверных сведений;</w:t>
      </w:r>
    </w:p>
    <w:p w:rsidR="00230305" w:rsidRPr="00B73B59" w:rsidRDefault="00230305" w:rsidP="00230305">
      <w:pPr>
        <w:shd w:val="clear" w:color="auto" w:fill="FFFFFF"/>
        <w:tabs>
          <w:tab w:val="left" w:pos="993"/>
          <w:tab w:val="left" w:pos="1286"/>
        </w:tabs>
        <w:spacing w:after="0" w:line="120" w:lineRule="atLeast"/>
        <w:ind w:firstLine="709"/>
        <w:jc w:val="both"/>
        <w:rPr>
          <w:rFonts w:ascii="Times New Roman" w:eastAsia="Calibri" w:hAnsi="Times New Roman" w:cs="Times New Roman"/>
          <w:sz w:val="24"/>
          <w:szCs w:val="24"/>
        </w:rPr>
      </w:pPr>
      <w:r w:rsidRPr="00B73B59">
        <w:rPr>
          <w:rFonts w:ascii="Times New Roman" w:eastAsia="Calibri" w:hAnsi="Times New Roman" w:cs="Times New Roman"/>
          <w:spacing w:val="-7"/>
          <w:sz w:val="24"/>
          <w:szCs w:val="24"/>
        </w:rPr>
        <w:t>в)</w:t>
      </w:r>
      <w:r w:rsidRPr="00B73B59">
        <w:rPr>
          <w:rFonts w:ascii="Times New Roman" w:eastAsia="Calibri" w:hAnsi="Times New Roman" w:cs="Times New Roman"/>
          <w:sz w:val="24"/>
          <w:szCs w:val="24"/>
        </w:rPr>
        <w:tab/>
        <w:t xml:space="preserve">несоответствия участника </w:t>
      </w:r>
      <w:r w:rsidR="00165BC0" w:rsidRPr="00B73B59">
        <w:rPr>
          <w:rFonts w:ascii="Times New Roman" w:eastAsia="Calibri" w:hAnsi="Times New Roman" w:cs="Times New Roman"/>
          <w:sz w:val="24"/>
          <w:szCs w:val="24"/>
        </w:rPr>
        <w:t>запроса предложений требованиям, установленным настоящей документацией</w:t>
      </w:r>
      <w:r w:rsidRPr="00B73B59">
        <w:rPr>
          <w:rFonts w:ascii="Times New Roman" w:eastAsia="Calibri" w:hAnsi="Times New Roman" w:cs="Times New Roman"/>
          <w:spacing w:val="-1"/>
          <w:sz w:val="24"/>
          <w:szCs w:val="24"/>
        </w:rPr>
        <w:t>;</w:t>
      </w:r>
    </w:p>
    <w:p w:rsidR="00230305" w:rsidRPr="00B73B59" w:rsidRDefault="00230305" w:rsidP="00230305">
      <w:pPr>
        <w:shd w:val="clear" w:color="auto" w:fill="FFFFFF"/>
        <w:tabs>
          <w:tab w:val="left" w:pos="993"/>
          <w:tab w:val="left" w:pos="1286"/>
        </w:tabs>
        <w:spacing w:after="0" w:line="120" w:lineRule="atLeast"/>
        <w:ind w:firstLine="709"/>
        <w:jc w:val="both"/>
        <w:rPr>
          <w:rFonts w:ascii="Times New Roman" w:eastAsia="Calibri" w:hAnsi="Times New Roman" w:cs="Times New Roman"/>
          <w:sz w:val="24"/>
          <w:szCs w:val="24"/>
        </w:rPr>
      </w:pPr>
      <w:r w:rsidRPr="00B73B59">
        <w:rPr>
          <w:rFonts w:ascii="Times New Roman" w:eastAsia="Calibri" w:hAnsi="Times New Roman" w:cs="Times New Roman"/>
          <w:spacing w:val="-7"/>
          <w:sz w:val="24"/>
          <w:szCs w:val="24"/>
        </w:rPr>
        <w:t>г)</w:t>
      </w:r>
      <w:r w:rsidRPr="00B73B59">
        <w:rPr>
          <w:rFonts w:ascii="Times New Roman" w:eastAsia="Calibri" w:hAnsi="Times New Roman" w:cs="Times New Roman"/>
          <w:sz w:val="24"/>
          <w:szCs w:val="24"/>
        </w:rPr>
        <w:tab/>
        <w:t>несоответствия субподрядчиков (поставщиков, соисполнителей) требованиям документации о закупке, если они были установлены;</w:t>
      </w:r>
    </w:p>
    <w:p w:rsidR="00230305" w:rsidRPr="00B73B59" w:rsidRDefault="00230305" w:rsidP="00230305">
      <w:pPr>
        <w:shd w:val="clear" w:color="auto" w:fill="FFFFFF"/>
        <w:tabs>
          <w:tab w:val="left" w:pos="1070"/>
          <w:tab w:val="left" w:pos="1134"/>
        </w:tabs>
        <w:spacing w:after="0" w:line="120" w:lineRule="atLeast"/>
        <w:ind w:firstLine="709"/>
        <w:jc w:val="both"/>
        <w:rPr>
          <w:rFonts w:ascii="Times New Roman" w:eastAsia="Calibri" w:hAnsi="Times New Roman" w:cs="Times New Roman"/>
          <w:sz w:val="24"/>
          <w:szCs w:val="24"/>
        </w:rPr>
      </w:pPr>
      <w:r w:rsidRPr="00B73B59">
        <w:rPr>
          <w:rFonts w:ascii="Times New Roman" w:eastAsia="Calibri" w:hAnsi="Times New Roman" w:cs="Times New Roman"/>
          <w:spacing w:val="-7"/>
          <w:sz w:val="24"/>
          <w:szCs w:val="24"/>
        </w:rPr>
        <w:t>д)</w:t>
      </w:r>
      <w:r w:rsidRPr="00B73B59">
        <w:rPr>
          <w:rFonts w:ascii="Times New Roman" w:eastAsia="Calibri" w:hAnsi="Times New Roman" w:cs="Times New Roman"/>
          <w:sz w:val="24"/>
          <w:szCs w:val="24"/>
        </w:rPr>
        <w:tab/>
      </w:r>
      <w:r w:rsidRPr="00B73B59">
        <w:rPr>
          <w:rFonts w:ascii="Times New Roman" w:eastAsia="Calibri" w:hAnsi="Times New Roman" w:cs="Times New Roman"/>
          <w:spacing w:val="6"/>
          <w:sz w:val="24"/>
          <w:szCs w:val="24"/>
        </w:rPr>
        <w:t xml:space="preserve">несоответствия продукции и (или) договорных условий, указанных в </w:t>
      </w:r>
      <w:r w:rsidRPr="00B73B59">
        <w:rPr>
          <w:rFonts w:ascii="Times New Roman" w:eastAsia="Calibri" w:hAnsi="Times New Roman" w:cs="Times New Roman"/>
          <w:sz w:val="24"/>
          <w:szCs w:val="24"/>
        </w:rPr>
        <w:t>заявке на участие в закупке, требованиям документации о закупке;</w:t>
      </w:r>
    </w:p>
    <w:p w:rsidR="00230305" w:rsidRPr="00B73B59" w:rsidRDefault="00230305" w:rsidP="00230305">
      <w:pPr>
        <w:shd w:val="clear" w:color="auto" w:fill="FFFFFF"/>
        <w:tabs>
          <w:tab w:val="left" w:pos="1070"/>
          <w:tab w:val="left" w:pos="1134"/>
        </w:tabs>
        <w:spacing w:after="0" w:line="120" w:lineRule="atLeast"/>
        <w:ind w:firstLine="709"/>
        <w:jc w:val="both"/>
        <w:rPr>
          <w:rFonts w:ascii="Times New Roman" w:eastAsia="Calibri" w:hAnsi="Times New Roman" w:cs="Times New Roman"/>
          <w:sz w:val="24"/>
          <w:szCs w:val="24"/>
        </w:rPr>
      </w:pPr>
      <w:r w:rsidRPr="00B73B59">
        <w:rPr>
          <w:rFonts w:ascii="Times New Roman" w:eastAsia="Calibri" w:hAnsi="Times New Roman" w:cs="Times New Roman"/>
          <w:spacing w:val="-10"/>
          <w:sz w:val="24"/>
          <w:szCs w:val="24"/>
        </w:rPr>
        <w:t>е)</w:t>
      </w:r>
      <w:r w:rsidRPr="00B73B59">
        <w:rPr>
          <w:rFonts w:ascii="Times New Roman" w:eastAsia="Calibri" w:hAnsi="Times New Roman" w:cs="Times New Roman"/>
          <w:sz w:val="24"/>
          <w:szCs w:val="24"/>
        </w:rPr>
        <w:tab/>
      </w:r>
      <w:r w:rsidRPr="00B73B59">
        <w:rPr>
          <w:rFonts w:ascii="Times New Roman" w:eastAsia="Calibri" w:hAnsi="Times New Roman" w:cs="Times New Roman"/>
          <w:spacing w:val="4"/>
          <w:sz w:val="24"/>
          <w:szCs w:val="24"/>
        </w:rPr>
        <w:t xml:space="preserve">несоответствия размера, формы, условий или порядка предоставления </w:t>
      </w:r>
      <w:r w:rsidRPr="00B73B59">
        <w:rPr>
          <w:rFonts w:ascii="Times New Roman" w:eastAsia="Calibri" w:hAnsi="Times New Roman" w:cs="Times New Roman"/>
          <w:sz w:val="24"/>
          <w:szCs w:val="24"/>
        </w:rPr>
        <w:t>обеспечения заявки на участие в запросе предложений</w:t>
      </w:r>
      <w:r w:rsidR="00165BC0" w:rsidRPr="00B73B59">
        <w:rPr>
          <w:rFonts w:ascii="Times New Roman" w:eastAsia="Calibri" w:hAnsi="Times New Roman" w:cs="Times New Roman"/>
          <w:sz w:val="24"/>
          <w:szCs w:val="24"/>
        </w:rPr>
        <w:t xml:space="preserve"> (если заказчиком установлено требование обеспечения заявки на участие в запросе предложений)</w:t>
      </w:r>
      <w:r w:rsidRPr="00B73B59">
        <w:rPr>
          <w:rFonts w:ascii="Times New Roman" w:eastAsia="Calibri" w:hAnsi="Times New Roman" w:cs="Times New Roman"/>
          <w:sz w:val="24"/>
          <w:szCs w:val="24"/>
        </w:rPr>
        <w:t>;</w:t>
      </w:r>
    </w:p>
    <w:p w:rsidR="00F56E08" w:rsidRPr="00B73B59" w:rsidRDefault="00230305" w:rsidP="00F56E08">
      <w:pPr>
        <w:shd w:val="clear" w:color="auto" w:fill="FFFFFF"/>
        <w:tabs>
          <w:tab w:val="left" w:pos="1134"/>
        </w:tabs>
        <w:spacing w:after="0" w:line="120" w:lineRule="atLeast"/>
        <w:ind w:firstLine="709"/>
        <w:jc w:val="both"/>
        <w:rPr>
          <w:rFonts w:ascii="Times New Roman" w:eastAsia="Calibri" w:hAnsi="Times New Roman" w:cs="Times New Roman"/>
          <w:spacing w:val="-2"/>
          <w:sz w:val="24"/>
          <w:szCs w:val="24"/>
        </w:rPr>
      </w:pPr>
      <w:r w:rsidRPr="00B73B59">
        <w:rPr>
          <w:rFonts w:ascii="Times New Roman" w:eastAsia="Calibri" w:hAnsi="Times New Roman" w:cs="Times New Roman"/>
          <w:spacing w:val="-6"/>
          <w:sz w:val="24"/>
          <w:szCs w:val="24"/>
        </w:rPr>
        <w:t>ж)</w:t>
      </w:r>
      <w:r w:rsidRPr="00B73B59">
        <w:rPr>
          <w:rFonts w:ascii="Times New Roman" w:eastAsia="Calibri" w:hAnsi="Times New Roman" w:cs="Times New Roman"/>
          <w:sz w:val="24"/>
          <w:szCs w:val="24"/>
        </w:rPr>
        <w:tab/>
      </w:r>
      <w:r w:rsidRPr="00B73B59">
        <w:rPr>
          <w:rFonts w:ascii="Times New Roman" w:eastAsia="Calibri" w:hAnsi="Times New Roman" w:cs="Times New Roman"/>
          <w:spacing w:val="8"/>
          <w:sz w:val="24"/>
          <w:szCs w:val="24"/>
        </w:rPr>
        <w:t>если предложенная в заявк</w:t>
      </w:r>
      <w:r w:rsidR="00165BC0" w:rsidRPr="00B73B59">
        <w:rPr>
          <w:rFonts w:ascii="Times New Roman" w:eastAsia="Calibri" w:hAnsi="Times New Roman" w:cs="Times New Roman"/>
          <w:spacing w:val="8"/>
          <w:sz w:val="24"/>
          <w:szCs w:val="24"/>
        </w:rPr>
        <w:t>е</w:t>
      </w:r>
      <w:r w:rsidRPr="00B73B59">
        <w:rPr>
          <w:rFonts w:ascii="Times New Roman" w:eastAsia="Calibri" w:hAnsi="Times New Roman" w:cs="Times New Roman"/>
          <w:spacing w:val="8"/>
          <w:sz w:val="24"/>
          <w:szCs w:val="24"/>
        </w:rPr>
        <w:t xml:space="preserve"> цена товаров, работ, услуг превышает </w:t>
      </w:r>
      <w:r w:rsidRPr="00B73B59">
        <w:rPr>
          <w:rFonts w:ascii="Times New Roman" w:eastAsia="Calibri" w:hAnsi="Times New Roman" w:cs="Times New Roman"/>
          <w:spacing w:val="3"/>
          <w:sz w:val="24"/>
          <w:szCs w:val="24"/>
        </w:rPr>
        <w:t xml:space="preserve">начальную (максимальную) цену, указанную в извещении о проведении запроса </w:t>
      </w:r>
      <w:r w:rsidRPr="00B73B59">
        <w:rPr>
          <w:rFonts w:ascii="Times New Roman" w:eastAsia="Calibri" w:hAnsi="Times New Roman" w:cs="Times New Roman"/>
          <w:spacing w:val="-2"/>
          <w:sz w:val="24"/>
          <w:szCs w:val="24"/>
        </w:rPr>
        <w:t>предложений.</w:t>
      </w:r>
    </w:p>
    <w:p w:rsidR="00357F1C" w:rsidRPr="00B73B59" w:rsidRDefault="002A7000" w:rsidP="008E0275">
      <w:pPr>
        <w:shd w:val="clear" w:color="auto" w:fill="FFFFFF"/>
        <w:tabs>
          <w:tab w:val="left" w:pos="1134"/>
        </w:tabs>
        <w:spacing w:after="0" w:line="120" w:lineRule="atLeast"/>
        <w:jc w:val="both"/>
        <w:rPr>
          <w:rFonts w:ascii="Times New Roman" w:eastAsia="Calibri" w:hAnsi="Times New Roman" w:cs="Times New Roman"/>
          <w:sz w:val="24"/>
          <w:szCs w:val="24"/>
        </w:rPr>
      </w:pPr>
      <w:r w:rsidRPr="00B73B59">
        <w:rPr>
          <w:rFonts w:ascii="Times New Roman" w:eastAsia="Calibri" w:hAnsi="Times New Roman" w:cs="Times New Roman"/>
          <w:spacing w:val="-2"/>
          <w:sz w:val="24"/>
          <w:szCs w:val="24"/>
        </w:rPr>
        <w:t xml:space="preserve">        </w:t>
      </w:r>
      <w:r w:rsidR="00A4059E" w:rsidRPr="00B73B59">
        <w:rPr>
          <w:rFonts w:ascii="Times New Roman" w:hAnsi="Times New Roman" w:cs="Times New Roman"/>
          <w:sz w:val="24"/>
          <w:szCs w:val="24"/>
        </w:rPr>
        <w:t>4</w:t>
      </w:r>
      <w:r w:rsidR="00DB38E5" w:rsidRPr="00B73B59">
        <w:rPr>
          <w:rFonts w:ascii="Times New Roman" w:hAnsi="Times New Roman" w:cs="Times New Roman"/>
          <w:sz w:val="24"/>
          <w:szCs w:val="24"/>
        </w:rPr>
        <w:t>.</w:t>
      </w:r>
      <w:r w:rsidR="00A174DE" w:rsidRPr="00B73B59">
        <w:rPr>
          <w:rFonts w:ascii="Times New Roman" w:hAnsi="Times New Roman" w:cs="Times New Roman"/>
          <w:sz w:val="24"/>
          <w:szCs w:val="24"/>
        </w:rPr>
        <w:t>3</w:t>
      </w:r>
      <w:r w:rsidR="00A4059E" w:rsidRPr="00B73B59">
        <w:rPr>
          <w:rFonts w:ascii="Times New Roman" w:hAnsi="Times New Roman" w:cs="Times New Roman"/>
          <w:sz w:val="24"/>
          <w:szCs w:val="24"/>
        </w:rPr>
        <w:t xml:space="preserve">. Победителем в проведении запроса предложений </w:t>
      </w:r>
      <w:r w:rsidR="00165BC0" w:rsidRPr="00B73B59">
        <w:rPr>
          <w:rFonts w:ascii="Times New Roman" w:hAnsi="Times New Roman" w:cs="Times New Roman"/>
          <w:sz w:val="24"/>
          <w:szCs w:val="24"/>
        </w:rPr>
        <w:t xml:space="preserve">признается </w:t>
      </w:r>
      <w:r w:rsidR="00A4059E" w:rsidRPr="00B73B59">
        <w:rPr>
          <w:rFonts w:ascii="Times New Roman" w:hAnsi="Times New Roman" w:cs="Times New Roman"/>
          <w:sz w:val="24"/>
          <w:szCs w:val="24"/>
        </w:rPr>
        <w:t>участник закупки, предложивший лучшие условия исполнения договора.</w:t>
      </w:r>
    </w:p>
    <w:p w:rsidR="00357F1C" w:rsidRPr="00B73B59" w:rsidRDefault="000E48E9" w:rsidP="00C362A3">
      <w:pPr>
        <w:tabs>
          <w:tab w:val="left" w:pos="567"/>
        </w:tabs>
        <w:spacing w:after="0" w:line="240" w:lineRule="auto"/>
        <w:jc w:val="both"/>
        <w:rPr>
          <w:rFonts w:ascii="Times New Roman" w:hAnsi="Times New Roman" w:cs="Times New Roman"/>
          <w:sz w:val="24"/>
          <w:szCs w:val="24"/>
        </w:rPr>
      </w:pPr>
      <w:r w:rsidRPr="00B73B59">
        <w:rPr>
          <w:rFonts w:ascii="Times New Roman" w:hAnsi="Times New Roman" w:cs="Times New Roman"/>
          <w:sz w:val="24"/>
          <w:szCs w:val="24"/>
        </w:rPr>
        <w:tab/>
      </w:r>
      <w:r w:rsidR="00A174DE" w:rsidRPr="00B73B59">
        <w:rPr>
          <w:rFonts w:ascii="Times New Roman" w:hAnsi="Times New Roman" w:cs="Times New Roman"/>
          <w:sz w:val="24"/>
          <w:szCs w:val="24"/>
        </w:rPr>
        <w:t>4.4</w:t>
      </w:r>
      <w:r w:rsidR="00526B2B" w:rsidRPr="00B73B59">
        <w:rPr>
          <w:rFonts w:ascii="Times New Roman" w:hAnsi="Times New Roman" w:cs="Times New Roman"/>
          <w:sz w:val="24"/>
          <w:szCs w:val="24"/>
        </w:rPr>
        <w:t xml:space="preserve">. По результатам рассмотрения заявок </w:t>
      </w:r>
      <w:r w:rsidR="00357F1C" w:rsidRPr="00B73B59">
        <w:rPr>
          <w:rFonts w:ascii="Times New Roman" w:eastAsia="Calibri" w:hAnsi="Times New Roman" w:cs="Times New Roman"/>
          <w:color w:val="000000"/>
          <w:spacing w:val="1"/>
          <w:sz w:val="24"/>
          <w:szCs w:val="24"/>
        </w:rPr>
        <w:t xml:space="preserve">комиссия </w:t>
      </w:r>
      <w:r w:rsidR="00C362A3" w:rsidRPr="00B73B59">
        <w:rPr>
          <w:rFonts w:ascii="Times New Roman" w:eastAsia="Calibri" w:hAnsi="Times New Roman" w:cs="Times New Roman"/>
          <w:color w:val="000000"/>
          <w:spacing w:val="1"/>
          <w:sz w:val="24"/>
          <w:szCs w:val="24"/>
        </w:rPr>
        <w:t xml:space="preserve">вправе принять </w:t>
      </w:r>
      <w:r w:rsidR="00357F1C" w:rsidRPr="00B73B59">
        <w:rPr>
          <w:rFonts w:ascii="Times New Roman" w:eastAsia="Calibri" w:hAnsi="Times New Roman" w:cs="Times New Roman"/>
          <w:color w:val="000000"/>
          <w:spacing w:val="1"/>
          <w:sz w:val="24"/>
          <w:szCs w:val="24"/>
        </w:rPr>
        <w:t xml:space="preserve">решение о </w:t>
      </w:r>
      <w:r w:rsidR="00C362A3" w:rsidRPr="00B73B59">
        <w:rPr>
          <w:rFonts w:ascii="Times New Roman" w:eastAsia="Calibri" w:hAnsi="Times New Roman" w:cs="Times New Roman"/>
          <w:color w:val="000000"/>
          <w:spacing w:val="1"/>
          <w:sz w:val="24"/>
          <w:szCs w:val="24"/>
        </w:rPr>
        <w:t>проведении переторжки</w:t>
      </w:r>
      <w:r w:rsidR="00357F1C" w:rsidRPr="00B73B59">
        <w:rPr>
          <w:rFonts w:ascii="Times New Roman" w:eastAsia="Calibri" w:hAnsi="Times New Roman" w:cs="Times New Roman"/>
          <w:color w:val="000000"/>
          <w:sz w:val="24"/>
          <w:szCs w:val="24"/>
        </w:rPr>
        <w:t>.</w:t>
      </w:r>
      <w:r w:rsidR="00C362A3" w:rsidRPr="00B73B59">
        <w:rPr>
          <w:rFonts w:ascii="Times New Roman" w:eastAsia="Calibri" w:hAnsi="Times New Roman" w:cs="Times New Roman"/>
          <w:color w:val="000000"/>
          <w:sz w:val="24"/>
          <w:szCs w:val="24"/>
        </w:rPr>
        <w:t xml:space="preserve"> </w:t>
      </w:r>
    </w:p>
    <w:p w:rsidR="00357F1C" w:rsidRPr="00B73B59" w:rsidRDefault="00357F1C" w:rsidP="00C362A3">
      <w:pPr>
        <w:shd w:val="clear" w:color="auto" w:fill="FFFFFF"/>
        <w:spacing w:after="0" w:line="240" w:lineRule="auto"/>
        <w:ind w:right="5" w:firstLine="567"/>
        <w:jc w:val="both"/>
        <w:rPr>
          <w:rFonts w:ascii="Times New Roman" w:eastAsia="Calibri" w:hAnsi="Times New Roman" w:cs="Times New Roman"/>
          <w:sz w:val="24"/>
          <w:szCs w:val="24"/>
        </w:rPr>
      </w:pPr>
      <w:r w:rsidRPr="00B73B59">
        <w:rPr>
          <w:rFonts w:ascii="Times New Roman" w:eastAsia="Calibri" w:hAnsi="Times New Roman" w:cs="Times New Roman"/>
          <w:color w:val="000000"/>
          <w:spacing w:val="4"/>
          <w:sz w:val="24"/>
          <w:szCs w:val="24"/>
        </w:rPr>
        <w:t xml:space="preserve">При проведении переторжки участникам может быть предоставлена </w:t>
      </w:r>
      <w:r w:rsidRPr="00B73B59">
        <w:rPr>
          <w:rFonts w:ascii="Times New Roman" w:eastAsia="Calibri" w:hAnsi="Times New Roman" w:cs="Times New Roman"/>
          <w:color w:val="000000"/>
          <w:sz w:val="24"/>
          <w:szCs w:val="24"/>
        </w:rPr>
        <w:t xml:space="preserve">возможность добровольно повысить предпочтительность их предложений путем изменения условий договора (без изменения остальных условий заявки на участие в процедуре закупки), если они являются критериями оценки заявок на участие в </w:t>
      </w:r>
      <w:r w:rsidRPr="00B73B59">
        <w:rPr>
          <w:rFonts w:ascii="Times New Roman" w:eastAsia="Calibri" w:hAnsi="Times New Roman" w:cs="Times New Roman"/>
          <w:color w:val="000000"/>
          <w:spacing w:val="-1"/>
          <w:sz w:val="24"/>
          <w:szCs w:val="24"/>
        </w:rPr>
        <w:t>процедуре закупки.</w:t>
      </w:r>
    </w:p>
    <w:p w:rsidR="005A3044" w:rsidRPr="00B73B59" w:rsidRDefault="005A3044" w:rsidP="005A3044">
      <w:pPr>
        <w:shd w:val="clear" w:color="auto" w:fill="FFFFFF"/>
        <w:spacing w:after="0" w:line="240" w:lineRule="auto"/>
        <w:ind w:left="14" w:right="10" w:firstLine="701"/>
        <w:jc w:val="both"/>
        <w:rPr>
          <w:rFonts w:ascii="Times New Roman" w:eastAsia="Calibri" w:hAnsi="Times New Roman" w:cs="Times New Roman"/>
          <w:color w:val="000000"/>
          <w:spacing w:val="-1"/>
          <w:sz w:val="24"/>
          <w:szCs w:val="24"/>
        </w:rPr>
      </w:pPr>
      <w:r w:rsidRPr="00B73B59">
        <w:rPr>
          <w:rFonts w:ascii="Times New Roman" w:eastAsia="Calibri" w:hAnsi="Times New Roman" w:cs="Times New Roman"/>
          <w:color w:val="000000"/>
          <w:spacing w:val="-1"/>
          <w:sz w:val="24"/>
          <w:szCs w:val="24"/>
        </w:rPr>
        <w:t xml:space="preserve">Проведение переторжки возможно по следующим условиям договора: </w:t>
      </w:r>
    </w:p>
    <w:p w:rsidR="005A3044" w:rsidRPr="00B73B59" w:rsidRDefault="005A3044" w:rsidP="005A3044">
      <w:pPr>
        <w:shd w:val="clear" w:color="auto" w:fill="FFFFFF"/>
        <w:spacing w:after="0" w:line="240" w:lineRule="auto"/>
        <w:ind w:left="14" w:right="10" w:firstLine="701"/>
        <w:jc w:val="both"/>
        <w:rPr>
          <w:rFonts w:ascii="Times New Roman" w:eastAsia="Calibri" w:hAnsi="Times New Roman" w:cs="Times New Roman"/>
          <w:color w:val="000000"/>
          <w:spacing w:val="-1"/>
          <w:sz w:val="24"/>
          <w:szCs w:val="24"/>
        </w:rPr>
      </w:pPr>
      <w:r w:rsidRPr="00B73B59">
        <w:rPr>
          <w:rFonts w:ascii="Times New Roman" w:eastAsia="Calibri" w:hAnsi="Times New Roman" w:cs="Times New Roman"/>
          <w:color w:val="000000"/>
          <w:spacing w:val="-1"/>
          <w:sz w:val="24"/>
          <w:szCs w:val="24"/>
        </w:rPr>
        <w:t>Цена договора;</w:t>
      </w:r>
    </w:p>
    <w:p w:rsidR="005A3044" w:rsidRPr="00B73B59" w:rsidRDefault="005A3044" w:rsidP="005A3044">
      <w:pPr>
        <w:shd w:val="clear" w:color="auto" w:fill="FFFFFF"/>
        <w:spacing w:after="0" w:line="240" w:lineRule="auto"/>
        <w:ind w:left="14" w:right="10" w:firstLine="701"/>
        <w:jc w:val="both"/>
        <w:rPr>
          <w:rFonts w:ascii="Times New Roman" w:eastAsia="Calibri" w:hAnsi="Times New Roman" w:cs="Times New Roman"/>
          <w:color w:val="000000"/>
          <w:spacing w:val="-1"/>
          <w:sz w:val="24"/>
          <w:szCs w:val="24"/>
        </w:rPr>
      </w:pPr>
      <w:r w:rsidRPr="00B73B59">
        <w:rPr>
          <w:rFonts w:ascii="Times New Roman" w:eastAsia="Calibri" w:hAnsi="Times New Roman" w:cs="Times New Roman"/>
          <w:color w:val="000000"/>
          <w:spacing w:val="-1"/>
          <w:sz w:val="24"/>
          <w:szCs w:val="24"/>
        </w:rPr>
        <w:t>Срок поставки</w:t>
      </w:r>
      <w:r w:rsidR="0038404C" w:rsidRPr="00B73B59">
        <w:rPr>
          <w:rFonts w:ascii="Times New Roman" w:eastAsia="Calibri" w:hAnsi="Times New Roman" w:cs="Times New Roman"/>
          <w:color w:val="000000"/>
          <w:spacing w:val="-1"/>
          <w:sz w:val="24"/>
          <w:szCs w:val="24"/>
        </w:rPr>
        <w:t>.</w:t>
      </w:r>
    </w:p>
    <w:p w:rsidR="00526B2B" w:rsidRPr="00B73B59" w:rsidRDefault="00357F1C" w:rsidP="00C362A3">
      <w:pPr>
        <w:shd w:val="clear" w:color="auto" w:fill="FFFFFF"/>
        <w:spacing w:after="0" w:line="240" w:lineRule="auto"/>
        <w:ind w:left="10" w:right="14" w:firstLine="710"/>
        <w:jc w:val="both"/>
        <w:rPr>
          <w:rFonts w:ascii="Times New Roman" w:eastAsia="Calibri" w:hAnsi="Times New Roman" w:cs="Times New Roman"/>
          <w:sz w:val="24"/>
          <w:szCs w:val="24"/>
        </w:rPr>
      </w:pPr>
      <w:r w:rsidRPr="00B73B59">
        <w:rPr>
          <w:rFonts w:ascii="Times New Roman" w:eastAsia="Calibri" w:hAnsi="Times New Roman" w:cs="Times New Roman"/>
          <w:color w:val="000000"/>
          <w:spacing w:val="16"/>
          <w:sz w:val="24"/>
          <w:szCs w:val="24"/>
        </w:rPr>
        <w:t xml:space="preserve">После проведения переторжки победителем признается лицо, </w:t>
      </w:r>
      <w:r w:rsidRPr="00B73B59">
        <w:rPr>
          <w:rFonts w:ascii="Times New Roman" w:eastAsia="Calibri" w:hAnsi="Times New Roman" w:cs="Times New Roman"/>
          <w:color w:val="000000"/>
          <w:spacing w:val="-1"/>
          <w:sz w:val="24"/>
          <w:szCs w:val="24"/>
        </w:rPr>
        <w:t>предложившее лучшие условия исполнения договора по результатам переторжки.</w:t>
      </w:r>
    </w:p>
    <w:p w:rsidR="00C362A3" w:rsidRPr="00B73B59" w:rsidRDefault="00A4059E" w:rsidP="00C362A3">
      <w:pPr>
        <w:shd w:val="clear" w:color="auto" w:fill="FFFFFF"/>
        <w:tabs>
          <w:tab w:val="left" w:pos="1134"/>
        </w:tabs>
        <w:spacing w:after="0" w:line="240" w:lineRule="auto"/>
        <w:ind w:firstLine="709"/>
        <w:jc w:val="both"/>
        <w:rPr>
          <w:rFonts w:ascii="Times New Roman" w:hAnsi="Times New Roman" w:cs="Times New Roman"/>
          <w:sz w:val="24"/>
          <w:szCs w:val="24"/>
        </w:rPr>
      </w:pPr>
      <w:r w:rsidRPr="00B73B59">
        <w:rPr>
          <w:rFonts w:ascii="Times New Roman" w:hAnsi="Times New Roman" w:cs="Times New Roman"/>
          <w:sz w:val="24"/>
          <w:szCs w:val="24"/>
        </w:rPr>
        <w:t>4.</w:t>
      </w:r>
      <w:r w:rsidR="00A174DE" w:rsidRPr="00B73B59">
        <w:rPr>
          <w:rFonts w:ascii="Times New Roman" w:hAnsi="Times New Roman" w:cs="Times New Roman"/>
          <w:sz w:val="24"/>
          <w:szCs w:val="24"/>
        </w:rPr>
        <w:t>5</w:t>
      </w:r>
      <w:r w:rsidRPr="00B73B59">
        <w:rPr>
          <w:rFonts w:ascii="Times New Roman" w:hAnsi="Times New Roman" w:cs="Times New Roman"/>
          <w:sz w:val="24"/>
          <w:szCs w:val="24"/>
        </w:rPr>
        <w:t xml:space="preserve">. </w:t>
      </w:r>
      <w:bookmarkStart w:id="21" w:name="_Toc122326967"/>
      <w:bookmarkEnd w:id="18"/>
      <w:bookmarkEnd w:id="19"/>
      <w:bookmarkEnd w:id="20"/>
      <w:r w:rsidR="00C362A3" w:rsidRPr="00B73B59">
        <w:rPr>
          <w:rFonts w:ascii="Times New Roman" w:hAnsi="Times New Roman" w:cs="Times New Roman"/>
          <w:sz w:val="24"/>
          <w:szCs w:val="24"/>
        </w:rPr>
        <w:t>Результаты рассмотрения и оценки заявок на участие в запросе предложений оформляются</w:t>
      </w:r>
      <w:r w:rsidR="000D1004" w:rsidRPr="00B73B59">
        <w:rPr>
          <w:rFonts w:ascii="Times New Roman" w:hAnsi="Times New Roman" w:cs="Times New Roman"/>
          <w:sz w:val="24"/>
          <w:szCs w:val="24"/>
        </w:rPr>
        <w:t xml:space="preserve"> итоговым</w:t>
      </w:r>
      <w:r w:rsidR="00C362A3" w:rsidRPr="00B73B59">
        <w:rPr>
          <w:rFonts w:ascii="Times New Roman" w:hAnsi="Times New Roman" w:cs="Times New Roman"/>
          <w:sz w:val="24"/>
          <w:szCs w:val="24"/>
        </w:rPr>
        <w:t xml:space="preserve"> протоколом, в котором содержатся следующие сведения:</w:t>
      </w:r>
    </w:p>
    <w:p w:rsidR="00C362A3" w:rsidRPr="00B73B59" w:rsidRDefault="00C362A3" w:rsidP="00C362A3">
      <w:pPr>
        <w:shd w:val="clear" w:color="auto" w:fill="FFFFFF"/>
        <w:tabs>
          <w:tab w:val="left" w:pos="1134"/>
        </w:tabs>
        <w:spacing w:after="0" w:line="240" w:lineRule="auto"/>
        <w:ind w:firstLine="709"/>
        <w:jc w:val="both"/>
        <w:rPr>
          <w:rFonts w:ascii="Times New Roman" w:hAnsi="Times New Roman" w:cs="Times New Roman"/>
          <w:sz w:val="24"/>
          <w:szCs w:val="24"/>
        </w:rPr>
      </w:pPr>
      <w:r w:rsidRPr="00B73B59">
        <w:rPr>
          <w:rFonts w:ascii="Times New Roman" w:hAnsi="Times New Roman" w:cs="Times New Roman"/>
          <w:sz w:val="24"/>
          <w:szCs w:val="24"/>
        </w:rPr>
        <w:t>1)</w:t>
      </w:r>
      <w:r w:rsidRPr="00B73B59">
        <w:rPr>
          <w:rFonts w:ascii="Times New Roman" w:hAnsi="Times New Roman" w:cs="Times New Roman"/>
          <w:sz w:val="24"/>
          <w:szCs w:val="24"/>
        </w:rPr>
        <w:tab/>
        <w:t>дата подписания протокола;</w:t>
      </w:r>
    </w:p>
    <w:p w:rsidR="00C362A3" w:rsidRPr="00B73B59" w:rsidRDefault="00C362A3" w:rsidP="00C362A3">
      <w:pPr>
        <w:shd w:val="clear" w:color="auto" w:fill="FFFFFF"/>
        <w:tabs>
          <w:tab w:val="left" w:pos="1134"/>
        </w:tabs>
        <w:spacing w:after="0" w:line="240" w:lineRule="auto"/>
        <w:ind w:firstLine="709"/>
        <w:jc w:val="both"/>
        <w:rPr>
          <w:rFonts w:ascii="Times New Roman" w:hAnsi="Times New Roman" w:cs="Times New Roman"/>
          <w:sz w:val="24"/>
          <w:szCs w:val="24"/>
        </w:rPr>
      </w:pPr>
      <w:r w:rsidRPr="00B73B59">
        <w:rPr>
          <w:rFonts w:ascii="Times New Roman" w:hAnsi="Times New Roman" w:cs="Times New Roman"/>
          <w:sz w:val="24"/>
          <w:szCs w:val="24"/>
        </w:rPr>
        <w:t>2)</w:t>
      </w:r>
      <w:r w:rsidRPr="00B73B59">
        <w:rPr>
          <w:rFonts w:ascii="Times New Roman" w:hAnsi="Times New Roman" w:cs="Times New Roman"/>
          <w:sz w:val="24"/>
          <w:szCs w:val="24"/>
        </w:rPr>
        <w:tab/>
        <w:t>количество поданных на участие в запросе предложений заявок, а также дата и время регистрации заявок;</w:t>
      </w:r>
    </w:p>
    <w:p w:rsidR="00C362A3" w:rsidRPr="00B73B59" w:rsidRDefault="00C362A3" w:rsidP="00C362A3">
      <w:pPr>
        <w:shd w:val="clear" w:color="auto" w:fill="FFFFFF"/>
        <w:tabs>
          <w:tab w:val="left" w:pos="1134"/>
        </w:tabs>
        <w:spacing w:after="0" w:line="240" w:lineRule="auto"/>
        <w:ind w:firstLine="709"/>
        <w:jc w:val="both"/>
        <w:rPr>
          <w:rFonts w:ascii="Times New Roman" w:hAnsi="Times New Roman" w:cs="Times New Roman"/>
          <w:sz w:val="24"/>
          <w:szCs w:val="24"/>
        </w:rPr>
      </w:pPr>
      <w:r w:rsidRPr="00B73B59">
        <w:rPr>
          <w:rFonts w:ascii="Times New Roman" w:hAnsi="Times New Roman" w:cs="Times New Roman"/>
          <w:sz w:val="24"/>
          <w:szCs w:val="24"/>
        </w:rPr>
        <w:lastRenderedPageBreak/>
        <w:t>3)</w:t>
      </w:r>
      <w:r w:rsidRPr="00B73B59">
        <w:rPr>
          <w:rFonts w:ascii="Times New Roman" w:hAnsi="Times New Roman" w:cs="Times New Roman"/>
          <w:sz w:val="24"/>
          <w:szCs w:val="24"/>
        </w:rPr>
        <w:tab/>
        <w:t>результаты рассмотрения заявок на участие в запросе предложений с указанием в том числе:</w:t>
      </w:r>
    </w:p>
    <w:p w:rsidR="00C362A3" w:rsidRPr="00B73B59" w:rsidRDefault="00C362A3" w:rsidP="00C362A3">
      <w:pPr>
        <w:shd w:val="clear" w:color="auto" w:fill="FFFFFF"/>
        <w:tabs>
          <w:tab w:val="left" w:pos="1134"/>
        </w:tabs>
        <w:spacing w:after="0" w:line="240" w:lineRule="auto"/>
        <w:ind w:firstLine="709"/>
        <w:jc w:val="both"/>
        <w:rPr>
          <w:rFonts w:ascii="Times New Roman" w:hAnsi="Times New Roman" w:cs="Times New Roman"/>
          <w:sz w:val="24"/>
          <w:szCs w:val="24"/>
        </w:rPr>
      </w:pPr>
      <w:r w:rsidRPr="00B73B59">
        <w:rPr>
          <w:rFonts w:ascii="Times New Roman" w:hAnsi="Times New Roman" w:cs="Times New Roman"/>
          <w:sz w:val="24"/>
          <w:szCs w:val="24"/>
        </w:rPr>
        <w:t>•</w:t>
      </w:r>
      <w:r w:rsidRPr="00B73B59">
        <w:rPr>
          <w:rFonts w:ascii="Times New Roman" w:hAnsi="Times New Roman" w:cs="Times New Roman"/>
          <w:sz w:val="24"/>
          <w:szCs w:val="24"/>
        </w:rPr>
        <w:tab/>
        <w:t>количества заявок на участие в запросе предложений, которые отклонены;</w:t>
      </w:r>
    </w:p>
    <w:p w:rsidR="00C362A3" w:rsidRPr="00B73B59" w:rsidRDefault="00C362A3" w:rsidP="00C362A3">
      <w:pPr>
        <w:shd w:val="clear" w:color="auto" w:fill="FFFFFF"/>
        <w:tabs>
          <w:tab w:val="left" w:pos="1134"/>
        </w:tabs>
        <w:spacing w:after="0" w:line="240" w:lineRule="auto"/>
        <w:ind w:firstLine="709"/>
        <w:jc w:val="both"/>
        <w:rPr>
          <w:rFonts w:ascii="Times New Roman" w:hAnsi="Times New Roman" w:cs="Times New Roman"/>
          <w:sz w:val="24"/>
          <w:szCs w:val="24"/>
        </w:rPr>
      </w:pPr>
      <w:r w:rsidRPr="00B73B59">
        <w:rPr>
          <w:rFonts w:ascii="Times New Roman" w:hAnsi="Times New Roman" w:cs="Times New Roman"/>
          <w:sz w:val="24"/>
          <w:szCs w:val="24"/>
        </w:rPr>
        <w:t>•</w:t>
      </w:r>
      <w:r w:rsidRPr="00B73B59">
        <w:rPr>
          <w:rFonts w:ascii="Times New Roman" w:hAnsi="Times New Roman" w:cs="Times New Roman"/>
          <w:sz w:val="24"/>
          <w:szCs w:val="24"/>
        </w:rPr>
        <w:tab/>
        <w:t>оснований отклонения каждой заявки на участие в запросе предложений с указанием положений документации о проведении запроса предложений, которым не соответствует такая заявка;</w:t>
      </w:r>
    </w:p>
    <w:p w:rsidR="00C362A3" w:rsidRPr="00B73B59" w:rsidRDefault="00C362A3" w:rsidP="00C362A3">
      <w:pPr>
        <w:shd w:val="clear" w:color="auto" w:fill="FFFFFF"/>
        <w:tabs>
          <w:tab w:val="left" w:pos="1134"/>
        </w:tabs>
        <w:spacing w:after="0" w:line="240" w:lineRule="auto"/>
        <w:ind w:firstLine="709"/>
        <w:jc w:val="both"/>
        <w:rPr>
          <w:rFonts w:ascii="Times New Roman" w:hAnsi="Times New Roman" w:cs="Times New Roman"/>
          <w:sz w:val="24"/>
          <w:szCs w:val="24"/>
        </w:rPr>
      </w:pPr>
      <w:r w:rsidRPr="00B73B59">
        <w:rPr>
          <w:rFonts w:ascii="Times New Roman" w:hAnsi="Times New Roman" w:cs="Times New Roman"/>
          <w:sz w:val="24"/>
          <w:szCs w:val="24"/>
        </w:rPr>
        <w:t>4)</w:t>
      </w:r>
      <w:r w:rsidRPr="00B73B59">
        <w:rPr>
          <w:rFonts w:ascii="Times New Roman" w:hAnsi="Times New Roman" w:cs="Times New Roman"/>
          <w:sz w:val="24"/>
          <w:szCs w:val="24"/>
        </w:rPr>
        <w:tab/>
        <w:t>результаты оценки заявок на участие в запросе предложений с указанием итогового решения Единой комиссии о соответствии таких заявок требованиям документации о проведении запроса предложений;</w:t>
      </w:r>
    </w:p>
    <w:p w:rsidR="00602C2A" w:rsidRPr="00B73B59" w:rsidRDefault="00C362A3" w:rsidP="003B4100">
      <w:pPr>
        <w:shd w:val="clear" w:color="auto" w:fill="FFFFFF"/>
        <w:tabs>
          <w:tab w:val="left" w:pos="1134"/>
        </w:tabs>
        <w:spacing w:after="0" w:line="240" w:lineRule="auto"/>
        <w:ind w:firstLine="709"/>
        <w:jc w:val="both"/>
        <w:rPr>
          <w:rFonts w:ascii="Times New Roman" w:hAnsi="Times New Roman" w:cs="Times New Roman"/>
          <w:sz w:val="24"/>
          <w:szCs w:val="24"/>
        </w:rPr>
      </w:pPr>
      <w:r w:rsidRPr="00B73B59">
        <w:rPr>
          <w:rFonts w:ascii="Times New Roman" w:hAnsi="Times New Roman" w:cs="Times New Roman"/>
          <w:sz w:val="24"/>
          <w:szCs w:val="24"/>
        </w:rPr>
        <w:t>5)</w:t>
      </w:r>
      <w:r w:rsidRPr="00B73B59">
        <w:rPr>
          <w:rFonts w:ascii="Times New Roman" w:hAnsi="Times New Roman" w:cs="Times New Roman"/>
          <w:sz w:val="24"/>
          <w:szCs w:val="24"/>
        </w:rPr>
        <w:tab/>
        <w:t>причины, по которым запрос предложений признан несостоявшимся, в случае признания его таковым.</w:t>
      </w:r>
    </w:p>
    <w:p w:rsidR="00CC5BBB" w:rsidRPr="00B73B59" w:rsidRDefault="00A174DE" w:rsidP="00CC5BBB">
      <w:pPr>
        <w:shd w:val="clear" w:color="auto" w:fill="FFFFFF"/>
        <w:tabs>
          <w:tab w:val="left" w:pos="1134"/>
        </w:tabs>
        <w:spacing w:after="0" w:line="240" w:lineRule="auto"/>
        <w:ind w:firstLine="709"/>
        <w:jc w:val="both"/>
        <w:rPr>
          <w:rFonts w:ascii="Times New Roman" w:eastAsia="Calibri" w:hAnsi="Times New Roman" w:cs="Times New Roman"/>
          <w:spacing w:val="-2"/>
          <w:sz w:val="24"/>
          <w:szCs w:val="24"/>
        </w:rPr>
      </w:pPr>
      <w:r w:rsidRPr="00B73B59">
        <w:rPr>
          <w:rFonts w:ascii="Times New Roman" w:eastAsia="Calibri" w:hAnsi="Times New Roman" w:cs="Times New Roman"/>
          <w:spacing w:val="-2"/>
          <w:sz w:val="24"/>
          <w:szCs w:val="24"/>
        </w:rPr>
        <w:t>4.</w:t>
      </w:r>
      <w:r w:rsidR="003B4100" w:rsidRPr="00B73B59">
        <w:rPr>
          <w:rFonts w:ascii="Times New Roman" w:eastAsia="Calibri" w:hAnsi="Times New Roman" w:cs="Times New Roman"/>
          <w:spacing w:val="-2"/>
          <w:sz w:val="24"/>
          <w:szCs w:val="24"/>
        </w:rPr>
        <w:t>6</w:t>
      </w:r>
      <w:r w:rsidR="00CC5BBB" w:rsidRPr="00B73B59">
        <w:rPr>
          <w:rFonts w:ascii="Times New Roman" w:eastAsia="Calibri" w:hAnsi="Times New Roman" w:cs="Times New Roman"/>
          <w:spacing w:val="-2"/>
          <w:sz w:val="24"/>
          <w:szCs w:val="24"/>
        </w:rPr>
        <w:t xml:space="preserve">. Договор по результатам проведенной и оформленной </w:t>
      </w:r>
      <w:r w:rsidR="00941AF7" w:rsidRPr="00B73B59">
        <w:rPr>
          <w:rFonts w:ascii="Times New Roman" w:eastAsia="Calibri" w:hAnsi="Times New Roman" w:cs="Times New Roman"/>
          <w:spacing w:val="-2"/>
          <w:sz w:val="24"/>
          <w:szCs w:val="24"/>
        </w:rPr>
        <w:t>процедуры заключается не ранее 10</w:t>
      </w:r>
      <w:r w:rsidR="00CC5BBB" w:rsidRPr="00B73B59">
        <w:rPr>
          <w:rFonts w:ascii="Times New Roman" w:eastAsia="Calibri" w:hAnsi="Times New Roman" w:cs="Times New Roman"/>
          <w:spacing w:val="-2"/>
          <w:sz w:val="24"/>
          <w:szCs w:val="24"/>
        </w:rPr>
        <w:t xml:space="preserve"> и не позднее 20 календарных дней с момента</w:t>
      </w:r>
      <w:r w:rsidR="00E14143" w:rsidRPr="00B73B59">
        <w:rPr>
          <w:rFonts w:ascii="Times New Roman" w:eastAsia="Calibri" w:hAnsi="Times New Roman" w:cs="Times New Roman"/>
          <w:spacing w:val="-2"/>
          <w:sz w:val="24"/>
          <w:szCs w:val="24"/>
        </w:rPr>
        <w:t xml:space="preserve"> размещения в ЕИС</w:t>
      </w:r>
      <w:r w:rsidR="001106F8" w:rsidRPr="00B73B59">
        <w:rPr>
          <w:rFonts w:ascii="Times New Roman" w:eastAsia="Calibri" w:hAnsi="Times New Roman" w:cs="Times New Roman"/>
          <w:spacing w:val="-2"/>
          <w:sz w:val="24"/>
          <w:szCs w:val="24"/>
        </w:rPr>
        <w:t xml:space="preserve"> </w:t>
      </w:r>
      <w:r w:rsidR="00E14143" w:rsidRPr="00B73B59">
        <w:rPr>
          <w:rFonts w:ascii="Times New Roman" w:eastAsia="Calibri" w:hAnsi="Times New Roman" w:cs="Times New Roman"/>
          <w:spacing w:val="-2"/>
          <w:sz w:val="24"/>
          <w:szCs w:val="24"/>
        </w:rPr>
        <w:t>протокола, указанного в п. 4.5 настоящей документации</w:t>
      </w:r>
      <w:r w:rsidR="00CC5BBB" w:rsidRPr="00B73B59">
        <w:rPr>
          <w:rFonts w:ascii="Times New Roman" w:eastAsia="Calibri" w:hAnsi="Times New Roman" w:cs="Times New Roman"/>
          <w:spacing w:val="-2"/>
          <w:sz w:val="24"/>
          <w:szCs w:val="24"/>
        </w:rPr>
        <w:t>.</w:t>
      </w:r>
    </w:p>
    <w:p w:rsidR="005F2107" w:rsidRPr="00B73B59" w:rsidRDefault="005F2107" w:rsidP="00CC5BBB">
      <w:pPr>
        <w:shd w:val="clear" w:color="auto" w:fill="FFFFFF"/>
        <w:tabs>
          <w:tab w:val="left" w:pos="1134"/>
        </w:tabs>
        <w:spacing w:after="0" w:line="240" w:lineRule="auto"/>
        <w:ind w:firstLine="709"/>
        <w:jc w:val="both"/>
        <w:rPr>
          <w:rFonts w:ascii="Times New Roman" w:eastAsia="Calibri" w:hAnsi="Times New Roman" w:cs="Times New Roman"/>
          <w:sz w:val="24"/>
          <w:szCs w:val="24"/>
        </w:rPr>
      </w:pPr>
    </w:p>
    <w:bookmarkEnd w:id="0"/>
    <w:bookmarkEnd w:id="1"/>
    <w:bookmarkEnd w:id="2"/>
    <w:bookmarkEnd w:id="21"/>
    <w:p w:rsidR="00370D54" w:rsidRPr="00B73B59" w:rsidRDefault="005F2107" w:rsidP="00C362A3">
      <w:pPr>
        <w:suppressAutoHyphens/>
        <w:autoSpaceDE w:val="0"/>
        <w:autoSpaceDN w:val="0"/>
        <w:adjustRightInd w:val="0"/>
        <w:spacing w:after="0" w:line="240" w:lineRule="auto"/>
        <w:ind w:firstLine="540"/>
        <w:jc w:val="both"/>
        <w:outlineLvl w:val="1"/>
        <w:rPr>
          <w:rFonts w:ascii="Times New Roman" w:hAnsi="Times New Roman" w:cs="Times New Roman"/>
          <w:b/>
          <w:sz w:val="24"/>
          <w:szCs w:val="24"/>
          <w:lang w:eastAsia="ar-SA"/>
        </w:rPr>
      </w:pPr>
      <w:r w:rsidRPr="00B73B59">
        <w:rPr>
          <w:rFonts w:ascii="Times New Roman" w:hAnsi="Times New Roman" w:cs="Times New Roman"/>
          <w:b/>
          <w:sz w:val="24"/>
          <w:szCs w:val="24"/>
          <w:lang w:eastAsia="ar-SA"/>
        </w:rPr>
        <w:t>5. Оценка и сопоставление заявок на участие в запросе предложений</w:t>
      </w:r>
    </w:p>
    <w:p w:rsidR="00C362A3" w:rsidRPr="00B73B59" w:rsidRDefault="00C362A3" w:rsidP="00C362A3">
      <w:pPr>
        <w:suppressAutoHyphens/>
        <w:autoSpaceDE w:val="0"/>
        <w:autoSpaceDN w:val="0"/>
        <w:adjustRightInd w:val="0"/>
        <w:spacing w:after="0" w:line="240" w:lineRule="auto"/>
        <w:ind w:firstLine="540"/>
        <w:jc w:val="both"/>
        <w:outlineLvl w:val="1"/>
        <w:rPr>
          <w:rFonts w:ascii="Times New Roman" w:hAnsi="Times New Roman" w:cs="Times New Roman"/>
          <w:b/>
          <w:sz w:val="24"/>
          <w:szCs w:val="24"/>
          <w:lang w:eastAsia="ar-SA"/>
        </w:rPr>
      </w:pPr>
    </w:p>
    <w:p w:rsidR="005F2107" w:rsidRPr="00B73B59" w:rsidRDefault="005F2107" w:rsidP="00C362A3">
      <w:pPr>
        <w:suppressAutoHyphens/>
        <w:autoSpaceDE w:val="0"/>
        <w:autoSpaceDN w:val="0"/>
        <w:adjustRightInd w:val="0"/>
        <w:spacing w:after="0" w:line="240" w:lineRule="auto"/>
        <w:ind w:firstLine="540"/>
        <w:jc w:val="both"/>
        <w:outlineLvl w:val="1"/>
        <w:rPr>
          <w:rFonts w:ascii="Times New Roman" w:hAnsi="Times New Roman" w:cs="Times New Roman"/>
          <w:sz w:val="24"/>
          <w:szCs w:val="24"/>
          <w:lang w:eastAsia="ar-SA"/>
        </w:rPr>
      </w:pPr>
      <w:r w:rsidRPr="00B73B59">
        <w:rPr>
          <w:rFonts w:ascii="Times New Roman" w:hAnsi="Times New Roman" w:cs="Times New Roman"/>
          <w:sz w:val="24"/>
          <w:szCs w:val="24"/>
          <w:lang w:eastAsia="ar-SA"/>
        </w:rPr>
        <w:t>5.</w:t>
      </w:r>
      <w:r w:rsidR="00C362A3" w:rsidRPr="00B73B59">
        <w:rPr>
          <w:rFonts w:ascii="Times New Roman" w:hAnsi="Times New Roman" w:cs="Times New Roman"/>
          <w:sz w:val="24"/>
          <w:szCs w:val="24"/>
          <w:lang w:eastAsia="ar-SA"/>
        </w:rPr>
        <w:t>1</w:t>
      </w:r>
      <w:r w:rsidRPr="00B73B59">
        <w:rPr>
          <w:rFonts w:ascii="Times New Roman" w:hAnsi="Times New Roman" w:cs="Times New Roman"/>
          <w:sz w:val="24"/>
          <w:szCs w:val="24"/>
          <w:lang w:eastAsia="ar-SA"/>
        </w:rPr>
        <w:t>.</w:t>
      </w:r>
      <w:r w:rsidR="00E14143" w:rsidRPr="00B73B59">
        <w:rPr>
          <w:rFonts w:ascii="Times New Roman" w:hAnsi="Times New Roman" w:cs="Times New Roman"/>
          <w:sz w:val="24"/>
          <w:szCs w:val="24"/>
          <w:lang w:eastAsia="ar-SA"/>
        </w:rPr>
        <w:t> </w:t>
      </w:r>
      <w:r w:rsidRPr="00B73B59">
        <w:rPr>
          <w:rFonts w:ascii="Times New Roman" w:hAnsi="Times New Roman" w:cs="Times New Roman"/>
          <w:sz w:val="24"/>
          <w:szCs w:val="24"/>
          <w:lang w:eastAsia="ar-SA"/>
        </w:rPr>
        <w:t>Оценка и сопоставление заявок на участие в запросе предложений осуществляются комиссией в целях выявления лучших условий исполнения договора в соответствии с критериями и в порядке, которые установлены документацией. Совокупная значимость таких критериев должна составлять сто процентов.</w:t>
      </w:r>
    </w:p>
    <w:p w:rsidR="005F2107" w:rsidRPr="00B73B59" w:rsidRDefault="005F2107" w:rsidP="00434E47">
      <w:pPr>
        <w:suppressAutoHyphens/>
        <w:autoSpaceDE w:val="0"/>
        <w:autoSpaceDN w:val="0"/>
        <w:adjustRightInd w:val="0"/>
        <w:spacing w:after="0" w:line="240" w:lineRule="auto"/>
        <w:ind w:firstLine="540"/>
        <w:jc w:val="both"/>
        <w:outlineLvl w:val="1"/>
        <w:rPr>
          <w:rFonts w:ascii="Times New Roman" w:hAnsi="Times New Roman" w:cs="Times New Roman"/>
          <w:sz w:val="24"/>
          <w:szCs w:val="24"/>
          <w:lang w:eastAsia="ar-SA"/>
        </w:rPr>
      </w:pPr>
      <w:r w:rsidRPr="00B73B59">
        <w:rPr>
          <w:rFonts w:ascii="Times New Roman" w:hAnsi="Times New Roman" w:cs="Times New Roman"/>
          <w:sz w:val="24"/>
          <w:szCs w:val="24"/>
          <w:lang w:eastAsia="ar-SA"/>
        </w:rPr>
        <w:t>5.</w:t>
      </w:r>
      <w:r w:rsidR="00E14143" w:rsidRPr="00B73B59">
        <w:rPr>
          <w:rFonts w:ascii="Times New Roman" w:hAnsi="Times New Roman" w:cs="Times New Roman"/>
          <w:sz w:val="24"/>
          <w:szCs w:val="24"/>
          <w:lang w:eastAsia="ar-SA"/>
        </w:rPr>
        <w:t>2</w:t>
      </w:r>
      <w:r w:rsidRPr="00B73B59">
        <w:rPr>
          <w:rFonts w:ascii="Times New Roman" w:hAnsi="Times New Roman" w:cs="Times New Roman"/>
          <w:sz w:val="24"/>
          <w:szCs w:val="24"/>
          <w:lang w:eastAsia="ar-SA"/>
        </w:rPr>
        <w:t>.</w:t>
      </w:r>
      <w:r w:rsidR="00E14143" w:rsidRPr="00B73B59">
        <w:rPr>
          <w:rFonts w:ascii="Times New Roman" w:hAnsi="Times New Roman" w:cs="Times New Roman"/>
          <w:sz w:val="24"/>
          <w:szCs w:val="24"/>
          <w:lang w:eastAsia="ar-SA"/>
        </w:rPr>
        <w:t> </w:t>
      </w:r>
      <w:r w:rsidRPr="00B73B59">
        <w:rPr>
          <w:rFonts w:ascii="Times New Roman" w:hAnsi="Times New Roman" w:cs="Times New Roman"/>
          <w:sz w:val="24"/>
          <w:szCs w:val="24"/>
          <w:lang w:eastAsia="ar-SA"/>
        </w:rPr>
        <w:t xml:space="preserve">Для определения лучших условий исполнения договора, предложенных в заявках на участие в запросе предложений, комиссия должна оценивать и сопоставлять такие заявки по цене договора (цене единицы товара, работы, услуги)  и иным критериям, указанным в документации. При этом критериями оценки заявок на участие в запросе предложений помимо цены договора </w:t>
      </w:r>
      <w:r w:rsidR="00D40053" w:rsidRPr="00B73B59">
        <w:rPr>
          <w:rFonts w:ascii="Times New Roman" w:hAnsi="Times New Roman" w:cs="Times New Roman"/>
          <w:sz w:val="24"/>
          <w:szCs w:val="24"/>
          <w:lang w:eastAsia="ar-SA"/>
        </w:rPr>
        <w:t xml:space="preserve"> </w:t>
      </w:r>
      <w:r w:rsidR="00AE4521" w:rsidRPr="00B73B59">
        <w:rPr>
          <w:rFonts w:ascii="Times New Roman" w:hAnsi="Times New Roman" w:cs="Times New Roman"/>
          <w:sz w:val="24"/>
          <w:szCs w:val="24"/>
          <w:lang w:eastAsia="ar-SA"/>
        </w:rPr>
        <w:t>явля</w:t>
      </w:r>
      <w:r w:rsidR="001572BD" w:rsidRPr="00B73B59">
        <w:rPr>
          <w:rFonts w:ascii="Times New Roman" w:hAnsi="Times New Roman" w:cs="Times New Roman"/>
          <w:sz w:val="24"/>
          <w:szCs w:val="24"/>
          <w:lang w:eastAsia="ar-SA"/>
        </w:rPr>
        <w:t>ю</w:t>
      </w:r>
      <w:r w:rsidR="00AE4521" w:rsidRPr="00B73B59">
        <w:rPr>
          <w:rFonts w:ascii="Times New Roman" w:hAnsi="Times New Roman" w:cs="Times New Roman"/>
          <w:sz w:val="24"/>
          <w:szCs w:val="24"/>
          <w:lang w:eastAsia="ar-SA"/>
        </w:rPr>
        <w:t>тся</w:t>
      </w:r>
      <w:r w:rsidR="00434E47" w:rsidRPr="00B73B59">
        <w:rPr>
          <w:rFonts w:ascii="Times New Roman" w:hAnsi="Times New Roman" w:cs="Times New Roman"/>
          <w:sz w:val="24"/>
          <w:szCs w:val="24"/>
          <w:lang w:eastAsia="ar-SA"/>
        </w:rPr>
        <w:t xml:space="preserve"> критерии, указанные в таблице №1</w:t>
      </w:r>
      <w:r w:rsidR="005C3B33" w:rsidRPr="00B73B59">
        <w:rPr>
          <w:rFonts w:ascii="Times New Roman" w:hAnsi="Times New Roman" w:cs="Times New Roman"/>
          <w:sz w:val="24"/>
          <w:szCs w:val="24"/>
          <w:lang w:eastAsia="ar-SA"/>
        </w:rPr>
        <w:t>(Оценки и сопоставления заявок на участие в запросе предложений)</w:t>
      </w:r>
      <w:r w:rsidR="00434E47" w:rsidRPr="00B73B59">
        <w:rPr>
          <w:rFonts w:ascii="Times New Roman" w:hAnsi="Times New Roman" w:cs="Times New Roman"/>
          <w:sz w:val="24"/>
          <w:szCs w:val="24"/>
          <w:lang w:eastAsia="ar-SA"/>
        </w:rPr>
        <w:t>.</w:t>
      </w:r>
    </w:p>
    <w:p w:rsidR="005F2107" w:rsidRPr="00B73B59" w:rsidRDefault="005F2107" w:rsidP="00C362A3">
      <w:pPr>
        <w:suppressAutoHyphens/>
        <w:autoSpaceDE w:val="0"/>
        <w:autoSpaceDN w:val="0"/>
        <w:adjustRightInd w:val="0"/>
        <w:spacing w:after="0" w:line="240" w:lineRule="auto"/>
        <w:ind w:firstLine="540"/>
        <w:jc w:val="both"/>
        <w:outlineLvl w:val="1"/>
        <w:rPr>
          <w:rFonts w:ascii="Times New Roman" w:hAnsi="Times New Roman" w:cs="Times New Roman"/>
          <w:sz w:val="24"/>
          <w:szCs w:val="24"/>
          <w:lang w:eastAsia="ar-SA"/>
        </w:rPr>
      </w:pPr>
      <w:r w:rsidRPr="00B73B59">
        <w:rPr>
          <w:rFonts w:ascii="Times New Roman" w:hAnsi="Times New Roman" w:cs="Times New Roman"/>
          <w:sz w:val="24"/>
          <w:szCs w:val="24"/>
          <w:lang w:eastAsia="ar-SA"/>
        </w:rPr>
        <w:t>5.</w:t>
      </w:r>
      <w:r w:rsidR="00E14143" w:rsidRPr="00B73B59">
        <w:rPr>
          <w:rFonts w:ascii="Times New Roman" w:hAnsi="Times New Roman" w:cs="Times New Roman"/>
          <w:sz w:val="24"/>
          <w:szCs w:val="24"/>
          <w:lang w:eastAsia="ar-SA"/>
        </w:rPr>
        <w:t>3</w:t>
      </w:r>
      <w:r w:rsidRPr="00B73B59">
        <w:rPr>
          <w:rFonts w:ascii="Times New Roman" w:hAnsi="Times New Roman" w:cs="Times New Roman"/>
          <w:sz w:val="24"/>
          <w:szCs w:val="24"/>
          <w:lang w:eastAsia="ar-SA"/>
        </w:rPr>
        <w:t>.</w:t>
      </w:r>
      <w:r w:rsidR="00E14143" w:rsidRPr="00B73B59">
        <w:rPr>
          <w:rFonts w:ascii="Times New Roman" w:hAnsi="Times New Roman" w:cs="Times New Roman"/>
          <w:sz w:val="24"/>
          <w:szCs w:val="24"/>
          <w:lang w:eastAsia="ar-SA"/>
        </w:rPr>
        <w:t> </w:t>
      </w:r>
      <w:r w:rsidRPr="00B73B59">
        <w:rPr>
          <w:rFonts w:ascii="Times New Roman" w:hAnsi="Times New Roman" w:cs="Times New Roman"/>
          <w:sz w:val="24"/>
          <w:szCs w:val="24"/>
          <w:lang w:eastAsia="ar-SA"/>
        </w:rPr>
        <w:t xml:space="preserve">На основании результатов оценки и сопоставления заявок </w:t>
      </w:r>
      <w:proofErr w:type="gramStart"/>
      <w:r w:rsidRPr="00B73B59">
        <w:rPr>
          <w:rFonts w:ascii="Times New Roman" w:hAnsi="Times New Roman" w:cs="Times New Roman"/>
          <w:sz w:val="24"/>
          <w:szCs w:val="24"/>
          <w:lang w:eastAsia="ar-SA"/>
        </w:rPr>
        <w:t>на участие в запросе предложений комиссией каждой заявке на участие в конкурсе относительно других по мере</w:t>
      </w:r>
      <w:proofErr w:type="gramEnd"/>
      <w:r w:rsidRPr="00B73B59">
        <w:rPr>
          <w:rFonts w:ascii="Times New Roman" w:hAnsi="Times New Roman" w:cs="Times New Roman"/>
          <w:sz w:val="24"/>
          <w:szCs w:val="24"/>
          <w:lang w:eastAsia="ar-SA"/>
        </w:rPr>
        <w:t xml:space="preserve"> уменьшения степени выгодности содержащихся в них условий исполнения договора присваивается порядковый номер. </w:t>
      </w:r>
      <w:proofErr w:type="gramStart"/>
      <w:r w:rsidRPr="00B73B59">
        <w:rPr>
          <w:rFonts w:ascii="Times New Roman" w:hAnsi="Times New Roman" w:cs="Times New Roman"/>
          <w:sz w:val="24"/>
          <w:szCs w:val="24"/>
          <w:lang w:eastAsia="ar-SA"/>
        </w:rPr>
        <w:t>Заявке на участие в запросе предложений, в которой содержатся лучшие условия исполнения договора, присваивается первый номер.</w:t>
      </w:r>
      <w:proofErr w:type="gramEnd"/>
      <w:r w:rsidRPr="00B73B59">
        <w:rPr>
          <w:rFonts w:ascii="Times New Roman" w:hAnsi="Times New Roman" w:cs="Times New Roman"/>
          <w:sz w:val="24"/>
          <w:szCs w:val="24"/>
          <w:lang w:eastAsia="ar-SA"/>
        </w:rPr>
        <w:t xml:space="preserve"> В случае</w:t>
      </w:r>
      <w:proofErr w:type="gramStart"/>
      <w:r w:rsidRPr="00B73B59">
        <w:rPr>
          <w:rFonts w:ascii="Times New Roman" w:hAnsi="Times New Roman" w:cs="Times New Roman"/>
          <w:sz w:val="24"/>
          <w:szCs w:val="24"/>
          <w:lang w:eastAsia="ar-SA"/>
        </w:rPr>
        <w:t>,</w:t>
      </w:r>
      <w:proofErr w:type="gramEnd"/>
      <w:r w:rsidRPr="00B73B59">
        <w:rPr>
          <w:rFonts w:ascii="Times New Roman" w:hAnsi="Times New Roman" w:cs="Times New Roman"/>
          <w:sz w:val="24"/>
          <w:szCs w:val="24"/>
          <w:lang w:eastAsia="ar-SA"/>
        </w:rPr>
        <w:t xml:space="preserve"> если в нескольких заявках на участие в запросе предложений содержатся одинаковые условия исполнения договора, меньший порядковый номер присваивается заявке на участие в запросе предложений, которая поступила ранее других заявок на участие в запросе предложений, содержащих такие условия.</w:t>
      </w:r>
    </w:p>
    <w:p w:rsidR="005F2107" w:rsidRPr="00B73B59" w:rsidRDefault="005F2107" w:rsidP="003B4100">
      <w:pPr>
        <w:suppressAutoHyphens/>
        <w:autoSpaceDE w:val="0"/>
        <w:autoSpaceDN w:val="0"/>
        <w:adjustRightInd w:val="0"/>
        <w:spacing w:after="0" w:line="240" w:lineRule="auto"/>
        <w:ind w:firstLine="540"/>
        <w:jc w:val="both"/>
        <w:outlineLvl w:val="1"/>
        <w:rPr>
          <w:rFonts w:ascii="Times New Roman" w:hAnsi="Times New Roman" w:cs="Times New Roman"/>
          <w:sz w:val="24"/>
          <w:szCs w:val="24"/>
          <w:lang w:eastAsia="ar-SA"/>
        </w:rPr>
      </w:pPr>
      <w:r w:rsidRPr="00B73B59">
        <w:rPr>
          <w:rFonts w:ascii="Times New Roman" w:hAnsi="Times New Roman" w:cs="Times New Roman"/>
          <w:sz w:val="24"/>
          <w:szCs w:val="24"/>
          <w:lang w:eastAsia="ar-SA"/>
        </w:rPr>
        <w:t>5.</w:t>
      </w:r>
      <w:r w:rsidR="00AC2E5B" w:rsidRPr="00B73B59">
        <w:rPr>
          <w:rFonts w:ascii="Times New Roman" w:hAnsi="Times New Roman" w:cs="Times New Roman"/>
          <w:sz w:val="24"/>
          <w:szCs w:val="24"/>
          <w:lang w:eastAsia="ar-SA"/>
        </w:rPr>
        <w:t>4</w:t>
      </w:r>
      <w:r w:rsidRPr="00B73B59">
        <w:rPr>
          <w:rFonts w:ascii="Times New Roman" w:hAnsi="Times New Roman" w:cs="Times New Roman"/>
          <w:sz w:val="24"/>
          <w:szCs w:val="24"/>
          <w:lang w:eastAsia="ar-SA"/>
        </w:rPr>
        <w:t xml:space="preserve">. Победителем запроса предложений признается участник запроса предложений, который предложил лучшие условия исполнения договора и заявке на </w:t>
      </w:r>
      <w:proofErr w:type="gramStart"/>
      <w:r w:rsidRPr="00B73B59">
        <w:rPr>
          <w:rFonts w:ascii="Times New Roman" w:hAnsi="Times New Roman" w:cs="Times New Roman"/>
          <w:sz w:val="24"/>
          <w:szCs w:val="24"/>
          <w:lang w:eastAsia="ar-SA"/>
        </w:rPr>
        <w:t>участие</w:t>
      </w:r>
      <w:proofErr w:type="gramEnd"/>
      <w:r w:rsidRPr="00B73B59">
        <w:rPr>
          <w:rFonts w:ascii="Times New Roman" w:hAnsi="Times New Roman" w:cs="Times New Roman"/>
          <w:sz w:val="24"/>
          <w:szCs w:val="24"/>
          <w:lang w:eastAsia="ar-SA"/>
        </w:rPr>
        <w:t xml:space="preserve"> в запросе предложений которого присвоен первый номер.</w:t>
      </w:r>
    </w:p>
    <w:p w:rsidR="005F2107" w:rsidRPr="00B73B59" w:rsidRDefault="005F2107" w:rsidP="00C362A3">
      <w:pPr>
        <w:suppressAutoHyphens/>
        <w:spacing w:after="0" w:line="240" w:lineRule="auto"/>
        <w:ind w:firstLine="540"/>
        <w:jc w:val="both"/>
        <w:rPr>
          <w:rFonts w:ascii="Times New Roman" w:hAnsi="Times New Roman" w:cs="Times New Roman"/>
          <w:sz w:val="24"/>
          <w:szCs w:val="24"/>
          <w:lang w:eastAsia="ar-SA"/>
        </w:rPr>
      </w:pPr>
      <w:r w:rsidRPr="00B73B59">
        <w:rPr>
          <w:rFonts w:ascii="Times New Roman" w:hAnsi="Times New Roman" w:cs="Times New Roman"/>
          <w:sz w:val="24"/>
          <w:szCs w:val="24"/>
          <w:lang w:eastAsia="ar-SA"/>
        </w:rPr>
        <w:t>5.</w:t>
      </w:r>
      <w:r w:rsidR="00AC2E5B" w:rsidRPr="00B73B59">
        <w:rPr>
          <w:rFonts w:ascii="Times New Roman" w:hAnsi="Times New Roman" w:cs="Times New Roman"/>
          <w:sz w:val="24"/>
          <w:szCs w:val="24"/>
          <w:lang w:eastAsia="ar-SA"/>
        </w:rPr>
        <w:t>6</w:t>
      </w:r>
      <w:r w:rsidR="003B4100" w:rsidRPr="00B73B59">
        <w:rPr>
          <w:rFonts w:ascii="Times New Roman" w:hAnsi="Times New Roman" w:cs="Times New Roman"/>
          <w:sz w:val="24"/>
          <w:szCs w:val="24"/>
          <w:lang w:eastAsia="ar-SA"/>
        </w:rPr>
        <w:t>. Протокол, составленный</w:t>
      </w:r>
      <w:r w:rsidRPr="00B73B59">
        <w:rPr>
          <w:rFonts w:ascii="Times New Roman" w:hAnsi="Times New Roman" w:cs="Times New Roman"/>
          <w:sz w:val="24"/>
          <w:szCs w:val="24"/>
          <w:lang w:eastAsia="ar-SA"/>
        </w:rPr>
        <w:t xml:space="preserve"> в ходе проведения запроса предложений, заявки  на участие в запросе предложений, документация, изменения, внесенные в документацию, и разъя</w:t>
      </w:r>
      <w:r w:rsidR="00230066" w:rsidRPr="00B73B59">
        <w:rPr>
          <w:rFonts w:ascii="Times New Roman" w:hAnsi="Times New Roman" w:cs="Times New Roman"/>
          <w:sz w:val="24"/>
          <w:szCs w:val="24"/>
          <w:lang w:eastAsia="ar-SA"/>
        </w:rPr>
        <w:t xml:space="preserve">снения документации, хранятся Заказчиком </w:t>
      </w:r>
      <w:r w:rsidRPr="00B73B59">
        <w:rPr>
          <w:rFonts w:ascii="Times New Roman" w:hAnsi="Times New Roman" w:cs="Times New Roman"/>
          <w:sz w:val="24"/>
          <w:szCs w:val="24"/>
          <w:lang w:eastAsia="ar-SA"/>
        </w:rPr>
        <w:t xml:space="preserve">не менее </w:t>
      </w:r>
      <w:r w:rsidR="008F75A5" w:rsidRPr="00B73B59">
        <w:rPr>
          <w:rFonts w:ascii="Times New Roman" w:hAnsi="Times New Roman" w:cs="Times New Roman"/>
          <w:sz w:val="24"/>
          <w:szCs w:val="24"/>
          <w:lang w:eastAsia="ar-SA"/>
        </w:rPr>
        <w:t>трех лет</w:t>
      </w:r>
      <w:r w:rsidRPr="00B73B59">
        <w:rPr>
          <w:rFonts w:ascii="Times New Roman" w:hAnsi="Times New Roman" w:cs="Times New Roman"/>
          <w:sz w:val="24"/>
          <w:szCs w:val="24"/>
          <w:lang w:eastAsia="ar-SA"/>
        </w:rPr>
        <w:t xml:space="preserve">. </w:t>
      </w:r>
    </w:p>
    <w:p w:rsidR="005F2107" w:rsidRPr="00B73B59" w:rsidRDefault="005F2107" w:rsidP="00C362A3">
      <w:pPr>
        <w:suppressAutoHyphens/>
        <w:spacing w:after="0" w:line="240" w:lineRule="auto"/>
        <w:ind w:firstLine="540"/>
        <w:jc w:val="both"/>
        <w:rPr>
          <w:rFonts w:ascii="Times New Roman" w:hAnsi="Times New Roman" w:cs="Times New Roman"/>
          <w:sz w:val="24"/>
          <w:szCs w:val="24"/>
          <w:lang w:eastAsia="ar-SA"/>
        </w:rPr>
      </w:pPr>
      <w:r w:rsidRPr="00B73B59">
        <w:rPr>
          <w:rFonts w:ascii="Times New Roman" w:hAnsi="Times New Roman" w:cs="Times New Roman"/>
          <w:color w:val="000000"/>
          <w:sz w:val="24"/>
          <w:szCs w:val="24"/>
          <w:lang w:eastAsia="ar-SA"/>
        </w:rPr>
        <w:t>5.</w:t>
      </w:r>
      <w:r w:rsidR="00AC2E5B" w:rsidRPr="00B73B59">
        <w:rPr>
          <w:rFonts w:ascii="Times New Roman" w:hAnsi="Times New Roman" w:cs="Times New Roman"/>
          <w:color w:val="000000"/>
          <w:sz w:val="24"/>
          <w:szCs w:val="24"/>
          <w:lang w:eastAsia="ar-SA"/>
        </w:rPr>
        <w:t>7</w:t>
      </w:r>
      <w:r w:rsidRPr="00B73B59">
        <w:rPr>
          <w:rFonts w:ascii="Times New Roman" w:hAnsi="Times New Roman" w:cs="Times New Roman"/>
          <w:color w:val="000000"/>
          <w:sz w:val="24"/>
          <w:szCs w:val="24"/>
          <w:lang w:eastAsia="ar-SA"/>
        </w:rPr>
        <w:t xml:space="preserve">. </w:t>
      </w:r>
      <w:r w:rsidRPr="00B73B59">
        <w:rPr>
          <w:rFonts w:ascii="Times New Roman" w:hAnsi="Times New Roman" w:cs="Times New Roman"/>
          <w:sz w:val="24"/>
          <w:szCs w:val="24"/>
          <w:lang w:eastAsia="ar-SA"/>
        </w:rPr>
        <w:t>Порядок оценки и сопоставления заявок на участие в запросе предложений:</w:t>
      </w:r>
    </w:p>
    <w:p w:rsidR="00AC2E5B" w:rsidRPr="00B73B59" w:rsidRDefault="005F2107" w:rsidP="00AC2E5B">
      <w:pPr>
        <w:spacing w:after="0" w:line="240" w:lineRule="auto"/>
        <w:ind w:firstLine="540"/>
        <w:jc w:val="both"/>
        <w:rPr>
          <w:rFonts w:ascii="Times New Roman" w:hAnsi="Times New Roman" w:cs="Times New Roman"/>
          <w:sz w:val="24"/>
          <w:szCs w:val="24"/>
        </w:rPr>
      </w:pPr>
      <w:r w:rsidRPr="00B73B59">
        <w:rPr>
          <w:rFonts w:ascii="Times New Roman" w:hAnsi="Times New Roman" w:cs="Times New Roman"/>
          <w:sz w:val="24"/>
          <w:szCs w:val="24"/>
        </w:rPr>
        <w:t>Порядок оценки и сопоставлен</w:t>
      </w:r>
      <w:r w:rsidR="00AC2E5B" w:rsidRPr="00B73B59">
        <w:rPr>
          <w:rFonts w:ascii="Times New Roman" w:hAnsi="Times New Roman" w:cs="Times New Roman"/>
          <w:sz w:val="24"/>
          <w:szCs w:val="24"/>
        </w:rPr>
        <w:t>ия заявок на участие в закупке:</w:t>
      </w:r>
    </w:p>
    <w:p w:rsidR="005F2107" w:rsidRPr="00B73B59" w:rsidRDefault="005F2107" w:rsidP="00AC2E5B">
      <w:pPr>
        <w:spacing w:after="0" w:line="240" w:lineRule="auto"/>
        <w:ind w:firstLine="540"/>
        <w:jc w:val="both"/>
        <w:rPr>
          <w:rFonts w:ascii="Times New Roman" w:hAnsi="Times New Roman" w:cs="Times New Roman"/>
          <w:sz w:val="24"/>
          <w:szCs w:val="24"/>
        </w:rPr>
      </w:pPr>
      <w:r w:rsidRPr="00B73B59">
        <w:rPr>
          <w:rFonts w:ascii="Times New Roman" w:hAnsi="Times New Roman" w:cs="Times New Roman"/>
          <w:sz w:val="24"/>
          <w:szCs w:val="24"/>
        </w:rPr>
        <w:t>Для оценки заявки осуществляется расчет итогового рейтинга по каждой заявке. Итоговый рейтинг заявки рассчитывается путем сложения рейтингов по каждому критерию оценки заявки, умноженных на их значимость.</w:t>
      </w:r>
    </w:p>
    <w:p w:rsidR="005F2107" w:rsidRPr="00B73B59" w:rsidRDefault="005F2107" w:rsidP="00AC2E5B">
      <w:pPr>
        <w:spacing w:after="0" w:line="240" w:lineRule="auto"/>
        <w:ind w:firstLine="708"/>
        <w:jc w:val="both"/>
        <w:rPr>
          <w:rFonts w:ascii="Times New Roman" w:hAnsi="Times New Roman" w:cs="Times New Roman"/>
          <w:sz w:val="24"/>
          <w:szCs w:val="24"/>
        </w:rPr>
      </w:pPr>
      <w:r w:rsidRPr="00B73B59">
        <w:rPr>
          <w:rFonts w:ascii="Times New Roman" w:hAnsi="Times New Roman" w:cs="Times New Roman"/>
          <w:sz w:val="24"/>
          <w:szCs w:val="24"/>
        </w:rPr>
        <w:t>Рейтинг заявки по каждому критерию представляет собой оценку в баллах, получаемую по результатам оценки по критериям. Дробное значение рейтинга округляется до двух десятичных знаков после запятой по математическим правилам округления. При этом для расчетов рейтингов применяется коэффициент значимости, равный значению соответствующего критерия в процентах.</w:t>
      </w:r>
    </w:p>
    <w:p w:rsidR="005F2107" w:rsidRPr="00B73B59" w:rsidRDefault="005F2107" w:rsidP="00AC2E5B">
      <w:pPr>
        <w:spacing w:after="0" w:line="240" w:lineRule="auto"/>
        <w:ind w:firstLine="708"/>
        <w:jc w:val="both"/>
        <w:rPr>
          <w:rFonts w:ascii="Times New Roman" w:hAnsi="Times New Roman" w:cs="Times New Roman"/>
          <w:sz w:val="24"/>
          <w:szCs w:val="24"/>
        </w:rPr>
      </w:pPr>
      <w:r w:rsidRPr="00B73B59">
        <w:rPr>
          <w:rFonts w:ascii="Times New Roman" w:hAnsi="Times New Roman" w:cs="Times New Roman"/>
          <w:sz w:val="24"/>
          <w:szCs w:val="24"/>
        </w:rPr>
        <w:lastRenderedPageBreak/>
        <w:t xml:space="preserve">Присуждение каждой заявке порядкового номера по мере </w:t>
      </w:r>
      <w:proofErr w:type="gramStart"/>
      <w:r w:rsidRPr="00B73B59">
        <w:rPr>
          <w:rFonts w:ascii="Times New Roman" w:hAnsi="Times New Roman" w:cs="Times New Roman"/>
          <w:sz w:val="24"/>
          <w:szCs w:val="24"/>
        </w:rPr>
        <w:t>уменьшения степени привлекательности предложения участника</w:t>
      </w:r>
      <w:proofErr w:type="gramEnd"/>
      <w:r w:rsidRPr="00B73B59">
        <w:rPr>
          <w:rFonts w:ascii="Times New Roman" w:hAnsi="Times New Roman" w:cs="Times New Roman"/>
          <w:sz w:val="24"/>
          <w:szCs w:val="24"/>
        </w:rPr>
        <w:t xml:space="preserve"> производится по результатам расчета итогового рейтинга по каждой заявке. Заявке, набравшей наибольший итоговый рейтинг, присваивается первый номер. Если наибольший рейтинг набрали несколько заявок, то высший рейтинг присваивается заявке, которая была подана раньше. Дальнейшее распределение порядковых номеров заявок осуществляется в порядке убывания итогового рейтинга.</w:t>
      </w:r>
    </w:p>
    <w:p w:rsidR="003B4100" w:rsidRPr="00B73B59" w:rsidRDefault="003B4100" w:rsidP="00AC2E5B">
      <w:pPr>
        <w:spacing w:after="0" w:line="240" w:lineRule="auto"/>
        <w:ind w:firstLine="708"/>
        <w:jc w:val="both"/>
        <w:rPr>
          <w:rFonts w:ascii="Times New Roman" w:hAnsi="Times New Roman" w:cs="Times New Roman"/>
          <w:sz w:val="24"/>
          <w:szCs w:val="24"/>
        </w:rPr>
      </w:pPr>
    </w:p>
    <w:p w:rsidR="001D1EB8" w:rsidRPr="00CE5F1B" w:rsidRDefault="006D2D0E" w:rsidP="00CE5F1B">
      <w:pPr>
        <w:spacing w:after="0" w:line="240" w:lineRule="auto"/>
        <w:ind w:firstLine="708"/>
        <w:jc w:val="both"/>
        <w:rPr>
          <w:rFonts w:ascii="Times New Roman" w:hAnsi="Times New Roman" w:cs="Times New Roman"/>
          <w:sz w:val="24"/>
          <w:szCs w:val="24"/>
        </w:rPr>
      </w:pPr>
      <w:r w:rsidRPr="00B73B59">
        <w:rPr>
          <w:rFonts w:ascii="Times New Roman" w:hAnsi="Times New Roman" w:cs="Times New Roman"/>
          <w:sz w:val="24"/>
          <w:szCs w:val="24"/>
        </w:rPr>
        <w:t xml:space="preserve">Участник, объявленный победителем, в течение 5 рабочих дней со дня размещения Заказчиком итогового протокола в ЕИС, направляет на почтовый адрес Заказчика подписанные оригиналы договора в двух экземплярах.  </w:t>
      </w:r>
    </w:p>
    <w:p w:rsidR="005D424A" w:rsidRPr="00B73B59" w:rsidRDefault="00A4059E" w:rsidP="005F2107">
      <w:pPr>
        <w:suppressAutoHyphens/>
        <w:spacing w:after="0"/>
        <w:ind w:firstLine="540"/>
        <w:jc w:val="right"/>
        <w:rPr>
          <w:rFonts w:ascii="Times New Roman" w:hAnsi="Times New Roman" w:cs="Times New Roman"/>
          <w:b/>
          <w:sz w:val="24"/>
          <w:szCs w:val="24"/>
          <w:lang w:eastAsia="ar-SA"/>
        </w:rPr>
      </w:pPr>
      <w:r w:rsidRPr="00B73B59">
        <w:rPr>
          <w:rFonts w:ascii="Times New Roman" w:hAnsi="Times New Roman" w:cs="Times New Roman"/>
          <w:b/>
          <w:sz w:val="24"/>
          <w:szCs w:val="24"/>
          <w:lang w:eastAsia="ar-SA"/>
        </w:rPr>
        <w:t>Таблица 1</w:t>
      </w:r>
    </w:p>
    <w:p w:rsidR="005F2107" w:rsidRPr="00B73B59" w:rsidRDefault="005F2107" w:rsidP="005F2107">
      <w:pPr>
        <w:suppressAutoHyphens/>
        <w:ind w:firstLine="540"/>
        <w:jc w:val="center"/>
        <w:rPr>
          <w:rFonts w:ascii="Times New Roman" w:hAnsi="Times New Roman" w:cs="Times New Roman"/>
          <w:b/>
          <w:sz w:val="24"/>
          <w:szCs w:val="24"/>
          <w:lang w:eastAsia="ar-SA"/>
        </w:rPr>
      </w:pPr>
      <w:r w:rsidRPr="00B73B59">
        <w:rPr>
          <w:rFonts w:ascii="Times New Roman" w:hAnsi="Times New Roman" w:cs="Times New Roman"/>
          <w:b/>
          <w:sz w:val="24"/>
          <w:szCs w:val="24"/>
          <w:lang w:eastAsia="ar-SA"/>
        </w:rPr>
        <w:t>Оценки и сопоставления заявок на участие в запросе предложений.</w:t>
      </w:r>
    </w:p>
    <w:tbl>
      <w:tblPr>
        <w:tblW w:w="10151"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57"/>
        <w:gridCol w:w="2079"/>
        <w:gridCol w:w="5103"/>
        <w:gridCol w:w="2212"/>
      </w:tblGrid>
      <w:tr w:rsidR="005D424A" w:rsidRPr="00B73B59" w:rsidTr="00467163">
        <w:trPr>
          <w:trHeight w:val="2231"/>
        </w:trPr>
        <w:tc>
          <w:tcPr>
            <w:tcW w:w="757" w:type="dxa"/>
            <w:tcBorders>
              <w:top w:val="single" w:sz="4" w:space="0" w:color="000000"/>
              <w:left w:val="single" w:sz="4" w:space="0" w:color="000000"/>
              <w:bottom w:val="single" w:sz="4" w:space="0" w:color="000000"/>
              <w:right w:val="single" w:sz="4" w:space="0" w:color="000000"/>
            </w:tcBorders>
            <w:vAlign w:val="center"/>
            <w:hideMark/>
          </w:tcPr>
          <w:p w:rsidR="005D424A" w:rsidRPr="00B73B59" w:rsidRDefault="005D424A" w:rsidP="00230305">
            <w:pPr>
              <w:snapToGrid w:val="0"/>
              <w:jc w:val="center"/>
              <w:rPr>
                <w:rFonts w:ascii="Times New Roman" w:hAnsi="Times New Roman" w:cs="Times New Roman"/>
                <w:b/>
                <w:sz w:val="24"/>
                <w:szCs w:val="24"/>
              </w:rPr>
            </w:pPr>
            <w:r w:rsidRPr="00B73B59">
              <w:rPr>
                <w:rFonts w:ascii="Times New Roman" w:hAnsi="Times New Roman" w:cs="Times New Roman"/>
                <w:b/>
                <w:sz w:val="24"/>
                <w:szCs w:val="24"/>
              </w:rPr>
              <w:t>№</w:t>
            </w:r>
          </w:p>
        </w:tc>
        <w:tc>
          <w:tcPr>
            <w:tcW w:w="2079" w:type="dxa"/>
            <w:tcBorders>
              <w:top w:val="single" w:sz="4" w:space="0" w:color="000000"/>
              <w:left w:val="single" w:sz="4" w:space="0" w:color="000000"/>
              <w:bottom w:val="single" w:sz="4" w:space="0" w:color="000000"/>
              <w:right w:val="single" w:sz="4" w:space="0" w:color="000000"/>
            </w:tcBorders>
            <w:vAlign w:val="center"/>
            <w:hideMark/>
          </w:tcPr>
          <w:p w:rsidR="005D424A" w:rsidRPr="00B73B59" w:rsidRDefault="005D424A" w:rsidP="00230305">
            <w:pPr>
              <w:tabs>
                <w:tab w:val="left" w:pos="390"/>
              </w:tabs>
              <w:snapToGrid w:val="0"/>
              <w:jc w:val="center"/>
              <w:rPr>
                <w:rFonts w:ascii="Times New Roman" w:hAnsi="Times New Roman" w:cs="Times New Roman"/>
                <w:b/>
                <w:sz w:val="24"/>
                <w:szCs w:val="24"/>
              </w:rPr>
            </w:pPr>
            <w:r w:rsidRPr="00B73B59">
              <w:rPr>
                <w:rFonts w:ascii="Times New Roman" w:hAnsi="Times New Roman" w:cs="Times New Roman"/>
                <w:b/>
                <w:sz w:val="24"/>
                <w:szCs w:val="24"/>
              </w:rPr>
              <w:t>Максимальное количество баллов по критерию</w:t>
            </w:r>
          </w:p>
        </w:tc>
        <w:tc>
          <w:tcPr>
            <w:tcW w:w="5103" w:type="dxa"/>
            <w:tcBorders>
              <w:top w:val="single" w:sz="4" w:space="0" w:color="000000"/>
              <w:left w:val="single" w:sz="4" w:space="0" w:color="000000"/>
              <w:bottom w:val="single" w:sz="4" w:space="0" w:color="000000"/>
              <w:right w:val="single" w:sz="4" w:space="0" w:color="000000"/>
            </w:tcBorders>
            <w:vAlign w:val="center"/>
            <w:hideMark/>
          </w:tcPr>
          <w:p w:rsidR="005D424A" w:rsidRPr="00B73B59" w:rsidRDefault="005D424A" w:rsidP="00230305">
            <w:pPr>
              <w:snapToGrid w:val="0"/>
              <w:jc w:val="center"/>
              <w:rPr>
                <w:rFonts w:ascii="Times New Roman" w:hAnsi="Times New Roman" w:cs="Times New Roman"/>
                <w:b/>
                <w:sz w:val="24"/>
                <w:szCs w:val="24"/>
              </w:rPr>
            </w:pPr>
            <w:r w:rsidRPr="00B73B59">
              <w:rPr>
                <w:rFonts w:ascii="Times New Roman" w:hAnsi="Times New Roman" w:cs="Times New Roman"/>
                <w:b/>
                <w:sz w:val="24"/>
                <w:szCs w:val="24"/>
              </w:rPr>
              <w:t>Критерии оценки заявок и их содержание</w:t>
            </w:r>
          </w:p>
        </w:tc>
        <w:tc>
          <w:tcPr>
            <w:tcW w:w="2212" w:type="dxa"/>
            <w:tcBorders>
              <w:top w:val="single" w:sz="4" w:space="0" w:color="000000"/>
              <w:left w:val="single" w:sz="4" w:space="0" w:color="000000"/>
              <w:bottom w:val="single" w:sz="4" w:space="0" w:color="000000"/>
              <w:right w:val="single" w:sz="4" w:space="0" w:color="000000"/>
            </w:tcBorders>
            <w:vAlign w:val="center"/>
            <w:hideMark/>
          </w:tcPr>
          <w:p w:rsidR="005D424A" w:rsidRPr="00B73B59" w:rsidRDefault="005D424A" w:rsidP="004F6D74">
            <w:pPr>
              <w:tabs>
                <w:tab w:val="left" w:pos="586"/>
              </w:tabs>
              <w:snapToGrid w:val="0"/>
              <w:spacing w:after="0"/>
              <w:jc w:val="center"/>
              <w:rPr>
                <w:rFonts w:ascii="Times New Roman" w:hAnsi="Times New Roman" w:cs="Times New Roman"/>
                <w:b/>
                <w:sz w:val="24"/>
                <w:szCs w:val="24"/>
              </w:rPr>
            </w:pPr>
            <w:r w:rsidRPr="00B73B59">
              <w:rPr>
                <w:rFonts w:ascii="Times New Roman" w:hAnsi="Times New Roman" w:cs="Times New Roman"/>
                <w:b/>
                <w:sz w:val="24"/>
                <w:szCs w:val="24"/>
              </w:rPr>
              <w:t>Значимость критерия оценки заявок на участие в тендере (удельный вес)</w:t>
            </w:r>
          </w:p>
        </w:tc>
      </w:tr>
      <w:tr w:rsidR="005D424A" w:rsidRPr="00B73B59" w:rsidTr="00467163">
        <w:tc>
          <w:tcPr>
            <w:tcW w:w="757" w:type="dxa"/>
            <w:tcBorders>
              <w:top w:val="single" w:sz="4" w:space="0" w:color="000000"/>
              <w:left w:val="single" w:sz="4" w:space="0" w:color="000000"/>
              <w:bottom w:val="single" w:sz="4" w:space="0" w:color="000000"/>
              <w:right w:val="single" w:sz="4" w:space="0" w:color="000000"/>
            </w:tcBorders>
            <w:vAlign w:val="center"/>
            <w:hideMark/>
          </w:tcPr>
          <w:p w:rsidR="005D424A" w:rsidRPr="00B73B59" w:rsidRDefault="005D424A" w:rsidP="00DE26FD">
            <w:pPr>
              <w:snapToGrid w:val="0"/>
              <w:jc w:val="center"/>
              <w:rPr>
                <w:rFonts w:ascii="Times New Roman" w:hAnsi="Times New Roman" w:cs="Times New Roman"/>
                <w:b/>
                <w:sz w:val="24"/>
                <w:szCs w:val="24"/>
              </w:rPr>
            </w:pPr>
            <w:r w:rsidRPr="00B73B59">
              <w:rPr>
                <w:rFonts w:ascii="Times New Roman" w:hAnsi="Times New Roman" w:cs="Times New Roman"/>
                <w:b/>
                <w:sz w:val="24"/>
                <w:szCs w:val="24"/>
              </w:rPr>
              <w:t>1.</w:t>
            </w:r>
          </w:p>
        </w:tc>
        <w:tc>
          <w:tcPr>
            <w:tcW w:w="2079" w:type="dxa"/>
            <w:tcBorders>
              <w:top w:val="single" w:sz="4" w:space="0" w:color="000000"/>
              <w:left w:val="single" w:sz="4" w:space="0" w:color="000000"/>
              <w:bottom w:val="single" w:sz="4" w:space="0" w:color="000000"/>
              <w:right w:val="single" w:sz="4" w:space="0" w:color="000000"/>
            </w:tcBorders>
            <w:vAlign w:val="center"/>
            <w:hideMark/>
          </w:tcPr>
          <w:p w:rsidR="0039565A" w:rsidRPr="00B73B59" w:rsidRDefault="0039565A" w:rsidP="00830EB0">
            <w:pPr>
              <w:tabs>
                <w:tab w:val="left" w:pos="390"/>
              </w:tabs>
              <w:snapToGrid w:val="0"/>
              <w:ind w:firstLine="176"/>
              <w:jc w:val="center"/>
              <w:rPr>
                <w:rFonts w:ascii="Times New Roman" w:hAnsi="Times New Roman" w:cs="Times New Roman"/>
                <w:b/>
                <w:sz w:val="24"/>
                <w:szCs w:val="24"/>
              </w:rPr>
            </w:pPr>
          </w:p>
          <w:p w:rsidR="0039565A" w:rsidRPr="00B73B59" w:rsidRDefault="0039565A" w:rsidP="00830EB0">
            <w:pPr>
              <w:tabs>
                <w:tab w:val="left" w:pos="390"/>
              </w:tabs>
              <w:snapToGrid w:val="0"/>
              <w:ind w:firstLine="176"/>
              <w:jc w:val="center"/>
              <w:rPr>
                <w:rFonts w:ascii="Times New Roman" w:hAnsi="Times New Roman" w:cs="Times New Roman"/>
                <w:b/>
                <w:sz w:val="24"/>
                <w:szCs w:val="24"/>
              </w:rPr>
            </w:pPr>
          </w:p>
          <w:p w:rsidR="0039565A" w:rsidRPr="00B73B59" w:rsidRDefault="0039565A" w:rsidP="00830EB0">
            <w:pPr>
              <w:tabs>
                <w:tab w:val="left" w:pos="390"/>
              </w:tabs>
              <w:snapToGrid w:val="0"/>
              <w:ind w:firstLine="176"/>
              <w:jc w:val="center"/>
              <w:rPr>
                <w:rFonts w:ascii="Times New Roman" w:hAnsi="Times New Roman" w:cs="Times New Roman"/>
                <w:b/>
                <w:sz w:val="24"/>
                <w:szCs w:val="24"/>
              </w:rPr>
            </w:pPr>
          </w:p>
          <w:p w:rsidR="005C445B" w:rsidRPr="00B73B59" w:rsidRDefault="005C445B" w:rsidP="00830EB0">
            <w:pPr>
              <w:tabs>
                <w:tab w:val="left" w:pos="390"/>
              </w:tabs>
              <w:snapToGrid w:val="0"/>
              <w:ind w:firstLine="176"/>
              <w:jc w:val="center"/>
              <w:rPr>
                <w:rFonts w:ascii="Times New Roman" w:hAnsi="Times New Roman" w:cs="Times New Roman"/>
                <w:b/>
                <w:sz w:val="24"/>
                <w:szCs w:val="24"/>
              </w:rPr>
            </w:pPr>
          </w:p>
          <w:p w:rsidR="005C445B" w:rsidRPr="00B73B59" w:rsidRDefault="005C445B" w:rsidP="00830EB0">
            <w:pPr>
              <w:tabs>
                <w:tab w:val="left" w:pos="390"/>
              </w:tabs>
              <w:snapToGrid w:val="0"/>
              <w:ind w:firstLine="176"/>
              <w:jc w:val="center"/>
              <w:rPr>
                <w:rFonts w:ascii="Times New Roman" w:hAnsi="Times New Roman" w:cs="Times New Roman"/>
                <w:b/>
                <w:sz w:val="24"/>
                <w:szCs w:val="24"/>
              </w:rPr>
            </w:pPr>
          </w:p>
          <w:p w:rsidR="005C445B" w:rsidRPr="00B73B59" w:rsidRDefault="005C445B" w:rsidP="00830EB0">
            <w:pPr>
              <w:tabs>
                <w:tab w:val="left" w:pos="390"/>
              </w:tabs>
              <w:snapToGrid w:val="0"/>
              <w:ind w:firstLine="176"/>
              <w:jc w:val="center"/>
              <w:rPr>
                <w:rFonts w:ascii="Times New Roman" w:hAnsi="Times New Roman" w:cs="Times New Roman"/>
                <w:b/>
                <w:sz w:val="24"/>
                <w:szCs w:val="24"/>
              </w:rPr>
            </w:pPr>
          </w:p>
          <w:p w:rsidR="005D424A" w:rsidRPr="00A25FC3" w:rsidRDefault="00A25FC3" w:rsidP="00A25FC3">
            <w:pPr>
              <w:tabs>
                <w:tab w:val="left" w:pos="390"/>
              </w:tabs>
              <w:snapToGrid w:val="0"/>
              <w:rPr>
                <w:rFonts w:ascii="Times New Roman" w:hAnsi="Times New Roman" w:cs="Times New Roman"/>
                <w:b/>
                <w:sz w:val="24"/>
                <w:szCs w:val="24"/>
              </w:rPr>
            </w:pPr>
            <w:r>
              <w:rPr>
                <w:rFonts w:ascii="Times New Roman" w:hAnsi="Times New Roman" w:cs="Times New Roman"/>
                <w:b/>
                <w:sz w:val="24"/>
                <w:szCs w:val="24"/>
              </w:rPr>
              <w:t xml:space="preserve">            90</w:t>
            </w:r>
          </w:p>
        </w:tc>
        <w:tc>
          <w:tcPr>
            <w:tcW w:w="5103" w:type="dxa"/>
            <w:tcBorders>
              <w:top w:val="single" w:sz="4" w:space="0" w:color="000000"/>
              <w:left w:val="single" w:sz="4" w:space="0" w:color="000000"/>
              <w:bottom w:val="single" w:sz="4" w:space="0" w:color="000000"/>
              <w:right w:val="single" w:sz="4" w:space="0" w:color="000000"/>
            </w:tcBorders>
            <w:vAlign w:val="center"/>
            <w:hideMark/>
          </w:tcPr>
          <w:p w:rsidR="005D424A" w:rsidRPr="00B73B59" w:rsidRDefault="005D424A" w:rsidP="004F6D74">
            <w:pPr>
              <w:snapToGrid w:val="0"/>
              <w:spacing w:after="0" w:line="240" w:lineRule="auto"/>
              <w:jc w:val="both"/>
              <w:rPr>
                <w:rFonts w:ascii="Times New Roman" w:hAnsi="Times New Roman" w:cs="Times New Roman"/>
                <w:b/>
                <w:sz w:val="24"/>
                <w:szCs w:val="24"/>
              </w:rPr>
            </w:pPr>
            <w:r w:rsidRPr="00B73B59">
              <w:rPr>
                <w:rFonts w:ascii="Times New Roman" w:hAnsi="Times New Roman" w:cs="Times New Roman"/>
                <w:b/>
                <w:sz w:val="24"/>
                <w:szCs w:val="24"/>
              </w:rPr>
              <w:t>Цена договора:</w:t>
            </w:r>
          </w:p>
          <w:p w:rsidR="00E0270B" w:rsidRPr="00B73B59" w:rsidRDefault="00E0270B" w:rsidP="004F6D74">
            <w:pPr>
              <w:snapToGrid w:val="0"/>
              <w:spacing w:after="0" w:line="240" w:lineRule="auto"/>
              <w:jc w:val="both"/>
              <w:rPr>
                <w:rFonts w:ascii="Times New Roman" w:hAnsi="Times New Roman" w:cs="Times New Roman"/>
                <w:b/>
                <w:sz w:val="24"/>
                <w:szCs w:val="24"/>
              </w:rPr>
            </w:pPr>
          </w:p>
          <w:p w:rsidR="005D424A" w:rsidRPr="00B73B59" w:rsidRDefault="005D424A" w:rsidP="005E76A6">
            <w:pPr>
              <w:spacing w:after="0" w:line="240" w:lineRule="auto"/>
              <w:jc w:val="both"/>
              <w:rPr>
                <w:rFonts w:ascii="Times New Roman" w:hAnsi="Times New Roman" w:cs="Times New Roman"/>
                <w:sz w:val="24"/>
                <w:szCs w:val="24"/>
              </w:rPr>
            </w:pPr>
            <w:r w:rsidRPr="00B73B59">
              <w:rPr>
                <w:rFonts w:ascii="Times New Roman" w:hAnsi="Times New Roman" w:cs="Times New Roman"/>
                <w:sz w:val="24"/>
                <w:szCs w:val="24"/>
              </w:rPr>
              <w:t xml:space="preserve">Оценка заявок по критерию «цена </w:t>
            </w:r>
            <w:r w:rsidR="005E76A6" w:rsidRPr="00B73B59">
              <w:rPr>
                <w:rFonts w:ascii="Times New Roman" w:hAnsi="Times New Roman" w:cs="Times New Roman"/>
                <w:sz w:val="24"/>
                <w:szCs w:val="24"/>
              </w:rPr>
              <w:t>договора</w:t>
            </w:r>
            <w:r w:rsidRPr="00B73B59">
              <w:rPr>
                <w:rFonts w:ascii="Times New Roman" w:hAnsi="Times New Roman" w:cs="Times New Roman"/>
                <w:sz w:val="24"/>
                <w:szCs w:val="24"/>
              </w:rPr>
              <w:t>» производится с использованием следующей формулы:</w:t>
            </w:r>
          </w:p>
          <w:p w:rsidR="005D424A" w:rsidRPr="00B73B59" w:rsidRDefault="005D424A" w:rsidP="004F6D74">
            <w:pPr>
              <w:spacing w:after="0" w:line="240" w:lineRule="auto"/>
              <w:jc w:val="both"/>
              <w:rPr>
                <w:rFonts w:ascii="Times New Roman" w:hAnsi="Times New Roman" w:cs="Times New Roman"/>
                <w:sz w:val="24"/>
                <w:szCs w:val="24"/>
              </w:rPr>
            </w:pPr>
            <w:r w:rsidRPr="00B73B59">
              <w:rPr>
                <w:rFonts w:ascii="Times New Roman" w:hAnsi="Times New Roman" w:cs="Times New Roman"/>
                <w:noProof/>
                <w:sz w:val="24"/>
                <w:szCs w:val="24"/>
                <w:lang w:eastAsia="ru-RU"/>
              </w:rPr>
              <w:drawing>
                <wp:inline distT="0" distB="0" distL="0" distR="0" wp14:anchorId="392EF169" wp14:editId="58F02502">
                  <wp:extent cx="1334135" cy="51625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4135" cy="516255"/>
                          </a:xfrm>
                          <a:prstGeom prst="rect">
                            <a:avLst/>
                          </a:prstGeom>
                          <a:solidFill>
                            <a:srgbClr val="FFFFFF"/>
                          </a:solidFill>
                          <a:ln>
                            <a:noFill/>
                          </a:ln>
                        </pic:spPr>
                      </pic:pic>
                    </a:graphicData>
                  </a:graphic>
                </wp:inline>
              </w:drawing>
            </w:r>
            <w:r w:rsidRPr="00B73B59">
              <w:rPr>
                <w:rFonts w:ascii="Times New Roman" w:hAnsi="Times New Roman" w:cs="Times New Roman"/>
                <w:sz w:val="24"/>
                <w:szCs w:val="24"/>
              </w:rPr>
              <w:t>, где:</w:t>
            </w:r>
          </w:p>
          <w:p w:rsidR="005D424A" w:rsidRPr="00B73B59" w:rsidRDefault="005D424A" w:rsidP="004F6D74">
            <w:pPr>
              <w:autoSpaceDE w:val="0"/>
              <w:spacing w:after="0" w:line="240" w:lineRule="auto"/>
              <w:jc w:val="both"/>
              <w:rPr>
                <w:rFonts w:ascii="Times New Roman" w:hAnsi="Times New Roman" w:cs="Times New Roman"/>
                <w:sz w:val="24"/>
                <w:szCs w:val="24"/>
              </w:rPr>
            </w:pPr>
            <w:r w:rsidRPr="00B73B59">
              <w:rPr>
                <w:rFonts w:ascii="Times New Roman" w:hAnsi="Times New Roman" w:cs="Times New Roman"/>
                <w:noProof/>
                <w:sz w:val="24"/>
                <w:szCs w:val="24"/>
                <w:lang w:eastAsia="ru-RU"/>
              </w:rPr>
              <w:drawing>
                <wp:inline distT="0" distB="0" distL="0" distR="0" wp14:anchorId="0FC89732" wp14:editId="1D5D07FF">
                  <wp:extent cx="215265" cy="226060"/>
                  <wp:effectExtent l="0" t="0" r="0" b="254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5265" cy="226060"/>
                          </a:xfrm>
                          <a:prstGeom prst="rect">
                            <a:avLst/>
                          </a:prstGeom>
                          <a:solidFill>
                            <a:srgbClr val="FFFFFF"/>
                          </a:solidFill>
                          <a:ln>
                            <a:noFill/>
                          </a:ln>
                        </pic:spPr>
                      </pic:pic>
                    </a:graphicData>
                  </a:graphic>
                </wp:inline>
              </w:drawing>
            </w:r>
            <w:r w:rsidRPr="00B73B59">
              <w:rPr>
                <w:rFonts w:ascii="Times New Roman" w:hAnsi="Times New Roman" w:cs="Times New Roman"/>
                <w:sz w:val="24"/>
                <w:szCs w:val="24"/>
              </w:rPr>
              <w:t>- рейтинг, присуждаемый оцениваемой заявке по указанному критерию;</w:t>
            </w:r>
          </w:p>
          <w:p w:rsidR="00814B86" w:rsidRPr="00B73B59" w:rsidRDefault="00814B86" w:rsidP="004F6D74">
            <w:pPr>
              <w:autoSpaceDE w:val="0"/>
              <w:spacing w:after="0" w:line="240" w:lineRule="auto"/>
              <w:jc w:val="both"/>
              <w:rPr>
                <w:rFonts w:ascii="Times New Roman" w:hAnsi="Times New Roman" w:cs="Times New Roman"/>
                <w:sz w:val="24"/>
                <w:szCs w:val="24"/>
              </w:rPr>
            </w:pPr>
          </w:p>
          <w:p w:rsidR="005D424A" w:rsidRPr="00B73B59" w:rsidRDefault="005D424A" w:rsidP="004F6D74">
            <w:pPr>
              <w:autoSpaceDE w:val="0"/>
              <w:spacing w:after="0" w:line="240" w:lineRule="auto"/>
              <w:jc w:val="both"/>
              <w:rPr>
                <w:rFonts w:ascii="Times New Roman" w:hAnsi="Times New Roman" w:cs="Times New Roman"/>
                <w:sz w:val="24"/>
                <w:szCs w:val="24"/>
              </w:rPr>
            </w:pPr>
            <w:r w:rsidRPr="00B73B59">
              <w:rPr>
                <w:rFonts w:ascii="Times New Roman" w:hAnsi="Times New Roman" w:cs="Times New Roman"/>
                <w:noProof/>
                <w:sz w:val="24"/>
                <w:szCs w:val="24"/>
                <w:lang w:eastAsia="ru-RU"/>
              </w:rPr>
              <w:drawing>
                <wp:inline distT="0" distB="0" distL="0" distR="0" wp14:anchorId="15088945" wp14:editId="0386E86C">
                  <wp:extent cx="333375" cy="226060"/>
                  <wp:effectExtent l="0" t="0" r="9525" b="254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3375" cy="226060"/>
                          </a:xfrm>
                          <a:prstGeom prst="rect">
                            <a:avLst/>
                          </a:prstGeom>
                          <a:solidFill>
                            <a:srgbClr val="FFFFFF"/>
                          </a:solidFill>
                          <a:ln>
                            <a:noFill/>
                          </a:ln>
                        </pic:spPr>
                      </pic:pic>
                    </a:graphicData>
                  </a:graphic>
                </wp:inline>
              </w:drawing>
            </w:r>
            <w:r w:rsidRPr="00B73B59">
              <w:rPr>
                <w:rFonts w:ascii="Times New Roman" w:hAnsi="Times New Roman" w:cs="Times New Roman"/>
                <w:sz w:val="24"/>
                <w:szCs w:val="24"/>
              </w:rPr>
              <w:t xml:space="preserve">- начальная (максимальная) цена </w:t>
            </w:r>
            <w:r w:rsidR="00021A03" w:rsidRPr="00B73B59">
              <w:rPr>
                <w:rFonts w:ascii="Times New Roman" w:hAnsi="Times New Roman" w:cs="Times New Roman"/>
                <w:sz w:val="24"/>
                <w:szCs w:val="24"/>
              </w:rPr>
              <w:t xml:space="preserve"> договора</w:t>
            </w:r>
            <w:r w:rsidRPr="00B73B59">
              <w:rPr>
                <w:rFonts w:ascii="Times New Roman" w:hAnsi="Times New Roman" w:cs="Times New Roman"/>
                <w:sz w:val="24"/>
                <w:szCs w:val="24"/>
              </w:rPr>
              <w:t>, установленная в документации;</w:t>
            </w:r>
          </w:p>
          <w:p w:rsidR="00814B86" w:rsidRPr="00B73B59" w:rsidRDefault="00814B86" w:rsidP="004F6D74">
            <w:pPr>
              <w:autoSpaceDE w:val="0"/>
              <w:spacing w:after="0" w:line="240" w:lineRule="auto"/>
              <w:jc w:val="both"/>
              <w:rPr>
                <w:rFonts w:ascii="Times New Roman" w:hAnsi="Times New Roman" w:cs="Times New Roman"/>
                <w:sz w:val="24"/>
                <w:szCs w:val="24"/>
              </w:rPr>
            </w:pPr>
          </w:p>
          <w:p w:rsidR="005D424A" w:rsidRPr="00B73B59" w:rsidRDefault="005D424A" w:rsidP="004F6D74">
            <w:pPr>
              <w:autoSpaceDE w:val="0"/>
              <w:spacing w:after="0" w:line="240" w:lineRule="auto"/>
              <w:jc w:val="both"/>
              <w:rPr>
                <w:rFonts w:ascii="Times New Roman" w:hAnsi="Times New Roman" w:cs="Times New Roman"/>
                <w:sz w:val="24"/>
                <w:szCs w:val="24"/>
              </w:rPr>
            </w:pPr>
            <w:r w:rsidRPr="00B73B59">
              <w:rPr>
                <w:rFonts w:ascii="Times New Roman" w:hAnsi="Times New Roman" w:cs="Times New Roman"/>
                <w:noProof/>
                <w:sz w:val="24"/>
                <w:szCs w:val="24"/>
                <w:lang w:eastAsia="ru-RU"/>
              </w:rPr>
              <w:drawing>
                <wp:inline distT="0" distB="0" distL="0" distR="0" wp14:anchorId="698F2E3B" wp14:editId="34ED73B6">
                  <wp:extent cx="172085" cy="226060"/>
                  <wp:effectExtent l="0" t="0" r="0" b="254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2085" cy="226060"/>
                          </a:xfrm>
                          <a:prstGeom prst="rect">
                            <a:avLst/>
                          </a:prstGeom>
                          <a:solidFill>
                            <a:srgbClr val="FFFFFF"/>
                          </a:solidFill>
                          <a:ln>
                            <a:noFill/>
                          </a:ln>
                        </pic:spPr>
                      </pic:pic>
                    </a:graphicData>
                  </a:graphic>
                </wp:inline>
              </w:drawing>
            </w:r>
            <w:r w:rsidRPr="00B73B59">
              <w:rPr>
                <w:rFonts w:ascii="Times New Roman" w:hAnsi="Times New Roman" w:cs="Times New Roman"/>
                <w:sz w:val="24"/>
                <w:szCs w:val="24"/>
              </w:rPr>
              <w:t xml:space="preserve">- предложение оцениваемого участника процедуры по цене </w:t>
            </w:r>
            <w:r w:rsidR="00021A03" w:rsidRPr="00B73B59">
              <w:rPr>
                <w:rFonts w:ascii="Times New Roman" w:hAnsi="Times New Roman" w:cs="Times New Roman"/>
                <w:sz w:val="24"/>
                <w:szCs w:val="24"/>
              </w:rPr>
              <w:t xml:space="preserve"> договора </w:t>
            </w:r>
            <w:r w:rsidRPr="00B73B59">
              <w:rPr>
                <w:rFonts w:ascii="Times New Roman" w:hAnsi="Times New Roman" w:cs="Times New Roman"/>
                <w:sz w:val="24"/>
                <w:szCs w:val="24"/>
              </w:rPr>
              <w:t>(по сумме цен за единицу товара, работы, услуги).</w:t>
            </w:r>
          </w:p>
          <w:p w:rsidR="00814B86" w:rsidRPr="00B73B59" w:rsidRDefault="00814B86" w:rsidP="004F6D74">
            <w:pPr>
              <w:autoSpaceDE w:val="0"/>
              <w:spacing w:after="0" w:line="240" w:lineRule="auto"/>
              <w:jc w:val="both"/>
              <w:rPr>
                <w:rFonts w:ascii="Times New Roman" w:hAnsi="Times New Roman" w:cs="Times New Roman"/>
                <w:sz w:val="24"/>
                <w:szCs w:val="24"/>
              </w:rPr>
            </w:pPr>
          </w:p>
          <w:p w:rsidR="005D424A" w:rsidRPr="00B73B59" w:rsidRDefault="005D424A" w:rsidP="004F6D74">
            <w:pPr>
              <w:autoSpaceDE w:val="0"/>
              <w:spacing w:after="0" w:line="240" w:lineRule="auto"/>
              <w:jc w:val="both"/>
              <w:rPr>
                <w:rFonts w:ascii="Times New Roman" w:hAnsi="Times New Roman" w:cs="Times New Roman"/>
                <w:sz w:val="24"/>
                <w:szCs w:val="24"/>
              </w:rPr>
            </w:pPr>
            <w:r w:rsidRPr="00B73B59">
              <w:rPr>
                <w:rFonts w:ascii="Times New Roman" w:hAnsi="Times New Roman" w:cs="Times New Roman"/>
                <w:sz w:val="24"/>
                <w:szCs w:val="24"/>
              </w:rPr>
              <w:t>Полученный рейтинг округляется до сотых.</w:t>
            </w:r>
          </w:p>
          <w:p w:rsidR="005D424A" w:rsidRPr="00B73B59" w:rsidRDefault="005D424A" w:rsidP="004F6D74">
            <w:pPr>
              <w:autoSpaceDE w:val="0"/>
              <w:spacing w:after="0" w:line="240" w:lineRule="auto"/>
              <w:jc w:val="both"/>
              <w:rPr>
                <w:rFonts w:ascii="Times New Roman" w:hAnsi="Times New Roman" w:cs="Times New Roman"/>
                <w:sz w:val="24"/>
                <w:szCs w:val="24"/>
              </w:rPr>
            </w:pPr>
            <w:r w:rsidRPr="00B73B59">
              <w:rPr>
                <w:rFonts w:ascii="Times New Roman" w:hAnsi="Times New Roman" w:cs="Times New Roman"/>
                <w:sz w:val="24"/>
                <w:szCs w:val="24"/>
              </w:rPr>
              <w:t xml:space="preserve">Для расчета итогового рейтинга по заявке, рейтинг, присуждаемый этой заявке по критерию "цена </w:t>
            </w:r>
            <w:r w:rsidR="00AE4521" w:rsidRPr="00B73B59">
              <w:rPr>
                <w:rFonts w:ascii="Times New Roman" w:hAnsi="Times New Roman" w:cs="Times New Roman"/>
                <w:sz w:val="24"/>
                <w:szCs w:val="24"/>
              </w:rPr>
              <w:t xml:space="preserve"> договора</w:t>
            </w:r>
            <w:r w:rsidRPr="00B73B59">
              <w:rPr>
                <w:rFonts w:ascii="Times New Roman" w:hAnsi="Times New Roman" w:cs="Times New Roman"/>
                <w:sz w:val="24"/>
                <w:szCs w:val="24"/>
              </w:rPr>
              <w:t>", умножается на соответствующую указанному критерию значимость.</w:t>
            </w:r>
          </w:p>
          <w:p w:rsidR="005D424A" w:rsidRPr="00B73B59" w:rsidRDefault="005D424A" w:rsidP="004F6D74">
            <w:pPr>
              <w:spacing w:after="0" w:line="240" w:lineRule="auto"/>
              <w:jc w:val="both"/>
              <w:rPr>
                <w:rFonts w:ascii="Times New Roman" w:hAnsi="Times New Roman" w:cs="Times New Roman"/>
                <w:sz w:val="24"/>
                <w:szCs w:val="24"/>
              </w:rPr>
            </w:pPr>
            <w:r w:rsidRPr="00B73B59">
              <w:rPr>
                <w:rFonts w:ascii="Times New Roman" w:hAnsi="Times New Roman" w:cs="Times New Roman"/>
                <w:sz w:val="24"/>
                <w:szCs w:val="24"/>
              </w:rPr>
              <w:t>Контракт заключается на условиях по данному критерию, указанных в заявке.</w:t>
            </w:r>
          </w:p>
        </w:tc>
        <w:tc>
          <w:tcPr>
            <w:tcW w:w="2212" w:type="dxa"/>
            <w:tcBorders>
              <w:top w:val="single" w:sz="4" w:space="0" w:color="000000"/>
              <w:left w:val="single" w:sz="4" w:space="0" w:color="000000"/>
              <w:bottom w:val="single" w:sz="4" w:space="0" w:color="000000"/>
              <w:right w:val="single" w:sz="4" w:space="0" w:color="000000"/>
            </w:tcBorders>
            <w:vAlign w:val="center"/>
            <w:hideMark/>
          </w:tcPr>
          <w:p w:rsidR="0039565A" w:rsidRPr="00B73B59" w:rsidRDefault="0039565A" w:rsidP="007B7D25">
            <w:pPr>
              <w:tabs>
                <w:tab w:val="left" w:pos="586"/>
              </w:tabs>
              <w:jc w:val="center"/>
              <w:rPr>
                <w:rFonts w:ascii="Times New Roman" w:hAnsi="Times New Roman" w:cs="Times New Roman"/>
                <w:b/>
                <w:sz w:val="24"/>
                <w:szCs w:val="24"/>
              </w:rPr>
            </w:pPr>
          </w:p>
          <w:p w:rsidR="0039565A" w:rsidRPr="00B73B59" w:rsidRDefault="0039565A" w:rsidP="007B7D25">
            <w:pPr>
              <w:tabs>
                <w:tab w:val="left" w:pos="586"/>
              </w:tabs>
              <w:jc w:val="center"/>
              <w:rPr>
                <w:rFonts w:ascii="Times New Roman" w:hAnsi="Times New Roman" w:cs="Times New Roman"/>
                <w:b/>
                <w:sz w:val="24"/>
                <w:szCs w:val="24"/>
              </w:rPr>
            </w:pPr>
          </w:p>
          <w:p w:rsidR="0039565A" w:rsidRPr="00B73B59" w:rsidRDefault="0039565A" w:rsidP="007B7D25">
            <w:pPr>
              <w:tabs>
                <w:tab w:val="left" w:pos="586"/>
              </w:tabs>
              <w:jc w:val="center"/>
              <w:rPr>
                <w:rFonts w:ascii="Times New Roman" w:hAnsi="Times New Roman" w:cs="Times New Roman"/>
                <w:b/>
                <w:sz w:val="24"/>
                <w:szCs w:val="24"/>
              </w:rPr>
            </w:pPr>
          </w:p>
          <w:p w:rsidR="005C445B" w:rsidRPr="00B73B59" w:rsidRDefault="005C445B" w:rsidP="007B7D25">
            <w:pPr>
              <w:tabs>
                <w:tab w:val="left" w:pos="586"/>
              </w:tabs>
              <w:jc w:val="center"/>
              <w:rPr>
                <w:rFonts w:ascii="Times New Roman" w:hAnsi="Times New Roman" w:cs="Times New Roman"/>
                <w:b/>
                <w:sz w:val="24"/>
                <w:szCs w:val="24"/>
              </w:rPr>
            </w:pPr>
          </w:p>
          <w:p w:rsidR="005C445B" w:rsidRPr="00B73B59" w:rsidRDefault="005C445B" w:rsidP="007B7D25">
            <w:pPr>
              <w:tabs>
                <w:tab w:val="left" w:pos="586"/>
              </w:tabs>
              <w:jc w:val="center"/>
              <w:rPr>
                <w:rFonts w:ascii="Times New Roman" w:hAnsi="Times New Roman" w:cs="Times New Roman"/>
                <w:b/>
                <w:sz w:val="24"/>
                <w:szCs w:val="24"/>
              </w:rPr>
            </w:pPr>
          </w:p>
          <w:p w:rsidR="005C445B" w:rsidRPr="00B73B59" w:rsidRDefault="005C445B" w:rsidP="007B7D25">
            <w:pPr>
              <w:tabs>
                <w:tab w:val="left" w:pos="586"/>
              </w:tabs>
              <w:jc w:val="center"/>
              <w:rPr>
                <w:rFonts w:ascii="Times New Roman" w:hAnsi="Times New Roman" w:cs="Times New Roman"/>
                <w:b/>
                <w:sz w:val="24"/>
                <w:szCs w:val="24"/>
              </w:rPr>
            </w:pPr>
          </w:p>
          <w:p w:rsidR="005C445B" w:rsidRPr="00B73B59" w:rsidRDefault="005C445B" w:rsidP="007B7D25">
            <w:pPr>
              <w:tabs>
                <w:tab w:val="left" w:pos="586"/>
              </w:tabs>
              <w:jc w:val="center"/>
              <w:rPr>
                <w:rFonts w:ascii="Times New Roman" w:hAnsi="Times New Roman" w:cs="Times New Roman"/>
                <w:b/>
                <w:sz w:val="24"/>
                <w:szCs w:val="24"/>
              </w:rPr>
            </w:pPr>
          </w:p>
          <w:p w:rsidR="0027028A" w:rsidRPr="00B73B59" w:rsidRDefault="00633340" w:rsidP="007B7D25">
            <w:pPr>
              <w:tabs>
                <w:tab w:val="left" w:pos="586"/>
              </w:tabs>
              <w:jc w:val="center"/>
              <w:rPr>
                <w:rFonts w:ascii="Times New Roman" w:hAnsi="Times New Roman" w:cs="Times New Roman"/>
                <w:b/>
                <w:sz w:val="24"/>
                <w:szCs w:val="24"/>
              </w:rPr>
            </w:pPr>
            <w:r>
              <w:rPr>
                <w:rFonts w:ascii="Times New Roman" w:hAnsi="Times New Roman" w:cs="Times New Roman"/>
                <w:b/>
                <w:sz w:val="24"/>
                <w:szCs w:val="24"/>
              </w:rPr>
              <w:t>9</w:t>
            </w:r>
            <w:r w:rsidR="004F5BCF" w:rsidRPr="00B73B59">
              <w:rPr>
                <w:rFonts w:ascii="Times New Roman" w:hAnsi="Times New Roman" w:cs="Times New Roman"/>
                <w:b/>
                <w:sz w:val="24"/>
                <w:szCs w:val="24"/>
              </w:rPr>
              <w:t>0</w:t>
            </w:r>
            <w:r w:rsidR="00A25FC3">
              <w:rPr>
                <w:rFonts w:ascii="Times New Roman" w:hAnsi="Times New Roman" w:cs="Times New Roman"/>
                <w:b/>
                <w:sz w:val="24"/>
                <w:szCs w:val="24"/>
              </w:rPr>
              <w:t>%</w:t>
            </w:r>
          </w:p>
          <w:p w:rsidR="005D424A" w:rsidRPr="00B73B59" w:rsidRDefault="00633340" w:rsidP="0027028A">
            <w:pPr>
              <w:tabs>
                <w:tab w:val="left" w:pos="586"/>
              </w:tabs>
              <w:jc w:val="center"/>
              <w:rPr>
                <w:rFonts w:ascii="Times New Roman" w:hAnsi="Times New Roman" w:cs="Times New Roman"/>
                <w:b/>
                <w:sz w:val="24"/>
                <w:szCs w:val="24"/>
              </w:rPr>
            </w:pPr>
            <w:r>
              <w:rPr>
                <w:rFonts w:ascii="Times New Roman" w:hAnsi="Times New Roman" w:cs="Times New Roman"/>
                <w:b/>
                <w:sz w:val="24"/>
                <w:szCs w:val="24"/>
              </w:rPr>
              <w:t>(0,9</w:t>
            </w:r>
            <w:r w:rsidR="004F5BCF" w:rsidRPr="00B73B59">
              <w:rPr>
                <w:rFonts w:ascii="Times New Roman" w:hAnsi="Times New Roman" w:cs="Times New Roman"/>
                <w:b/>
                <w:sz w:val="24"/>
                <w:szCs w:val="24"/>
              </w:rPr>
              <w:t>0</w:t>
            </w:r>
            <w:r w:rsidR="0027028A" w:rsidRPr="00B73B59">
              <w:rPr>
                <w:rFonts w:ascii="Times New Roman" w:hAnsi="Times New Roman" w:cs="Times New Roman"/>
                <w:b/>
                <w:sz w:val="24"/>
                <w:szCs w:val="24"/>
              </w:rPr>
              <w:t>)</w:t>
            </w:r>
          </w:p>
        </w:tc>
      </w:tr>
      <w:tr w:rsidR="00C83919" w:rsidRPr="00B73B59" w:rsidTr="00467163">
        <w:tc>
          <w:tcPr>
            <w:tcW w:w="757" w:type="dxa"/>
            <w:tcBorders>
              <w:top w:val="single" w:sz="4" w:space="0" w:color="000000"/>
              <w:left w:val="single" w:sz="4" w:space="0" w:color="000000"/>
              <w:bottom w:val="single" w:sz="4" w:space="0" w:color="000000"/>
              <w:right w:val="single" w:sz="4" w:space="0" w:color="000000"/>
            </w:tcBorders>
            <w:vAlign w:val="center"/>
          </w:tcPr>
          <w:p w:rsidR="00C83919" w:rsidRPr="00B73B59" w:rsidRDefault="00211E38" w:rsidP="00DE26FD">
            <w:pPr>
              <w:snapToGrid w:val="0"/>
              <w:jc w:val="center"/>
              <w:rPr>
                <w:rFonts w:ascii="Times New Roman" w:hAnsi="Times New Roman" w:cs="Times New Roman"/>
                <w:b/>
                <w:sz w:val="24"/>
                <w:szCs w:val="24"/>
              </w:rPr>
            </w:pPr>
            <w:r w:rsidRPr="00B73B59">
              <w:rPr>
                <w:rFonts w:ascii="Times New Roman" w:hAnsi="Times New Roman" w:cs="Times New Roman"/>
                <w:b/>
                <w:sz w:val="24"/>
                <w:szCs w:val="24"/>
              </w:rPr>
              <w:t>3.</w:t>
            </w:r>
          </w:p>
        </w:tc>
        <w:tc>
          <w:tcPr>
            <w:tcW w:w="2079" w:type="dxa"/>
            <w:tcBorders>
              <w:top w:val="single" w:sz="4" w:space="0" w:color="000000"/>
              <w:left w:val="single" w:sz="4" w:space="0" w:color="000000"/>
              <w:bottom w:val="single" w:sz="4" w:space="0" w:color="000000"/>
              <w:right w:val="single" w:sz="4" w:space="0" w:color="000000"/>
            </w:tcBorders>
            <w:vAlign w:val="center"/>
          </w:tcPr>
          <w:p w:rsidR="0090624D" w:rsidRDefault="0090624D" w:rsidP="00DE26FD">
            <w:pPr>
              <w:tabs>
                <w:tab w:val="left" w:pos="390"/>
              </w:tabs>
              <w:snapToGrid w:val="0"/>
              <w:ind w:firstLine="176"/>
              <w:jc w:val="center"/>
              <w:rPr>
                <w:rFonts w:ascii="Times New Roman" w:hAnsi="Times New Roman" w:cs="Times New Roman"/>
                <w:b/>
                <w:sz w:val="24"/>
                <w:szCs w:val="24"/>
              </w:rPr>
            </w:pPr>
          </w:p>
          <w:p w:rsidR="0090624D" w:rsidRDefault="0090624D" w:rsidP="00DE26FD">
            <w:pPr>
              <w:tabs>
                <w:tab w:val="left" w:pos="390"/>
              </w:tabs>
              <w:snapToGrid w:val="0"/>
              <w:ind w:firstLine="176"/>
              <w:jc w:val="center"/>
              <w:rPr>
                <w:rFonts w:ascii="Times New Roman" w:hAnsi="Times New Roman" w:cs="Times New Roman"/>
                <w:b/>
                <w:sz w:val="24"/>
                <w:szCs w:val="24"/>
              </w:rPr>
            </w:pPr>
          </w:p>
          <w:p w:rsidR="0090624D" w:rsidRDefault="0090624D" w:rsidP="00DE26FD">
            <w:pPr>
              <w:tabs>
                <w:tab w:val="left" w:pos="390"/>
              </w:tabs>
              <w:snapToGrid w:val="0"/>
              <w:ind w:firstLine="176"/>
              <w:jc w:val="center"/>
              <w:rPr>
                <w:rFonts w:ascii="Times New Roman" w:hAnsi="Times New Roman" w:cs="Times New Roman"/>
                <w:b/>
                <w:sz w:val="24"/>
                <w:szCs w:val="24"/>
              </w:rPr>
            </w:pPr>
          </w:p>
          <w:p w:rsidR="00C83919" w:rsidRPr="00B73B59" w:rsidRDefault="0090624D" w:rsidP="00DE26FD">
            <w:pPr>
              <w:tabs>
                <w:tab w:val="left" w:pos="390"/>
              </w:tabs>
              <w:snapToGrid w:val="0"/>
              <w:ind w:firstLine="176"/>
              <w:jc w:val="center"/>
              <w:rPr>
                <w:rFonts w:ascii="Times New Roman" w:hAnsi="Times New Roman" w:cs="Times New Roman"/>
                <w:b/>
                <w:sz w:val="24"/>
                <w:szCs w:val="24"/>
              </w:rPr>
            </w:pPr>
            <w:r>
              <w:rPr>
                <w:rFonts w:ascii="Times New Roman" w:hAnsi="Times New Roman" w:cs="Times New Roman"/>
                <w:b/>
                <w:sz w:val="24"/>
                <w:szCs w:val="24"/>
              </w:rPr>
              <w:t>10</w:t>
            </w:r>
          </w:p>
        </w:tc>
        <w:tc>
          <w:tcPr>
            <w:tcW w:w="5103" w:type="dxa"/>
            <w:tcBorders>
              <w:top w:val="single" w:sz="4" w:space="0" w:color="000000"/>
              <w:left w:val="single" w:sz="4" w:space="0" w:color="000000"/>
              <w:bottom w:val="single" w:sz="4" w:space="0" w:color="000000"/>
              <w:right w:val="single" w:sz="4" w:space="0" w:color="000000"/>
            </w:tcBorders>
            <w:vAlign w:val="center"/>
          </w:tcPr>
          <w:p w:rsidR="004F5BCF" w:rsidRPr="00B73B59" w:rsidRDefault="004F5BCF" w:rsidP="004F5BCF">
            <w:pPr>
              <w:pStyle w:val="Standard"/>
              <w:rPr>
                <w:rFonts w:ascii="Times New Roman" w:hAnsi="Times New Roman" w:cs="Times New Roman"/>
                <w:b/>
              </w:rPr>
            </w:pPr>
            <w:r w:rsidRPr="00B73B59">
              <w:rPr>
                <w:rFonts w:ascii="Times New Roman" w:hAnsi="Times New Roman" w:cs="Times New Roman"/>
                <w:b/>
              </w:rPr>
              <w:lastRenderedPageBreak/>
              <w:t>Сроки поставки:</w:t>
            </w:r>
          </w:p>
          <w:p w:rsidR="004F5BCF" w:rsidRPr="00B73B59" w:rsidRDefault="004F5BCF" w:rsidP="004F5BCF">
            <w:pPr>
              <w:pStyle w:val="Standard"/>
              <w:rPr>
                <w:rFonts w:ascii="Times New Roman" w:hAnsi="Times New Roman" w:cs="Times New Roman"/>
              </w:rPr>
            </w:pPr>
            <w:r w:rsidRPr="00B73B59">
              <w:rPr>
                <w:rFonts w:ascii="Times New Roman" w:hAnsi="Times New Roman" w:cs="Times New Roman"/>
              </w:rPr>
              <w:t xml:space="preserve"> (Минимальный с</w:t>
            </w:r>
            <w:r w:rsidR="00CE5F1B">
              <w:rPr>
                <w:rFonts w:ascii="Times New Roman" w:hAnsi="Times New Roman" w:cs="Times New Roman"/>
              </w:rPr>
              <w:t>рок - 15 дней, максимальный – 30</w:t>
            </w:r>
            <w:r w:rsidRPr="00B73B59">
              <w:rPr>
                <w:rFonts w:ascii="Times New Roman" w:hAnsi="Times New Roman" w:cs="Times New Roman"/>
              </w:rPr>
              <w:t xml:space="preserve"> дней)</w:t>
            </w:r>
          </w:p>
          <w:p w:rsidR="004F5BCF" w:rsidRPr="00B73B59" w:rsidRDefault="004F5BCF" w:rsidP="004F5BCF">
            <w:pPr>
              <w:pStyle w:val="Standard"/>
              <w:rPr>
                <w:rFonts w:ascii="Times New Roman" w:hAnsi="Times New Roman" w:cs="Times New Roman"/>
              </w:rPr>
            </w:pPr>
            <w:r w:rsidRPr="00B73B59">
              <w:rPr>
                <w:rFonts w:ascii="Times New Roman" w:hAnsi="Times New Roman" w:cs="Times New Roman"/>
              </w:rPr>
              <w:lastRenderedPageBreak/>
              <w:t>В рамках указанного критерия оценивается срок (период), в течение которых участник конкурса в случае заключения с ним Контракта  должен оказать услуги/выполнить работы.</w:t>
            </w:r>
          </w:p>
          <w:p w:rsidR="004F5BCF" w:rsidRPr="00B73B59" w:rsidRDefault="004F5BCF" w:rsidP="004F5BCF">
            <w:pPr>
              <w:pStyle w:val="Standard"/>
              <w:rPr>
                <w:rFonts w:ascii="Times New Roman" w:hAnsi="Times New Roman" w:cs="Times New Roman"/>
              </w:rPr>
            </w:pPr>
            <w:r w:rsidRPr="00B73B59">
              <w:rPr>
                <w:rFonts w:ascii="Times New Roman" w:hAnsi="Times New Roman" w:cs="Times New Roman"/>
              </w:rPr>
              <w:t xml:space="preserve">Для определения рейтинга заявки по критерию "сроки (периоды) оказания услуг/выполнения работ" в документации запроса предложений устанавливается единица измерения срока в рабочих днях. </w:t>
            </w:r>
          </w:p>
          <w:p w:rsidR="004F5BCF" w:rsidRPr="00B73B59" w:rsidRDefault="004F5BCF" w:rsidP="004F5BCF">
            <w:pPr>
              <w:pStyle w:val="Standard"/>
              <w:rPr>
                <w:rFonts w:ascii="Times New Roman" w:hAnsi="Times New Roman" w:cs="Times New Roman"/>
              </w:rPr>
            </w:pPr>
            <w:bookmarkStart w:id="22" w:name="sub_1257"/>
            <w:r w:rsidRPr="00B73B59">
              <w:rPr>
                <w:rFonts w:ascii="Times New Roman" w:hAnsi="Times New Roman" w:cs="Times New Roman"/>
              </w:rPr>
              <w:t>Рейтинг, присуждаемый оцениваемой заявке по критерию "сроки (периоды) оказания услуг", определяется по формуле:</w:t>
            </w:r>
            <w:bookmarkEnd w:id="22"/>
          </w:p>
          <w:p w:rsidR="004F5BCF" w:rsidRPr="00B73B59" w:rsidRDefault="004F5BCF" w:rsidP="004F5BCF">
            <w:pPr>
              <w:pStyle w:val="Standard"/>
              <w:rPr>
                <w:rFonts w:ascii="Times New Roman" w:hAnsi="Times New Roman" w:cs="Times New Roman"/>
              </w:rPr>
            </w:pPr>
            <w:r w:rsidRPr="00B73B59">
              <w:rPr>
                <w:rFonts w:ascii="Times New Roman" w:hAnsi="Times New Roman" w:cs="Times New Roman"/>
                <w:noProof/>
                <w:lang w:eastAsia="ru-RU" w:bidi="ar-SA"/>
              </w:rPr>
              <w:drawing>
                <wp:inline distT="0" distB="0" distL="0" distR="0" wp14:anchorId="063DBD05" wp14:editId="09892A3C">
                  <wp:extent cx="1667435" cy="580913"/>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67756" cy="581025"/>
                          </a:xfrm>
                          <a:prstGeom prst="rect">
                            <a:avLst/>
                          </a:prstGeom>
                          <a:solidFill>
                            <a:srgbClr val="FFFFFF"/>
                          </a:solidFill>
                          <a:ln>
                            <a:noFill/>
                          </a:ln>
                        </pic:spPr>
                      </pic:pic>
                    </a:graphicData>
                  </a:graphic>
                </wp:inline>
              </w:drawing>
            </w:r>
            <w:r w:rsidRPr="00B73B59">
              <w:rPr>
                <w:rFonts w:ascii="Times New Roman" w:hAnsi="Times New Roman" w:cs="Times New Roman"/>
              </w:rPr>
              <w:t>, где:</w:t>
            </w:r>
          </w:p>
          <w:p w:rsidR="004F5BCF" w:rsidRPr="00B73B59" w:rsidRDefault="004F5BCF" w:rsidP="004F5BCF">
            <w:pPr>
              <w:pStyle w:val="Standard"/>
              <w:rPr>
                <w:rFonts w:ascii="Times New Roman" w:hAnsi="Times New Roman" w:cs="Times New Roman"/>
              </w:rPr>
            </w:pPr>
            <w:r w:rsidRPr="00B73B59">
              <w:rPr>
                <w:rFonts w:ascii="Times New Roman" w:hAnsi="Times New Roman" w:cs="Times New Roman"/>
                <w:noProof/>
                <w:lang w:eastAsia="ru-RU" w:bidi="ar-SA"/>
              </w:rPr>
              <w:drawing>
                <wp:inline distT="0" distB="0" distL="0" distR="0" wp14:anchorId="6E25E2DC" wp14:editId="3E7D126D">
                  <wp:extent cx="215265" cy="226060"/>
                  <wp:effectExtent l="0" t="0" r="0" b="254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5265" cy="226060"/>
                          </a:xfrm>
                          <a:prstGeom prst="rect">
                            <a:avLst/>
                          </a:prstGeom>
                          <a:solidFill>
                            <a:srgbClr val="FFFFFF"/>
                          </a:solidFill>
                          <a:ln>
                            <a:noFill/>
                          </a:ln>
                        </pic:spPr>
                      </pic:pic>
                    </a:graphicData>
                  </a:graphic>
                </wp:inline>
              </w:drawing>
            </w:r>
            <w:r w:rsidRPr="00B73B59">
              <w:rPr>
                <w:rFonts w:ascii="Times New Roman" w:hAnsi="Times New Roman" w:cs="Times New Roman"/>
              </w:rPr>
              <w:t xml:space="preserve">- рейтинг, присуждаемый оцениваемой заявке по указанному критерию; </w:t>
            </w:r>
          </w:p>
          <w:p w:rsidR="004F5BCF" w:rsidRPr="00B73B59" w:rsidRDefault="004F5BCF" w:rsidP="004F5BCF">
            <w:pPr>
              <w:pStyle w:val="Standard"/>
              <w:rPr>
                <w:rFonts w:ascii="Times New Roman" w:hAnsi="Times New Roman" w:cs="Times New Roman"/>
              </w:rPr>
            </w:pPr>
            <w:r w:rsidRPr="00B73B59">
              <w:rPr>
                <w:rFonts w:ascii="Times New Roman" w:hAnsi="Times New Roman" w:cs="Times New Roman"/>
                <w:noProof/>
                <w:lang w:eastAsia="ru-RU" w:bidi="ar-SA"/>
              </w:rPr>
              <w:drawing>
                <wp:inline distT="0" distB="0" distL="0" distR="0" wp14:anchorId="5F38A6DA" wp14:editId="1B65EF6F">
                  <wp:extent cx="333375" cy="258445"/>
                  <wp:effectExtent l="0" t="0" r="9525" b="825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3375" cy="258445"/>
                          </a:xfrm>
                          <a:prstGeom prst="rect">
                            <a:avLst/>
                          </a:prstGeom>
                          <a:solidFill>
                            <a:srgbClr val="FFFFFF"/>
                          </a:solidFill>
                          <a:ln>
                            <a:noFill/>
                          </a:ln>
                        </pic:spPr>
                      </pic:pic>
                    </a:graphicData>
                  </a:graphic>
                </wp:inline>
              </w:drawing>
            </w:r>
            <w:r w:rsidRPr="00B73B59">
              <w:rPr>
                <w:rFonts w:ascii="Times New Roman" w:hAnsi="Times New Roman" w:cs="Times New Roman"/>
              </w:rPr>
              <w:t xml:space="preserve">- максимальный срок в единицах измерения срока (периода) оказания услуг; </w:t>
            </w:r>
          </w:p>
          <w:p w:rsidR="004F5BCF" w:rsidRPr="00B73B59" w:rsidRDefault="004F5BCF" w:rsidP="004F5BCF">
            <w:pPr>
              <w:pStyle w:val="Standard"/>
              <w:rPr>
                <w:rFonts w:ascii="Times New Roman" w:hAnsi="Times New Roman" w:cs="Times New Roman"/>
              </w:rPr>
            </w:pPr>
            <w:r w:rsidRPr="00B73B59">
              <w:rPr>
                <w:rFonts w:ascii="Times New Roman" w:hAnsi="Times New Roman" w:cs="Times New Roman"/>
              </w:rPr>
              <w:object w:dxaOrig="585"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65pt;height:15.25pt" o:ole="" filled="t">
                  <v:fill color2="black"/>
                  <v:imagedata r:id="rId16" o:title=""/>
                </v:shape>
                <o:OLEObject Type="Embed" ProgID="Equation.3" ShapeID="_x0000_i1025" DrawAspect="Content" ObjectID="_1628076522" r:id="rId17"/>
              </w:object>
            </w:r>
            <w:r w:rsidRPr="00B73B59">
              <w:rPr>
                <w:rFonts w:ascii="Times New Roman" w:hAnsi="Times New Roman" w:cs="Times New Roman"/>
              </w:rPr>
              <w:t>- минимальный срок в единицах измерения срока (периода) оказания услуг;</w:t>
            </w:r>
          </w:p>
          <w:p w:rsidR="004F5BCF" w:rsidRPr="00B73B59" w:rsidRDefault="004F5BCF" w:rsidP="004F5BCF">
            <w:pPr>
              <w:pStyle w:val="Standard"/>
              <w:rPr>
                <w:rFonts w:ascii="Times New Roman" w:hAnsi="Times New Roman" w:cs="Times New Roman"/>
              </w:rPr>
            </w:pPr>
            <w:r w:rsidRPr="00B73B59">
              <w:rPr>
                <w:rFonts w:ascii="Times New Roman" w:hAnsi="Times New Roman" w:cs="Times New Roman"/>
                <w:noProof/>
                <w:lang w:eastAsia="ru-RU" w:bidi="ar-SA"/>
              </w:rPr>
              <w:drawing>
                <wp:inline distT="0" distB="0" distL="0" distR="0" wp14:anchorId="309F40EE" wp14:editId="688AA880">
                  <wp:extent cx="182880" cy="258445"/>
                  <wp:effectExtent l="0" t="0" r="7620" b="825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2880" cy="258445"/>
                          </a:xfrm>
                          <a:prstGeom prst="rect">
                            <a:avLst/>
                          </a:prstGeom>
                          <a:solidFill>
                            <a:srgbClr val="FFFFFF"/>
                          </a:solidFill>
                          <a:ln>
                            <a:noFill/>
                          </a:ln>
                        </pic:spPr>
                      </pic:pic>
                    </a:graphicData>
                  </a:graphic>
                </wp:inline>
              </w:drawing>
            </w:r>
            <w:r w:rsidRPr="00B73B59">
              <w:rPr>
                <w:rFonts w:ascii="Times New Roman" w:hAnsi="Times New Roman" w:cs="Times New Roman"/>
              </w:rPr>
              <w:t xml:space="preserve"> - предложение, содержащееся в оцениваемой заявке по сроку  в единицах измерения срока для  оказания услуг</w:t>
            </w:r>
          </w:p>
          <w:p w:rsidR="00C83919" w:rsidRPr="00B73B59" w:rsidRDefault="004F5BCF" w:rsidP="004F5BCF">
            <w:pPr>
              <w:pStyle w:val="Standard"/>
              <w:rPr>
                <w:rFonts w:ascii="Times New Roman" w:hAnsi="Times New Roman" w:cs="Times New Roman"/>
              </w:rPr>
            </w:pPr>
            <w:r w:rsidRPr="00B73B59">
              <w:rPr>
                <w:rFonts w:ascii="Times New Roman" w:hAnsi="Times New Roman" w:cs="Times New Roman"/>
              </w:rPr>
              <w:t> Для получения итогового рейтинга по заявке рейтинг, присуждаемый этой заявке по критерию "сроки (периоды) оказания услуг", умножается на соответствующую указанному критерию значимость</w:t>
            </w:r>
          </w:p>
        </w:tc>
        <w:tc>
          <w:tcPr>
            <w:tcW w:w="2212" w:type="dxa"/>
            <w:tcBorders>
              <w:top w:val="single" w:sz="4" w:space="0" w:color="000000"/>
              <w:left w:val="single" w:sz="4" w:space="0" w:color="000000"/>
              <w:bottom w:val="single" w:sz="4" w:space="0" w:color="000000"/>
              <w:right w:val="single" w:sz="4" w:space="0" w:color="000000"/>
            </w:tcBorders>
            <w:vAlign w:val="center"/>
          </w:tcPr>
          <w:p w:rsidR="001D1EB8" w:rsidRPr="00B73B59" w:rsidRDefault="001D1EB8" w:rsidP="00DE26FD">
            <w:pPr>
              <w:tabs>
                <w:tab w:val="left" w:pos="586"/>
              </w:tabs>
              <w:snapToGrid w:val="0"/>
              <w:jc w:val="center"/>
              <w:rPr>
                <w:rFonts w:ascii="Times New Roman" w:hAnsi="Times New Roman" w:cs="Times New Roman"/>
                <w:b/>
                <w:sz w:val="24"/>
                <w:szCs w:val="24"/>
              </w:rPr>
            </w:pPr>
          </w:p>
          <w:p w:rsidR="0090624D" w:rsidRDefault="0090624D" w:rsidP="00DE26FD">
            <w:pPr>
              <w:tabs>
                <w:tab w:val="left" w:pos="586"/>
              </w:tabs>
              <w:snapToGrid w:val="0"/>
              <w:jc w:val="center"/>
              <w:rPr>
                <w:rFonts w:ascii="Times New Roman" w:hAnsi="Times New Roman" w:cs="Times New Roman"/>
                <w:b/>
                <w:sz w:val="24"/>
                <w:szCs w:val="24"/>
              </w:rPr>
            </w:pPr>
          </w:p>
          <w:p w:rsidR="0090624D" w:rsidRDefault="0090624D" w:rsidP="00DE26FD">
            <w:pPr>
              <w:tabs>
                <w:tab w:val="left" w:pos="586"/>
              </w:tabs>
              <w:snapToGrid w:val="0"/>
              <w:jc w:val="center"/>
              <w:rPr>
                <w:rFonts w:ascii="Times New Roman" w:hAnsi="Times New Roman" w:cs="Times New Roman"/>
                <w:b/>
                <w:sz w:val="24"/>
                <w:szCs w:val="24"/>
              </w:rPr>
            </w:pPr>
          </w:p>
          <w:p w:rsidR="00230066" w:rsidRDefault="0090624D" w:rsidP="00DE26FD">
            <w:pPr>
              <w:tabs>
                <w:tab w:val="left" w:pos="586"/>
              </w:tabs>
              <w:snapToGrid w:val="0"/>
              <w:jc w:val="center"/>
              <w:rPr>
                <w:rFonts w:ascii="Times New Roman" w:hAnsi="Times New Roman" w:cs="Times New Roman"/>
                <w:b/>
                <w:sz w:val="24"/>
                <w:szCs w:val="24"/>
              </w:rPr>
            </w:pPr>
            <w:r>
              <w:rPr>
                <w:rFonts w:ascii="Times New Roman" w:hAnsi="Times New Roman" w:cs="Times New Roman"/>
                <w:b/>
                <w:sz w:val="24"/>
                <w:szCs w:val="24"/>
              </w:rPr>
              <w:t>10%</w:t>
            </w:r>
          </w:p>
          <w:p w:rsidR="0090624D" w:rsidRPr="00B73B59" w:rsidRDefault="0090624D" w:rsidP="00DE26FD">
            <w:pPr>
              <w:tabs>
                <w:tab w:val="left" w:pos="586"/>
              </w:tabs>
              <w:snapToGrid w:val="0"/>
              <w:jc w:val="center"/>
              <w:rPr>
                <w:rFonts w:ascii="Times New Roman" w:hAnsi="Times New Roman" w:cs="Times New Roman"/>
                <w:b/>
                <w:sz w:val="24"/>
                <w:szCs w:val="24"/>
              </w:rPr>
            </w:pPr>
            <w:r>
              <w:rPr>
                <w:rFonts w:ascii="Times New Roman" w:hAnsi="Times New Roman" w:cs="Times New Roman"/>
                <w:b/>
                <w:sz w:val="24"/>
                <w:szCs w:val="24"/>
              </w:rPr>
              <w:t>(0,10)</w:t>
            </w:r>
          </w:p>
          <w:p w:rsidR="00C83919" w:rsidRPr="00B73B59" w:rsidRDefault="00C83919" w:rsidP="00633340">
            <w:pPr>
              <w:tabs>
                <w:tab w:val="left" w:pos="586"/>
              </w:tabs>
              <w:snapToGrid w:val="0"/>
              <w:jc w:val="center"/>
              <w:rPr>
                <w:rFonts w:ascii="Times New Roman" w:hAnsi="Times New Roman" w:cs="Times New Roman"/>
                <w:b/>
                <w:sz w:val="24"/>
                <w:szCs w:val="24"/>
              </w:rPr>
            </w:pPr>
          </w:p>
        </w:tc>
      </w:tr>
    </w:tbl>
    <w:p w:rsidR="00861041" w:rsidRPr="00B73B59" w:rsidRDefault="00861041" w:rsidP="00734C87">
      <w:pPr>
        <w:tabs>
          <w:tab w:val="left" w:pos="586"/>
        </w:tabs>
        <w:snapToGrid w:val="0"/>
        <w:rPr>
          <w:rFonts w:ascii="Times New Roman" w:hAnsi="Times New Roman" w:cs="Times New Roman"/>
          <w:b/>
          <w:sz w:val="24"/>
          <w:szCs w:val="24"/>
        </w:rPr>
      </w:pPr>
    </w:p>
    <w:p w:rsidR="00A4059E" w:rsidRPr="00AB517C" w:rsidRDefault="00A4059E" w:rsidP="00A15F13">
      <w:pPr>
        <w:pStyle w:val="a7"/>
        <w:pageBreakBefore/>
        <w:spacing w:after="0"/>
        <w:ind w:firstLine="0"/>
        <w:jc w:val="right"/>
        <w:rPr>
          <w:rFonts w:ascii="Tahoma" w:hAnsi="Tahoma" w:cs="Tahoma"/>
          <w:color w:val="000000"/>
          <w:sz w:val="24"/>
          <w:szCs w:val="24"/>
        </w:rPr>
      </w:pPr>
      <w:r w:rsidRPr="00AB517C">
        <w:rPr>
          <w:rFonts w:ascii="Tahoma" w:hAnsi="Tahoma" w:cs="Tahoma"/>
          <w:color w:val="000000"/>
          <w:sz w:val="24"/>
          <w:szCs w:val="24"/>
        </w:rPr>
        <w:lastRenderedPageBreak/>
        <w:t>Приложение № 1</w:t>
      </w:r>
    </w:p>
    <w:p w:rsidR="00A4059E" w:rsidRPr="00AB517C" w:rsidRDefault="00A4059E" w:rsidP="00814B86">
      <w:pPr>
        <w:jc w:val="right"/>
        <w:rPr>
          <w:rFonts w:ascii="Tahoma" w:hAnsi="Tahoma" w:cs="Tahoma"/>
          <w:color w:val="000000"/>
          <w:sz w:val="24"/>
          <w:szCs w:val="24"/>
        </w:rPr>
      </w:pPr>
      <w:r w:rsidRPr="00AB517C">
        <w:rPr>
          <w:rFonts w:ascii="Tahoma" w:hAnsi="Tahoma" w:cs="Tahoma"/>
          <w:color w:val="000000"/>
          <w:sz w:val="24"/>
          <w:szCs w:val="24"/>
        </w:rPr>
        <w:t>к документации по запросу предложений</w:t>
      </w:r>
    </w:p>
    <w:p w:rsidR="00A4059E" w:rsidRPr="00D8164A" w:rsidRDefault="00A4059E" w:rsidP="00A4059E">
      <w:pPr>
        <w:widowControl w:val="0"/>
        <w:ind w:left="709" w:firstLine="11"/>
        <w:jc w:val="center"/>
        <w:rPr>
          <w:rFonts w:ascii="Tahoma" w:hAnsi="Tahoma" w:cs="Tahoma"/>
          <w:b/>
          <w:sz w:val="24"/>
          <w:szCs w:val="24"/>
        </w:rPr>
      </w:pPr>
      <w:r w:rsidRPr="00D8164A">
        <w:rPr>
          <w:rFonts w:ascii="Tahoma" w:hAnsi="Tahoma" w:cs="Tahoma"/>
          <w:b/>
          <w:sz w:val="24"/>
          <w:szCs w:val="24"/>
        </w:rPr>
        <w:t>ИНФОРМАЦИОННАЯ КАРТА ЗАПРОСА ПРЕДЛОЖЕНИЙ</w:t>
      </w:r>
    </w:p>
    <w:tbl>
      <w:tblPr>
        <w:tblW w:w="9923"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0"/>
        <w:gridCol w:w="9"/>
        <w:gridCol w:w="2869"/>
        <w:gridCol w:w="6095"/>
      </w:tblGrid>
      <w:tr w:rsidR="00A4059E" w:rsidRPr="00D8164A" w:rsidTr="00121BB0">
        <w:tc>
          <w:tcPr>
            <w:tcW w:w="959" w:type="dxa"/>
            <w:gridSpan w:val="2"/>
            <w:shd w:val="clear" w:color="auto" w:fill="92CDDC"/>
          </w:tcPr>
          <w:p w:rsidR="00A4059E" w:rsidRPr="00D8164A" w:rsidRDefault="00A4059E" w:rsidP="009E2D03">
            <w:pPr>
              <w:spacing w:after="0"/>
              <w:rPr>
                <w:rFonts w:ascii="Tahoma" w:eastAsia="Calibri" w:hAnsi="Tahoma" w:cs="Tahoma"/>
                <w:b/>
                <w:sz w:val="24"/>
                <w:szCs w:val="24"/>
              </w:rPr>
            </w:pPr>
            <w:r w:rsidRPr="00D8164A">
              <w:rPr>
                <w:rFonts w:ascii="Tahoma" w:eastAsia="Calibri" w:hAnsi="Tahoma" w:cs="Tahoma"/>
                <w:b/>
                <w:sz w:val="24"/>
                <w:szCs w:val="24"/>
              </w:rPr>
              <w:t>1.</w:t>
            </w:r>
          </w:p>
        </w:tc>
        <w:tc>
          <w:tcPr>
            <w:tcW w:w="8964" w:type="dxa"/>
            <w:gridSpan w:val="2"/>
            <w:shd w:val="clear" w:color="auto" w:fill="92CDDC"/>
          </w:tcPr>
          <w:p w:rsidR="00A4059E" w:rsidRPr="00D8164A" w:rsidRDefault="00A4059E" w:rsidP="009E2D03">
            <w:pPr>
              <w:spacing w:after="0"/>
              <w:rPr>
                <w:rFonts w:ascii="Tahoma" w:eastAsia="Calibri" w:hAnsi="Tahoma" w:cs="Tahoma"/>
                <w:b/>
                <w:sz w:val="24"/>
                <w:szCs w:val="24"/>
              </w:rPr>
            </w:pPr>
            <w:r w:rsidRPr="00D8164A">
              <w:rPr>
                <w:rFonts w:ascii="Tahoma" w:eastAsia="Calibri" w:hAnsi="Tahoma" w:cs="Tahoma"/>
                <w:b/>
                <w:sz w:val="24"/>
                <w:szCs w:val="24"/>
              </w:rPr>
              <w:t>Сведения о Заказчике</w:t>
            </w:r>
          </w:p>
        </w:tc>
      </w:tr>
      <w:tr w:rsidR="00A4059E" w:rsidRPr="00D8164A" w:rsidTr="001E0F14">
        <w:tc>
          <w:tcPr>
            <w:tcW w:w="959" w:type="dxa"/>
            <w:gridSpan w:val="2"/>
          </w:tcPr>
          <w:p w:rsidR="00A4059E" w:rsidRPr="00D8164A" w:rsidRDefault="00A4059E" w:rsidP="009E2D03">
            <w:pPr>
              <w:spacing w:after="0"/>
              <w:rPr>
                <w:rFonts w:ascii="Tahoma" w:eastAsia="Calibri" w:hAnsi="Tahoma" w:cs="Tahoma"/>
                <w:sz w:val="24"/>
                <w:szCs w:val="24"/>
              </w:rPr>
            </w:pPr>
            <w:r w:rsidRPr="00D8164A">
              <w:rPr>
                <w:rFonts w:ascii="Tahoma" w:eastAsia="Calibri" w:hAnsi="Tahoma" w:cs="Tahoma"/>
                <w:sz w:val="24"/>
                <w:szCs w:val="24"/>
              </w:rPr>
              <w:t>1.1.</w:t>
            </w:r>
          </w:p>
        </w:tc>
        <w:tc>
          <w:tcPr>
            <w:tcW w:w="2869" w:type="dxa"/>
          </w:tcPr>
          <w:p w:rsidR="00A4059E" w:rsidRPr="00D8164A" w:rsidRDefault="00A4059E" w:rsidP="009E2D03">
            <w:pPr>
              <w:spacing w:after="0"/>
              <w:rPr>
                <w:rFonts w:ascii="Tahoma" w:eastAsia="Calibri" w:hAnsi="Tahoma" w:cs="Tahoma"/>
                <w:sz w:val="24"/>
                <w:szCs w:val="24"/>
              </w:rPr>
            </w:pPr>
            <w:r w:rsidRPr="00D8164A">
              <w:rPr>
                <w:rFonts w:ascii="Tahoma" w:eastAsia="Calibri" w:hAnsi="Tahoma" w:cs="Tahoma"/>
                <w:sz w:val="24"/>
                <w:szCs w:val="24"/>
              </w:rPr>
              <w:t>Наименование Заказчика</w:t>
            </w:r>
          </w:p>
        </w:tc>
        <w:tc>
          <w:tcPr>
            <w:tcW w:w="6095" w:type="dxa"/>
          </w:tcPr>
          <w:p w:rsidR="00A4059E" w:rsidRPr="00D8164A" w:rsidRDefault="00A15F13" w:rsidP="000E48E9">
            <w:pPr>
              <w:spacing w:after="0"/>
              <w:jc w:val="both"/>
              <w:rPr>
                <w:rFonts w:ascii="Tahoma" w:eastAsia="Calibri" w:hAnsi="Tahoma" w:cs="Tahoma"/>
                <w:sz w:val="24"/>
                <w:szCs w:val="24"/>
              </w:rPr>
            </w:pPr>
            <w:r w:rsidRPr="00D8164A">
              <w:rPr>
                <w:rFonts w:ascii="Tahoma" w:eastAsia="Calibri" w:hAnsi="Tahoma" w:cs="Tahoma"/>
                <w:sz w:val="24"/>
                <w:szCs w:val="24"/>
              </w:rPr>
              <w:t>А</w:t>
            </w:r>
            <w:r w:rsidR="00A4059E" w:rsidRPr="00D8164A">
              <w:rPr>
                <w:rFonts w:ascii="Tahoma" w:eastAsia="Calibri" w:hAnsi="Tahoma" w:cs="Tahoma"/>
                <w:sz w:val="24"/>
                <w:szCs w:val="24"/>
              </w:rPr>
              <w:t xml:space="preserve">кционерное </w:t>
            </w:r>
            <w:r w:rsidRPr="00D8164A">
              <w:rPr>
                <w:rFonts w:ascii="Tahoma" w:eastAsia="Calibri" w:hAnsi="Tahoma" w:cs="Tahoma"/>
                <w:sz w:val="24"/>
                <w:szCs w:val="24"/>
              </w:rPr>
              <w:t>О</w:t>
            </w:r>
            <w:r w:rsidR="00A4059E" w:rsidRPr="00D8164A">
              <w:rPr>
                <w:rFonts w:ascii="Tahoma" w:eastAsia="Calibri" w:hAnsi="Tahoma" w:cs="Tahoma"/>
                <w:sz w:val="24"/>
                <w:szCs w:val="24"/>
              </w:rPr>
              <w:t>бщество «Международный аэропорт «Казань»</w:t>
            </w:r>
          </w:p>
        </w:tc>
      </w:tr>
      <w:tr w:rsidR="00A4059E" w:rsidRPr="00D8164A" w:rsidTr="001E0F14">
        <w:tc>
          <w:tcPr>
            <w:tcW w:w="959" w:type="dxa"/>
            <w:gridSpan w:val="2"/>
          </w:tcPr>
          <w:p w:rsidR="00A4059E" w:rsidRPr="00D8164A" w:rsidRDefault="00A4059E" w:rsidP="009E2D03">
            <w:pPr>
              <w:spacing w:after="0"/>
              <w:rPr>
                <w:rFonts w:ascii="Tahoma" w:eastAsia="Calibri" w:hAnsi="Tahoma" w:cs="Tahoma"/>
                <w:sz w:val="24"/>
                <w:szCs w:val="24"/>
              </w:rPr>
            </w:pPr>
            <w:r w:rsidRPr="00D8164A">
              <w:rPr>
                <w:rFonts w:ascii="Tahoma" w:eastAsia="Calibri" w:hAnsi="Tahoma" w:cs="Tahoma"/>
                <w:sz w:val="24"/>
                <w:szCs w:val="24"/>
              </w:rPr>
              <w:t>1.2.</w:t>
            </w:r>
          </w:p>
        </w:tc>
        <w:tc>
          <w:tcPr>
            <w:tcW w:w="2869" w:type="dxa"/>
          </w:tcPr>
          <w:p w:rsidR="00A4059E" w:rsidRPr="00D8164A" w:rsidRDefault="00A4059E" w:rsidP="009E2D03">
            <w:pPr>
              <w:spacing w:after="0"/>
              <w:rPr>
                <w:rFonts w:ascii="Tahoma" w:eastAsia="Calibri" w:hAnsi="Tahoma" w:cs="Tahoma"/>
                <w:sz w:val="24"/>
                <w:szCs w:val="24"/>
              </w:rPr>
            </w:pPr>
            <w:r w:rsidRPr="00D8164A">
              <w:rPr>
                <w:rFonts w:ascii="Tahoma" w:eastAsia="Calibri" w:hAnsi="Tahoma" w:cs="Tahoma"/>
                <w:sz w:val="24"/>
                <w:szCs w:val="24"/>
              </w:rPr>
              <w:t>Место нахождения Заказчика</w:t>
            </w:r>
          </w:p>
        </w:tc>
        <w:tc>
          <w:tcPr>
            <w:tcW w:w="6095" w:type="dxa"/>
          </w:tcPr>
          <w:p w:rsidR="00A4059E" w:rsidRPr="00D8164A" w:rsidRDefault="00A4059E" w:rsidP="000E48E9">
            <w:pPr>
              <w:spacing w:after="0"/>
              <w:jc w:val="both"/>
              <w:rPr>
                <w:rFonts w:ascii="Tahoma" w:eastAsia="Calibri" w:hAnsi="Tahoma" w:cs="Tahoma"/>
                <w:sz w:val="24"/>
                <w:szCs w:val="24"/>
              </w:rPr>
            </w:pPr>
            <w:r w:rsidRPr="00D8164A">
              <w:rPr>
                <w:rFonts w:ascii="Tahoma" w:hAnsi="Tahoma" w:cs="Tahoma"/>
                <w:sz w:val="24"/>
                <w:szCs w:val="24"/>
              </w:rPr>
              <w:t>420017, Лаишевский район, Аэропорт</w:t>
            </w:r>
          </w:p>
        </w:tc>
      </w:tr>
      <w:tr w:rsidR="00A4059E" w:rsidRPr="00D8164A" w:rsidTr="001E0F14">
        <w:tc>
          <w:tcPr>
            <w:tcW w:w="959" w:type="dxa"/>
            <w:gridSpan w:val="2"/>
          </w:tcPr>
          <w:p w:rsidR="00A4059E" w:rsidRPr="00D8164A" w:rsidRDefault="00A4059E" w:rsidP="009E2D03">
            <w:pPr>
              <w:spacing w:after="0"/>
              <w:rPr>
                <w:rFonts w:ascii="Tahoma" w:eastAsia="Calibri" w:hAnsi="Tahoma" w:cs="Tahoma"/>
                <w:sz w:val="24"/>
                <w:szCs w:val="24"/>
              </w:rPr>
            </w:pPr>
            <w:r w:rsidRPr="00D8164A">
              <w:rPr>
                <w:rFonts w:ascii="Tahoma" w:eastAsia="Calibri" w:hAnsi="Tahoma" w:cs="Tahoma"/>
                <w:sz w:val="24"/>
                <w:szCs w:val="24"/>
              </w:rPr>
              <w:t>1.3.</w:t>
            </w:r>
          </w:p>
        </w:tc>
        <w:tc>
          <w:tcPr>
            <w:tcW w:w="2869" w:type="dxa"/>
          </w:tcPr>
          <w:p w:rsidR="00A4059E" w:rsidRPr="00D8164A" w:rsidRDefault="00A4059E" w:rsidP="009E2D03">
            <w:pPr>
              <w:spacing w:after="0"/>
              <w:rPr>
                <w:rFonts w:ascii="Tahoma" w:eastAsia="Calibri" w:hAnsi="Tahoma" w:cs="Tahoma"/>
                <w:sz w:val="24"/>
                <w:szCs w:val="24"/>
              </w:rPr>
            </w:pPr>
            <w:r w:rsidRPr="00D8164A">
              <w:rPr>
                <w:rFonts w:ascii="Tahoma" w:eastAsia="Calibri" w:hAnsi="Tahoma" w:cs="Tahoma"/>
                <w:sz w:val="24"/>
                <w:szCs w:val="24"/>
              </w:rPr>
              <w:t>Почтовый адрес Заказчика</w:t>
            </w:r>
          </w:p>
        </w:tc>
        <w:tc>
          <w:tcPr>
            <w:tcW w:w="6095" w:type="dxa"/>
          </w:tcPr>
          <w:p w:rsidR="00A4059E" w:rsidRPr="00D8164A" w:rsidRDefault="00A4059E" w:rsidP="000E48E9">
            <w:pPr>
              <w:spacing w:after="0"/>
              <w:jc w:val="both"/>
              <w:rPr>
                <w:rFonts w:ascii="Tahoma" w:hAnsi="Tahoma" w:cs="Tahoma"/>
                <w:sz w:val="24"/>
                <w:szCs w:val="24"/>
              </w:rPr>
            </w:pPr>
            <w:r w:rsidRPr="00D8164A">
              <w:rPr>
                <w:rFonts w:ascii="Tahoma" w:hAnsi="Tahoma" w:cs="Tahoma"/>
                <w:sz w:val="24"/>
                <w:szCs w:val="24"/>
              </w:rPr>
              <w:t>420017, Лаишевский район, Аэропорт</w:t>
            </w:r>
          </w:p>
          <w:p w:rsidR="00A4059E" w:rsidRPr="00D8164A" w:rsidRDefault="00A4059E" w:rsidP="000E48E9">
            <w:pPr>
              <w:spacing w:after="0"/>
              <w:jc w:val="both"/>
              <w:rPr>
                <w:rFonts w:ascii="Tahoma" w:eastAsia="Calibri" w:hAnsi="Tahoma" w:cs="Tahoma"/>
                <w:sz w:val="24"/>
                <w:szCs w:val="24"/>
              </w:rPr>
            </w:pPr>
          </w:p>
        </w:tc>
      </w:tr>
      <w:tr w:rsidR="00A4059E" w:rsidRPr="00D8164A" w:rsidTr="001E0F14">
        <w:tc>
          <w:tcPr>
            <w:tcW w:w="959" w:type="dxa"/>
            <w:gridSpan w:val="2"/>
            <w:tcBorders>
              <w:bottom w:val="single" w:sz="4" w:space="0" w:color="auto"/>
            </w:tcBorders>
          </w:tcPr>
          <w:p w:rsidR="00A4059E" w:rsidRPr="00D8164A" w:rsidRDefault="00A4059E" w:rsidP="009E2D03">
            <w:pPr>
              <w:spacing w:after="0"/>
              <w:rPr>
                <w:rFonts w:ascii="Tahoma" w:eastAsia="Calibri" w:hAnsi="Tahoma" w:cs="Tahoma"/>
                <w:sz w:val="24"/>
                <w:szCs w:val="24"/>
              </w:rPr>
            </w:pPr>
            <w:r w:rsidRPr="00D8164A">
              <w:rPr>
                <w:rFonts w:ascii="Tahoma" w:eastAsia="Calibri" w:hAnsi="Tahoma" w:cs="Tahoma"/>
                <w:sz w:val="24"/>
                <w:szCs w:val="24"/>
              </w:rPr>
              <w:t>1.4.</w:t>
            </w:r>
          </w:p>
        </w:tc>
        <w:tc>
          <w:tcPr>
            <w:tcW w:w="2869" w:type="dxa"/>
            <w:tcBorders>
              <w:bottom w:val="single" w:sz="4" w:space="0" w:color="auto"/>
            </w:tcBorders>
          </w:tcPr>
          <w:p w:rsidR="00A4059E" w:rsidRPr="00D8164A" w:rsidRDefault="00A4059E" w:rsidP="009E2D03">
            <w:pPr>
              <w:spacing w:after="0"/>
              <w:rPr>
                <w:rFonts w:ascii="Tahoma" w:eastAsia="Calibri" w:hAnsi="Tahoma" w:cs="Tahoma"/>
                <w:sz w:val="24"/>
                <w:szCs w:val="24"/>
              </w:rPr>
            </w:pPr>
            <w:r w:rsidRPr="00D8164A">
              <w:rPr>
                <w:rFonts w:ascii="Tahoma" w:eastAsia="Calibri" w:hAnsi="Tahoma" w:cs="Tahoma"/>
                <w:sz w:val="24"/>
                <w:szCs w:val="24"/>
              </w:rPr>
              <w:t>Контактное лицо Заказчика по процедуре</w:t>
            </w:r>
          </w:p>
        </w:tc>
        <w:tc>
          <w:tcPr>
            <w:tcW w:w="6095" w:type="dxa"/>
            <w:tcBorders>
              <w:bottom w:val="single" w:sz="4" w:space="0" w:color="auto"/>
            </w:tcBorders>
          </w:tcPr>
          <w:p w:rsidR="00667F6B" w:rsidRPr="00D8164A" w:rsidRDefault="00633340" w:rsidP="000E48E9">
            <w:pPr>
              <w:spacing w:after="0"/>
              <w:jc w:val="both"/>
              <w:rPr>
                <w:rFonts w:ascii="Tahoma" w:eastAsia="Calibri" w:hAnsi="Tahoma" w:cs="Tahoma"/>
                <w:sz w:val="24"/>
                <w:szCs w:val="24"/>
              </w:rPr>
            </w:pPr>
            <w:r>
              <w:rPr>
                <w:rFonts w:ascii="Tahoma" w:eastAsia="Calibri" w:hAnsi="Tahoma" w:cs="Tahoma"/>
                <w:sz w:val="24"/>
                <w:szCs w:val="24"/>
              </w:rPr>
              <w:t xml:space="preserve">Камалов </w:t>
            </w:r>
            <w:proofErr w:type="spellStart"/>
            <w:r>
              <w:rPr>
                <w:rFonts w:ascii="Tahoma" w:eastAsia="Calibri" w:hAnsi="Tahoma" w:cs="Tahoma"/>
                <w:sz w:val="24"/>
                <w:szCs w:val="24"/>
              </w:rPr>
              <w:t>Фоат</w:t>
            </w:r>
            <w:proofErr w:type="spellEnd"/>
            <w:r>
              <w:rPr>
                <w:rFonts w:ascii="Tahoma" w:eastAsia="Calibri" w:hAnsi="Tahoma" w:cs="Tahoma"/>
                <w:sz w:val="24"/>
                <w:szCs w:val="24"/>
              </w:rPr>
              <w:t xml:space="preserve"> </w:t>
            </w:r>
            <w:proofErr w:type="spellStart"/>
            <w:r>
              <w:rPr>
                <w:rFonts w:ascii="Tahoma" w:eastAsia="Calibri" w:hAnsi="Tahoma" w:cs="Tahoma"/>
                <w:sz w:val="24"/>
                <w:szCs w:val="24"/>
              </w:rPr>
              <w:t>Мансурович</w:t>
            </w:r>
            <w:proofErr w:type="spellEnd"/>
          </w:p>
          <w:p w:rsidR="00667F6B" w:rsidRPr="00D8164A" w:rsidRDefault="00A4059E" w:rsidP="000E48E9">
            <w:pPr>
              <w:spacing w:after="0"/>
              <w:jc w:val="both"/>
              <w:rPr>
                <w:rFonts w:ascii="Tahoma" w:eastAsia="Calibri" w:hAnsi="Tahoma" w:cs="Tahoma"/>
                <w:sz w:val="24"/>
                <w:szCs w:val="24"/>
              </w:rPr>
            </w:pPr>
            <w:r w:rsidRPr="00D8164A">
              <w:rPr>
                <w:rFonts w:ascii="Tahoma" w:eastAsia="Calibri" w:hAnsi="Tahoma" w:cs="Tahoma"/>
                <w:sz w:val="24"/>
                <w:szCs w:val="24"/>
              </w:rPr>
              <w:t xml:space="preserve">Телефон: </w:t>
            </w:r>
            <w:r w:rsidR="00D8164A">
              <w:rPr>
                <w:rFonts w:ascii="Tahoma" w:eastAsia="Calibri" w:hAnsi="Tahoma" w:cs="Tahoma"/>
                <w:sz w:val="24"/>
                <w:szCs w:val="24"/>
              </w:rPr>
              <w:t>(843)-254-01-89</w:t>
            </w:r>
          </w:p>
          <w:p w:rsidR="00561ED5" w:rsidRPr="00D8164A" w:rsidRDefault="00D8164A" w:rsidP="00D8164A">
            <w:pPr>
              <w:spacing w:after="0"/>
              <w:jc w:val="both"/>
              <w:rPr>
                <w:rFonts w:ascii="Tahoma" w:eastAsia="Calibri" w:hAnsi="Tahoma" w:cs="Tahoma"/>
                <w:sz w:val="24"/>
                <w:szCs w:val="24"/>
              </w:rPr>
            </w:pPr>
            <w:r>
              <w:rPr>
                <w:rFonts w:ascii="Tahoma" w:eastAsia="Calibri" w:hAnsi="Tahoma" w:cs="Tahoma"/>
                <w:sz w:val="24"/>
                <w:szCs w:val="24"/>
              </w:rPr>
              <w:t xml:space="preserve">Адрес </w:t>
            </w:r>
            <w:r w:rsidR="00A4059E" w:rsidRPr="00D8164A">
              <w:rPr>
                <w:rFonts w:ascii="Tahoma" w:eastAsia="Calibri" w:hAnsi="Tahoma" w:cs="Tahoma"/>
                <w:sz w:val="24"/>
                <w:szCs w:val="24"/>
              </w:rPr>
              <w:t xml:space="preserve">электронной почты: </w:t>
            </w:r>
            <w:proofErr w:type="spellStart"/>
            <w:r w:rsidR="00B73B59">
              <w:rPr>
                <w:rFonts w:ascii="Tahoma" w:eastAsia="Calibri" w:hAnsi="Tahoma" w:cs="Tahoma"/>
                <w:sz w:val="24"/>
                <w:szCs w:val="24"/>
                <w:lang w:val="en-US"/>
              </w:rPr>
              <w:t>kamalov</w:t>
            </w:r>
            <w:proofErr w:type="spellEnd"/>
            <w:r w:rsidR="00593165" w:rsidRPr="00D8164A">
              <w:rPr>
                <w:rFonts w:ascii="Tahoma" w:eastAsia="Calibri" w:hAnsi="Tahoma" w:cs="Tahoma"/>
                <w:sz w:val="24"/>
                <w:szCs w:val="24"/>
              </w:rPr>
              <w:t>@</w:t>
            </w:r>
            <w:proofErr w:type="spellStart"/>
            <w:r w:rsidR="00593165" w:rsidRPr="00D8164A">
              <w:rPr>
                <w:rFonts w:ascii="Tahoma" w:eastAsia="Calibri" w:hAnsi="Tahoma" w:cs="Tahoma"/>
                <w:sz w:val="24"/>
                <w:szCs w:val="24"/>
                <w:lang w:val="en-US"/>
              </w:rPr>
              <w:t>airportkzn</w:t>
            </w:r>
            <w:proofErr w:type="spellEnd"/>
            <w:r w:rsidR="00593165" w:rsidRPr="00D8164A">
              <w:rPr>
                <w:rFonts w:ascii="Tahoma" w:eastAsia="Calibri" w:hAnsi="Tahoma" w:cs="Tahoma"/>
                <w:sz w:val="24"/>
                <w:szCs w:val="24"/>
              </w:rPr>
              <w:t>.</w:t>
            </w:r>
            <w:proofErr w:type="spellStart"/>
            <w:r w:rsidR="00593165" w:rsidRPr="00D8164A">
              <w:rPr>
                <w:rFonts w:ascii="Tahoma" w:eastAsia="Calibri" w:hAnsi="Tahoma" w:cs="Tahoma"/>
                <w:sz w:val="24"/>
                <w:szCs w:val="24"/>
                <w:lang w:val="en-US"/>
              </w:rPr>
              <w:t>ru</w:t>
            </w:r>
            <w:proofErr w:type="spellEnd"/>
          </w:p>
        </w:tc>
      </w:tr>
      <w:tr w:rsidR="00A4059E" w:rsidRPr="00D8164A" w:rsidTr="00121BB0">
        <w:tc>
          <w:tcPr>
            <w:tcW w:w="959" w:type="dxa"/>
            <w:gridSpan w:val="2"/>
            <w:shd w:val="clear" w:color="auto" w:fill="92CDDC"/>
          </w:tcPr>
          <w:p w:rsidR="00A4059E" w:rsidRPr="00D8164A" w:rsidRDefault="00A4059E" w:rsidP="009E2D03">
            <w:pPr>
              <w:spacing w:after="0"/>
              <w:rPr>
                <w:rFonts w:ascii="Tahoma" w:eastAsia="Calibri" w:hAnsi="Tahoma" w:cs="Tahoma"/>
                <w:b/>
                <w:sz w:val="24"/>
                <w:szCs w:val="24"/>
              </w:rPr>
            </w:pPr>
            <w:r w:rsidRPr="00D8164A">
              <w:rPr>
                <w:rFonts w:ascii="Tahoma" w:eastAsia="Calibri" w:hAnsi="Tahoma" w:cs="Tahoma"/>
                <w:b/>
                <w:sz w:val="24"/>
                <w:szCs w:val="24"/>
              </w:rPr>
              <w:t>2.</w:t>
            </w:r>
          </w:p>
        </w:tc>
        <w:tc>
          <w:tcPr>
            <w:tcW w:w="8964" w:type="dxa"/>
            <w:gridSpan w:val="2"/>
            <w:shd w:val="clear" w:color="auto" w:fill="92CDDC"/>
          </w:tcPr>
          <w:p w:rsidR="00A4059E" w:rsidRPr="00D8164A" w:rsidRDefault="00A4059E" w:rsidP="000E48E9">
            <w:pPr>
              <w:spacing w:after="0"/>
              <w:jc w:val="both"/>
              <w:rPr>
                <w:rFonts w:ascii="Tahoma" w:eastAsia="Calibri" w:hAnsi="Tahoma" w:cs="Tahoma"/>
                <w:b/>
                <w:sz w:val="24"/>
                <w:szCs w:val="24"/>
              </w:rPr>
            </w:pPr>
            <w:r w:rsidRPr="00D8164A">
              <w:rPr>
                <w:rFonts w:ascii="Tahoma" w:eastAsia="Calibri" w:hAnsi="Tahoma" w:cs="Tahoma"/>
                <w:b/>
                <w:sz w:val="24"/>
                <w:szCs w:val="24"/>
              </w:rPr>
              <w:t>Общая информация о закупке</w:t>
            </w:r>
          </w:p>
        </w:tc>
      </w:tr>
      <w:tr w:rsidR="00A4059E" w:rsidRPr="00D8164A" w:rsidTr="001E0F14">
        <w:trPr>
          <w:trHeight w:val="680"/>
        </w:trPr>
        <w:tc>
          <w:tcPr>
            <w:tcW w:w="959" w:type="dxa"/>
            <w:gridSpan w:val="2"/>
          </w:tcPr>
          <w:p w:rsidR="00A4059E" w:rsidRPr="00D8164A" w:rsidRDefault="00A4059E" w:rsidP="009E2D03">
            <w:pPr>
              <w:spacing w:after="0"/>
              <w:rPr>
                <w:rFonts w:ascii="Tahoma" w:eastAsia="Calibri" w:hAnsi="Tahoma" w:cs="Tahoma"/>
                <w:sz w:val="24"/>
                <w:szCs w:val="24"/>
              </w:rPr>
            </w:pPr>
            <w:r w:rsidRPr="00D8164A">
              <w:rPr>
                <w:rFonts w:ascii="Tahoma" w:eastAsia="Calibri" w:hAnsi="Tahoma" w:cs="Tahoma"/>
                <w:sz w:val="24"/>
                <w:szCs w:val="24"/>
              </w:rPr>
              <w:t>2.1.</w:t>
            </w:r>
          </w:p>
        </w:tc>
        <w:tc>
          <w:tcPr>
            <w:tcW w:w="2869" w:type="dxa"/>
          </w:tcPr>
          <w:p w:rsidR="00A4059E" w:rsidRPr="00D8164A" w:rsidRDefault="00A4059E" w:rsidP="00A15F13">
            <w:pPr>
              <w:spacing w:after="0"/>
              <w:rPr>
                <w:rFonts w:ascii="Tahoma" w:eastAsia="Calibri" w:hAnsi="Tahoma" w:cs="Tahoma"/>
                <w:sz w:val="24"/>
                <w:szCs w:val="24"/>
              </w:rPr>
            </w:pPr>
            <w:r w:rsidRPr="00D8164A">
              <w:rPr>
                <w:rFonts w:ascii="Tahoma" w:eastAsia="Calibri" w:hAnsi="Tahoma" w:cs="Tahoma"/>
                <w:sz w:val="24"/>
                <w:szCs w:val="24"/>
              </w:rPr>
              <w:t>Предмет договора</w:t>
            </w:r>
          </w:p>
        </w:tc>
        <w:tc>
          <w:tcPr>
            <w:tcW w:w="6095" w:type="dxa"/>
          </w:tcPr>
          <w:p w:rsidR="001572BD" w:rsidRPr="005F7BC8" w:rsidRDefault="005F7BC8" w:rsidP="005F7BC8">
            <w:pPr>
              <w:rPr>
                <w:rFonts w:ascii="Tahoma" w:eastAsia="Times New Roman" w:hAnsi="Tahoma" w:cs="Tahoma"/>
                <w:b/>
                <w:sz w:val="24"/>
                <w:szCs w:val="24"/>
                <w:lang w:eastAsia="ru-RU"/>
              </w:rPr>
            </w:pPr>
            <w:r w:rsidRPr="005F7BC8">
              <w:rPr>
                <w:rFonts w:ascii="Tahoma" w:eastAsia="Times New Roman" w:hAnsi="Tahoma" w:cs="Tahoma"/>
                <w:b/>
                <w:sz w:val="24"/>
                <w:szCs w:val="24"/>
                <w:lang w:eastAsia="ru-RU"/>
              </w:rPr>
              <w:t>Поставка, демонтаж, монтаж секционных подъемных ворот согласно техническому заданию для нужд АО «</w:t>
            </w:r>
            <w:r>
              <w:rPr>
                <w:rFonts w:ascii="Tahoma" w:eastAsia="Times New Roman" w:hAnsi="Tahoma" w:cs="Tahoma"/>
                <w:b/>
                <w:sz w:val="24"/>
                <w:szCs w:val="24"/>
                <w:lang w:eastAsia="ru-RU"/>
              </w:rPr>
              <w:t>Международный аэропорт «Казань»</w:t>
            </w:r>
          </w:p>
        </w:tc>
      </w:tr>
      <w:tr w:rsidR="00017ADF" w:rsidRPr="00D8164A" w:rsidTr="001E0F14">
        <w:trPr>
          <w:trHeight w:val="234"/>
        </w:trPr>
        <w:tc>
          <w:tcPr>
            <w:tcW w:w="959" w:type="dxa"/>
            <w:gridSpan w:val="2"/>
          </w:tcPr>
          <w:p w:rsidR="00017ADF" w:rsidRPr="00D8164A" w:rsidRDefault="00017ADF" w:rsidP="009E2D03">
            <w:pPr>
              <w:spacing w:after="0"/>
              <w:rPr>
                <w:rFonts w:ascii="Tahoma" w:eastAsia="Calibri" w:hAnsi="Tahoma" w:cs="Tahoma"/>
                <w:sz w:val="24"/>
                <w:szCs w:val="24"/>
              </w:rPr>
            </w:pPr>
            <w:r w:rsidRPr="00D8164A">
              <w:rPr>
                <w:rFonts w:ascii="Tahoma" w:eastAsia="Calibri" w:hAnsi="Tahoma" w:cs="Tahoma"/>
                <w:sz w:val="24"/>
                <w:szCs w:val="24"/>
              </w:rPr>
              <w:t>2.2.</w:t>
            </w:r>
          </w:p>
        </w:tc>
        <w:tc>
          <w:tcPr>
            <w:tcW w:w="2869" w:type="dxa"/>
          </w:tcPr>
          <w:p w:rsidR="00017ADF" w:rsidRPr="00D8164A" w:rsidRDefault="00017ADF" w:rsidP="00A15F13">
            <w:pPr>
              <w:spacing w:after="0"/>
              <w:rPr>
                <w:rFonts w:ascii="Tahoma" w:eastAsia="Calibri" w:hAnsi="Tahoma" w:cs="Tahoma"/>
                <w:sz w:val="24"/>
                <w:szCs w:val="24"/>
              </w:rPr>
            </w:pPr>
            <w:r w:rsidRPr="00D8164A">
              <w:rPr>
                <w:rFonts w:ascii="Tahoma" w:eastAsia="Calibri" w:hAnsi="Tahoma" w:cs="Tahoma"/>
                <w:sz w:val="24"/>
                <w:szCs w:val="24"/>
              </w:rPr>
              <w:t>Способ закупки</w:t>
            </w:r>
          </w:p>
        </w:tc>
        <w:tc>
          <w:tcPr>
            <w:tcW w:w="6095" w:type="dxa"/>
          </w:tcPr>
          <w:p w:rsidR="00017ADF" w:rsidRPr="00D8164A" w:rsidRDefault="005F7881" w:rsidP="008836A9">
            <w:pPr>
              <w:pStyle w:val="a7"/>
              <w:spacing w:after="0"/>
              <w:ind w:firstLine="0"/>
              <w:rPr>
                <w:rFonts w:ascii="Tahoma" w:hAnsi="Tahoma" w:cs="Tahoma"/>
                <w:sz w:val="24"/>
                <w:szCs w:val="24"/>
              </w:rPr>
            </w:pPr>
            <w:r>
              <w:rPr>
                <w:rFonts w:ascii="Tahoma" w:hAnsi="Tahoma" w:cs="Tahoma"/>
                <w:sz w:val="24"/>
                <w:szCs w:val="24"/>
              </w:rPr>
              <w:t>З</w:t>
            </w:r>
            <w:r w:rsidR="00017ADF" w:rsidRPr="00D8164A">
              <w:rPr>
                <w:rFonts w:ascii="Tahoma" w:hAnsi="Tahoma" w:cs="Tahoma"/>
                <w:sz w:val="24"/>
                <w:szCs w:val="24"/>
              </w:rPr>
              <w:t>апрос предложени</w:t>
            </w:r>
            <w:r w:rsidR="00B046DB" w:rsidRPr="00D8164A">
              <w:rPr>
                <w:rFonts w:ascii="Tahoma" w:hAnsi="Tahoma" w:cs="Tahoma"/>
                <w:sz w:val="24"/>
                <w:szCs w:val="24"/>
              </w:rPr>
              <w:t>й</w:t>
            </w:r>
            <w:r w:rsidR="005C445B">
              <w:rPr>
                <w:rFonts w:ascii="Tahoma" w:hAnsi="Tahoma" w:cs="Tahoma"/>
                <w:sz w:val="24"/>
                <w:szCs w:val="24"/>
              </w:rPr>
              <w:t xml:space="preserve"> </w:t>
            </w:r>
          </w:p>
        </w:tc>
      </w:tr>
      <w:tr w:rsidR="00A4059E" w:rsidRPr="00D8164A" w:rsidTr="001E0F14">
        <w:tc>
          <w:tcPr>
            <w:tcW w:w="959" w:type="dxa"/>
            <w:gridSpan w:val="2"/>
          </w:tcPr>
          <w:p w:rsidR="00A4059E" w:rsidRPr="00D8164A" w:rsidRDefault="00017ADF" w:rsidP="009E2D03">
            <w:pPr>
              <w:spacing w:after="0"/>
              <w:rPr>
                <w:rFonts w:ascii="Tahoma" w:eastAsia="Calibri" w:hAnsi="Tahoma" w:cs="Tahoma"/>
                <w:bCs/>
                <w:color w:val="000000"/>
                <w:sz w:val="24"/>
                <w:szCs w:val="24"/>
              </w:rPr>
            </w:pPr>
            <w:r w:rsidRPr="00D8164A">
              <w:rPr>
                <w:rFonts w:ascii="Tahoma" w:eastAsia="Calibri" w:hAnsi="Tahoma" w:cs="Tahoma"/>
                <w:bCs/>
                <w:color w:val="000000"/>
                <w:sz w:val="24"/>
                <w:szCs w:val="24"/>
              </w:rPr>
              <w:t>2.3</w:t>
            </w:r>
            <w:r w:rsidR="00A4059E" w:rsidRPr="00D8164A">
              <w:rPr>
                <w:rFonts w:ascii="Tahoma" w:eastAsia="Calibri" w:hAnsi="Tahoma" w:cs="Tahoma"/>
                <w:bCs/>
                <w:color w:val="000000"/>
                <w:sz w:val="24"/>
                <w:szCs w:val="24"/>
              </w:rPr>
              <w:t>.</w:t>
            </w:r>
          </w:p>
        </w:tc>
        <w:tc>
          <w:tcPr>
            <w:tcW w:w="2869" w:type="dxa"/>
          </w:tcPr>
          <w:p w:rsidR="00A4059E" w:rsidRPr="00D8164A" w:rsidRDefault="00A4059E" w:rsidP="00167AB2">
            <w:pPr>
              <w:spacing w:after="0"/>
              <w:rPr>
                <w:rFonts w:ascii="Tahoma" w:eastAsia="Calibri" w:hAnsi="Tahoma" w:cs="Tahoma"/>
                <w:bCs/>
                <w:color w:val="000000"/>
                <w:sz w:val="24"/>
                <w:szCs w:val="24"/>
              </w:rPr>
            </w:pPr>
            <w:r w:rsidRPr="00D8164A">
              <w:rPr>
                <w:rFonts w:ascii="Tahoma" w:eastAsia="Calibri" w:hAnsi="Tahoma" w:cs="Tahoma"/>
                <w:bCs/>
                <w:color w:val="000000"/>
                <w:sz w:val="24"/>
                <w:szCs w:val="24"/>
              </w:rPr>
              <w:t xml:space="preserve">Классификация </w:t>
            </w:r>
            <w:r w:rsidR="00167AB2" w:rsidRPr="00D8164A">
              <w:rPr>
                <w:rFonts w:ascii="Tahoma" w:eastAsia="Calibri" w:hAnsi="Tahoma" w:cs="Tahoma"/>
                <w:bCs/>
                <w:color w:val="000000"/>
                <w:sz w:val="24"/>
                <w:szCs w:val="24"/>
              </w:rPr>
              <w:t>работ (товаров</w:t>
            </w:r>
            <w:r w:rsidRPr="00D8164A">
              <w:rPr>
                <w:rFonts w:ascii="Tahoma" w:eastAsia="Calibri" w:hAnsi="Tahoma" w:cs="Tahoma"/>
                <w:bCs/>
                <w:color w:val="000000"/>
                <w:sz w:val="24"/>
                <w:szCs w:val="24"/>
              </w:rPr>
              <w:t>, услуг) по ОКДП</w:t>
            </w:r>
            <w:r w:rsidR="00A15F13" w:rsidRPr="00D8164A">
              <w:rPr>
                <w:rFonts w:ascii="Tahoma" w:eastAsia="Calibri" w:hAnsi="Tahoma" w:cs="Tahoma"/>
                <w:bCs/>
                <w:color w:val="000000"/>
                <w:sz w:val="24"/>
                <w:szCs w:val="24"/>
              </w:rPr>
              <w:t>-2</w:t>
            </w:r>
            <w:r w:rsidR="00A6273E" w:rsidRPr="00D8164A">
              <w:rPr>
                <w:rFonts w:ascii="Tahoma" w:eastAsia="Calibri" w:hAnsi="Tahoma" w:cs="Tahoma"/>
                <w:bCs/>
                <w:color w:val="000000"/>
                <w:sz w:val="24"/>
                <w:szCs w:val="24"/>
              </w:rPr>
              <w:t xml:space="preserve"> и ОКВЭД</w:t>
            </w:r>
            <w:r w:rsidR="00A15F13" w:rsidRPr="00D8164A">
              <w:rPr>
                <w:rFonts w:ascii="Tahoma" w:eastAsia="Calibri" w:hAnsi="Tahoma" w:cs="Tahoma"/>
                <w:bCs/>
                <w:color w:val="000000"/>
                <w:sz w:val="24"/>
                <w:szCs w:val="24"/>
              </w:rPr>
              <w:t>-2</w:t>
            </w:r>
          </w:p>
        </w:tc>
        <w:tc>
          <w:tcPr>
            <w:tcW w:w="6095" w:type="dxa"/>
          </w:tcPr>
          <w:p w:rsidR="008836A9" w:rsidRPr="00B73B59" w:rsidRDefault="00884E4A" w:rsidP="008836A9">
            <w:pPr>
              <w:spacing w:after="0"/>
              <w:jc w:val="both"/>
              <w:rPr>
                <w:rFonts w:ascii="Tahoma" w:eastAsia="Times New Roman" w:hAnsi="Tahoma" w:cs="Tahoma"/>
                <w:sz w:val="24"/>
                <w:szCs w:val="24"/>
                <w:lang w:eastAsia="ru-RU"/>
              </w:rPr>
            </w:pPr>
            <w:r w:rsidRPr="00884E4A">
              <w:rPr>
                <w:rFonts w:ascii="Tahoma" w:eastAsia="Times New Roman" w:hAnsi="Tahoma" w:cs="Tahoma"/>
                <w:sz w:val="24"/>
                <w:szCs w:val="24"/>
                <w:lang w:eastAsia="ru-RU"/>
              </w:rPr>
              <w:t xml:space="preserve">ОКПД </w:t>
            </w:r>
            <w:r w:rsidR="00B73B59">
              <w:rPr>
                <w:rFonts w:ascii="Tahoma" w:eastAsia="Times New Roman" w:hAnsi="Tahoma" w:cs="Tahoma"/>
                <w:sz w:val="24"/>
                <w:szCs w:val="24"/>
                <w:lang w:eastAsia="ru-RU"/>
              </w:rPr>
              <w:t xml:space="preserve"> </w:t>
            </w:r>
            <w:r w:rsidRPr="00884E4A">
              <w:rPr>
                <w:rFonts w:ascii="Tahoma" w:eastAsia="Times New Roman" w:hAnsi="Tahoma" w:cs="Tahoma"/>
                <w:sz w:val="24"/>
                <w:szCs w:val="24"/>
                <w:lang w:eastAsia="ru-RU"/>
              </w:rPr>
              <w:t xml:space="preserve">2 </w:t>
            </w:r>
            <w:r w:rsidR="008836A9">
              <w:rPr>
                <w:rFonts w:ascii="Tahoma" w:eastAsia="Times New Roman" w:hAnsi="Tahoma" w:cs="Tahoma"/>
                <w:sz w:val="24"/>
                <w:szCs w:val="24"/>
                <w:lang w:eastAsia="ru-RU"/>
              </w:rPr>
              <w:t>–</w:t>
            </w:r>
            <w:r w:rsidRPr="00884E4A">
              <w:rPr>
                <w:rFonts w:ascii="Tahoma" w:eastAsia="Times New Roman" w:hAnsi="Tahoma" w:cs="Tahoma"/>
                <w:sz w:val="24"/>
                <w:szCs w:val="24"/>
                <w:lang w:eastAsia="ru-RU"/>
              </w:rPr>
              <w:t xml:space="preserve"> </w:t>
            </w:r>
            <w:r w:rsidR="00B73B59">
              <w:rPr>
                <w:rFonts w:ascii="Tahoma" w:eastAsia="Times New Roman" w:hAnsi="Tahoma" w:cs="Tahoma"/>
                <w:sz w:val="24"/>
                <w:szCs w:val="24"/>
                <w:lang w:val="en-US" w:eastAsia="ru-RU"/>
              </w:rPr>
              <w:t>25</w:t>
            </w:r>
            <w:r w:rsidR="00B73B59">
              <w:rPr>
                <w:rFonts w:ascii="Tahoma" w:eastAsia="Times New Roman" w:hAnsi="Tahoma" w:cs="Tahoma"/>
                <w:sz w:val="24"/>
                <w:szCs w:val="24"/>
                <w:lang w:eastAsia="ru-RU"/>
              </w:rPr>
              <w:t>.</w:t>
            </w:r>
            <w:r w:rsidR="00B73B59">
              <w:rPr>
                <w:rFonts w:ascii="Tahoma" w:eastAsia="Times New Roman" w:hAnsi="Tahoma" w:cs="Tahoma"/>
                <w:sz w:val="24"/>
                <w:szCs w:val="24"/>
                <w:lang w:val="en-US" w:eastAsia="ru-RU"/>
              </w:rPr>
              <w:t>12</w:t>
            </w:r>
            <w:r w:rsidR="00B73B59">
              <w:rPr>
                <w:rFonts w:ascii="Tahoma" w:eastAsia="Times New Roman" w:hAnsi="Tahoma" w:cs="Tahoma"/>
                <w:sz w:val="24"/>
                <w:szCs w:val="24"/>
                <w:lang w:eastAsia="ru-RU"/>
              </w:rPr>
              <w:t>.</w:t>
            </w:r>
          </w:p>
          <w:p w:rsidR="00A4059E" w:rsidRPr="00D8164A" w:rsidRDefault="00884E4A" w:rsidP="008836A9">
            <w:pPr>
              <w:spacing w:after="0"/>
              <w:jc w:val="both"/>
              <w:rPr>
                <w:rFonts w:ascii="Tahoma" w:eastAsia="Times New Roman" w:hAnsi="Tahoma" w:cs="Tahoma"/>
                <w:sz w:val="24"/>
                <w:szCs w:val="24"/>
                <w:lang w:eastAsia="ru-RU"/>
              </w:rPr>
            </w:pPr>
            <w:r w:rsidRPr="00884E4A">
              <w:rPr>
                <w:rFonts w:ascii="Tahoma" w:eastAsia="Times New Roman" w:hAnsi="Tahoma" w:cs="Tahoma"/>
                <w:sz w:val="24"/>
                <w:szCs w:val="24"/>
                <w:lang w:eastAsia="ru-RU"/>
              </w:rPr>
              <w:t>О</w:t>
            </w:r>
            <w:r w:rsidR="00B73B59">
              <w:rPr>
                <w:rFonts w:ascii="Tahoma" w:eastAsia="Times New Roman" w:hAnsi="Tahoma" w:cs="Tahoma"/>
                <w:sz w:val="24"/>
                <w:szCs w:val="24"/>
                <w:lang w:eastAsia="ru-RU"/>
              </w:rPr>
              <w:t>КВЭД 2 -</w:t>
            </w:r>
            <w:r w:rsidRPr="00884E4A">
              <w:rPr>
                <w:rFonts w:ascii="Tahoma" w:eastAsia="Times New Roman" w:hAnsi="Tahoma" w:cs="Tahoma"/>
                <w:sz w:val="24"/>
                <w:szCs w:val="24"/>
                <w:lang w:eastAsia="ru-RU"/>
              </w:rPr>
              <w:t xml:space="preserve"> </w:t>
            </w:r>
            <w:r w:rsidR="00B73B59" w:rsidRPr="00B73B59">
              <w:rPr>
                <w:rFonts w:ascii="Tahoma" w:eastAsia="Times New Roman" w:hAnsi="Tahoma" w:cs="Tahoma"/>
                <w:sz w:val="24"/>
                <w:szCs w:val="24"/>
                <w:lang w:eastAsia="ru-RU"/>
              </w:rPr>
              <w:t>25.12.</w:t>
            </w:r>
          </w:p>
        </w:tc>
      </w:tr>
      <w:tr w:rsidR="00A4059E" w:rsidRPr="00D8164A" w:rsidTr="001E0F14">
        <w:tc>
          <w:tcPr>
            <w:tcW w:w="959" w:type="dxa"/>
            <w:gridSpan w:val="2"/>
          </w:tcPr>
          <w:p w:rsidR="00A4059E" w:rsidRPr="00D8164A" w:rsidRDefault="00017ADF" w:rsidP="009E2D03">
            <w:pPr>
              <w:spacing w:after="0"/>
              <w:rPr>
                <w:rFonts w:ascii="Tahoma" w:eastAsia="Calibri" w:hAnsi="Tahoma" w:cs="Tahoma"/>
                <w:sz w:val="24"/>
                <w:szCs w:val="24"/>
              </w:rPr>
            </w:pPr>
            <w:r w:rsidRPr="00D8164A">
              <w:rPr>
                <w:rFonts w:ascii="Tahoma" w:eastAsia="Calibri" w:hAnsi="Tahoma" w:cs="Tahoma"/>
                <w:sz w:val="24"/>
                <w:szCs w:val="24"/>
              </w:rPr>
              <w:t>2.4</w:t>
            </w:r>
            <w:r w:rsidR="00A4059E" w:rsidRPr="00D8164A">
              <w:rPr>
                <w:rFonts w:ascii="Tahoma" w:eastAsia="Calibri" w:hAnsi="Tahoma" w:cs="Tahoma"/>
                <w:sz w:val="24"/>
                <w:szCs w:val="24"/>
              </w:rPr>
              <w:t>.</w:t>
            </w:r>
          </w:p>
        </w:tc>
        <w:tc>
          <w:tcPr>
            <w:tcW w:w="2869" w:type="dxa"/>
          </w:tcPr>
          <w:p w:rsidR="00A4059E" w:rsidRPr="00D8164A" w:rsidRDefault="008C5B77" w:rsidP="008C5B77">
            <w:pPr>
              <w:spacing w:after="0"/>
              <w:rPr>
                <w:rFonts w:ascii="Tahoma" w:eastAsia="Calibri" w:hAnsi="Tahoma" w:cs="Tahoma"/>
                <w:sz w:val="24"/>
                <w:szCs w:val="24"/>
              </w:rPr>
            </w:pPr>
            <w:r>
              <w:rPr>
                <w:rFonts w:ascii="Tahoma" w:eastAsia="Calibri" w:hAnsi="Tahoma" w:cs="Tahoma"/>
                <w:sz w:val="24"/>
                <w:szCs w:val="24"/>
              </w:rPr>
              <w:t>Адрес поставки товара</w:t>
            </w:r>
          </w:p>
        </w:tc>
        <w:tc>
          <w:tcPr>
            <w:tcW w:w="6095" w:type="dxa"/>
          </w:tcPr>
          <w:p w:rsidR="00A4059E" w:rsidRPr="00D8164A" w:rsidRDefault="00D8164A" w:rsidP="000E48E9">
            <w:pPr>
              <w:spacing w:after="0"/>
              <w:jc w:val="both"/>
              <w:rPr>
                <w:rFonts w:ascii="Tahoma" w:eastAsia="Calibri" w:hAnsi="Tahoma" w:cs="Tahoma"/>
                <w:sz w:val="24"/>
                <w:szCs w:val="24"/>
              </w:rPr>
            </w:pPr>
            <w:r>
              <w:rPr>
                <w:rFonts w:ascii="Tahoma" w:hAnsi="Tahoma" w:cs="Tahoma"/>
                <w:sz w:val="24"/>
                <w:szCs w:val="24"/>
              </w:rPr>
              <w:t>420017, Лаишевский район, а</w:t>
            </w:r>
            <w:r w:rsidR="00F969EC" w:rsidRPr="00D8164A">
              <w:rPr>
                <w:rFonts w:ascii="Tahoma" w:hAnsi="Tahoma" w:cs="Tahoma"/>
                <w:sz w:val="24"/>
                <w:szCs w:val="24"/>
              </w:rPr>
              <w:t>эропорт</w:t>
            </w:r>
            <w:r>
              <w:rPr>
                <w:rFonts w:ascii="Tahoma" w:hAnsi="Tahoma" w:cs="Tahoma"/>
                <w:sz w:val="24"/>
                <w:szCs w:val="24"/>
              </w:rPr>
              <w:t xml:space="preserve"> Казань</w:t>
            </w:r>
          </w:p>
        </w:tc>
      </w:tr>
      <w:tr w:rsidR="00A4059E" w:rsidRPr="00D8164A" w:rsidTr="001E0F14">
        <w:tc>
          <w:tcPr>
            <w:tcW w:w="959" w:type="dxa"/>
            <w:gridSpan w:val="2"/>
          </w:tcPr>
          <w:p w:rsidR="00A4059E" w:rsidRPr="00D8164A" w:rsidRDefault="00017ADF" w:rsidP="009E2D03">
            <w:pPr>
              <w:tabs>
                <w:tab w:val="left" w:pos="34"/>
              </w:tabs>
              <w:spacing w:after="0"/>
              <w:rPr>
                <w:rFonts w:ascii="Tahoma" w:eastAsia="Calibri" w:hAnsi="Tahoma" w:cs="Tahoma"/>
                <w:sz w:val="24"/>
                <w:szCs w:val="24"/>
              </w:rPr>
            </w:pPr>
            <w:r w:rsidRPr="00D8164A">
              <w:rPr>
                <w:rFonts w:ascii="Tahoma" w:eastAsia="Calibri" w:hAnsi="Tahoma" w:cs="Tahoma"/>
                <w:sz w:val="24"/>
                <w:szCs w:val="24"/>
              </w:rPr>
              <w:t>2.5</w:t>
            </w:r>
            <w:r w:rsidR="00A4059E" w:rsidRPr="00D8164A">
              <w:rPr>
                <w:rFonts w:ascii="Tahoma" w:eastAsia="Calibri" w:hAnsi="Tahoma" w:cs="Tahoma"/>
                <w:sz w:val="24"/>
                <w:szCs w:val="24"/>
              </w:rPr>
              <w:t>.</w:t>
            </w:r>
          </w:p>
        </w:tc>
        <w:tc>
          <w:tcPr>
            <w:tcW w:w="2869" w:type="dxa"/>
          </w:tcPr>
          <w:p w:rsidR="00A4059E" w:rsidRPr="00D8164A" w:rsidRDefault="00A4059E" w:rsidP="0056373E">
            <w:pPr>
              <w:tabs>
                <w:tab w:val="left" w:pos="34"/>
              </w:tabs>
              <w:spacing w:after="0"/>
              <w:rPr>
                <w:rFonts w:ascii="Tahoma" w:eastAsia="Calibri" w:hAnsi="Tahoma" w:cs="Tahoma"/>
                <w:sz w:val="24"/>
                <w:szCs w:val="24"/>
              </w:rPr>
            </w:pPr>
            <w:r w:rsidRPr="00D8164A">
              <w:rPr>
                <w:rFonts w:ascii="Tahoma" w:eastAsia="Calibri" w:hAnsi="Tahoma" w:cs="Tahoma"/>
                <w:sz w:val="24"/>
                <w:szCs w:val="24"/>
              </w:rPr>
              <w:t>Срок</w:t>
            </w:r>
            <w:r w:rsidR="00167AB2" w:rsidRPr="00D8164A">
              <w:rPr>
                <w:rFonts w:ascii="Tahoma" w:eastAsia="Calibri" w:hAnsi="Tahoma" w:cs="Tahoma"/>
                <w:sz w:val="24"/>
                <w:szCs w:val="24"/>
              </w:rPr>
              <w:t xml:space="preserve"> </w:t>
            </w:r>
            <w:r w:rsidR="0056373E">
              <w:rPr>
                <w:rFonts w:ascii="Tahoma" w:eastAsia="Calibri" w:hAnsi="Tahoma" w:cs="Tahoma"/>
                <w:sz w:val="24"/>
                <w:szCs w:val="24"/>
              </w:rPr>
              <w:t>поставки</w:t>
            </w:r>
          </w:p>
        </w:tc>
        <w:tc>
          <w:tcPr>
            <w:tcW w:w="6095" w:type="dxa"/>
          </w:tcPr>
          <w:p w:rsidR="00A4059E" w:rsidRPr="00D8164A" w:rsidRDefault="005F7BC8" w:rsidP="0056373E">
            <w:pPr>
              <w:spacing w:after="0"/>
              <w:jc w:val="both"/>
              <w:rPr>
                <w:rFonts w:ascii="Tahoma" w:eastAsia="Calibri" w:hAnsi="Tahoma" w:cs="Tahoma"/>
                <w:sz w:val="24"/>
                <w:szCs w:val="24"/>
              </w:rPr>
            </w:pPr>
            <w:r w:rsidRPr="005F7BC8">
              <w:rPr>
                <w:rFonts w:ascii="Tahoma" w:eastAsia="Calibri" w:hAnsi="Tahoma" w:cs="Tahoma"/>
                <w:sz w:val="24"/>
                <w:szCs w:val="24"/>
              </w:rPr>
              <w:t>Согласно договору</w:t>
            </w:r>
          </w:p>
        </w:tc>
      </w:tr>
      <w:tr w:rsidR="00A4059E" w:rsidRPr="00D8164A" w:rsidTr="001E0F14">
        <w:tc>
          <w:tcPr>
            <w:tcW w:w="959" w:type="dxa"/>
            <w:gridSpan w:val="2"/>
          </w:tcPr>
          <w:p w:rsidR="00A4059E" w:rsidRPr="00D8164A" w:rsidRDefault="00017ADF" w:rsidP="009E2D03">
            <w:pPr>
              <w:tabs>
                <w:tab w:val="left" w:pos="34"/>
              </w:tabs>
              <w:spacing w:after="0"/>
              <w:rPr>
                <w:rFonts w:ascii="Tahoma" w:eastAsia="Calibri" w:hAnsi="Tahoma" w:cs="Tahoma"/>
                <w:sz w:val="24"/>
                <w:szCs w:val="24"/>
              </w:rPr>
            </w:pPr>
            <w:r w:rsidRPr="00D8164A">
              <w:rPr>
                <w:rFonts w:ascii="Tahoma" w:eastAsia="Calibri" w:hAnsi="Tahoma" w:cs="Tahoma"/>
                <w:sz w:val="24"/>
                <w:szCs w:val="24"/>
              </w:rPr>
              <w:t>2.6</w:t>
            </w:r>
            <w:r w:rsidR="00A4059E" w:rsidRPr="00D8164A">
              <w:rPr>
                <w:rFonts w:ascii="Tahoma" w:eastAsia="Calibri" w:hAnsi="Tahoma" w:cs="Tahoma"/>
                <w:sz w:val="24"/>
                <w:szCs w:val="24"/>
              </w:rPr>
              <w:t>.</w:t>
            </w:r>
          </w:p>
        </w:tc>
        <w:tc>
          <w:tcPr>
            <w:tcW w:w="2869" w:type="dxa"/>
          </w:tcPr>
          <w:p w:rsidR="00A4059E" w:rsidRPr="00D8164A" w:rsidRDefault="00A4059E" w:rsidP="0056373E">
            <w:pPr>
              <w:tabs>
                <w:tab w:val="left" w:pos="34"/>
              </w:tabs>
              <w:spacing w:after="0"/>
              <w:rPr>
                <w:rFonts w:ascii="Tahoma" w:eastAsia="Calibri" w:hAnsi="Tahoma" w:cs="Tahoma"/>
                <w:sz w:val="24"/>
                <w:szCs w:val="24"/>
              </w:rPr>
            </w:pPr>
            <w:r w:rsidRPr="00D8164A">
              <w:rPr>
                <w:rFonts w:ascii="Tahoma" w:eastAsia="Calibri" w:hAnsi="Tahoma" w:cs="Tahoma"/>
                <w:sz w:val="24"/>
                <w:szCs w:val="24"/>
              </w:rPr>
              <w:tab/>
            </w:r>
            <w:r w:rsidRPr="00D8164A">
              <w:rPr>
                <w:rFonts w:ascii="Tahoma" w:hAnsi="Tahoma" w:cs="Tahoma"/>
                <w:bCs/>
                <w:color w:val="000000"/>
                <w:sz w:val="24"/>
                <w:szCs w:val="24"/>
              </w:rPr>
              <w:t>Начальная (максимальная) цена договора</w:t>
            </w:r>
          </w:p>
        </w:tc>
        <w:tc>
          <w:tcPr>
            <w:tcW w:w="6095" w:type="dxa"/>
          </w:tcPr>
          <w:p w:rsidR="007E52F1" w:rsidRPr="00D8164A" w:rsidRDefault="0056373E" w:rsidP="009F390C">
            <w:pPr>
              <w:spacing w:after="0"/>
              <w:jc w:val="both"/>
              <w:rPr>
                <w:rFonts w:ascii="Tahoma" w:eastAsia="Calibri" w:hAnsi="Tahoma" w:cs="Tahoma"/>
                <w:sz w:val="24"/>
                <w:szCs w:val="24"/>
              </w:rPr>
            </w:pPr>
            <w:r>
              <w:rPr>
                <w:rFonts w:ascii="Tahoma" w:eastAsia="Calibri" w:hAnsi="Tahoma" w:cs="Tahoma"/>
                <w:sz w:val="24"/>
                <w:szCs w:val="24"/>
              </w:rPr>
              <w:t xml:space="preserve"> </w:t>
            </w:r>
            <w:r w:rsidR="0090624D">
              <w:rPr>
                <w:rFonts w:ascii="Tahoma" w:eastAsia="Calibri" w:hAnsi="Tahoma" w:cs="Tahoma"/>
                <w:sz w:val="24"/>
                <w:szCs w:val="24"/>
              </w:rPr>
              <w:t>36550</w:t>
            </w:r>
            <w:r w:rsidR="00633340">
              <w:rPr>
                <w:rFonts w:ascii="Tahoma" w:eastAsia="Calibri" w:hAnsi="Tahoma" w:cs="Tahoma"/>
                <w:sz w:val="24"/>
                <w:szCs w:val="24"/>
              </w:rPr>
              <w:t xml:space="preserve">0 </w:t>
            </w:r>
            <w:r>
              <w:rPr>
                <w:rFonts w:ascii="Tahoma" w:eastAsia="Calibri" w:hAnsi="Tahoma" w:cs="Tahoma"/>
                <w:sz w:val="24"/>
                <w:szCs w:val="24"/>
              </w:rPr>
              <w:t xml:space="preserve">рублей с учетом НДС, </w:t>
            </w:r>
            <w:r w:rsidR="00B73B59">
              <w:rPr>
                <w:rFonts w:ascii="Tahoma" w:eastAsia="Calibri" w:hAnsi="Tahoma" w:cs="Tahoma"/>
                <w:sz w:val="24"/>
                <w:szCs w:val="24"/>
              </w:rPr>
              <w:t>доставки, демонтажа, монтажа</w:t>
            </w:r>
            <w:r w:rsidR="00633340">
              <w:rPr>
                <w:rFonts w:ascii="Tahoma" w:eastAsia="Calibri" w:hAnsi="Tahoma" w:cs="Tahoma"/>
                <w:sz w:val="24"/>
                <w:szCs w:val="24"/>
              </w:rPr>
              <w:t>.</w:t>
            </w:r>
          </w:p>
        </w:tc>
      </w:tr>
      <w:tr w:rsidR="00A4059E" w:rsidRPr="00D8164A" w:rsidTr="001E0F14">
        <w:tc>
          <w:tcPr>
            <w:tcW w:w="959" w:type="dxa"/>
            <w:gridSpan w:val="2"/>
            <w:tcBorders>
              <w:bottom w:val="single" w:sz="4" w:space="0" w:color="auto"/>
            </w:tcBorders>
          </w:tcPr>
          <w:p w:rsidR="00A4059E" w:rsidRPr="00D8164A" w:rsidRDefault="00017ADF" w:rsidP="009E2D03">
            <w:pPr>
              <w:tabs>
                <w:tab w:val="left" w:pos="34"/>
              </w:tabs>
              <w:spacing w:after="0"/>
              <w:rPr>
                <w:rFonts w:ascii="Tahoma" w:eastAsia="Calibri" w:hAnsi="Tahoma" w:cs="Tahoma"/>
                <w:sz w:val="24"/>
                <w:szCs w:val="24"/>
              </w:rPr>
            </w:pPr>
            <w:r w:rsidRPr="00D8164A">
              <w:rPr>
                <w:rFonts w:ascii="Tahoma" w:eastAsia="Calibri" w:hAnsi="Tahoma" w:cs="Tahoma"/>
                <w:sz w:val="24"/>
                <w:szCs w:val="24"/>
              </w:rPr>
              <w:t>2.7</w:t>
            </w:r>
            <w:r w:rsidR="00A4059E" w:rsidRPr="00D8164A">
              <w:rPr>
                <w:rFonts w:ascii="Tahoma" w:eastAsia="Calibri" w:hAnsi="Tahoma" w:cs="Tahoma"/>
                <w:sz w:val="24"/>
                <w:szCs w:val="24"/>
              </w:rPr>
              <w:t>.</w:t>
            </w:r>
          </w:p>
        </w:tc>
        <w:tc>
          <w:tcPr>
            <w:tcW w:w="2869" w:type="dxa"/>
            <w:tcBorders>
              <w:bottom w:val="single" w:sz="4" w:space="0" w:color="auto"/>
            </w:tcBorders>
          </w:tcPr>
          <w:p w:rsidR="00A4059E" w:rsidRPr="00D8164A" w:rsidRDefault="00CC0634" w:rsidP="00CC0634">
            <w:pPr>
              <w:tabs>
                <w:tab w:val="left" w:pos="34"/>
              </w:tabs>
              <w:spacing w:after="0"/>
              <w:rPr>
                <w:rFonts w:ascii="Tahoma" w:eastAsia="Calibri" w:hAnsi="Tahoma" w:cs="Tahoma"/>
                <w:sz w:val="24"/>
                <w:szCs w:val="24"/>
              </w:rPr>
            </w:pPr>
            <w:r w:rsidRPr="00D8164A">
              <w:rPr>
                <w:rFonts w:ascii="Tahoma" w:hAnsi="Tahoma" w:cs="Tahoma"/>
                <w:sz w:val="24"/>
                <w:szCs w:val="24"/>
              </w:rPr>
              <w:t xml:space="preserve">Сроки оплаты </w:t>
            </w:r>
          </w:p>
        </w:tc>
        <w:tc>
          <w:tcPr>
            <w:tcW w:w="6095" w:type="dxa"/>
            <w:tcBorders>
              <w:bottom w:val="single" w:sz="4" w:space="0" w:color="auto"/>
            </w:tcBorders>
          </w:tcPr>
          <w:p w:rsidR="00A4059E" w:rsidRPr="00D8164A" w:rsidRDefault="009F390C" w:rsidP="00253CA6">
            <w:pPr>
              <w:spacing w:after="0"/>
              <w:jc w:val="both"/>
              <w:rPr>
                <w:rStyle w:val="12pt0"/>
                <w:rFonts w:ascii="Tahoma" w:eastAsiaTheme="minorHAnsi" w:hAnsi="Tahoma" w:cs="Tahoma"/>
                <w:szCs w:val="24"/>
              </w:rPr>
            </w:pPr>
            <w:r>
              <w:rPr>
                <w:rStyle w:val="12pt0"/>
                <w:rFonts w:ascii="Tahoma" w:eastAsiaTheme="minorHAnsi" w:hAnsi="Tahoma" w:cs="Tahoma"/>
                <w:szCs w:val="24"/>
              </w:rPr>
              <w:t>Согласно договору</w:t>
            </w:r>
          </w:p>
        </w:tc>
      </w:tr>
      <w:tr w:rsidR="00A4059E" w:rsidRPr="00D8164A" w:rsidTr="001E0F14">
        <w:tc>
          <w:tcPr>
            <w:tcW w:w="959" w:type="dxa"/>
            <w:gridSpan w:val="2"/>
            <w:tcBorders>
              <w:bottom w:val="single" w:sz="4" w:space="0" w:color="auto"/>
            </w:tcBorders>
          </w:tcPr>
          <w:p w:rsidR="00A4059E" w:rsidRPr="00D8164A" w:rsidRDefault="00017ADF" w:rsidP="009E2D03">
            <w:pPr>
              <w:tabs>
                <w:tab w:val="left" w:pos="34"/>
              </w:tabs>
              <w:spacing w:after="0"/>
              <w:rPr>
                <w:rFonts w:ascii="Tahoma" w:eastAsia="Calibri" w:hAnsi="Tahoma" w:cs="Tahoma"/>
                <w:sz w:val="24"/>
                <w:szCs w:val="24"/>
              </w:rPr>
            </w:pPr>
            <w:r w:rsidRPr="00D8164A">
              <w:rPr>
                <w:rFonts w:ascii="Tahoma" w:eastAsia="Calibri" w:hAnsi="Tahoma" w:cs="Tahoma"/>
                <w:sz w:val="24"/>
                <w:szCs w:val="24"/>
              </w:rPr>
              <w:t>2.8</w:t>
            </w:r>
            <w:r w:rsidR="00A4059E" w:rsidRPr="00D8164A">
              <w:rPr>
                <w:rFonts w:ascii="Tahoma" w:eastAsia="Calibri" w:hAnsi="Tahoma" w:cs="Tahoma"/>
                <w:sz w:val="24"/>
                <w:szCs w:val="24"/>
              </w:rPr>
              <w:t>.</w:t>
            </w:r>
          </w:p>
        </w:tc>
        <w:tc>
          <w:tcPr>
            <w:tcW w:w="2869" w:type="dxa"/>
            <w:tcBorders>
              <w:bottom w:val="single" w:sz="4" w:space="0" w:color="auto"/>
            </w:tcBorders>
          </w:tcPr>
          <w:p w:rsidR="00A4059E" w:rsidRPr="00D8164A" w:rsidRDefault="00A4059E" w:rsidP="009E2D03">
            <w:pPr>
              <w:tabs>
                <w:tab w:val="left" w:pos="34"/>
              </w:tabs>
              <w:spacing w:after="0"/>
              <w:rPr>
                <w:rFonts w:ascii="Tahoma" w:eastAsia="Calibri" w:hAnsi="Tahoma" w:cs="Tahoma"/>
                <w:sz w:val="24"/>
                <w:szCs w:val="24"/>
              </w:rPr>
            </w:pPr>
            <w:r w:rsidRPr="00D8164A">
              <w:rPr>
                <w:rFonts w:ascii="Tahoma" w:eastAsia="Calibri" w:hAnsi="Tahoma" w:cs="Tahoma"/>
                <w:sz w:val="24"/>
                <w:szCs w:val="24"/>
              </w:rPr>
              <w:t>Порядок осуществления расчетов</w:t>
            </w:r>
          </w:p>
        </w:tc>
        <w:tc>
          <w:tcPr>
            <w:tcW w:w="6095" w:type="dxa"/>
            <w:tcBorders>
              <w:bottom w:val="single" w:sz="4" w:space="0" w:color="auto"/>
            </w:tcBorders>
          </w:tcPr>
          <w:p w:rsidR="00A4059E" w:rsidRPr="00D8164A" w:rsidRDefault="00567EEB" w:rsidP="00A003C7">
            <w:pPr>
              <w:spacing w:after="0"/>
              <w:jc w:val="both"/>
              <w:rPr>
                <w:rFonts w:ascii="Tahoma" w:hAnsi="Tahoma" w:cs="Tahoma"/>
                <w:sz w:val="24"/>
                <w:szCs w:val="24"/>
              </w:rPr>
            </w:pPr>
            <w:r w:rsidRPr="00D8164A">
              <w:rPr>
                <w:rFonts w:ascii="Tahoma" w:hAnsi="Tahoma" w:cs="Tahoma"/>
                <w:sz w:val="24"/>
                <w:szCs w:val="24"/>
              </w:rPr>
              <w:t xml:space="preserve">Расчеты за </w:t>
            </w:r>
            <w:r w:rsidR="00A003C7">
              <w:rPr>
                <w:rFonts w:ascii="Tahoma" w:hAnsi="Tahoma" w:cs="Tahoma"/>
                <w:sz w:val="24"/>
                <w:szCs w:val="24"/>
              </w:rPr>
              <w:t>оказанные услуги</w:t>
            </w:r>
            <w:r w:rsidRPr="00D8164A">
              <w:rPr>
                <w:rFonts w:ascii="Tahoma" w:hAnsi="Tahoma" w:cs="Tahoma"/>
                <w:sz w:val="24"/>
                <w:szCs w:val="24"/>
              </w:rPr>
              <w:t xml:space="preserve"> будут производиться Заказчиком в российских рублях в безналичной форме.</w:t>
            </w:r>
          </w:p>
        </w:tc>
      </w:tr>
      <w:tr w:rsidR="00A4059E" w:rsidRPr="00D8164A" w:rsidTr="001E0F14">
        <w:tc>
          <w:tcPr>
            <w:tcW w:w="959" w:type="dxa"/>
            <w:gridSpan w:val="2"/>
            <w:tcBorders>
              <w:bottom w:val="single" w:sz="4" w:space="0" w:color="auto"/>
            </w:tcBorders>
          </w:tcPr>
          <w:p w:rsidR="00A4059E" w:rsidRPr="00D8164A" w:rsidRDefault="00017ADF" w:rsidP="009E2D03">
            <w:pPr>
              <w:tabs>
                <w:tab w:val="left" w:pos="34"/>
              </w:tabs>
              <w:spacing w:after="0"/>
              <w:rPr>
                <w:rFonts w:ascii="Tahoma" w:eastAsia="Calibri" w:hAnsi="Tahoma" w:cs="Tahoma"/>
                <w:sz w:val="24"/>
                <w:szCs w:val="24"/>
              </w:rPr>
            </w:pPr>
            <w:r w:rsidRPr="00D8164A">
              <w:rPr>
                <w:rFonts w:ascii="Tahoma" w:eastAsia="Calibri" w:hAnsi="Tahoma" w:cs="Tahoma"/>
                <w:sz w:val="24"/>
                <w:szCs w:val="24"/>
              </w:rPr>
              <w:t>2.9</w:t>
            </w:r>
            <w:r w:rsidR="00A4059E" w:rsidRPr="00D8164A">
              <w:rPr>
                <w:rFonts w:ascii="Tahoma" w:eastAsia="Calibri" w:hAnsi="Tahoma" w:cs="Tahoma"/>
                <w:sz w:val="24"/>
                <w:szCs w:val="24"/>
              </w:rPr>
              <w:t>.</w:t>
            </w:r>
          </w:p>
        </w:tc>
        <w:tc>
          <w:tcPr>
            <w:tcW w:w="2869" w:type="dxa"/>
            <w:tcBorders>
              <w:bottom w:val="single" w:sz="4" w:space="0" w:color="auto"/>
            </w:tcBorders>
          </w:tcPr>
          <w:p w:rsidR="00A4059E" w:rsidRPr="00D8164A" w:rsidRDefault="00A4059E" w:rsidP="009E2D03">
            <w:pPr>
              <w:tabs>
                <w:tab w:val="left" w:pos="34"/>
              </w:tabs>
              <w:spacing w:after="0"/>
              <w:rPr>
                <w:rFonts w:ascii="Tahoma" w:eastAsia="Calibri" w:hAnsi="Tahoma" w:cs="Tahoma"/>
                <w:sz w:val="24"/>
                <w:szCs w:val="24"/>
              </w:rPr>
            </w:pPr>
            <w:r w:rsidRPr="00D8164A">
              <w:rPr>
                <w:rFonts w:ascii="Tahoma" w:eastAsia="Calibri" w:hAnsi="Tahoma" w:cs="Tahoma"/>
                <w:sz w:val="24"/>
                <w:szCs w:val="24"/>
              </w:rPr>
              <w:t>Источник финансирования закупки</w:t>
            </w:r>
          </w:p>
        </w:tc>
        <w:tc>
          <w:tcPr>
            <w:tcW w:w="6095" w:type="dxa"/>
            <w:tcBorders>
              <w:bottom w:val="single" w:sz="4" w:space="0" w:color="auto"/>
            </w:tcBorders>
          </w:tcPr>
          <w:p w:rsidR="00A4059E" w:rsidRPr="00D8164A" w:rsidRDefault="00A4059E" w:rsidP="000E48E9">
            <w:pPr>
              <w:spacing w:after="0"/>
              <w:jc w:val="both"/>
              <w:rPr>
                <w:rFonts w:ascii="Tahoma" w:eastAsia="Calibri" w:hAnsi="Tahoma" w:cs="Tahoma"/>
                <w:sz w:val="24"/>
                <w:szCs w:val="24"/>
              </w:rPr>
            </w:pPr>
            <w:r w:rsidRPr="00D8164A">
              <w:rPr>
                <w:rFonts w:ascii="Tahoma" w:eastAsia="Calibri" w:hAnsi="Tahoma" w:cs="Tahoma"/>
                <w:sz w:val="24"/>
                <w:szCs w:val="24"/>
              </w:rPr>
              <w:t>Собственные средства Заказчика.</w:t>
            </w:r>
          </w:p>
        </w:tc>
      </w:tr>
      <w:tr w:rsidR="005374D3" w:rsidRPr="00D8164A" w:rsidTr="00121BB0">
        <w:trPr>
          <w:trHeight w:val="280"/>
        </w:trPr>
        <w:tc>
          <w:tcPr>
            <w:tcW w:w="959" w:type="dxa"/>
            <w:gridSpan w:val="2"/>
            <w:shd w:val="clear" w:color="auto" w:fill="92CDDC" w:themeFill="accent5" w:themeFillTint="99"/>
          </w:tcPr>
          <w:p w:rsidR="005374D3" w:rsidRPr="00D8164A" w:rsidRDefault="00017ADF" w:rsidP="00A16440">
            <w:pPr>
              <w:spacing w:after="0"/>
              <w:rPr>
                <w:rFonts w:ascii="Tahoma" w:eastAsia="Calibri" w:hAnsi="Tahoma" w:cs="Tahoma"/>
                <w:b/>
                <w:sz w:val="24"/>
                <w:szCs w:val="24"/>
              </w:rPr>
            </w:pPr>
            <w:r w:rsidRPr="00D8164A">
              <w:rPr>
                <w:rFonts w:ascii="Tahoma" w:hAnsi="Tahoma" w:cs="Tahoma"/>
                <w:b/>
                <w:sz w:val="24"/>
                <w:szCs w:val="24"/>
              </w:rPr>
              <w:t>2.1</w:t>
            </w:r>
            <w:r w:rsidR="00A16440" w:rsidRPr="00D8164A">
              <w:rPr>
                <w:rFonts w:ascii="Tahoma" w:hAnsi="Tahoma" w:cs="Tahoma"/>
                <w:b/>
                <w:sz w:val="24"/>
                <w:szCs w:val="24"/>
              </w:rPr>
              <w:t>0</w:t>
            </w:r>
            <w:r w:rsidR="005374D3" w:rsidRPr="00D8164A">
              <w:rPr>
                <w:rFonts w:ascii="Tahoma" w:hAnsi="Tahoma" w:cs="Tahoma"/>
                <w:b/>
                <w:sz w:val="24"/>
                <w:szCs w:val="24"/>
              </w:rPr>
              <w:t>.</w:t>
            </w:r>
          </w:p>
        </w:tc>
        <w:tc>
          <w:tcPr>
            <w:tcW w:w="8964" w:type="dxa"/>
            <w:gridSpan w:val="2"/>
            <w:shd w:val="clear" w:color="auto" w:fill="92CDDC" w:themeFill="accent5" w:themeFillTint="99"/>
          </w:tcPr>
          <w:p w:rsidR="005374D3" w:rsidRPr="00D8164A" w:rsidRDefault="005374D3" w:rsidP="000E48E9">
            <w:pPr>
              <w:tabs>
                <w:tab w:val="left" w:pos="709"/>
                <w:tab w:val="right" w:pos="9356"/>
              </w:tabs>
              <w:spacing w:after="0"/>
              <w:jc w:val="both"/>
              <w:rPr>
                <w:rFonts w:ascii="Tahoma" w:hAnsi="Tahoma" w:cs="Tahoma"/>
                <w:sz w:val="24"/>
                <w:szCs w:val="24"/>
              </w:rPr>
            </w:pPr>
            <w:r w:rsidRPr="00D8164A">
              <w:rPr>
                <w:rFonts w:ascii="Tahoma" w:hAnsi="Tahoma" w:cs="Tahoma"/>
                <w:b/>
                <w:sz w:val="24"/>
                <w:szCs w:val="24"/>
              </w:rPr>
              <w:t>Разъяснений положений документации о закупке</w:t>
            </w:r>
            <w:r w:rsidRPr="00D8164A">
              <w:rPr>
                <w:rFonts w:ascii="Tahoma" w:eastAsia="Calibri" w:hAnsi="Tahoma" w:cs="Tahoma"/>
                <w:b/>
                <w:sz w:val="24"/>
                <w:szCs w:val="24"/>
              </w:rPr>
              <w:t xml:space="preserve"> </w:t>
            </w:r>
          </w:p>
        </w:tc>
      </w:tr>
      <w:tr w:rsidR="005374D3" w:rsidRPr="00D8164A" w:rsidTr="000A63A9">
        <w:trPr>
          <w:trHeight w:val="1761"/>
        </w:trPr>
        <w:tc>
          <w:tcPr>
            <w:tcW w:w="959" w:type="dxa"/>
            <w:gridSpan w:val="2"/>
          </w:tcPr>
          <w:p w:rsidR="005374D3" w:rsidRPr="00D8164A" w:rsidRDefault="005374D3" w:rsidP="00A16440">
            <w:pPr>
              <w:tabs>
                <w:tab w:val="left" w:pos="34"/>
              </w:tabs>
              <w:spacing w:after="0" w:line="240" w:lineRule="auto"/>
              <w:rPr>
                <w:rFonts w:ascii="Tahoma" w:eastAsia="Calibri" w:hAnsi="Tahoma" w:cs="Tahoma"/>
                <w:sz w:val="24"/>
                <w:szCs w:val="24"/>
              </w:rPr>
            </w:pPr>
            <w:r w:rsidRPr="00D8164A">
              <w:rPr>
                <w:rFonts w:ascii="Tahoma" w:hAnsi="Tahoma" w:cs="Tahoma"/>
                <w:sz w:val="24"/>
                <w:szCs w:val="24"/>
              </w:rPr>
              <w:t>2.1</w:t>
            </w:r>
            <w:r w:rsidR="00A16440" w:rsidRPr="00D8164A">
              <w:rPr>
                <w:rFonts w:ascii="Tahoma" w:hAnsi="Tahoma" w:cs="Tahoma"/>
                <w:sz w:val="24"/>
                <w:szCs w:val="24"/>
              </w:rPr>
              <w:t>0</w:t>
            </w:r>
            <w:r w:rsidRPr="00D8164A">
              <w:rPr>
                <w:rFonts w:ascii="Tahoma" w:hAnsi="Tahoma" w:cs="Tahoma"/>
                <w:sz w:val="24"/>
                <w:szCs w:val="24"/>
              </w:rPr>
              <w:t>.1.</w:t>
            </w:r>
          </w:p>
        </w:tc>
        <w:tc>
          <w:tcPr>
            <w:tcW w:w="2869" w:type="dxa"/>
          </w:tcPr>
          <w:p w:rsidR="005374D3" w:rsidRPr="00D8164A" w:rsidRDefault="005374D3" w:rsidP="005C16A4">
            <w:pPr>
              <w:tabs>
                <w:tab w:val="left" w:pos="34"/>
              </w:tabs>
              <w:spacing w:after="0" w:line="240" w:lineRule="auto"/>
              <w:jc w:val="both"/>
              <w:rPr>
                <w:rFonts w:ascii="Tahoma" w:hAnsi="Tahoma" w:cs="Tahoma"/>
                <w:sz w:val="24"/>
                <w:szCs w:val="24"/>
              </w:rPr>
            </w:pPr>
            <w:r w:rsidRPr="00D8164A">
              <w:rPr>
                <w:rFonts w:ascii="Tahoma" w:hAnsi="Tahoma" w:cs="Tahoma"/>
                <w:sz w:val="24"/>
                <w:szCs w:val="24"/>
              </w:rPr>
              <w:t>Форма разъяснений положений документации о закупке</w:t>
            </w:r>
          </w:p>
        </w:tc>
        <w:tc>
          <w:tcPr>
            <w:tcW w:w="6095" w:type="dxa"/>
          </w:tcPr>
          <w:p w:rsidR="005374D3" w:rsidRPr="00D8164A" w:rsidRDefault="005374D3" w:rsidP="00A003C7">
            <w:pPr>
              <w:tabs>
                <w:tab w:val="left" w:pos="709"/>
                <w:tab w:val="right" w:pos="9356"/>
              </w:tabs>
              <w:spacing w:after="0" w:line="240" w:lineRule="auto"/>
              <w:jc w:val="both"/>
              <w:rPr>
                <w:rFonts w:ascii="Tahoma" w:hAnsi="Tahoma" w:cs="Tahoma"/>
                <w:sz w:val="24"/>
                <w:szCs w:val="24"/>
              </w:rPr>
            </w:pPr>
            <w:r w:rsidRPr="00D8164A">
              <w:rPr>
                <w:rFonts w:ascii="Tahoma" w:hAnsi="Tahoma" w:cs="Tahoma"/>
                <w:sz w:val="24"/>
                <w:szCs w:val="24"/>
              </w:rPr>
              <w:t xml:space="preserve">Участник процедуры закупки вправе направить Заказчику письменный запрос на разъяснение документации запроса предложений в электронной форме на почту: </w:t>
            </w:r>
            <w:proofErr w:type="spellStart"/>
            <w:r w:rsidR="00B73B59">
              <w:rPr>
                <w:rFonts w:ascii="Tahoma" w:eastAsia="Calibri" w:hAnsi="Tahoma" w:cs="Tahoma"/>
                <w:sz w:val="24"/>
                <w:szCs w:val="24"/>
                <w:lang w:val="en-US"/>
              </w:rPr>
              <w:t>kamalov</w:t>
            </w:r>
            <w:proofErr w:type="spellEnd"/>
            <w:r w:rsidR="001013A0" w:rsidRPr="00D8164A">
              <w:rPr>
                <w:rFonts w:ascii="Tahoma" w:eastAsia="Calibri" w:hAnsi="Tahoma" w:cs="Tahoma"/>
                <w:sz w:val="24"/>
                <w:szCs w:val="24"/>
              </w:rPr>
              <w:t>@</w:t>
            </w:r>
            <w:proofErr w:type="spellStart"/>
            <w:r w:rsidR="001013A0" w:rsidRPr="00D8164A">
              <w:rPr>
                <w:rFonts w:ascii="Tahoma" w:eastAsia="Calibri" w:hAnsi="Tahoma" w:cs="Tahoma"/>
                <w:sz w:val="24"/>
                <w:szCs w:val="24"/>
                <w:lang w:val="en-US"/>
              </w:rPr>
              <w:t>airportkzn</w:t>
            </w:r>
            <w:proofErr w:type="spellEnd"/>
            <w:r w:rsidR="001013A0" w:rsidRPr="00D8164A">
              <w:rPr>
                <w:rFonts w:ascii="Tahoma" w:eastAsia="Calibri" w:hAnsi="Tahoma" w:cs="Tahoma"/>
                <w:sz w:val="24"/>
                <w:szCs w:val="24"/>
              </w:rPr>
              <w:t>.</w:t>
            </w:r>
            <w:proofErr w:type="spellStart"/>
            <w:r w:rsidR="001013A0" w:rsidRPr="00D8164A">
              <w:rPr>
                <w:rFonts w:ascii="Tahoma" w:eastAsia="Calibri" w:hAnsi="Tahoma" w:cs="Tahoma"/>
                <w:sz w:val="24"/>
                <w:szCs w:val="24"/>
                <w:lang w:val="en-US"/>
              </w:rPr>
              <w:t>ru</w:t>
            </w:r>
            <w:proofErr w:type="spellEnd"/>
            <w:r w:rsidRPr="00D8164A">
              <w:rPr>
                <w:rFonts w:ascii="Tahoma" w:hAnsi="Tahoma" w:cs="Tahoma"/>
                <w:sz w:val="24"/>
                <w:szCs w:val="24"/>
              </w:rPr>
              <w:t>, либо на почту: 420017, г. Казань, Аэ</w:t>
            </w:r>
            <w:r w:rsidR="005C16A4" w:rsidRPr="00D8164A">
              <w:rPr>
                <w:rFonts w:ascii="Tahoma" w:hAnsi="Tahoma" w:cs="Tahoma"/>
                <w:sz w:val="24"/>
                <w:szCs w:val="24"/>
              </w:rPr>
              <w:t>ропорт.</w:t>
            </w:r>
          </w:p>
        </w:tc>
      </w:tr>
      <w:tr w:rsidR="005374D3" w:rsidRPr="00D8164A" w:rsidTr="003D717A">
        <w:trPr>
          <w:trHeight w:val="1515"/>
        </w:trPr>
        <w:tc>
          <w:tcPr>
            <w:tcW w:w="959" w:type="dxa"/>
            <w:gridSpan w:val="2"/>
          </w:tcPr>
          <w:p w:rsidR="005374D3" w:rsidRPr="00D8164A" w:rsidRDefault="005374D3" w:rsidP="00A16440">
            <w:pPr>
              <w:tabs>
                <w:tab w:val="left" w:pos="34"/>
              </w:tabs>
              <w:spacing w:after="0" w:line="240" w:lineRule="auto"/>
              <w:rPr>
                <w:rFonts w:ascii="Tahoma" w:eastAsia="Calibri" w:hAnsi="Tahoma" w:cs="Tahoma"/>
                <w:sz w:val="24"/>
                <w:szCs w:val="24"/>
              </w:rPr>
            </w:pPr>
            <w:r w:rsidRPr="00D8164A">
              <w:rPr>
                <w:rFonts w:ascii="Tahoma" w:hAnsi="Tahoma" w:cs="Tahoma"/>
                <w:sz w:val="24"/>
                <w:szCs w:val="24"/>
              </w:rPr>
              <w:lastRenderedPageBreak/>
              <w:t>2.1</w:t>
            </w:r>
            <w:r w:rsidR="00A16440" w:rsidRPr="00D8164A">
              <w:rPr>
                <w:rFonts w:ascii="Tahoma" w:hAnsi="Tahoma" w:cs="Tahoma"/>
                <w:sz w:val="24"/>
                <w:szCs w:val="24"/>
              </w:rPr>
              <w:t>0</w:t>
            </w:r>
            <w:r w:rsidRPr="00D8164A">
              <w:rPr>
                <w:rFonts w:ascii="Tahoma" w:hAnsi="Tahoma" w:cs="Tahoma"/>
                <w:sz w:val="24"/>
                <w:szCs w:val="24"/>
              </w:rPr>
              <w:t>.2.</w:t>
            </w:r>
          </w:p>
        </w:tc>
        <w:tc>
          <w:tcPr>
            <w:tcW w:w="2869" w:type="dxa"/>
          </w:tcPr>
          <w:p w:rsidR="005374D3" w:rsidRPr="00D8164A" w:rsidRDefault="005374D3" w:rsidP="00230305">
            <w:pPr>
              <w:tabs>
                <w:tab w:val="left" w:pos="34"/>
              </w:tabs>
              <w:spacing w:after="0" w:line="240" w:lineRule="auto"/>
              <w:jc w:val="both"/>
              <w:rPr>
                <w:rFonts w:ascii="Tahoma" w:hAnsi="Tahoma" w:cs="Tahoma"/>
                <w:sz w:val="24"/>
                <w:szCs w:val="24"/>
              </w:rPr>
            </w:pPr>
            <w:r w:rsidRPr="00D8164A">
              <w:rPr>
                <w:rFonts w:ascii="Tahoma" w:hAnsi="Tahoma" w:cs="Tahoma"/>
                <w:sz w:val="24"/>
                <w:szCs w:val="24"/>
              </w:rPr>
              <w:t>Порядок предоставления участникам закупки разъяснений положений документации о закупке</w:t>
            </w:r>
          </w:p>
        </w:tc>
        <w:tc>
          <w:tcPr>
            <w:tcW w:w="6095" w:type="dxa"/>
          </w:tcPr>
          <w:p w:rsidR="001572BD" w:rsidRPr="00D8164A" w:rsidRDefault="001572BD" w:rsidP="001572BD">
            <w:pPr>
              <w:tabs>
                <w:tab w:val="left" w:pos="709"/>
                <w:tab w:val="right" w:pos="9356"/>
              </w:tabs>
              <w:spacing w:after="0" w:line="240" w:lineRule="auto"/>
              <w:jc w:val="both"/>
              <w:rPr>
                <w:rFonts w:ascii="Tahoma" w:hAnsi="Tahoma" w:cs="Tahoma"/>
                <w:sz w:val="24"/>
                <w:szCs w:val="24"/>
              </w:rPr>
            </w:pPr>
            <w:r w:rsidRPr="00D8164A">
              <w:rPr>
                <w:rFonts w:ascii="Tahoma" w:hAnsi="Tahoma" w:cs="Tahoma"/>
                <w:sz w:val="24"/>
                <w:szCs w:val="24"/>
              </w:rPr>
              <w:t xml:space="preserve">Любой участник запроса предложений вправе направить Заказчику письменный запрос на разъяснение настоящей Документации. </w:t>
            </w:r>
          </w:p>
          <w:p w:rsidR="001572BD" w:rsidRPr="00D8164A" w:rsidRDefault="001572BD" w:rsidP="001572BD">
            <w:pPr>
              <w:tabs>
                <w:tab w:val="left" w:pos="709"/>
                <w:tab w:val="right" w:pos="9356"/>
              </w:tabs>
              <w:spacing w:after="0" w:line="240" w:lineRule="auto"/>
              <w:jc w:val="both"/>
              <w:rPr>
                <w:rFonts w:ascii="Tahoma" w:hAnsi="Tahoma" w:cs="Tahoma"/>
                <w:sz w:val="24"/>
                <w:szCs w:val="24"/>
              </w:rPr>
            </w:pPr>
          </w:p>
          <w:p w:rsidR="001572BD" w:rsidRPr="00D8164A" w:rsidRDefault="001572BD" w:rsidP="001572BD">
            <w:pPr>
              <w:tabs>
                <w:tab w:val="left" w:pos="709"/>
                <w:tab w:val="right" w:pos="9356"/>
              </w:tabs>
              <w:spacing w:after="0" w:line="240" w:lineRule="auto"/>
              <w:jc w:val="both"/>
              <w:rPr>
                <w:rFonts w:ascii="Tahoma" w:hAnsi="Tahoma" w:cs="Tahoma"/>
                <w:sz w:val="24"/>
                <w:szCs w:val="24"/>
              </w:rPr>
            </w:pPr>
            <w:r w:rsidRPr="00D8164A">
              <w:rPr>
                <w:rFonts w:ascii="Tahoma" w:hAnsi="Tahoma" w:cs="Tahoma"/>
                <w:sz w:val="24"/>
                <w:szCs w:val="24"/>
              </w:rPr>
              <w:t>В течение трех рабочих дней с</w:t>
            </w:r>
            <w:r w:rsidR="001013A0" w:rsidRPr="00D8164A">
              <w:rPr>
                <w:rFonts w:ascii="Tahoma" w:hAnsi="Tahoma" w:cs="Tahoma"/>
                <w:sz w:val="24"/>
                <w:szCs w:val="24"/>
              </w:rPr>
              <w:t>о дня</w:t>
            </w:r>
            <w:r w:rsidRPr="00D8164A">
              <w:rPr>
                <w:rFonts w:ascii="Tahoma" w:hAnsi="Tahoma" w:cs="Tahoma"/>
                <w:sz w:val="24"/>
                <w:szCs w:val="24"/>
              </w:rPr>
              <w:t xml:space="preserve"> поступления запроса Заказчик осуществляет разъяснение положений настоящей документации и размещает их в единой информационной системе с указанием предмета запроса, но без указания участника запроса предложений, от которого поступил запрос.</w:t>
            </w:r>
          </w:p>
          <w:p w:rsidR="001572BD" w:rsidRPr="00D8164A" w:rsidRDefault="001572BD" w:rsidP="001572BD">
            <w:pPr>
              <w:tabs>
                <w:tab w:val="left" w:pos="709"/>
                <w:tab w:val="right" w:pos="9356"/>
              </w:tabs>
              <w:spacing w:after="0" w:line="240" w:lineRule="auto"/>
              <w:jc w:val="both"/>
              <w:rPr>
                <w:rFonts w:ascii="Tahoma" w:hAnsi="Tahoma" w:cs="Tahoma"/>
                <w:sz w:val="24"/>
                <w:szCs w:val="24"/>
              </w:rPr>
            </w:pPr>
          </w:p>
          <w:p w:rsidR="001572BD" w:rsidRPr="00D8164A" w:rsidRDefault="001572BD" w:rsidP="001572BD">
            <w:pPr>
              <w:tabs>
                <w:tab w:val="left" w:pos="709"/>
                <w:tab w:val="right" w:pos="9356"/>
              </w:tabs>
              <w:spacing w:after="0" w:line="240" w:lineRule="auto"/>
              <w:jc w:val="both"/>
              <w:rPr>
                <w:rFonts w:ascii="Tahoma" w:hAnsi="Tahoma" w:cs="Tahoma"/>
                <w:sz w:val="24"/>
                <w:szCs w:val="24"/>
              </w:rPr>
            </w:pPr>
            <w:r w:rsidRPr="00D8164A">
              <w:rPr>
                <w:rFonts w:ascii="Tahoma" w:hAnsi="Tahoma" w:cs="Tahoma"/>
                <w:sz w:val="24"/>
                <w:szCs w:val="24"/>
              </w:rPr>
              <w:t>Заказчик вправе не осуществлять разъяснение положений документации при условии, что запрос на разъяснение положений документации поступил позднее</w:t>
            </w:r>
            <w:r w:rsidR="001013A0" w:rsidRPr="00D8164A">
              <w:rPr>
                <w:rFonts w:ascii="Tahoma" w:hAnsi="Tahoma" w:cs="Tahoma"/>
                <w:sz w:val="24"/>
                <w:szCs w:val="24"/>
              </w:rPr>
              <w:t>,</w:t>
            </w:r>
            <w:r w:rsidRPr="00D8164A">
              <w:rPr>
                <w:rFonts w:ascii="Tahoma" w:hAnsi="Tahoma" w:cs="Tahoma"/>
                <w:sz w:val="24"/>
                <w:szCs w:val="24"/>
              </w:rPr>
              <w:t xml:space="preserve"> чем за три рабочих дня до даты окончания срока подачи заявок на участие в закупке.</w:t>
            </w:r>
          </w:p>
          <w:p w:rsidR="001572BD" w:rsidRPr="00D8164A" w:rsidRDefault="001572BD" w:rsidP="001572BD">
            <w:pPr>
              <w:tabs>
                <w:tab w:val="left" w:pos="709"/>
                <w:tab w:val="right" w:pos="9356"/>
              </w:tabs>
              <w:spacing w:after="0" w:line="240" w:lineRule="auto"/>
              <w:jc w:val="both"/>
              <w:rPr>
                <w:rFonts w:ascii="Tahoma" w:hAnsi="Tahoma" w:cs="Tahoma"/>
                <w:sz w:val="24"/>
                <w:szCs w:val="24"/>
              </w:rPr>
            </w:pPr>
          </w:p>
          <w:p w:rsidR="001572BD" w:rsidRPr="00D8164A" w:rsidRDefault="001572BD" w:rsidP="001572BD">
            <w:pPr>
              <w:tabs>
                <w:tab w:val="left" w:pos="709"/>
                <w:tab w:val="right" w:pos="9356"/>
              </w:tabs>
              <w:spacing w:after="0" w:line="240" w:lineRule="auto"/>
              <w:jc w:val="both"/>
              <w:rPr>
                <w:rFonts w:ascii="Tahoma" w:hAnsi="Tahoma" w:cs="Tahoma"/>
                <w:sz w:val="24"/>
                <w:szCs w:val="24"/>
              </w:rPr>
            </w:pPr>
            <w:r w:rsidRPr="00D8164A">
              <w:rPr>
                <w:rFonts w:ascii="Tahoma" w:hAnsi="Tahoma" w:cs="Tahoma"/>
                <w:sz w:val="24"/>
                <w:szCs w:val="24"/>
              </w:rPr>
              <w:t xml:space="preserve">Разъяснения положений документации о закупке не должны изменять предмет закупки и существенные условия проекта договора. </w:t>
            </w:r>
          </w:p>
          <w:p w:rsidR="001572BD" w:rsidRPr="00D8164A" w:rsidRDefault="001572BD" w:rsidP="001572BD">
            <w:pPr>
              <w:tabs>
                <w:tab w:val="left" w:pos="709"/>
                <w:tab w:val="right" w:pos="9356"/>
              </w:tabs>
              <w:spacing w:after="0" w:line="240" w:lineRule="auto"/>
              <w:jc w:val="both"/>
              <w:rPr>
                <w:rFonts w:ascii="Tahoma" w:hAnsi="Tahoma" w:cs="Tahoma"/>
                <w:sz w:val="24"/>
                <w:szCs w:val="24"/>
              </w:rPr>
            </w:pPr>
          </w:p>
          <w:p w:rsidR="001572BD" w:rsidRPr="00D8164A" w:rsidRDefault="001572BD" w:rsidP="001572BD">
            <w:pPr>
              <w:tabs>
                <w:tab w:val="left" w:pos="709"/>
                <w:tab w:val="right" w:pos="9356"/>
              </w:tabs>
              <w:spacing w:after="0" w:line="240" w:lineRule="auto"/>
              <w:jc w:val="both"/>
              <w:rPr>
                <w:rFonts w:ascii="Tahoma" w:hAnsi="Tahoma" w:cs="Tahoma"/>
                <w:sz w:val="24"/>
                <w:szCs w:val="24"/>
              </w:rPr>
            </w:pPr>
            <w:r w:rsidRPr="00D8164A">
              <w:rPr>
                <w:rFonts w:ascii="Tahoma" w:hAnsi="Tahoma" w:cs="Tahoma"/>
                <w:sz w:val="24"/>
                <w:szCs w:val="24"/>
              </w:rPr>
              <w:t>Разъяснения положений документации о закупке размещаются Заказчиком в единой информационной системе в течение трех дней со дня предоставления указанных разъяснений.</w:t>
            </w:r>
          </w:p>
          <w:p w:rsidR="001572BD" w:rsidRPr="00D8164A" w:rsidRDefault="001572BD" w:rsidP="001572BD">
            <w:pPr>
              <w:tabs>
                <w:tab w:val="left" w:pos="709"/>
                <w:tab w:val="right" w:pos="9356"/>
              </w:tabs>
              <w:spacing w:after="0" w:line="240" w:lineRule="auto"/>
              <w:jc w:val="both"/>
              <w:rPr>
                <w:rFonts w:ascii="Tahoma" w:hAnsi="Tahoma" w:cs="Tahoma"/>
                <w:sz w:val="24"/>
                <w:szCs w:val="24"/>
              </w:rPr>
            </w:pPr>
          </w:p>
          <w:p w:rsidR="001572BD" w:rsidRPr="00D8164A" w:rsidRDefault="001572BD" w:rsidP="001572BD">
            <w:pPr>
              <w:tabs>
                <w:tab w:val="left" w:pos="709"/>
                <w:tab w:val="right" w:pos="9356"/>
              </w:tabs>
              <w:spacing w:after="0" w:line="240" w:lineRule="auto"/>
              <w:jc w:val="both"/>
              <w:rPr>
                <w:rFonts w:ascii="Tahoma" w:hAnsi="Tahoma" w:cs="Tahoma"/>
                <w:sz w:val="24"/>
                <w:szCs w:val="24"/>
              </w:rPr>
            </w:pPr>
            <w:r w:rsidRPr="00D8164A">
              <w:rPr>
                <w:rFonts w:ascii="Tahoma" w:hAnsi="Tahoma" w:cs="Tahoma"/>
                <w:sz w:val="24"/>
                <w:szCs w:val="24"/>
              </w:rPr>
              <w:t>Заказчик вправе по собственной инициативе либо в ответ на запрос участника запроса предложений принять решение о внесении изменений в настоящую документацию.</w:t>
            </w:r>
          </w:p>
          <w:p w:rsidR="005374D3" w:rsidRPr="00D8164A" w:rsidRDefault="005374D3" w:rsidP="00230305">
            <w:pPr>
              <w:tabs>
                <w:tab w:val="left" w:pos="709"/>
                <w:tab w:val="right" w:pos="9356"/>
              </w:tabs>
              <w:spacing w:after="0" w:line="240" w:lineRule="auto"/>
              <w:jc w:val="both"/>
              <w:rPr>
                <w:rFonts w:ascii="Tahoma" w:hAnsi="Tahoma" w:cs="Tahoma"/>
                <w:sz w:val="24"/>
                <w:szCs w:val="24"/>
              </w:rPr>
            </w:pPr>
          </w:p>
        </w:tc>
      </w:tr>
      <w:tr w:rsidR="005374D3" w:rsidRPr="00D8164A" w:rsidTr="003D717A">
        <w:trPr>
          <w:trHeight w:val="1515"/>
        </w:trPr>
        <w:tc>
          <w:tcPr>
            <w:tcW w:w="959" w:type="dxa"/>
            <w:gridSpan w:val="2"/>
          </w:tcPr>
          <w:p w:rsidR="005374D3" w:rsidRPr="00D8164A" w:rsidRDefault="005374D3" w:rsidP="00A16440">
            <w:pPr>
              <w:tabs>
                <w:tab w:val="left" w:pos="34"/>
              </w:tabs>
              <w:spacing w:after="0" w:line="240" w:lineRule="auto"/>
              <w:rPr>
                <w:rFonts w:ascii="Tahoma" w:eastAsia="Calibri" w:hAnsi="Tahoma" w:cs="Tahoma"/>
                <w:sz w:val="24"/>
                <w:szCs w:val="24"/>
              </w:rPr>
            </w:pPr>
            <w:r w:rsidRPr="00D8164A">
              <w:rPr>
                <w:rFonts w:ascii="Tahoma" w:hAnsi="Tahoma" w:cs="Tahoma"/>
                <w:sz w:val="24"/>
                <w:szCs w:val="24"/>
              </w:rPr>
              <w:t>2.1</w:t>
            </w:r>
            <w:r w:rsidR="00A16440" w:rsidRPr="00D8164A">
              <w:rPr>
                <w:rFonts w:ascii="Tahoma" w:hAnsi="Tahoma" w:cs="Tahoma"/>
                <w:sz w:val="24"/>
                <w:szCs w:val="24"/>
              </w:rPr>
              <w:t>0</w:t>
            </w:r>
            <w:r w:rsidRPr="00D8164A">
              <w:rPr>
                <w:rFonts w:ascii="Tahoma" w:hAnsi="Tahoma" w:cs="Tahoma"/>
                <w:sz w:val="24"/>
                <w:szCs w:val="24"/>
              </w:rPr>
              <w:t>.3.</w:t>
            </w:r>
          </w:p>
        </w:tc>
        <w:tc>
          <w:tcPr>
            <w:tcW w:w="2869" w:type="dxa"/>
          </w:tcPr>
          <w:p w:rsidR="005374D3" w:rsidRPr="00D8164A" w:rsidRDefault="005374D3" w:rsidP="001E0F14">
            <w:pPr>
              <w:tabs>
                <w:tab w:val="left" w:pos="34"/>
              </w:tabs>
              <w:spacing w:after="0" w:line="240" w:lineRule="auto"/>
              <w:rPr>
                <w:rFonts w:ascii="Tahoma" w:hAnsi="Tahoma" w:cs="Tahoma"/>
                <w:sz w:val="24"/>
                <w:szCs w:val="24"/>
              </w:rPr>
            </w:pPr>
            <w:r w:rsidRPr="00D8164A">
              <w:rPr>
                <w:rFonts w:ascii="Tahoma" w:hAnsi="Tahoma" w:cs="Tahoma"/>
                <w:sz w:val="24"/>
                <w:szCs w:val="24"/>
              </w:rPr>
              <w:t>Дата начала</w:t>
            </w:r>
            <w:r w:rsidR="00B046DB" w:rsidRPr="00D8164A">
              <w:rPr>
                <w:rFonts w:ascii="Tahoma" w:hAnsi="Tahoma" w:cs="Tahoma"/>
                <w:sz w:val="24"/>
                <w:szCs w:val="24"/>
              </w:rPr>
              <w:t xml:space="preserve"> и окончания срока</w:t>
            </w:r>
            <w:r w:rsidRPr="00D8164A">
              <w:rPr>
                <w:rFonts w:ascii="Tahoma" w:hAnsi="Tahoma" w:cs="Tahoma"/>
                <w:sz w:val="24"/>
                <w:szCs w:val="24"/>
              </w:rPr>
              <w:t xml:space="preserve"> предоставления участникам заку</w:t>
            </w:r>
            <w:r w:rsidR="001E0F14">
              <w:rPr>
                <w:rFonts w:ascii="Tahoma" w:hAnsi="Tahoma" w:cs="Tahoma"/>
                <w:sz w:val="24"/>
                <w:szCs w:val="24"/>
              </w:rPr>
              <w:t xml:space="preserve">пки разъяснений положений </w:t>
            </w:r>
            <w:r w:rsidRPr="00D8164A">
              <w:rPr>
                <w:rFonts w:ascii="Tahoma" w:hAnsi="Tahoma" w:cs="Tahoma"/>
                <w:sz w:val="24"/>
                <w:szCs w:val="24"/>
              </w:rPr>
              <w:t xml:space="preserve">документации </w:t>
            </w:r>
          </w:p>
        </w:tc>
        <w:tc>
          <w:tcPr>
            <w:tcW w:w="6095" w:type="dxa"/>
          </w:tcPr>
          <w:p w:rsidR="007E0591" w:rsidRPr="00D8164A" w:rsidRDefault="00567EEB" w:rsidP="00EC0AAD">
            <w:pPr>
              <w:tabs>
                <w:tab w:val="left" w:pos="709"/>
                <w:tab w:val="right" w:pos="9356"/>
              </w:tabs>
              <w:spacing w:after="0" w:line="240" w:lineRule="auto"/>
              <w:jc w:val="both"/>
              <w:rPr>
                <w:rFonts w:ascii="Tahoma" w:hAnsi="Tahoma" w:cs="Tahoma"/>
                <w:sz w:val="24"/>
                <w:szCs w:val="24"/>
              </w:rPr>
            </w:pPr>
            <w:r w:rsidRPr="00D8164A">
              <w:rPr>
                <w:rFonts w:ascii="Tahoma" w:hAnsi="Tahoma" w:cs="Tahoma"/>
                <w:sz w:val="24"/>
                <w:szCs w:val="24"/>
              </w:rPr>
              <w:t xml:space="preserve">С </w:t>
            </w:r>
            <w:r w:rsidR="004E08CC">
              <w:rPr>
                <w:rFonts w:ascii="Tahoma" w:hAnsi="Tahoma" w:cs="Tahoma"/>
                <w:sz w:val="24"/>
                <w:szCs w:val="24"/>
              </w:rPr>
              <w:t xml:space="preserve"> </w:t>
            </w:r>
            <w:r w:rsidRPr="00D8164A">
              <w:rPr>
                <w:rFonts w:ascii="Tahoma" w:hAnsi="Tahoma" w:cs="Tahoma"/>
                <w:sz w:val="24"/>
                <w:szCs w:val="24"/>
              </w:rPr>
              <w:t>«</w:t>
            </w:r>
            <w:r w:rsidR="000D3D52">
              <w:rPr>
                <w:rFonts w:ascii="Tahoma" w:hAnsi="Tahoma" w:cs="Tahoma"/>
                <w:sz w:val="24"/>
                <w:szCs w:val="24"/>
              </w:rPr>
              <w:t>26</w:t>
            </w:r>
            <w:r w:rsidR="005F7BC8">
              <w:rPr>
                <w:rFonts w:ascii="Tahoma" w:hAnsi="Tahoma" w:cs="Tahoma"/>
                <w:sz w:val="24"/>
                <w:szCs w:val="24"/>
              </w:rPr>
              <w:t xml:space="preserve">» </w:t>
            </w:r>
            <w:r w:rsidR="000D3D52">
              <w:rPr>
                <w:rFonts w:ascii="Tahoma" w:hAnsi="Tahoma" w:cs="Tahoma"/>
                <w:sz w:val="24"/>
                <w:szCs w:val="24"/>
              </w:rPr>
              <w:t xml:space="preserve">  августа </w:t>
            </w:r>
            <w:r w:rsidR="005374D3" w:rsidRPr="00D8164A">
              <w:rPr>
                <w:rFonts w:ascii="Tahoma" w:hAnsi="Tahoma" w:cs="Tahoma"/>
                <w:sz w:val="24"/>
                <w:szCs w:val="24"/>
              </w:rPr>
              <w:t>201</w:t>
            </w:r>
            <w:r w:rsidR="00B046DB" w:rsidRPr="00D8164A">
              <w:rPr>
                <w:rFonts w:ascii="Tahoma" w:hAnsi="Tahoma" w:cs="Tahoma"/>
                <w:sz w:val="24"/>
                <w:szCs w:val="24"/>
              </w:rPr>
              <w:t xml:space="preserve">9 года с </w:t>
            </w:r>
            <w:r w:rsidR="00F40CD0" w:rsidRPr="00D8164A">
              <w:rPr>
                <w:rFonts w:ascii="Tahoma" w:hAnsi="Tahoma" w:cs="Tahoma"/>
                <w:sz w:val="24"/>
                <w:szCs w:val="24"/>
              </w:rPr>
              <w:t>08</w:t>
            </w:r>
            <w:r w:rsidR="00B046DB" w:rsidRPr="00D8164A">
              <w:rPr>
                <w:rFonts w:ascii="Tahoma" w:hAnsi="Tahoma" w:cs="Tahoma"/>
                <w:sz w:val="24"/>
                <w:szCs w:val="24"/>
              </w:rPr>
              <w:t>.</w:t>
            </w:r>
            <w:r w:rsidR="00F40CD0" w:rsidRPr="00D8164A">
              <w:rPr>
                <w:rFonts w:ascii="Tahoma" w:hAnsi="Tahoma" w:cs="Tahoma"/>
                <w:sz w:val="24"/>
                <w:szCs w:val="24"/>
              </w:rPr>
              <w:t>00</w:t>
            </w:r>
            <w:r w:rsidR="005374D3" w:rsidRPr="00D8164A">
              <w:rPr>
                <w:rFonts w:ascii="Tahoma" w:hAnsi="Tahoma" w:cs="Tahoma"/>
                <w:sz w:val="24"/>
                <w:szCs w:val="24"/>
              </w:rPr>
              <w:t xml:space="preserve"> часов</w:t>
            </w:r>
            <w:r w:rsidR="00B046DB" w:rsidRPr="00D8164A">
              <w:rPr>
                <w:rFonts w:ascii="Tahoma" w:hAnsi="Tahoma" w:cs="Tahoma"/>
                <w:sz w:val="24"/>
                <w:szCs w:val="24"/>
              </w:rPr>
              <w:t xml:space="preserve"> </w:t>
            </w:r>
          </w:p>
          <w:p w:rsidR="0087238B" w:rsidRPr="00D8164A" w:rsidRDefault="0087238B" w:rsidP="00EC0AAD">
            <w:pPr>
              <w:tabs>
                <w:tab w:val="left" w:pos="709"/>
                <w:tab w:val="right" w:pos="9356"/>
              </w:tabs>
              <w:spacing w:after="0" w:line="240" w:lineRule="auto"/>
              <w:jc w:val="both"/>
              <w:rPr>
                <w:rFonts w:ascii="Tahoma" w:hAnsi="Tahoma" w:cs="Tahoma"/>
                <w:sz w:val="24"/>
                <w:szCs w:val="24"/>
              </w:rPr>
            </w:pPr>
          </w:p>
          <w:p w:rsidR="005374D3" w:rsidRPr="00D8164A" w:rsidRDefault="00B046DB" w:rsidP="004E08CC">
            <w:pPr>
              <w:tabs>
                <w:tab w:val="left" w:pos="709"/>
                <w:tab w:val="right" w:pos="9356"/>
              </w:tabs>
              <w:spacing w:after="0" w:line="240" w:lineRule="auto"/>
              <w:jc w:val="both"/>
              <w:rPr>
                <w:rFonts w:ascii="Tahoma" w:hAnsi="Tahoma" w:cs="Tahoma"/>
                <w:sz w:val="24"/>
                <w:szCs w:val="24"/>
              </w:rPr>
            </w:pPr>
            <w:r w:rsidRPr="00D8164A">
              <w:rPr>
                <w:rFonts w:ascii="Tahoma" w:hAnsi="Tahoma" w:cs="Tahoma"/>
                <w:sz w:val="24"/>
                <w:szCs w:val="24"/>
              </w:rPr>
              <w:t>по «</w:t>
            </w:r>
            <w:r w:rsidR="004E08CC">
              <w:rPr>
                <w:rFonts w:ascii="Tahoma" w:hAnsi="Tahoma" w:cs="Tahoma"/>
                <w:sz w:val="24"/>
                <w:szCs w:val="24"/>
              </w:rPr>
              <w:t>0</w:t>
            </w:r>
            <w:r w:rsidR="00F11D48">
              <w:rPr>
                <w:rFonts w:ascii="Tahoma" w:hAnsi="Tahoma" w:cs="Tahoma"/>
                <w:sz w:val="24"/>
                <w:szCs w:val="24"/>
              </w:rPr>
              <w:t>5</w:t>
            </w:r>
            <w:r w:rsidRPr="00D8164A">
              <w:rPr>
                <w:rFonts w:ascii="Tahoma" w:hAnsi="Tahoma" w:cs="Tahoma"/>
                <w:sz w:val="24"/>
                <w:szCs w:val="24"/>
              </w:rPr>
              <w:t>»</w:t>
            </w:r>
            <w:r w:rsidR="00A35B20" w:rsidRPr="00D8164A">
              <w:rPr>
                <w:rFonts w:ascii="Tahoma" w:hAnsi="Tahoma" w:cs="Tahoma"/>
                <w:sz w:val="24"/>
                <w:szCs w:val="24"/>
              </w:rPr>
              <w:t xml:space="preserve"> </w:t>
            </w:r>
            <w:r w:rsidR="00F11D48" w:rsidRPr="00F11D48">
              <w:rPr>
                <w:rFonts w:ascii="Tahoma" w:hAnsi="Tahoma" w:cs="Tahoma"/>
                <w:sz w:val="24"/>
                <w:szCs w:val="24"/>
              </w:rPr>
              <w:t xml:space="preserve">сентября </w:t>
            </w:r>
            <w:r w:rsidRPr="00D8164A">
              <w:rPr>
                <w:rFonts w:ascii="Tahoma" w:hAnsi="Tahoma" w:cs="Tahoma"/>
                <w:sz w:val="24"/>
                <w:szCs w:val="24"/>
              </w:rPr>
              <w:t xml:space="preserve">2019 года до </w:t>
            </w:r>
            <w:r w:rsidR="00F40CD0" w:rsidRPr="00D8164A">
              <w:rPr>
                <w:rFonts w:ascii="Tahoma" w:hAnsi="Tahoma" w:cs="Tahoma"/>
                <w:sz w:val="24"/>
                <w:szCs w:val="24"/>
              </w:rPr>
              <w:t>09.00</w:t>
            </w:r>
            <w:r w:rsidRPr="00D8164A">
              <w:rPr>
                <w:rFonts w:ascii="Tahoma" w:hAnsi="Tahoma" w:cs="Tahoma"/>
                <w:sz w:val="24"/>
                <w:szCs w:val="24"/>
              </w:rPr>
              <w:t xml:space="preserve"> часов.</w:t>
            </w:r>
          </w:p>
        </w:tc>
      </w:tr>
      <w:tr w:rsidR="005374D3" w:rsidRPr="00D8164A" w:rsidTr="00121BB0">
        <w:tc>
          <w:tcPr>
            <w:tcW w:w="959" w:type="dxa"/>
            <w:gridSpan w:val="2"/>
            <w:shd w:val="clear" w:color="auto" w:fill="92CDDC"/>
          </w:tcPr>
          <w:p w:rsidR="005374D3" w:rsidRPr="00D8164A" w:rsidRDefault="005374D3" w:rsidP="009E2D03">
            <w:pPr>
              <w:spacing w:after="0"/>
              <w:rPr>
                <w:rFonts w:ascii="Tahoma" w:eastAsia="Calibri" w:hAnsi="Tahoma" w:cs="Tahoma"/>
                <w:b/>
                <w:sz w:val="24"/>
                <w:szCs w:val="24"/>
              </w:rPr>
            </w:pPr>
            <w:r w:rsidRPr="00D8164A">
              <w:rPr>
                <w:rFonts w:ascii="Tahoma" w:hAnsi="Tahoma" w:cs="Tahoma"/>
                <w:b/>
                <w:sz w:val="24"/>
                <w:szCs w:val="24"/>
              </w:rPr>
              <w:t>3.</w:t>
            </w:r>
          </w:p>
        </w:tc>
        <w:tc>
          <w:tcPr>
            <w:tcW w:w="8964" w:type="dxa"/>
            <w:gridSpan w:val="2"/>
            <w:shd w:val="clear" w:color="auto" w:fill="92CDDC"/>
          </w:tcPr>
          <w:p w:rsidR="005374D3" w:rsidRPr="00D8164A" w:rsidRDefault="005374D3" w:rsidP="000E48E9">
            <w:pPr>
              <w:spacing w:after="0"/>
              <w:jc w:val="both"/>
              <w:rPr>
                <w:rFonts w:ascii="Tahoma" w:eastAsia="Calibri" w:hAnsi="Tahoma" w:cs="Tahoma"/>
                <w:b/>
                <w:sz w:val="24"/>
                <w:szCs w:val="24"/>
              </w:rPr>
            </w:pPr>
            <w:r w:rsidRPr="00D8164A">
              <w:rPr>
                <w:rFonts w:ascii="Tahoma" w:eastAsia="Calibri" w:hAnsi="Tahoma" w:cs="Tahoma"/>
                <w:b/>
                <w:sz w:val="24"/>
                <w:szCs w:val="24"/>
              </w:rPr>
              <w:t>Предоставление документации</w:t>
            </w:r>
          </w:p>
        </w:tc>
      </w:tr>
      <w:tr w:rsidR="005374D3" w:rsidRPr="00D8164A" w:rsidTr="005C445B">
        <w:tc>
          <w:tcPr>
            <w:tcW w:w="959" w:type="dxa"/>
            <w:gridSpan w:val="2"/>
          </w:tcPr>
          <w:p w:rsidR="005374D3" w:rsidRPr="00D8164A" w:rsidRDefault="005374D3" w:rsidP="009E2D03">
            <w:pPr>
              <w:spacing w:after="0"/>
              <w:rPr>
                <w:rFonts w:ascii="Tahoma" w:eastAsia="Calibri" w:hAnsi="Tahoma" w:cs="Tahoma"/>
                <w:sz w:val="24"/>
                <w:szCs w:val="24"/>
              </w:rPr>
            </w:pPr>
            <w:r w:rsidRPr="00D8164A">
              <w:rPr>
                <w:rFonts w:ascii="Tahoma" w:hAnsi="Tahoma" w:cs="Tahoma"/>
                <w:sz w:val="24"/>
                <w:szCs w:val="24"/>
              </w:rPr>
              <w:t>3.1.</w:t>
            </w:r>
          </w:p>
        </w:tc>
        <w:tc>
          <w:tcPr>
            <w:tcW w:w="2869" w:type="dxa"/>
          </w:tcPr>
          <w:p w:rsidR="005374D3" w:rsidRPr="00D8164A" w:rsidRDefault="005374D3" w:rsidP="0090675E">
            <w:pPr>
              <w:spacing w:after="0"/>
              <w:jc w:val="both"/>
              <w:rPr>
                <w:rFonts w:ascii="Tahoma" w:eastAsia="Calibri" w:hAnsi="Tahoma" w:cs="Tahoma"/>
                <w:sz w:val="24"/>
                <w:szCs w:val="24"/>
              </w:rPr>
            </w:pPr>
            <w:r w:rsidRPr="00D8164A">
              <w:rPr>
                <w:rFonts w:ascii="Tahoma" w:eastAsia="Calibri" w:hAnsi="Tahoma" w:cs="Tahoma"/>
                <w:sz w:val="24"/>
                <w:szCs w:val="24"/>
              </w:rPr>
              <w:t>Срок предоставления документации</w:t>
            </w:r>
          </w:p>
        </w:tc>
        <w:tc>
          <w:tcPr>
            <w:tcW w:w="6095" w:type="dxa"/>
          </w:tcPr>
          <w:p w:rsidR="00633340" w:rsidRDefault="00B046DB" w:rsidP="009F390C">
            <w:pPr>
              <w:spacing w:after="0"/>
              <w:jc w:val="both"/>
              <w:rPr>
                <w:rFonts w:ascii="Tahoma" w:hAnsi="Tahoma" w:cs="Tahoma"/>
                <w:sz w:val="24"/>
                <w:szCs w:val="24"/>
              </w:rPr>
            </w:pPr>
            <w:r w:rsidRPr="00D8164A">
              <w:rPr>
                <w:rFonts w:ascii="Tahoma" w:hAnsi="Tahoma" w:cs="Tahoma"/>
                <w:sz w:val="24"/>
                <w:szCs w:val="24"/>
              </w:rPr>
              <w:t>С</w:t>
            </w:r>
            <w:r w:rsidR="00633340">
              <w:rPr>
                <w:rFonts w:ascii="Tahoma" w:hAnsi="Tahoma" w:cs="Tahoma"/>
                <w:sz w:val="24"/>
                <w:szCs w:val="24"/>
              </w:rPr>
              <w:t xml:space="preserve"> </w:t>
            </w:r>
            <w:r w:rsidRPr="00D8164A">
              <w:rPr>
                <w:rFonts w:ascii="Tahoma" w:hAnsi="Tahoma" w:cs="Tahoma"/>
                <w:sz w:val="24"/>
                <w:szCs w:val="24"/>
              </w:rPr>
              <w:t xml:space="preserve"> «</w:t>
            </w:r>
            <w:r w:rsidR="000D3D52">
              <w:rPr>
                <w:rFonts w:ascii="Tahoma" w:hAnsi="Tahoma" w:cs="Tahoma"/>
                <w:sz w:val="24"/>
                <w:szCs w:val="24"/>
              </w:rPr>
              <w:t>26</w:t>
            </w:r>
            <w:r w:rsidRPr="00D8164A">
              <w:rPr>
                <w:rFonts w:ascii="Tahoma" w:hAnsi="Tahoma" w:cs="Tahoma"/>
                <w:sz w:val="24"/>
                <w:szCs w:val="24"/>
              </w:rPr>
              <w:t xml:space="preserve">» </w:t>
            </w:r>
            <w:r w:rsidR="00633340">
              <w:rPr>
                <w:rFonts w:ascii="Tahoma" w:hAnsi="Tahoma" w:cs="Tahoma"/>
                <w:sz w:val="24"/>
                <w:szCs w:val="24"/>
              </w:rPr>
              <w:t>августа</w:t>
            </w:r>
            <w:r w:rsidRPr="00D8164A">
              <w:rPr>
                <w:rFonts w:ascii="Tahoma" w:hAnsi="Tahoma" w:cs="Tahoma"/>
                <w:sz w:val="24"/>
                <w:szCs w:val="24"/>
              </w:rPr>
              <w:t xml:space="preserve"> 2019 года с </w:t>
            </w:r>
            <w:r w:rsidR="001F391E" w:rsidRPr="00D8164A">
              <w:rPr>
                <w:rFonts w:ascii="Tahoma" w:hAnsi="Tahoma" w:cs="Tahoma"/>
                <w:sz w:val="24"/>
                <w:szCs w:val="24"/>
              </w:rPr>
              <w:t>08</w:t>
            </w:r>
            <w:r w:rsidRPr="00D8164A">
              <w:rPr>
                <w:rFonts w:ascii="Tahoma" w:hAnsi="Tahoma" w:cs="Tahoma"/>
                <w:sz w:val="24"/>
                <w:szCs w:val="24"/>
              </w:rPr>
              <w:t>.</w:t>
            </w:r>
            <w:r w:rsidR="001F391E" w:rsidRPr="00D8164A">
              <w:rPr>
                <w:rFonts w:ascii="Tahoma" w:hAnsi="Tahoma" w:cs="Tahoma"/>
                <w:sz w:val="24"/>
                <w:szCs w:val="24"/>
              </w:rPr>
              <w:t>00</w:t>
            </w:r>
            <w:r w:rsidRPr="00D8164A">
              <w:rPr>
                <w:rFonts w:ascii="Tahoma" w:hAnsi="Tahoma" w:cs="Tahoma"/>
                <w:sz w:val="24"/>
                <w:szCs w:val="24"/>
              </w:rPr>
              <w:t xml:space="preserve"> часов </w:t>
            </w:r>
          </w:p>
          <w:p w:rsidR="000D3D52" w:rsidRDefault="00B046DB" w:rsidP="005F7BC8">
            <w:pPr>
              <w:spacing w:after="0"/>
              <w:jc w:val="both"/>
              <w:rPr>
                <w:rFonts w:ascii="Tahoma" w:hAnsi="Tahoma" w:cs="Tahoma"/>
                <w:sz w:val="24"/>
                <w:szCs w:val="24"/>
              </w:rPr>
            </w:pPr>
            <w:r w:rsidRPr="00D8164A">
              <w:rPr>
                <w:rFonts w:ascii="Tahoma" w:hAnsi="Tahoma" w:cs="Tahoma"/>
                <w:sz w:val="24"/>
                <w:szCs w:val="24"/>
              </w:rPr>
              <w:t>по «</w:t>
            </w:r>
            <w:r w:rsidR="000D3D52">
              <w:rPr>
                <w:rFonts w:ascii="Tahoma" w:hAnsi="Tahoma" w:cs="Tahoma"/>
                <w:sz w:val="24"/>
                <w:szCs w:val="24"/>
              </w:rPr>
              <w:t>05</w:t>
            </w:r>
            <w:r w:rsidR="0050694B">
              <w:rPr>
                <w:rFonts w:ascii="Tahoma" w:hAnsi="Tahoma" w:cs="Tahoma"/>
                <w:sz w:val="24"/>
                <w:szCs w:val="24"/>
              </w:rPr>
              <w:t xml:space="preserve"> </w:t>
            </w:r>
            <w:r w:rsidRPr="00D8164A">
              <w:rPr>
                <w:rFonts w:ascii="Tahoma" w:hAnsi="Tahoma" w:cs="Tahoma"/>
                <w:sz w:val="24"/>
                <w:szCs w:val="24"/>
              </w:rPr>
              <w:t>»</w:t>
            </w:r>
            <w:r w:rsidR="0050694B">
              <w:rPr>
                <w:rFonts w:ascii="Tahoma" w:hAnsi="Tahoma" w:cs="Tahoma"/>
                <w:sz w:val="24"/>
                <w:szCs w:val="24"/>
              </w:rPr>
              <w:t xml:space="preserve"> </w:t>
            </w:r>
            <w:r w:rsidR="000D3D52" w:rsidRPr="000D3D52">
              <w:rPr>
                <w:rFonts w:ascii="Tahoma" w:hAnsi="Tahoma" w:cs="Tahoma"/>
                <w:sz w:val="24"/>
                <w:szCs w:val="24"/>
              </w:rPr>
              <w:t>сентября</w:t>
            </w:r>
            <w:r w:rsidR="005F7BC8">
              <w:rPr>
                <w:rFonts w:ascii="Tahoma" w:hAnsi="Tahoma" w:cs="Tahoma"/>
                <w:sz w:val="24"/>
                <w:szCs w:val="24"/>
              </w:rPr>
              <w:t xml:space="preserve"> </w:t>
            </w:r>
            <w:r w:rsidR="001F391E" w:rsidRPr="00D8164A">
              <w:rPr>
                <w:rFonts w:ascii="Tahoma" w:hAnsi="Tahoma" w:cs="Tahoma"/>
                <w:sz w:val="24"/>
                <w:szCs w:val="24"/>
              </w:rPr>
              <w:t>2019 года до 09</w:t>
            </w:r>
            <w:r w:rsidR="00A038AD" w:rsidRPr="00D8164A">
              <w:rPr>
                <w:rFonts w:ascii="Tahoma" w:hAnsi="Tahoma" w:cs="Tahoma"/>
                <w:sz w:val="24"/>
                <w:szCs w:val="24"/>
              </w:rPr>
              <w:t>.</w:t>
            </w:r>
            <w:r w:rsidR="001F391E" w:rsidRPr="00D8164A">
              <w:rPr>
                <w:rFonts w:ascii="Tahoma" w:hAnsi="Tahoma" w:cs="Tahoma"/>
                <w:sz w:val="24"/>
                <w:szCs w:val="24"/>
              </w:rPr>
              <w:t>00</w:t>
            </w:r>
            <w:r w:rsidR="00A038AD" w:rsidRPr="00D8164A">
              <w:rPr>
                <w:rFonts w:ascii="Tahoma" w:hAnsi="Tahoma" w:cs="Tahoma"/>
                <w:sz w:val="24"/>
                <w:szCs w:val="24"/>
              </w:rPr>
              <w:t xml:space="preserve"> часов.  </w:t>
            </w:r>
          </w:p>
          <w:p w:rsidR="005374D3" w:rsidRPr="00D8164A" w:rsidRDefault="007713EE" w:rsidP="005F7BC8">
            <w:pPr>
              <w:spacing w:after="0"/>
              <w:jc w:val="both"/>
              <w:rPr>
                <w:rFonts w:ascii="Tahoma" w:hAnsi="Tahoma" w:cs="Tahoma"/>
                <w:sz w:val="24"/>
                <w:szCs w:val="24"/>
              </w:rPr>
            </w:pPr>
            <w:r w:rsidRPr="00D8164A">
              <w:rPr>
                <w:rFonts w:ascii="Tahoma" w:hAnsi="Tahoma" w:cs="Tahoma"/>
                <w:sz w:val="24"/>
                <w:szCs w:val="24"/>
              </w:rPr>
              <w:t xml:space="preserve">  </w:t>
            </w:r>
            <w:r w:rsidR="000D3D52" w:rsidRPr="000D3D52">
              <w:rPr>
                <w:rFonts w:ascii="Tahoma" w:hAnsi="Tahoma" w:cs="Tahoma"/>
                <w:sz w:val="24"/>
                <w:szCs w:val="24"/>
              </w:rPr>
              <w:t xml:space="preserve">«30» августа прием заявок не осуществляется по причине праздничного дня _ «День Республики Татарстан»                                           </w:t>
            </w:r>
            <w:r w:rsidRPr="00D8164A">
              <w:rPr>
                <w:rFonts w:ascii="Tahoma" w:hAnsi="Tahoma" w:cs="Tahoma"/>
                <w:sz w:val="24"/>
                <w:szCs w:val="24"/>
              </w:rPr>
              <w:t xml:space="preserve">          </w:t>
            </w:r>
            <w:r w:rsidR="00A038AD" w:rsidRPr="00D8164A">
              <w:rPr>
                <w:rFonts w:ascii="Tahoma" w:hAnsi="Tahoma" w:cs="Tahoma"/>
                <w:sz w:val="24"/>
                <w:szCs w:val="24"/>
              </w:rPr>
              <w:t xml:space="preserve">                              </w:t>
            </w:r>
          </w:p>
        </w:tc>
      </w:tr>
      <w:tr w:rsidR="005374D3" w:rsidRPr="00D8164A" w:rsidTr="005C445B">
        <w:tc>
          <w:tcPr>
            <w:tcW w:w="959" w:type="dxa"/>
            <w:gridSpan w:val="2"/>
            <w:tcBorders>
              <w:bottom w:val="single" w:sz="4" w:space="0" w:color="auto"/>
            </w:tcBorders>
          </w:tcPr>
          <w:p w:rsidR="005374D3" w:rsidRPr="00D8164A" w:rsidRDefault="005374D3" w:rsidP="009E2D03">
            <w:pPr>
              <w:spacing w:after="0"/>
              <w:rPr>
                <w:rFonts w:ascii="Tahoma" w:eastAsia="Calibri" w:hAnsi="Tahoma" w:cs="Tahoma"/>
                <w:sz w:val="24"/>
                <w:szCs w:val="24"/>
              </w:rPr>
            </w:pPr>
            <w:r w:rsidRPr="00D8164A">
              <w:rPr>
                <w:rFonts w:ascii="Tahoma" w:hAnsi="Tahoma" w:cs="Tahoma"/>
                <w:sz w:val="24"/>
                <w:szCs w:val="24"/>
              </w:rPr>
              <w:t>3.2.</w:t>
            </w:r>
          </w:p>
        </w:tc>
        <w:tc>
          <w:tcPr>
            <w:tcW w:w="2869" w:type="dxa"/>
            <w:tcBorders>
              <w:bottom w:val="single" w:sz="4" w:space="0" w:color="auto"/>
            </w:tcBorders>
          </w:tcPr>
          <w:p w:rsidR="005374D3" w:rsidRPr="00D8164A" w:rsidRDefault="005374D3" w:rsidP="0090675E">
            <w:pPr>
              <w:spacing w:after="0"/>
              <w:jc w:val="both"/>
              <w:rPr>
                <w:rFonts w:ascii="Tahoma" w:eastAsia="Calibri" w:hAnsi="Tahoma" w:cs="Tahoma"/>
                <w:sz w:val="24"/>
                <w:szCs w:val="24"/>
              </w:rPr>
            </w:pPr>
            <w:r w:rsidRPr="00D8164A">
              <w:rPr>
                <w:rFonts w:ascii="Tahoma" w:eastAsia="Calibri" w:hAnsi="Tahoma" w:cs="Tahoma"/>
                <w:sz w:val="24"/>
                <w:szCs w:val="24"/>
              </w:rPr>
              <w:t>Место и порядок предоставления документации</w:t>
            </w:r>
          </w:p>
        </w:tc>
        <w:tc>
          <w:tcPr>
            <w:tcW w:w="6095" w:type="dxa"/>
            <w:tcBorders>
              <w:bottom w:val="single" w:sz="4" w:space="0" w:color="auto"/>
            </w:tcBorders>
          </w:tcPr>
          <w:p w:rsidR="005374D3" w:rsidRPr="00D8164A" w:rsidRDefault="005374D3" w:rsidP="000E48E9">
            <w:pPr>
              <w:spacing w:after="0"/>
              <w:jc w:val="both"/>
              <w:rPr>
                <w:rFonts w:ascii="Tahoma" w:hAnsi="Tahoma" w:cs="Tahoma"/>
                <w:color w:val="FF0000"/>
                <w:sz w:val="24"/>
                <w:szCs w:val="24"/>
              </w:rPr>
            </w:pPr>
            <w:r w:rsidRPr="00D8164A">
              <w:rPr>
                <w:rFonts w:ascii="Tahoma" w:hAnsi="Tahoma" w:cs="Tahoma"/>
                <w:sz w:val="24"/>
                <w:szCs w:val="24"/>
              </w:rPr>
              <w:t>Заинтересованные лица могут получить полный комплект документации в электронной форме бесплатно в Единой информационной системе</w:t>
            </w:r>
            <w:r w:rsidR="00567EEB" w:rsidRPr="00D8164A">
              <w:rPr>
                <w:rFonts w:ascii="Tahoma" w:hAnsi="Tahoma" w:cs="Tahoma"/>
                <w:sz w:val="24"/>
                <w:szCs w:val="24"/>
              </w:rPr>
              <w:t xml:space="preserve"> </w:t>
            </w:r>
            <w:hyperlink r:id="rId19" w:history="1">
              <w:r w:rsidRPr="00D8164A">
                <w:rPr>
                  <w:rStyle w:val="a9"/>
                  <w:rFonts w:ascii="Tahoma" w:hAnsi="Tahoma" w:cs="Tahoma"/>
                  <w:sz w:val="24"/>
                  <w:szCs w:val="24"/>
                  <w:lang w:val="en-US"/>
                </w:rPr>
                <w:t>http</w:t>
              </w:r>
              <w:r w:rsidRPr="00D8164A">
                <w:rPr>
                  <w:rStyle w:val="a9"/>
                  <w:rFonts w:ascii="Tahoma" w:hAnsi="Tahoma" w:cs="Tahoma"/>
                  <w:sz w:val="24"/>
                  <w:szCs w:val="24"/>
                </w:rPr>
                <w:t>://</w:t>
              </w:r>
              <w:proofErr w:type="spellStart"/>
              <w:r w:rsidRPr="00D8164A">
                <w:rPr>
                  <w:rStyle w:val="a9"/>
                  <w:rFonts w:ascii="Tahoma" w:hAnsi="Tahoma" w:cs="Tahoma"/>
                  <w:sz w:val="24"/>
                  <w:szCs w:val="24"/>
                  <w:lang w:val="en-US"/>
                </w:rPr>
                <w:t>zakupki</w:t>
              </w:r>
              <w:proofErr w:type="spellEnd"/>
              <w:r w:rsidRPr="00D8164A">
                <w:rPr>
                  <w:rStyle w:val="a9"/>
                  <w:rFonts w:ascii="Tahoma" w:hAnsi="Tahoma" w:cs="Tahoma"/>
                  <w:sz w:val="24"/>
                  <w:szCs w:val="24"/>
                </w:rPr>
                <w:t>.</w:t>
              </w:r>
              <w:proofErr w:type="spellStart"/>
              <w:r w:rsidRPr="00D8164A">
                <w:rPr>
                  <w:rStyle w:val="a9"/>
                  <w:rFonts w:ascii="Tahoma" w:hAnsi="Tahoma" w:cs="Tahoma"/>
                  <w:sz w:val="24"/>
                  <w:szCs w:val="24"/>
                  <w:lang w:val="en-US"/>
                </w:rPr>
                <w:t>gov</w:t>
              </w:r>
              <w:proofErr w:type="spellEnd"/>
              <w:r w:rsidRPr="00D8164A">
                <w:rPr>
                  <w:rStyle w:val="a9"/>
                  <w:rFonts w:ascii="Tahoma" w:hAnsi="Tahoma" w:cs="Tahoma"/>
                  <w:sz w:val="24"/>
                  <w:szCs w:val="24"/>
                </w:rPr>
                <w:t>.</w:t>
              </w:r>
              <w:proofErr w:type="spellStart"/>
              <w:r w:rsidRPr="00D8164A">
                <w:rPr>
                  <w:rStyle w:val="a9"/>
                  <w:rFonts w:ascii="Tahoma" w:hAnsi="Tahoma" w:cs="Tahoma"/>
                  <w:sz w:val="24"/>
                  <w:szCs w:val="24"/>
                  <w:lang w:val="en-US"/>
                </w:rPr>
                <w:t>ru</w:t>
              </w:r>
              <w:proofErr w:type="spellEnd"/>
              <w:r w:rsidRPr="00D8164A">
                <w:rPr>
                  <w:rStyle w:val="a9"/>
                  <w:rFonts w:ascii="Tahoma" w:hAnsi="Tahoma" w:cs="Tahoma"/>
                  <w:sz w:val="24"/>
                  <w:szCs w:val="24"/>
                </w:rPr>
                <w:t>/</w:t>
              </w:r>
            </w:hyperlink>
          </w:p>
          <w:p w:rsidR="005374D3" w:rsidRPr="00D8164A" w:rsidRDefault="005374D3" w:rsidP="000E48E9">
            <w:pPr>
              <w:pStyle w:val="a7"/>
              <w:spacing w:after="0"/>
              <w:ind w:firstLine="0"/>
              <w:rPr>
                <w:rFonts w:ascii="Tahoma" w:hAnsi="Tahoma" w:cs="Tahoma"/>
                <w:sz w:val="24"/>
                <w:szCs w:val="24"/>
              </w:rPr>
            </w:pPr>
            <w:proofErr w:type="gramStart"/>
            <w:r w:rsidRPr="00D8164A">
              <w:rPr>
                <w:rFonts w:ascii="Tahoma" w:hAnsi="Tahoma" w:cs="Tahoma"/>
                <w:sz w:val="24"/>
                <w:szCs w:val="24"/>
              </w:rPr>
              <w:lastRenderedPageBreak/>
              <w:t xml:space="preserve">В случае получения заявления от любого заинтересованного лица, поданного в письменной форме, посредством почтовой либо в отсканированном виде по электронной почте, о предоставлении документации путем направления электронного письма на электронный адрес, указанный в заявлении, в течение двух рабочих дней со дня получения соответствующего заявления Заказчик направляет такому лицу документацию на указанный электронный адрес. </w:t>
            </w:r>
            <w:proofErr w:type="gramEnd"/>
          </w:p>
        </w:tc>
      </w:tr>
      <w:tr w:rsidR="005374D3" w:rsidRPr="00D8164A" w:rsidTr="00121BB0">
        <w:tc>
          <w:tcPr>
            <w:tcW w:w="959" w:type="dxa"/>
            <w:gridSpan w:val="2"/>
            <w:shd w:val="clear" w:color="auto" w:fill="92CDDC"/>
          </w:tcPr>
          <w:p w:rsidR="005374D3" w:rsidRPr="00D8164A" w:rsidRDefault="005374D3" w:rsidP="009E2D03">
            <w:pPr>
              <w:spacing w:after="0"/>
              <w:rPr>
                <w:rFonts w:ascii="Tahoma" w:eastAsia="Calibri" w:hAnsi="Tahoma" w:cs="Tahoma"/>
                <w:b/>
                <w:sz w:val="24"/>
                <w:szCs w:val="24"/>
              </w:rPr>
            </w:pPr>
            <w:r w:rsidRPr="00D8164A">
              <w:rPr>
                <w:rFonts w:ascii="Tahoma" w:hAnsi="Tahoma" w:cs="Tahoma"/>
                <w:b/>
                <w:sz w:val="24"/>
                <w:szCs w:val="24"/>
              </w:rPr>
              <w:lastRenderedPageBreak/>
              <w:t>4.</w:t>
            </w:r>
          </w:p>
        </w:tc>
        <w:tc>
          <w:tcPr>
            <w:tcW w:w="8964" w:type="dxa"/>
            <w:gridSpan w:val="2"/>
            <w:shd w:val="clear" w:color="auto" w:fill="92CDDC"/>
          </w:tcPr>
          <w:p w:rsidR="005374D3" w:rsidRPr="00D8164A" w:rsidRDefault="005374D3" w:rsidP="000E48E9">
            <w:pPr>
              <w:spacing w:after="0"/>
              <w:jc w:val="both"/>
              <w:rPr>
                <w:rFonts w:ascii="Tahoma" w:eastAsia="Calibri" w:hAnsi="Tahoma" w:cs="Tahoma"/>
                <w:sz w:val="24"/>
                <w:szCs w:val="24"/>
              </w:rPr>
            </w:pPr>
            <w:r w:rsidRPr="00D8164A">
              <w:rPr>
                <w:rFonts w:ascii="Tahoma" w:eastAsia="Calibri" w:hAnsi="Tahoma" w:cs="Tahoma"/>
                <w:b/>
                <w:sz w:val="24"/>
                <w:szCs w:val="24"/>
              </w:rPr>
              <w:t>Подача Предложений</w:t>
            </w:r>
          </w:p>
        </w:tc>
      </w:tr>
      <w:tr w:rsidR="005374D3" w:rsidRPr="00D8164A" w:rsidTr="005C445B">
        <w:tc>
          <w:tcPr>
            <w:tcW w:w="959" w:type="dxa"/>
            <w:gridSpan w:val="2"/>
          </w:tcPr>
          <w:p w:rsidR="005374D3" w:rsidRPr="00D8164A" w:rsidRDefault="005374D3" w:rsidP="009E2D03">
            <w:pPr>
              <w:spacing w:after="0"/>
              <w:rPr>
                <w:rFonts w:ascii="Tahoma" w:eastAsia="Calibri" w:hAnsi="Tahoma" w:cs="Tahoma"/>
                <w:sz w:val="24"/>
                <w:szCs w:val="24"/>
              </w:rPr>
            </w:pPr>
            <w:r w:rsidRPr="00D8164A">
              <w:rPr>
                <w:rFonts w:ascii="Tahoma" w:hAnsi="Tahoma" w:cs="Tahoma"/>
                <w:sz w:val="24"/>
                <w:szCs w:val="24"/>
              </w:rPr>
              <w:t>4.1.</w:t>
            </w:r>
          </w:p>
        </w:tc>
        <w:tc>
          <w:tcPr>
            <w:tcW w:w="2869" w:type="dxa"/>
          </w:tcPr>
          <w:p w:rsidR="005374D3" w:rsidRPr="00D8164A" w:rsidRDefault="005374D3" w:rsidP="0090675E">
            <w:pPr>
              <w:spacing w:after="0"/>
              <w:jc w:val="both"/>
              <w:rPr>
                <w:rFonts w:ascii="Tahoma" w:eastAsia="Calibri" w:hAnsi="Tahoma" w:cs="Tahoma"/>
                <w:sz w:val="24"/>
                <w:szCs w:val="24"/>
              </w:rPr>
            </w:pPr>
            <w:r w:rsidRPr="00D8164A">
              <w:rPr>
                <w:rFonts w:ascii="Tahoma" w:eastAsia="Calibri" w:hAnsi="Tahoma" w:cs="Tahoma"/>
                <w:sz w:val="24"/>
                <w:szCs w:val="24"/>
              </w:rPr>
              <w:t>Место подачи Предложений</w:t>
            </w:r>
          </w:p>
        </w:tc>
        <w:tc>
          <w:tcPr>
            <w:tcW w:w="6095" w:type="dxa"/>
          </w:tcPr>
          <w:p w:rsidR="005374D3" w:rsidRPr="00D8164A" w:rsidRDefault="005374D3" w:rsidP="000E48E9">
            <w:pPr>
              <w:spacing w:after="0"/>
              <w:jc w:val="both"/>
              <w:rPr>
                <w:rFonts w:ascii="Tahoma" w:eastAsia="Calibri" w:hAnsi="Tahoma" w:cs="Tahoma"/>
                <w:sz w:val="24"/>
                <w:szCs w:val="24"/>
              </w:rPr>
            </w:pPr>
            <w:r w:rsidRPr="00D8164A">
              <w:rPr>
                <w:rFonts w:ascii="Tahoma" w:eastAsia="Calibri" w:hAnsi="Tahoma" w:cs="Tahoma"/>
                <w:sz w:val="24"/>
                <w:szCs w:val="24"/>
              </w:rPr>
              <w:t xml:space="preserve">РТ, Лаишевский район, Аэропорт Терминал 1, 4 этаж, кабинет №114, Отдел материально-технического обеспечения контактному лицу Заказчика (указанному в п.1.4 Информационной карты запроса предложений). </w:t>
            </w:r>
          </w:p>
        </w:tc>
      </w:tr>
      <w:tr w:rsidR="005374D3" w:rsidRPr="00D8164A" w:rsidTr="005C445B">
        <w:tc>
          <w:tcPr>
            <w:tcW w:w="959" w:type="dxa"/>
            <w:gridSpan w:val="2"/>
          </w:tcPr>
          <w:p w:rsidR="005374D3" w:rsidRPr="00D8164A" w:rsidRDefault="005374D3" w:rsidP="009E2D03">
            <w:pPr>
              <w:spacing w:after="0"/>
              <w:rPr>
                <w:rFonts w:ascii="Tahoma" w:eastAsia="Calibri" w:hAnsi="Tahoma" w:cs="Tahoma"/>
                <w:sz w:val="24"/>
                <w:szCs w:val="24"/>
              </w:rPr>
            </w:pPr>
            <w:r w:rsidRPr="00D8164A">
              <w:rPr>
                <w:rFonts w:ascii="Tahoma" w:hAnsi="Tahoma" w:cs="Tahoma"/>
                <w:sz w:val="24"/>
                <w:szCs w:val="24"/>
              </w:rPr>
              <w:t>4.2.</w:t>
            </w:r>
          </w:p>
        </w:tc>
        <w:tc>
          <w:tcPr>
            <w:tcW w:w="2869" w:type="dxa"/>
          </w:tcPr>
          <w:p w:rsidR="005374D3" w:rsidRPr="00D8164A" w:rsidRDefault="005374D3" w:rsidP="0090675E">
            <w:pPr>
              <w:spacing w:after="0"/>
              <w:jc w:val="both"/>
              <w:rPr>
                <w:rFonts w:ascii="Tahoma" w:eastAsia="Calibri" w:hAnsi="Tahoma" w:cs="Tahoma"/>
                <w:sz w:val="24"/>
                <w:szCs w:val="24"/>
              </w:rPr>
            </w:pPr>
            <w:r w:rsidRPr="00D8164A">
              <w:rPr>
                <w:rFonts w:ascii="Tahoma" w:eastAsia="Calibri" w:hAnsi="Tahoma" w:cs="Tahoma"/>
                <w:sz w:val="24"/>
                <w:szCs w:val="24"/>
              </w:rPr>
              <w:t>Дата начала подачи Предложений</w:t>
            </w:r>
          </w:p>
        </w:tc>
        <w:tc>
          <w:tcPr>
            <w:tcW w:w="6095" w:type="dxa"/>
          </w:tcPr>
          <w:p w:rsidR="005374D3" w:rsidRDefault="00567EEB" w:rsidP="000A63A9">
            <w:pPr>
              <w:spacing w:after="0"/>
              <w:jc w:val="both"/>
              <w:rPr>
                <w:rFonts w:ascii="Tahoma" w:eastAsia="Calibri" w:hAnsi="Tahoma" w:cs="Tahoma"/>
                <w:sz w:val="24"/>
                <w:szCs w:val="24"/>
              </w:rPr>
            </w:pPr>
            <w:r w:rsidRPr="00D8164A">
              <w:rPr>
                <w:rFonts w:ascii="Tahoma" w:eastAsia="Calibri" w:hAnsi="Tahoma" w:cs="Tahoma"/>
                <w:sz w:val="24"/>
                <w:szCs w:val="24"/>
              </w:rPr>
              <w:t xml:space="preserve"> </w:t>
            </w:r>
            <w:r w:rsidR="00B046DB" w:rsidRPr="00D8164A">
              <w:rPr>
                <w:rFonts w:ascii="Tahoma" w:hAnsi="Tahoma" w:cs="Tahoma"/>
                <w:sz w:val="24"/>
                <w:szCs w:val="24"/>
              </w:rPr>
              <w:t>«</w:t>
            </w:r>
            <w:r w:rsidR="000D3D52">
              <w:rPr>
                <w:rFonts w:ascii="Tahoma" w:hAnsi="Tahoma" w:cs="Tahoma"/>
                <w:sz w:val="24"/>
                <w:szCs w:val="24"/>
              </w:rPr>
              <w:t>26</w:t>
            </w:r>
            <w:r w:rsidR="00B046DB" w:rsidRPr="00D8164A">
              <w:rPr>
                <w:rFonts w:ascii="Tahoma" w:hAnsi="Tahoma" w:cs="Tahoma"/>
                <w:sz w:val="24"/>
                <w:szCs w:val="24"/>
              </w:rPr>
              <w:t xml:space="preserve">» </w:t>
            </w:r>
            <w:r w:rsidR="003754D4">
              <w:rPr>
                <w:rFonts w:ascii="Tahoma" w:hAnsi="Tahoma" w:cs="Tahoma"/>
                <w:sz w:val="24"/>
                <w:szCs w:val="24"/>
              </w:rPr>
              <w:t>августа</w:t>
            </w:r>
            <w:r w:rsidR="00B046DB" w:rsidRPr="00D8164A">
              <w:rPr>
                <w:rFonts w:ascii="Tahoma" w:hAnsi="Tahoma" w:cs="Tahoma"/>
                <w:sz w:val="24"/>
                <w:szCs w:val="24"/>
              </w:rPr>
              <w:t xml:space="preserve"> 2019 года с </w:t>
            </w:r>
            <w:r w:rsidR="001C4D21" w:rsidRPr="00D8164A">
              <w:rPr>
                <w:rFonts w:ascii="Tahoma" w:hAnsi="Tahoma" w:cs="Tahoma"/>
                <w:sz w:val="24"/>
                <w:szCs w:val="24"/>
              </w:rPr>
              <w:t>08</w:t>
            </w:r>
            <w:r w:rsidR="00B046DB" w:rsidRPr="00D8164A">
              <w:rPr>
                <w:rFonts w:ascii="Tahoma" w:hAnsi="Tahoma" w:cs="Tahoma"/>
                <w:sz w:val="24"/>
                <w:szCs w:val="24"/>
              </w:rPr>
              <w:t>.</w:t>
            </w:r>
            <w:r w:rsidR="001C4D21" w:rsidRPr="00D8164A">
              <w:rPr>
                <w:rFonts w:ascii="Tahoma" w:hAnsi="Tahoma" w:cs="Tahoma"/>
                <w:sz w:val="24"/>
                <w:szCs w:val="24"/>
              </w:rPr>
              <w:t xml:space="preserve">00 </w:t>
            </w:r>
            <w:r w:rsidR="00B046DB" w:rsidRPr="00D8164A">
              <w:rPr>
                <w:rFonts w:ascii="Tahoma" w:hAnsi="Tahoma" w:cs="Tahoma"/>
                <w:sz w:val="24"/>
                <w:szCs w:val="24"/>
              </w:rPr>
              <w:t>часов</w:t>
            </w:r>
            <w:r w:rsidR="005374D3" w:rsidRPr="00D8164A">
              <w:rPr>
                <w:rFonts w:ascii="Tahoma" w:eastAsia="Calibri" w:hAnsi="Tahoma" w:cs="Tahoma"/>
                <w:sz w:val="24"/>
                <w:szCs w:val="24"/>
              </w:rPr>
              <w:t xml:space="preserve">; </w:t>
            </w:r>
          </w:p>
          <w:p w:rsidR="008968CC" w:rsidRPr="00D8164A" w:rsidRDefault="008968CC" w:rsidP="000A63A9">
            <w:pPr>
              <w:spacing w:after="0"/>
              <w:jc w:val="both"/>
              <w:rPr>
                <w:rFonts w:ascii="Tahoma" w:eastAsia="Calibri" w:hAnsi="Tahoma" w:cs="Tahoma"/>
                <w:sz w:val="24"/>
                <w:szCs w:val="24"/>
              </w:rPr>
            </w:pPr>
          </w:p>
        </w:tc>
      </w:tr>
      <w:tr w:rsidR="005374D3" w:rsidRPr="00D8164A" w:rsidTr="005C445B">
        <w:tc>
          <w:tcPr>
            <w:tcW w:w="959" w:type="dxa"/>
            <w:gridSpan w:val="2"/>
            <w:tcBorders>
              <w:bottom w:val="single" w:sz="4" w:space="0" w:color="auto"/>
            </w:tcBorders>
          </w:tcPr>
          <w:p w:rsidR="005374D3" w:rsidRPr="00D8164A" w:rsidRDefault="005374D3" w:rsidP="009E2D03">
            <w:pPr>
              <w:spacing w:after="0"/>
              <w:rPr>
                <w:rFonts w:ascii="Tahoma" w:eastAsia="Calibri" w:hAnsi="Tahoma" w:cs="Tahoma"/>
                <w:sz w:val="24"/>
                <w:szCs w:val="24"/>
              </w:rPr>
            </w:pPr>
            <w:r w:rsidRPr="00D8164A">
              <w:rPr>
                <w:rFonts w:ascii="Tahoma" w:eastAsia="Calibri" w:hAnsi="Tahoma" w:cs="Tahoma"/>
                <w:sz w:val="24"/>
                <w:szCs w:val="24"/>
              </w:rPr>
              <w:t>4.3.</w:t>
            </w:r>
          </w:p>
        </w:tc>
        <w:tc>
          <w:tcPr>
            <w:tcW w:w="2869" w:type="dxa"/>
            <w:tcBorders>
              <w:bottom w:val="single" w:sz="4" w:space="0" w:color="auto"/>
            </w:tcBorders>
          </w:tcPr>
          <w:p w:rsidR="005374D3" w:rsidRPr="00D8164A" w:rsidRDefault="005374D3" w:rsidP="0090675E">
            <w:pPr>
              <w:spacing w:after="0"/>
              <w:jc w:val="both"/>
              <w:rPr>
                <w:rFonts w:ascii="Tahoma" w:eastAsia="Calibri" w:hAnsi="Tahoma" w:cs="Tahoma"/>
                <w:sz w:val="24"/>
                <w:szCs w:val="24"/>
              </w:rPr>
            </w:pPr>
            <w:r w:rsidRPr="00D8164A">
              <w:rPr>
                <w:rFonts w:ascii="Tahoma" w:eastAsia="Calibri" w:hAnsi="Tahoma" w:cs="Tahoma"/>
                <w:sz w:val="24"/>
                <w:szCs w:val="24"/>
              </w:rPr>
              <w:t>Дата окончания подачи Предложений</w:t>
            </w:r>
          </w:p>
        </w:tc>
        <w:tc>
          <w:tcPr>
            <w:tcW w:w="6095" w:type="dxa"/>
            <w:tcBorders>
              <w:bottom w:val="single" w:sz="4" w:space="0" w:color="auto"/>
            </w:tcBorders>
          </w:tcPr>
          <w:p w:rsidR="005374D3" w:rsidRPr="00D8164A" w:rsidRDefault="00543BFC" w:rsidP="006805B2">
            <w:pPr>
              <w:spacing w:after="0"/>
              <w:jc w:val="both"/>
              <w:rPr>
                <w:rFonts w:ascii="Tahoma" w:eastAsia="Calibri" w:hAnsi="Tahoma" w:cs="Tahoma"/>
                <w:sz w:val="24"/>
                <w:szCs w:val="24"/>
              </w:rPr>
            </w:pPr>
            <w:r w:rsidRPr="00D8164A">
              <w:rPr>
                <w:rFonts w:ascii="Tahoma" w:eastAsia="Calibri" w:hAnsi="Tahoma" w:cs="Tahoma"/>
                <w:sz w:val="24"/>
                <w:szCs w:val="24"/>
              </w:rPr>
              <w:t xml:space="preserve"> </w:t>
            </w:r>
            <w:r w:rsidR="00B046DB" w:rsidRPr="00D8164A">
              <w:rPr>
                <w:rFonts w:ascii="Tahoma" w:hAnsi="Tahoma" w:cs="Tahoma"/>
                <w:sz w:val="24"/>
                <w:szCs w:val="24"/>
              </w:rPr>
              <w:t>«</w:t>
            </w:r>
            <w:r w:rsidR="000D3D52">
              <w:rPr>
                <w:rFonts w:ascii="Tahoma" w:hAnsi="Tahoma" w:cs="Tahoma"/>
                <w:sz w:val="24"/>
                <w:szCs w:val="24"/>
              </w:rPr>
              <w:t>05</w:t>
            </w:r>
            <w:r w:rsidR="00B046DB" w:rsidRPr="00D8164A">
              <w:rPr>
                <w:rFonts w:ascii="Tahoma" w:hAnsi="Tahoma" w:cs="Tahoma"/>
                <w:sz w:val="24"/>
                <w:szCs w:val="24"/>
              </w:rPr>
              <w:t>»</w:t>
            </w:r>
            <w:r w:rsidR="007713EE" w:rsidRPr="00D8164A">
              <w:rPr>
                <w:rFonts w:ascii="Tahoma" w:hAnsi="Tahoma" w:cs="Tahoma"/>
                <w:sz w:val="24"/>
                <w:szCs w:val="24"/>
              </w:rPr>
              <w:t xml:space="preserve"> </w:t>
            </w:r>
            <w:r w:rsidR="006805B2">
              <w:rPr>
                <w:rFonts w:ascii="Tahoma" w:hAnsi="Tahoma" w:cs="Tahoma"/>
                <w:sz w:val="24"/>
                <w:szCs w:val="24"/>
              </w:rPr>
              <w:t xml:space="preserve"> сентября </w:t>
            </w:r>
            <w:r w:rsidR="009F390C">
              <w:rPr>
                <w:rFonts w:ascii="Tahoma" w:hAnsi="Tahoma" w:cs="Tahoma"/>
                <w:sz w:val="24"/>
                <w:szCs w:val="24"/>
              </w:rPr>
              <w:t>2019 года до</w:t>
            </w:r>
            <w:r w:rsidR="00B046DB" w:rsidRPr="00D8164A">
              <w:rPr>
                <w:rFonts w:ascii="Tahoma" w:hAnsi="Tahoma" w:cs="Tahoma"/>
                <w:sz w:val="24"/>
                <w:szCs w:val="24"/>
              </w:rPr>
              <w:t xml:space="preserve"> </w:t>
            </w:r>
            <w:r w:rsidR="001C4D21" w:rsidRPr="00D8164A">
              <w:rPr>
                <w:rFonts w:ascii="Tahoma" w:hAnsi="Tahoma" w:cs="Tahoma"/>
                <w:sz w:val="24"/>
                <w:szCs w:val="24"/>
              </w:rPr>
              <w:t>09.00</w:t>
            </w:r>
            <w:r w:rsidR="00B046DB" w:rsidRPr="00D8164A">
              <w:rPr>
                <w:rFonts w:ascii="Tahoma" w:hAnsi="Tahoma" w:cs="Tahoma"/>
                <w:sz w:val="24"/>
                <w:szCs w:val="24"/>
              </w:rPr>
              <w:t xml:space="preserve"> часов</w:t>
            </w:r>
            <w:r w:rsidR="00B046DB" w:rsidRPr="00D8164A">
              <w:rPr>
                <w:rFonts w:ascii="Tahoma" w:eastAsia="Calibri" w:hAnsi="Tahoma" w:cs="Tahoma"/>
                <w:sz w:val="24"/>
                <w:szCs w:val="24"/>
              </w:rPr>
              <w:t>.</w:t>
            </w:r>
          </w:p>
        </w:tc>
      </w:tr>
      <w:tr w:rsidR="006B1F08" w:rsidRPr="00D8164A" w:rsidTr="005C445B">
        <w:tc>
          <w:tcPr>
            <w:tcW w:w="959" w:type="dxa"/>
            <w:gridSpan w:val="2"/>
            <w:tcBorders>
              <w:bottom w:val="single" w:sz="4" w:space="0" w:color="auto"/>
            </w:tcBorders>
          </w:tcPr>
          <w:p w:rsidR="006B1F08" w:rsidRPr="00D8164A" w:rsidRDefault="006B1F08" w:rsidP="009E2D03">
            <w:pPr>
              <w:spacing w:after="0"/>
              <w:rPr>
                <w:rFonts w:ascii="Tahoma" w:eastAsia="Calibri" w:hAnsi="Tahoma" w:cs="Tahoma"/>
                <w:sz w:val="24"/>
                <w:szCs w:val="24"/>
              </w:rPr>
            </w:pPr>
            <w:r w:rsidRPr="00D8164A">
              <w:rPr>
                <w:rFonts w:ascii="Tahoma" w:eastAsia="Calibri" w:hAnsi="Tahoma" w:cs="Tahoma"/>
                <w:sz w:val="24"/>
                <w:szCs w:val="24"/>
              </w:rPr>
              <w:t>4.4.</w:t>
            </w:r>
          </w:p>
        </w:tc>
        <w:tc>
          <w:tcPr>
            <w:tcW w:w="2869" w:type="dxa"/>
            <w:tcBorders>
              <w:bottom w:val="single" w:sz="4" w:space="0" w:color="auto"/>
            </w:tcBorders>
          </w:tcPr>
          <w:p w:rsidR="006B1F08" w:rsidRPr="00D8164A" w:rsidRDefault="006B1F08" w:rsidP="0090675E">
            <w:pPr>
              <w:spacing w:after="0"/>
              <w:jc w:val="both"/>
              <w:rPr>
                <w:rFonts w:ascii="Tahoma" w:hAnsi="Tahoma" w:cs="Tahoma"/>
                <w:sz w:val="24"/>
                <w:szCs w:val="24"/>
              </w:rPr>
            </w:pPr>
            <w:r w:rsidRPr="00D8164A">
              <w:rPr>
                <w:rFonts w:ascii="Tahoma" w:hAnsi="Tahoma" w:cs="Tahoma"/>
                <w:sz w:val="24"/>
                <w:szCs w:val="24"/>
              </w:rPr>
              <w:t xml:space="preserve">Перечень обязательных сведений и документов, входящих в  </w:t>
            </w:r>
            <w:r w:rsidRPr="00D8164A">
              <w:rPr>
                <w:rFonts w:ascii="Tahoma" w:eastAsia="Calibri" w:hAnsi="Tahoma" w:cs="Tahoma"/>
                <w:sz w:val="24"/>
                <w:szCs w:val="24"/>
              </w:rPr>
              <w:t>Предложение</w:t>
            </w:r>
          </w:p>
        </w:tc>
        <w:tc>
          <w:tcPr>
            <w:tcW w:w="6095" w:type="dxa"/>
            <w:tcBorders>
              <w:bottom w:val="single" w:sz="4" w:space="0" w:color="auto"/>
            </w:tcBorders>
          </w:tcPr>
          <w:p w:rsidR="0071347E" w:rsidRPr="00D8164A" w:rsidRDefault="0071347E" w:rsidP="0071347E">
            <w:pPr>
              <w:pStyle w:val="a7"/>
              <w:spacing w:after="0"/>
              <w:ind w:left="34" w:firstLine="0"/>
              <w:jc w:val="left"/>
              <w:rPr>
                <w:rFonts w:ascii="Tahoma" w:hAnsi="Tahoma" w:cs="Tahoma"/>
                <w:sz w:val="24"/>
                <w:szCs w:val="24"/>
              </w:rPr>
            </w:pPr>
            <w:r w:rsidRPr="00D8164A">
              <w:rPr>
                <w:rFonts w:ascii="Tahoma" w:hAnsi="Tahoma" w:cs="Tahoma"/>
                <w:sz w:val="24"/>
                <w:szCs w:val="24"/>
              </w:rPr>
              <w:t>4.4.1. Опись документов, входящих в состав Предложения (по образцу, представленному в Приложении №2 настоящей документации).</w:t>
            </w:r>
          </w:p>
          <w:p w:rsidR="0071347E" w:rsidRPr="00D8164A" w:rsidRDefault="0071347E" w:rsidP="0071347E">
            <w:pPr>
              <w:pStyle w:val="a7"/>
              <w:spacing w:after="0"/>
              <w:ind w:left="34" w:firstLine="0"/>
              <w:jc w:val="left"/>
              <w:rPr>
                <w:rFonts w:ascii="Tahoma" w:hAnsi="Tahoma" w:cs="Tahoma"/>
                <w:b/>
                <w:sz w:val="24"/>
                <w:szCs w:val="24"/>
              </w:rPr>
            </w:pPr>
            <w:r w:rsidRPr="00D8164A">
              <w:rPr>
                <w:rFonts w:ascii="Tahoma" w:hAnsi="Tahoma" w:cs="Tahoma"/>
                <w:sz w:val="24"/>
                <w:szCs w:val="24"/>
              </w:rPr>
              <w:t>4.4.2. Предложение, подписанное лицом, имеющим полномочия для его подписания от имени участника закупки (по образцу, представленному в Приложении №3 настоящей документации).</w:t>
            </w:r>
          </w:p>
          <w:p w:rsidR="0071347E" w:rsidRPr="00D8164A" w:rsidRDefault="0071347E" w:rsidP="0071347E">
            <w:pPr>
              <w:pStyle w:val="a7"/>
              <w:spacing w:after="0"/>
              <w:ind w:left="34" w:firstLine="0"/>
              <w:jc w:val="left"/>
              <w:rPr>
                <w:rFonts w:ascii="Tahoma" w:hAnsi="Tahoma" w:cs="Tahoma"/>
                <w:sz w:val="24"/>
                <w:szCs w:val="24"/>
              </w:rPr>
            </w:pPr>
            <w:r w:rsidRPr="00D8164A">
              <w:rPr>
                <w:rFonts w:ascii="Tahoma" w:hAnsi="Tahoma" w:cs="Tahoma"/>
                <w:sz w:val="24"/>
                <w:szCs w:val="24"/>
              </w:rPr>
              <w:t xml:space="preserve">4.4.3. Технико-коммерческое предложение. Приложение №5). </w:t>
            </w:r>
          </w:p>
          <w:p w:rsidR="0071347E" w:rsidRPr="00D8164A" w:rsidRDefault="0071347E" w:rsidP="0071347E">
            <w:pPr>
              <w:pStyle w:val="a7"/>
              <w:spacing w:after="0"/>
              <w:ind w:left="34" w:firstLine="0"/>
              <w:jc w:val="left"/>
              <w:rPr>
                <w:rFonts w:ascii="Tahoma" w:hAnsi="Tahoma" w:cs="Tahoma"/>
                <w:sz w:val="24"/>
                <w:szCs w:val="24"/>
              </w:rPr>
            </w:pPr>
            <w:r w:rsidRPr="00D8164A">
              <w:rPr>
                <w:rFonts w:ascii="Tahoma" w:hAnsi="Tahoma" w:cs="Tahoma"/>
                <w:sz w:val="24"/>
                <w:szCs w:val="24"/>
              </w:rPr>
              <w:t xml:space="preserve">4.4.4. </w:t>
            </w:r>
            <w:proofErr w:type="gramStart"/>
            <w:r w:rsidRPr="00D8164A">
              <w:rPr>
                <w:rFonts w:ascii="Tahoma" w:hAnsi="Tahoma" w:cs="Tahoma"/>
                <w:sz w:val="24"/>
                <w:szCs w:val="24"/>
              </w:rPr>
              <w:t xml:space="preserve">Документы, подтверждающие полномочия лица на осуществление действий от имени участника закупки </w:t>
            </w:r>
            <w:r w:rsidR="008968CC">
              <w:rPr>
                <w:rFonts w:ascii="Tahoma" w:hAnsi="Tahoma" w:cs="Tahoma"/>
                <w:sz w:val="24"/>
                <w:szCs w:val="24"/>
              </w:rPr>
              <w:t>–</w:t>
            </w:r>
            <w:r w:rsidRPr="00D8164A">
              <w:rPr>
                <w:rFonts w:ascii="Tahoma" w:hAnsi="Tahoma" w:cs="Tahoma"/>
                <w:sz w:val="24"/>
                <w:szCs w:val="24"/>
              </w:rPr>
              <w:t xml:space="preserve"> юридического лица (копия решения о назначении или об избрании либо приказа о назначении физического лица на должность, в соответствии с которым такое физическое лицо обладает правом действовать от имени участника закупки без доверенности (далее </w:t>
            </w:r>
            <w:r w:rsidR="008968CC">
              <w:rPr>
                <w:rFonts w:ascii="Tahoma" w:hAnsi="Tahoma" w:cs="Tahoma"/>
                <w:sz w:val="24"/>
                <w:szCs w:val="24"/>
              </w:rPr>
              <w:t>–</w:t>
            </w:r>
            <w:r w:rsidRPr="00D8164A">
              <w:rPr>
                <w:rFonts w:ascii="Tahoma" w:hAnsi="Tahoma" w:cs="Tahoma"/>
                <w:sz w:val="24"/>
                <w:szCs w:val="24"/>
              </w:rPr>
              <w:t xml:space="preserve"> руководитель).</w:t>
            </w:r>
            <w:proofErr w:type="gramEnd"/>
            <w:r w:rsidRPr="00D8164A">
              <w:rPr>
                <w:rFonts w:ascii="Tahoma" w:hAnsi="Tahoma" w:cs="Tahoma"/>
                <w:sz w:val="24"/>
                <w:szCs w:val="24"/>
              </w:rPr>
              <w:t xml:space="preserve"> В случае</w:t>
            </w:r>
            <w:proofErr w:type="gramStart"/>
            <w:r w:rsidRPr="00D8164A">
              <w:rPr>
                <w:rFonts w:ascii="Tahoma" w:hAnsi="Tahoma" w:cs="Tahoma"/>
                <w:sz w:val="24"/>
                <w:szCs w:val="24"/>
              </w:rPr>
              <w:t>,</w:t>
            </w:r>
            <w:proofErr w:type="gramEnd"/>
            <w:r w:rsidRPr="00D8164A">
              <w:rPr>
                <w:rFonts w:ascii="Tahoma" w:hAnsi="Tahoma" w:cs="Tahoma"/>
                <w:sz w:val="24"/>
                <w:szCs w:val="24"/>
              </w:rPr>
              <w:t xml:space="preserve"> если от имени участника закупки действует иное лицо, Предложение должно содержать также доверенность на осуществление действий от имени участника закупки, заверенную печатью участника закупки и подписанную руководителем участника закупки (для юридических лиц) или уполномоченным этим руководителем лицом, либо нотариально заверенную копию такой доверенности (по образцу, представленному в Приложении №4 настоящей документации). В </w:t>
            </w:r>
            <w:r w:rsidRPr="00D8164A">
              <w:rPr>
                <w:rFonts w:ascii="Tahoma" w:hAnsi="Tahoma" w:cs="Tahoma"/>
                <w:sz w:val="24"/>
                <w:szCs w:val="24"/>
              </w:rPr>
              <w:lastRenderedPageBreak/>
              <w:t>случае</w:t>
            </w:r>
            <w:proofErr w:type="gramStart"/>
            <w:r w:rsidRPr="00D8164A">
              <w:rPr>
                <w:rFonts w:ascii="Tahoma" w:hAnsi="Tahoma" w:cs="Tahoma"/>
                <w:sz w:val="24"/>
                <w:szCs w:val="24"/>
              </w:rPr>
              <w:t>,</w:t>
            </w:r>
            <w:proofErr w:type="gramEnd"/>
            <w:r w:rsidRPr="00D8164A">
              <w:rPr>
                <w:rFonts w:ascii="Tahoma" w:hAnsi="Tahoma" w:cs="Tahoma"/>
                <w:sz w:val="24"/>
                <w:szCs w:val="24"/>
              </w:rPr>
              <w:t xml:space="preserve"> если указанная доверенность подписана лицом, уполномоченным руководителем участника закупки, Предложение должно содержать также документ, подтверждающий полномочия такого лица.</w:t>
            </w:r>
          </w:p>
          <w:p w:rsidR="0071347E" w:rsidRPr="00D8164A" w:rsidRDefault="0071347E" w:rsidP="0071347E">
            <w:pPr>
              <w:widowControl w:val="0"/>
              <w:spacing w:after="0"/>
              <w:ind w:left="34"/>
              <w:rPr>
                <w:rFonts w:ascii="Tahoma" w:hAnsi="Tahoma" w:cs="Tahoma"/>
                <w:sz w:val="24"/>
                <w:szCs w:val="24"/>
              </w:rPr>
            </w:pPr>
            <w:r w:rsidRPr="00D8164A">
              <w:rPr>
                <w:rFonts w:ascii="Tahoma" w:hAnsi="Tahoma" w:cs="Tahoma"/>
                <w:sz w:val="24"/>
                <w:szCs w:val="24"/>
              </w:rPr>
              <w:t>4.4.5. Копия свидетельства о государственной регистрации.</w:t>
            </w:r>
          </w:p>
          <w:p w:rsidR="0071347E" w:rsidRPr="00D8164A" w:rsidRDefault="0071347E" w:rsidP="0071347E">
            <w:pPr>
              <w:pStyle w:val="a7"/>
              <w:spacing w:after="0"/>
              <w:ind w:left="34" w:firstLine="0"/>
              <w:jc w:val="left"/>
              <w:rPr>
                <w:rFonts w:ascii="Tahoma" w:hAnsi="Tahoma" w:cs="Tahoma"/>
                <w:sz w:val="24"/>
                <w:szCs w:val="24"/>
              </w:rPr>
            </w:pPr>
            <w:r w:rsidRPr="00D8164A">
              <w:rPr>
                <w:rFonts w:ascii="Tahoma" w:hAnsi="Tahoma" w:cs="Tahoma"/>
                <w:sz w:val="24"/>
                <w:szCs w:val="24"/>
              </w:rPr>
              <w:t>4.4.6. Копия свидетельства о постановке на учет в налоговом органе.</w:t>
            </w:r>
          </w:p>
          <w:p w:rsidR="0071347E" w:rsidRPr="00D8164A" w:rsidRDefault="0071347E" w:rsidP="0071347E">
            <w:pPr>
              <w:pStyle w:val="a7"/>
              <w:spacing w:after="0"/>
              <w:ind w:left="34" w:firstLine="0"/>
              <w:jc w:val="left"/>
              <w:rPr>
                <w:rFonts w:ascii="Tahoma" w:hAnsi="Tahoma" w:cs="Tahoma"/>
                <w:sz w:val="24"/>
                <w:szCs w:val="24"/>
              </w:rPr>
            </w:pPr>
            <w:r w:rsidRPr="00D8164A">
              <w:rPr>
                <w:rFonts w:ascii="Tahoma" w:hAnsi="Tahoma" w:cs="Tahoma"/>
                <w:sz w:val="24"/>
                <w:szCs w:val="24"/>
              </w:rPr>
              <w:t>4.4.7. Копии учредительных документов участника закупки (для юридических лиц).</w:t>
            </w:r>
          </w:p>
          <w:p w:rsidR="0071347E" w:rsidRPr="00D8164A" w:rsidRDefault="0071347E" w:rsidP="0071347E">
            <w:pPr>
              <w:tabs>
                <w:tab w:val="num" w:pos="34"/>
              </w:tabs>
              <w:spacing w:after="0"/>
              <w:ind w:left="34"/>
              <w:rPr>
                <w:rFonts w:ascii="Tahoma" w:hAnsi="Tahoma" w:cs="Tahoma"/>
                <w:sz w:val="24"/>
                <w:szCs w:val="24"/>
              </w:rPr>
            </w:pPr>
            <w:r w:rsidRPr="00D8164A">
              <w:rPr>
                <w:rFonts w:ascii="Tahoma" w:hAnsi="Tahoma" w:cs="Tahoma"/>
                <w:sz w:val="24"/>
                <w:szCs w:val="24"/>
              </w:rPr>
              <w:t>4.4.8. Документы, декларирующие соответствие участника закупки требованиям пункта 6 настоящей документации.</w:t>
            </w:r>
          </w:p>
          <w:p w:rsidR="0071347E" w:rsidRPr="00952AA9" w:rsidRDefault="0071347E" w:rsidP="0071347E">
            <w:pPr>
              <w:tabs>
                <w:tab w:val="num" w:pos="34"/>
              </w:tabs>
              <w:spacing w:after="0"/>
              <w:ind w:left="34"/>
              <w:rPr>
                <w:rFonts w:ascii="Tahoma" w:hAnsi="Tahoma" w:cs="Tahoma"/>
                <w:sz w:val="24"/>
                <w:szCs w:val="24"/>
              </w:rPr>
            </w:pPr>
            <w:r w:rsidRPr="00D8164A">
              <w:rPr>
                <w:rFonts w:ascii="Tahoma" w:hAnsi="Tahoma" w:cs="Tahoma"/>
                <w:sz w:val="24"/>
                <w:szCs w:val="24"/>
              </w:rPr>
              <w:t>4.4.9. Подписанный проект договора</w:t>
            </w:r>
            <w:r w:rsidR="00952AA9" w:rsidRPr="00952AA9">
              <w:rPr>
                <w:rFonts w:ascii="Tahoma" w:hAnsi="Tahoma" w:cs="Tahoma"/>
                <w:sz w:val="24"/>
                <w:szCs w:val="24"/>
              </w:rPr>
              <w:t xml:space="preserve"> </w:t>
            </w:r>
            <w:r w:rsidR="00952AA9">
              <w:rPr>
                <w:rFonts w:ascii="Tahoma" w:hAnsi="Tahoma" w:cs="Tahoma"/>
                <w:sz w:val="24"/>
                <w:szCs w:val="24"/>
              </w:rPr>
              <w:t>в редакции Заказчика</w:t>
            </w:r>
          </w:p>
          <w:p w:rsidR="0071347E" w:rsidRPr="00D8164A" w:rsidRDefault="0071347E" w:rsidP="0071347E">
            <w:pPr>
              <w:tabs>
                <w:tab w:val="num" w:pos="34"/>
              </w:tabs>
              <w:spacing w:after="0" w:line="240" w:lineRule="auto"/>
              <w:ind w:left="34"/>
              <w:rPr>
                <w:rFonts w:ascii="Tahoma" w:eastAsia="Times New Roman" w:hAnsi="Tahoma" w:cs="Tahoma"/>
                <w:sz w:val="24"/>
                <w:szCs w:val="24"/>
                <w:lang w:eastAsia="ru-RU"/>
              </w:rPr>
            </w:pPr>
            <w:r w:rsidRPr="00D8164A">
              <w:rPr>
                <w:rFonts w:ascii="Tahoma" w:eastAsia="Times New Roman" w:hAnsi="Tahoma" w:cs="Tahoma"/>
                <w:sz w:val="24"/>
                <w:szCs w:val="24"/>
                <w:lang w:eastAsia="ru-RU"/>
              </w:rPr>
              <w:t>4.4.10 Копия приказа о приеме на работу, либо о вступлении руководителя в должность.</w:t>
            </w:r>
          </w:p>
          <w:p w:rsidR="0071347E" w:rsidRPr="00D8164A" w:rsidRDefault="0071347E" w:rsidP="0071347E">
            <w:pPr>
              <w:tabs>
                <w:tab w:val="num" w:pos="34"/>
              </w:tabs>
              <w:spacing w:after="0" w:line="240" w:lineRule="auto"/>
              <w:ind w:left="34"/>
              <w:rPr>
                <w:rFonts w:ascii="Tahoma" w:eastAsia="Times New Roman" w:hAnsi="Tahoma" w:cs="Tahoma"/>
                <w:sz w:val="24"/>
                <w:szCs w:val="24"/>
                <w:lang w:eastAsia="ru-RU"/>
              </w:rPr>
            </w:pPr>
            <w:r w:rsidRPr="00D8164A">
              <w:rPr>
                <w:rFonts w:ascii="Tahoma" w:eastAsia="Times New Roman" w:hAnsi="Tahoma" w:cs="Tahoma"/>
                <w:sz w:val="24"/>
                <w:szCs w:val="24"/>
                <w:lang w:eastAsia="ru-RU"/>
              </w:rPr>
              <w:t>4.4.11 Копия протокола общего собрания участников (акционеров), либо заседания совета директоров (наблюдательного совета) с решением о назначении руководителя.</w:t>
            </w:r>
          </w:p>
          <w:p w:rsidR="0071347E" w:rsidRPr="00A003C7" w:rsidRDefault="0071347E" w:rsidP="00A003C7">
            <w:pPr>
              <w:tabs>
                <w:tab w:val="num" w:pos="34"/>
              </w:tabs>
              <w:spacing w:after="0" w:line="240" w:lineRule="auto"/>
              <w:ind w:left="34"/>
              <w:rPr>
                <w:rFonts w:ascii="Tahoma" w:eastAsia="Times New Roman" w:hAnsi="Tahoma" w:cs="Tahoma"/>
                <w:sz w:val="24"/>
                <w:szCs w:val="24"/>
                <w:lang w:eastAsia="ru-RU"/>
              </w:rPr>
            </w:pPr>
            <w:r w:rsidRPr="00D8164A">
              <w:rPr>
                <w:rFonts w:ascii="Tahoma" w:eastAsia="Times New Roman" w:hAnsi="Tahoma" w:cs="Tahoma"/>
                <w:sz w:val="24"/>
                <w:szCs w:val="24"/>
                <w:lang w:eastAsia="ru-RU"/>
              </w:rPr>
              <w:t>4.4.12 Копия банковской карточки, в которой приведе</w:t>
            </w:r>
            <w:r w:rsidR="00A003C7">
              <w:rPr>
                <w:rFonts w:ascii="Tahoma" w:eastAsia="Times New Roman" w:hAnsi="Tahoma" w:cs="Tahoma"/>
                <w:sz w:val="24"/>
                <w:szCs w:val="24"/>
                <w:lang w:eastAsia="ru-RU"/>
              </w:rPr>
              <w:t>н образец подписи руководителя.</w:t>
            </w:r>
          </w:p>
          <w:p w:rsidR="0071347E" w:rsidRPr="00D8164A" w:rsidRDefault="0071347E" w:rsidP="0071347E">
            <w:pPr>
              <w:tabs>
                <w:tab w:val="num" w:pos="34"/>
              </w:tabs>
              <w:spacing w:after="0" w:line="240" w:lineRule="auto"/>
              <w:ind w:left="34"/>
              <w:rPr>
                <w:rFonts w:ascii="Tahoma" w:eastAsia="Times New Roman" w:hAnsi="Tahoma" w:cs="Tahoma"/>
                <w:sz w:val="24"/>
                <w:szCs w:val="24"/>
                <w:lang w:eastAsia="ru-RU"/>
              </w:rPr>
            </w:pPr>
            <w:r w:rsidRPr="00D8164A">
              <w:rPr>
                <w:rFonts w:ascii="Tahoma" w:eastAsia="Times New Roman" w:hAnsi="Tahoma" w:cs="Tahoma"/>
                <w:sz w:val="24"/>
                <w:szCs w:val="24"/>
                <w:lang w:eastAsia="ru-RU"/>
              </w:rPr>
              <w:t>4</w:t>
            </w:r>
            <w:r w:rsidR="00A003C7">
              <w:rPr>
                <w:rFonts w:ascii="Tahoma" w:eastAsia="Times New Roman" w:hAnsi="Tahoma" w:cs="Tahoma"/>
                <w:sz w:val="24"/>
                <w:szCs w:val="24"/>
                <w:lang w:eastAsia="ru-RU"/>
              </w:rPr>
              <w:t>.4.1</w:t>
            </w:r>
            <w:r w:rsidR="00A003C7" w:rsidRPr="00A003C7">
              <w:rPr>
                <w:rFonts w:ascii="Tahoma" w:eastAsia="Times New Roman" w:hAnsi="Tahoma" w:cs="Tahoma"/>
                <w:sz w:val="24"/>
                <w:szCs w:val="24"/>
                <w:lang w:eastAsia="ru-RU"/>
              </w:rPr>
              <w:t>3</w:t>
            </w:r>
            <w:r w:rsidRPr="00D8164A">
              <w:rPr>
                <w:rFonts w:ascii="Tahoma" w:eastAsia="Times New Roman" w:hAnsi="Tahoma" w:cs="Tahoma"/>
                <w:sz w:val="24"/>
                <w:szCs w:val="24"/>
                <w:lang w:eastAsia="ru-RU"/>
              </w:rPr>
              <w:t xml:space="preserve"> Справка о материально-технических ресурсах</w:t>
            </w:r>
          </w:p>
          <w:p w:rsidR="0071347E" w:rsidRPr="00D8164A" w:rsidRDefault="00A003C7" w:rsidP="0071347E">
            <w:pPr>
              <w:tabs>
                <w:tab w:val="num" w:pos="34"/>
              </w:tabs>
              <w:spacing w:after="0" w:line="240" w:lineRule="auto"/>
              <w:ind w:left="34"/>
              <w:rPr>
                <w:rFonts w:ascii="Tahoma" w:eastAsia="Times New Roman" w:hAnsi="Tahoma" w:cs="Tahoma"/>
                <w:sz w:val="24"/>
                <w:szCs w:val="24"/>
                <w:lang w:eastAsia="ru-RU"/>
              </w:rPr>
            </w:pPr>
            <w:r>
              <w:rPr>
                <w:rFonts w:ascii="Tahoma" w:eastAsia="Times New Roman" w:hAnsi="Tahoma" w:cs="Tahoma"/>
                <w:sz w:val="24"/>
                <w:szCs w:val="24"/>
                <w:lang w:eastAsia="ru-RU"/>
              </w:rPr>
              <w:t>4.4.1</w:t>
            </w:r>
            <w:r w:rsidRPr="00A003C7">
              <w:rPr>
                <w:rFonts w:ascii="Tahoma" w:eastAsia="Times New Roman" w:hAnsi="Tahoma" w:cs="Tahoma"/>
                <w:sz w:val="24"/>
                <w:szCs w:val="24"/>
                <w:lang w:eastAsia="ru-RU"/>
              </w:rPr>
              <w:t>4</w:t>
            </w:r>
            <w:r w:rsidR="0071347E" w:rsidRPr="00D8164A">
              <w:rPr>
                <w:rFonts w:ascii="Tahoma" w:eastAsia="Times New Roman" w:hAnsi="Tahoma" w:cs="Tahoma"/>
                <w:sz w:val="24"/>
                <w:szCs w:val="24"/>
                <w:lang w:eastAsia="ru-RU"/>
              </w:rPr>
              <w:t xml:space="preserve"> Свидетельство о праве владения производственными помещениями/копии договоров аренды/ или иные документы, подтверждающие право владения помещениями;</w:t>
            </w:r>
          </w:p>
          <w:p w:rsidR="0071347E" w:rsidRPr="00D8164A" w:rsidRDefault="00A003C7" w:rsidP="0071347E">
            <w:pPr>
              <w:tabs>
                <w:tab w:val="num" w:pos="34"/>
              </w:tabs>
              <w:spacing w:after="0" w:line="240" w:lineRule="auto"/>
              <w:ind w:left="34"/>
              <w:rPr>
                <w:rFonts w:ascii="Tahoma" w:eastAsia="Times New Roman" w:hAnsi="Tahoma" w:cs="Tahoma"/>
                <w:sz w:val="24"/>
                <w:szCs w:val="24"/>
                <w:lang w:eastAsia="ru-RU"/>
              </w:rPr>
            </w:pPr>
            <w:r>
              <w:rPr>
                <w:rFonts w:ascii="Tahoma" w:eastAsia="Times New Roman" w:hAnsi="Tahoma" w:cs="Tahoma"/>
                <w:sz w:val="24"/>
                <w:szCs w:val="24"/>
                <w:lang w:eastAsia="ru-RU"/>
              </w:rPr>
              <w:t>4.4.1</w:t>
            </w:r>
            <w:r w:rsidRPr="00A003C7">
              <w:rPr>
                <w:rFonts w:ascii="Tahoma" w:eastAsia="Times New Roman" w:hAnsi="Tahoma" w:cs="Tahoma"/>
                <w:sz w:val="24"/>
                <w:szCs w:val="24"/>
                <w:lang w:eastAsia="ru-RU"/>
              </w:rPr>
              <w:t>5</w:t>
            </w:r>
            <w:r w:rsidR="0071347E" w:rsidRPr="00D8164A">
              <w:rPr>
                <w:rFonts w:ascii="Tahoma" w:eastAsia="Times New Roman" w:hAnsi="Tahoma" w:cs="Tahoma"/>
                <w:sz w:val="24"/>
                <w:szCs w:val="24"/>
                <w:lang w:eastAsia="ru-RU"/>
              </w:rPr>
              <w:t xml:space="preserve"> Справка о наличии квалифицированных специалистов по предмету настоящего запроса предложения (с приложением копий приказов о приеме на работу)</w:t>
            </w:r>
          </w:p>
          <w:p w:rsidR="0071347E" w:rsidRPr="00D8164A" w:rsidRDefault="00A003C7" w:rsidP="0071347E">
            <w:pPr>
              <w:tabs>
                <w:tab w:val="num" w:pos="34"/>
              </w:tabs>
              <w:spacing w:after="0" w:line="240" w:lineRule="auto"/>
              <w:ind w:left="34"/>
              <w:rPr>
                <w:rFonts w:ascii="Tahoma" w:eastAsia="Times New Roman" w:hAnsi="Tahoma" w:cs="Tahoma"/>
                <w:sz w:val="24"/>
                <w:szCs w:val="24"/>
                <w:lang w:eastAsia="ru-RU"/>
              </w:rPr>
            </w:pPr>
            <w:r>
              <w:rPr>
                <w:rFonts w:ascii="Tahoma" w:eastAsia="Times New Roman" w:hAnsi="Tahoma" w:cs="Tahoma"/>
                <w:sz w:val="24"/>
                <w:szCs w:val="24"/>
                <w:lang w:eastAsia="ru-RU"/>
              </w:rPr>
              <w:t>4.4.1</w:t>
            </w:r>
            <w:r w:rsidRPr="00A003C7">
              <w:rPr>
                <w:rFonts w:ascii="Tahoma" w:eastAsia="Times New Roman" w:hAnsi="Tahoma" w:cs="Tahoma"/>
                <w:sz w:val="24"/>
                <w:szCs w:val="24"/>
                <w:lang w:eastAsia="ru-RU"/>
              </w:rPr>
              <w:t>6</w:t>
            </w:r>
            <w:r w:rsidR="0071347E" w:rsidRPr="00D8164A">
              <w:rPr>
                <w:rFonts w:ascii="Tahoma" w:eastAsia="Times New Roman" w:hAnsi="Tahoma" w:cs="Tahoma"/>
                <w:sz w:val="24"/>
                <w:szCs w:val="24"/>
                <w:lang w:eastAsia="ru-RU"/>
              </w:rPr>
              <w:t xml:space="preserve"> Справка о состоянии контрагента с бюджетом по налогам и сборам либо письмо на фирменном бланке за подписью директора о том, что такая справка запрошена и будет предоставлена до заключения договора;</w:t>
            </w:r>
          </w:p>
          <w:p w:rsidR="0071347E" w:rsidRPr="00D8164A" w:rsidRDefault="00A003C7" w:rsidP="0071347E">
            <w:pPr>
              <w:tabs>
                <w:tab w:val="num" w:pos="34"/>
              </w:tabs>
              <w:spacing w:after="0" w:line="240" w:lineRule="auto"/>
              <w:ind w:left="34"/>
              <w:rPr>
                <w:rFonts w:ascii="Tahoma" w:eastAsia="Times New Roman" w:hAnsi="Tahoma" w:cs="Tahoma"/>
                <w:sz w:val="24"/>
                <w:szCs w:val="24"/>
                <w:lang w:eastAsia="ru-RU"/>
              </w:rPr>
            </w:pPr>
            <w:r>
              <w:rPr>
                <w:rFonts w:ascii="Tahoma" w:eastAsia="Times New Roman" w:hAnsi="Tahoma" w:cs="Tahoma"/>
                <w:sz w:val="24"/>
                <w:szCs w:val="24"/>
                <w:lang w:eastAsia="ru-RU"/>
              </w:rPr>
              <w:t>4.4.1</w:t>
            </w:r>
            <w:r w:rsidRPr="00A003C7">
              <w:rPr>
                <w:rFonts w:ascii="Tahoma" w:eastAsia="Times New Roman" w:hAnsi="Tahoma" w:cs="Tahoma"/>
                <w:sz w:val="24"/>
                <w:szCs w:val="24"/>
                <w:lang w:eastAsia="ru-RU"/>
              </w:rPr>
              <w:t>7</w:t>
            </w:r>
            <w:r w:rsidR="0071347E" w:rsidRPr="00D8164A">
              <w:rPr>
                <w:rFonts w:ascii="Tahoma" w:eastAsia="Times New Roman" w:hAnsi="Tahoma" w:cs="Tahoma"/>
                <w:sz w:val="24"/>
                <w:szCs w:val="24"/>
                <w:lang w:eastAsia="ru-RU"/>
              </w:rPr>
              <w:t xml:space="preserve"> Извещение о вводе сведений, указанных в налоговой декларации (расчете) в электронной форме по форме КНД 1166007;</w:t>
            </w:r>
          </w:p>
          <w:p w:rsidR="0071347E" w:rsidRPr="00D8164A" w:rsidRDefault="00A003C7" w:rsidP="0071347E">
            <w:pPr>
              <w:tabs>
                <w:tab w:val="num" w:pos="34"/>
              </w:tabs>
              <w:spacing w:after="0" w:line="240" w:lineRule="auto"/>
              <w:ind w:left="34"/>
              <w:rPr>
                <w:rFonts w:ascii="Tahoma" w:eastAsia="Times New Roman" w:hAnsi="Tahoma" w:cs="Tahoma"/>
                <w:sz w:val="24"/>
                <w:szCs w:val="24"/>
                <w:lang w:eastAsia="ru-RU"/>
              </w:rPr>
            </w:pPr>
            <w:r>
              <w:rPr>
                <w:rFonts w:ascii="Tahoma" w:eastAsia="Times New Roman" w:hAnsi="Tahoma" w:cs="Tahoma"/>
                <w:sz w:val="24"/>
                <w:szCs w:val="24"/>
                <w:lang w:eastAsia="ru-RU"/>
              </w:rPr>
              <w:t>4.4.1</w:t>
            </w:r>
            <w:r w:rsidRPr="00A003C7">
              <w:rPr>
                <w:rFonts w:ascii="Tahoma" w:eastAsia="Times New Roman" w:hAnsi="Tahoma" w:cs="Tahoma"/>
                <w:sz w:val="24"/>
                <w:szCs w:val="24"/>
                <w:lang w:eastAsia="ru-RU"/>
              </w:rPr>
              <w:t>8</w:t>
            </w:r>
            <w:r w:rsidR="0071347E" w:rsidRPr="00D8164A">
              <w:rPr>
                <w:rFonts w:ascii="Tahoma" w:eastAsia="Times New Roman" w:hAnsi="Tahoma" w:cs="Tahoma"/>
                <w:sz w:val="24"/>
                <w:szCs w:val="24"/>
                <w:lang w:eastAsia="ru-RU"/>
              </w:rPr>
              <w:t xml:space="preserve"> Сведения о среднесписочной численности работников за предшествующий календарный год по форме КНД 1110018</w:t>
            </w:r>
          </w:p>
          <w:p w:rsidR="0071347E" w:rsidRPr="00D8164A" w:rsidRDefault="00A003C7" w:rsidP="0071347E">
            <w:pPr>
              <w:tabs>
                <w:tab w:val="num" w:pos="34"/>
              </w:tabs>
              <w:spacing w:after="0" w:line="240" w:lineRule="auto"/>
              <w:ind w:left="34"/>
              <w:rPr>
                <w:rFonts w:ascii="Tahoma" w:eastAsia="Times New Roman" w:hAnsi="Tahoma" w:cs="Tahoma"/>
                <w:sz w:val="24"/>
                <w:szCs w:val="24"/>
                <w:lang w:eastAsia="ru-RU"/>
              </w:rPr>
            </w:pPr>
            <w:r>
              <w:rPr>
                <w:rFonts w:ascii="Tahoma" w:eastAsia="Times New Roman" w:hAnsi="Tahoma" w:cs="Tahoma"/>
                <w:sz w:val="24"/>
                <w:szCs w:val="24"/>
                <w:lang w:eastAsia="ru-RU"/>
              </w:rPr>
              <w:t>4.4.</w:t>
            </w:r>
            <w:r w:rsidRPr="00A003C7">
              <w:rPr>
                <w:rFonts w:ascii="Tahoma" w:eastAsia="Times New Roman" w:hAnsi="Tahoma" w:cs="Tahoma"/>
                <w:sz w:val="24"/>
                <w:szCs w:val="24"/>
                <w:lang w:eastAsia="ru-RU"/>
              </w:rPr>
              <w:t>19</w:t>
            </w:r>
            <w:r w:rsidR="0071347E" w:rsidRPr="00D8164A">
              <w:rPr>
                <w:rFonts w:ascii="Tahoma" w:eastAsia="Times New Roman" w:hAnsi="Tahoma" w:cs="Tahoma"/>
                <w:sz w:val="24"/>
                <w:szCs w:val="24"/>
                <w:lang w:eastAsia="ru-RU"/>
              </w:rPr>
              <w:t xml:space="preserve"> Справка о годовых объемах выполнения аналогичных договоров;</w:t>
            </w:r>
          </w:p>
          <w:p w:rsidR="0071347E" w:rsidRPr="00D8164A" w:rsidRDefault="00A003C7" w:rsidP="0071347E">
            <w:pPr>
              <w:tabs>
                <w:tab w:val="num" w:pos="34"/>
              </w:tabs>
              <w:spacing w:after="0" w:line="240" w:lineRule="auto"/>
              <w:ind w:left="34"/>
              <w:rPr>
                <w:rFonts w:ascii="Tahoma" w:eastAsia="Times New Roman" w:hAnsi="Tahoma" w:cs="Tahoma"/>
                <w:sz w:val="24"/>
                <w:szCs w:val="24"/>
                <w:lang w:eastAsia="ru-RU"/>
              </w:rPr>
            </w:pPr>
            <w:r>
              <w:rPr>
                <w:rFonts w:ascii="Tahoma" w:eastAsia="Times New Roman" w:hAnsi="Tahoma" w:cs="Tahoma"/>
                <w:sz w:val="24"/>
                <w:szCs w:val="24"/>
                <w:lang w:eastAsia="ru-RU"/>
              </w:rPr>
              <w:t>4.4.2</w:t>
            </w:r>
            <w:r w:rsidRPr="00A003C7">
              <w:rPr>
                <w:rFonts w:ascii="Tahoma" w:eastAsia="Times New Roman" w:hAnsi="Tahoma" w:cs="Tahoma"/>
                <w:sz w:val="24"/>
                <w:szCs w:val="24"/>
                <w:lang w:eastAsia="ru-RU"/>
              </w:rPr>
              <w:t>0</w:t>
            </w:r>
            <w:r w:rsidR="0071347E" w:rsidRPr="00D8164A">
              <w:rPr>
                <w:rFonts w:ascii="Tahoma" w:eastAsia="Times New Roman" w:hAnsi="Tahoma" w:cs="Tahoma"/>
                <w:sz w:val="24"/>
                <w:szCs w:val="24"/>
                <w:lang w:eastAsia="ru-RU"/>
              </w:rPr>
              <w:t xml:space="preserve"> Справка банка о положительной кредитной истории контрагента (либо письмо об отсутствии </w:t>
            </w:r>
            <w:r w:rsidR="0071347E" w:rsidRPr="00D8164A">
              <w:rPr>
                <w:rFonts w:ascii="Tahoma" w:eastAsia="Times New Roman" w:hAnsi="Tahoma" w:cs="Tahoma"/>
                <w:sz w:val="24"/>
                <w:szCs w:val="24"/>
                <w:lang w:eastAsia="ru-RU"/>
              </w:rPr>
              <w:lastRenderedPageBreak/>
              <w:t>кредитной истории);</w:t>
            </w:r>
          </w:p>
          <w:p w:rsidR="006B1F08" w:rsidRPr="00D8164A" w:rsidRDefault="00A003C7" w:rsidP="007230FA">
            <w:pPr>
              <w:tabs>
                <w:tab w:val="num" w:pos="34"/>
              </w:tabs>
              <w:spacing w:after="0" w:line="240" w:lineRule="auto"/>
              <w:rPr>
                <w:rFonts w:ascii="Tahoma" w:eastAsia="Times New Roman" w:hAnsi="Tahoma" w:cs="Tahoma"/>
                <w:sz w:val="24"/>
                <w:szCs w:val="24"/>
                <w:lang w:eastAsia="ru-RU"/>
              </w:rPr>
            </w:pPr>
            <w:r>
              <w:rPr>
                <w:rFonts w:ascii="Tahoma" w:eastAsia="Times New Roman" w:hAnsi="Tahoma" w:cs="Tahoma"/>
                <w:sz w:val="24"/>
                <w:szCs w:val="24"/>
                <w:lang w:eastAsia="ru-RU"/>
              </w:rPr>
              <w:t xml:space="preserve"> 4.4.</w:t>
            </w:r>
            <w:r w:rsidR="0071347E" w:rsidRPr="00D8164A">
              <w:rPr>
                <w:rFonts w:ascii="Tahoma" w:eastAsia="Times New Roman" w:hAnsi="Tahoma" w:cs="Tahoma"/>
                <w:sz w:val="24"/>
                <w:szCs w:val="24"/>
                <w:lang w:eastAsia="ru-RU"/>
              </w:rPr>
              <w:t>2</w:t>
            </w:r>
            <w:r w:rsidRPr="00952AA9">
              <w:rPr>
                <w:rFonts w:ascii="Tahoma" w:eastAsia="Times New Roman" w:hAnsi="Tahoma" w:cs="Tahoma"/>
                <w:sz w:val="24"/>
                <w:szCs w:val="24"/>
                <w:lang w:eastAsia="ru-RU"/>
              </w:rPr>
              <w:t>1</w:t>
            </w:r>
            <w:r w:rsidR="0071347E" w:rsidRPr="00D8164A">
              <w:rPr>
                <w:rFonts w:ascii="Tahoma" w:eastAsia="Times New Roman" w:hAnsi="Tahoma" w:cs="Tahoma"/>
                <w:sz w:val="24"/>
                <w:szCs w:val="24"/>
                <w:lang w:eastAsia="ru-RU"/>
              </w:rPr>
              <w:t xml:space="preserve"> Решение об одобрении крупной сделки.</w:t>
            </w:r>
          </w:p>
        </w:tc>
      </w:tr>
      <w:tr w:rsidR="006B1F08" w:rsidRPr="00D8164A" w:rsidTr="005C445B">
        <w:tc>
          <w:tcPr>
            <w:tcW w:w="950" w:type="dxa"/>
            <w:tcBorders>
              <w:bottom w:val="single" w:sz="4" w:space="0" w:color="auto"/>
            </w:tcBorders>
          </w:tcPr>
          <w:p w:rsidR="006B1F08" w:rsidRPr="00D8164A" w:rsidRDefault="006B1F08" w:rsidP="00230305">
            <w:pPr>
              <w:spacing w:after="0"/>
              <w:rPr>
                <w:rFonts w:ascii="Tahoma" w:eastAsia="Calibri" w:hAnsi="Tahoma" w:cs="Tahoma"/>
                <w:sz w:val="24"/>
                <w:szCs w:val="24"/>
              </w:rPr>
            </w:pPr>
            <w:r w:rsidRPr="00D8164A">
              <w:rPr>
                <w:rFonts w:ascii="Tahoma" w:eastAsia="Calibri" w:hAnsi="Tahoma" w:cs="Tahoma"/>
                <w:sz w:val="24"/>
                <w:szCs w:val="24"/>
              </w:rPr>
              <w:lastRenderedPageBreak/>
              <w:t>4.5.</w:t>
            </w:r>
          </w:p>
        </w:tc>
        <w:tc>
          <w:tcPr>
            <w:tcW w:w="2878" w:type="dxa"/>
            <w:gridSpan w:val="2"/>
            <w:tcBorders>
              <w:bottom w:val="single" w:sz="4" w:space="0" w:color="auto"/>
            </w:tcBorders>
          </w:tcPr>
          <w:p w:rsidR="006B1F08" w:rsidRPr="00D8164A" w:rsidRDefault="006B1F08" w:rsidP="00230305">
            <w:pPr>
              <w:spacing w:after="0"/>
              <w:rPr>
                <w:rFonts w:ascii="Tahoma" w:hAnsi="Tahoma" w:cs="Tahoma"/>
                <w:sz w:val="24"/>
                <w:szCs w:val="24"/>
              </w:rPr>
            </w:pPr>
            <w:r w:rsidRPr="00D8164A">
              <w:rPr>
                <w:rFonts w:ascii="Tahoma" w:hAnsi="Tahoma" w:cs="Tahoma"/>
                <w:sz w:val="24"/>
                <w:szCs w:val="24"/>
              </w:rPr>
              <w:t>Случаи продления сроков приёма заявок</w:t>
            </w:r>
          </w:p>
        </w:tc>
        <w:tc>
          <w:tcPr>
            <w:tcW w:w="6095" w:type="dxa"/>
            <w:tcBorders>
              <w:bottom w:val="single" w:sz="4" w:space="0" w:color="auto"/>
            </w:tcBorders>
          </w:tcPr>
          <w:p w:rsidR="006B1F08" w:rsidRPr="00D8164A" w:rsidRDefault="006B1F08" w:rsidP="003F2455">
            <w:pPr>
              <w:pStyle w:val="a7"/>
              <w:spacing w:after="0"/>
              <w:ind w:left="34" w:firstLine="0"/>
              <w:rPr>
                <w:rFonts w:ascii="Tahoma" w:hAnsi="Tahoma" w:cs="Tahoma"/>
                <w:sz w:val="24"/>
                <w:szCs w:val="24"/>
              </w:rPr>
            </w:pPr>
            <w:r w:rsidRPr="00D8164A">
              <w:rPr>
                <w:rFonts w:ascii="Tahoma" w:hAnsi="Tahoma" w:cs="Tahoma"/>
                <w:sz w:val="24"/>
                <w:szCs w:val="24"/>
              </w:rPr>
              <w:t>Заказчик вправе в процессе проведения закупки вносить  изменения в (документацию, техническое задание/спецификацию, форму договора), а также продлевать сроки приёма заявок, до</w:t>
            </w:r>
            <w:r w:rsidR="00E86FAE" w:rsidRPr="00D8164A">
              <w:rPr>
                <w:rFonts w:ascii="Tahoma" w:hAnsi="Tahoma" w:cs="Tahoma"/>
                <w:sz w:val="24"/>
                <w:szCs w:val="24"/>
              </w:rPr>
              <w:t xml:space="preserve"> окончания срока подачи заявок на участие в запросе предложений</w:t>
            </w:r>
            <w:r w:rsidRPr="00D8164A">
              <w:rPr>
                <w:rFonts w:ascii="Tahoma" w:hAnsi="Tahoma" w:cs="Tahoma"/>
                <w:sz w:val="24"/>
                <w:szCs w:val="24"/>
              </w:rPr>
              <w:t xml:space="preserve">, если такое решение приняла Единая комиссия. Вся информация </w:t>
            </w:r>
            <w:proofErr w:type="gramStart"/>
            <w:r w:rsidRPr="00D8164A">
              <w:rPr>
                <w:rFonts w:ascii="Tahoma" w:hAnsi="Tahoma" w:cs="Tahoma"/>
                <w:sz w:val="24"/>
                <w:szCs w:val="24"/>
              </w:rPr>
              <w:t>о</w:t>
            </w:r>
            <w:proofErr w:type="gramEnd"/>
            <w:r w:rsidRPr="00D8164A">
              <w:rPr>
                <w:rFonts w:ascii="Tahoma" w:hAnsi="Tahoma" w:cs="Tahoma"/>
                <w:sz w:val="24"/>
                <w:szCs w:val="24"/>
              </w:rPr>
              <w:t xml:space="preserve"> изменениях закупки того или иного конкурса размещается на zakupki.gov.ru</w:t>
            </w:r>
          </w:p>
        </w:tc>
      </w:tr>
      <w:tr w:rsidR="005374D3" w:rsidRPr="00D8164A" w:rsidTr="00121BB0">
        <w:tc>
          <w:tcPr>
            <w:tcW w:w="959" w:type="dxa"/>
            <w:gridSpan w:val="2"/>
            <w:shd w:val="clear" w:color="auto" w:fill="92CDDC"/>
          </w:tcPr>
          <w:p w:rsidR="005374D3" w:rsidRPr="00D8164A" w:rsidRDefault="005374D3" w:rsidP="009E2D03">
            <w:pPr>
              <w:spacing w:after="0"/>
              <w:rPr>
                <w:rFonts w:ascii="Tahoma" w:eastAsia="Calibri" w:hAnsi="Tahoma" w:cs="Tahoma"/>
                <w:b/>
                <w:sz w:val="24"/>
                <w:szCs w:val="24"/>
              </w:rPr>
            </w:pPr>
            <w:r w:rsidRPr="00D8164A">
              <w:rPr>
                <w:rFonts w:ascii="Tahoma" w:hAnsi="Tahoma" w:cs="Tahoma"/>
                <w:b/>
                <w:sz w:val="24"/>
                <w:szCs w:val="24"/>
              </w:rPr>
              <w:t>5.</w:t>
            </w:r>
          </w:p>
        </w:tc>
        <w:tc>
          <w:tcPr>
            <w:tcW w:w="8964" w:type="dxa"/>
            <w:gridSpan w:val="2"/>
            <w:shd w:val="clear" w:color="auto" w:fill="92CDDC"/>
          </w:tcPr>
          <w:p w:rsidR="005374D3" w:rsidRPr="00D8164A" w:rsidRDefault="005374D3" w:rsidP="000E48E9">
            <w:pPr>
              <w:spacing w:after="0"/>
              <w:jc w:val="both"/>
              <w:rPr>
                <w:rFonts w:ascii="Tahoma" w:eastAsia="Calibri" w:hAnsi="Tahoma" w:cs="Tahoma"/>
                <w:b/>
                <w:sz w:val="24"/>
                <w:szCs w:val="24"/>
              </w:rPr>
            </w:pPr>
            <w:r w:rsidRPr="00D8164A">
              <w:rPr>
                <w:rFonts w:ascii="Tahoma" w:hAnsi="Tahoma" w:cs="Tahoma"/>
                <w:b/>
                <w:sz w:val="24"/>
                <w:szCs w:val="24"/>
              </w:rPr>
              <w:t>Подведение итогов запроса предложений</w:t>
            </w:r>
          </w:p>
        </w:tc>
      </w:tr>
      <w:tr w:rsidR="006B1F08" w:rsidRPr="00D8164A" w:rsidTr="005C445B">
        <w:tc>
          <w:tcPr>
            <w:tcW w:w="959" w:type="dxa"/>
            <w:gridSpan w:val="2"/>
          </w:tcPr>
          <w:p w:rsidR="006B1F08" w:rsidRPr="00D8164A" w:rsidRDefault="006B1F08" w:rsidP="00230305">
            <w:pPr>
              <w:spacing w:after="0"/>
              <w:rPr>
                <w:rFonts w:ascii="Tahoma" w:eastAsia="Calibri" w:hAnsi="Tahoma" w:cs="Tahoma"/>
                <w:sz w:val="24"/>
                <w:szCs w:val="24"/>
              </w:rPr>
            </w:pPr>
            <w:r w:rsidRPr="00D8164A">
              <w:rPr>
                <w:rFonts w:ascii="Tahoma" w:hAnsi="Tahoma" w:cs="Tahoma"/>
                <w:sz w:val="24"/>
                <w:szCs w:val="24"/>
              </w:rPr>
              <w:t>5.1.</w:t>
            </w:r>
          </w:p>
        </w:tc>
        <w:tc>
          <w:tcPr>
            <w:tcW w:w="2869" w:type="dxa"/>
          </w:tcPr>
          <w:p w:rsidR="006B1F08" w:rsidRPr="00D8164A" w:rsidRDefault="006B1F08" w:rsidP="00952AA9">
            <w:pPr>
              <w:spacing w:after="0"/>
              <w:rPr>
                <w:rFonts w:ascii="Tahoma" w:eastAsia="Calibri" w:hAnsi="Tahoma" w:cs="Tahoma"/>
                <w:sz w:val="24"/>
                <w:szCs w:val="24"/>
              </w:rPr>
            </w:pPr>
            <w:r w:rsidRPr="00D8164A">
              <w:rPr>
                <w:rFonts w:ascii="Tahoma" w:hAnsi="Tahoma" w:cs="Tahoma"/>
                <w:sz w:val="24"/>
                <w:szCs w:val="24"/>
              </w:rPr>
              <w:t>Д</w:t>
            </w:r>
            <w:r w:rsidRPr="00D8164A">
              <w:rPr>
                <w:rFonts w:ascii="Tahoma" w:eastAsia="Calibri" w:hAnsi="Tahoma" w:cs="Tahoma"/>
                <w:sz w:val="24"/>
                <w:szCs w:val="24"/>
              </w:rPr>
              <w:t>ата открытия доступа к заявкам</w:t>
            </w:r>
          </w:p>
        </w:tc>
        <w:tc>
          <w:tcPr>
            <w:tcW w:w="6095" w:type="dxa"/>
          </w:tcPr>
          <w:p w:rsidR="006B1F08" w:rsidRPr="00D8164A" w:rsidRDefault="006B1F08" w:rsidP="00230305">
            <w:pPr>
              <w:spacing w:after="0"/>
              <w:rPr>
                <w:rFonts w:ascii="Tahoma" w:hAnsi="Tahoma" w:cs="Tahoma"/>
                <w:sz w:val="24"/>
                <w:szCs w:val="24"/>
              </w:rPr>
            </w:pPr>
            <w:r w:rsidRPr="00D8164A">
              <w:rPr>
                <w:rFonts w:ascii="Tahoma" w:hAnsi="Tahoma" w:cs="Tahoma"/>
                <w:sz w:val="24"/>
                <w:szCs w:val="24"/>
              </w:rPr>
              <w:t>«</w:t>
            </w:r>
            <w:r w:rsidR="000D3D52">
              <w:rPr>
                <w:rFonts w:ascii="Tahoma" w:hAnsi="Tahoma" w:cs="Tahoma"/>
                <w:sz w:val="24"/>
                <w:szCs w:val="24"/>
              </w:rPr>
              <w:t xml:space="preserve">05 </w:t>
            </w:r>
            <w:r w:rsidRPr="00D8164A">
              <w:rPr>
                <w:rFonts w:ascii="Tahoma" w:hAnsi="Tahoma" w:cs="Tahoma"/>
                <w:sz w:val="24"/>
                <w:szCs w:val="24"/>
              </w:rPr>
              <w:t>»</w:t>
            </w:r>
            <w:r w:rsidR="00FC47E4">
              <w:rPr>
                <w:rFonts w:ascii="Tahoma" w:hAnsi="Tahoma" w:cs="Tahoma"/>
                <w:sz w:val="24"/>
                <w:szCs w:val="24"/>
              </w:rPr>
              <w:t xml:space="preserve"> </w:t>
            </w:r>
            <w:r w:rsidR="000D3D52" w:rsidRPr="000D3D52">
              <w:rPr>
                <w:rFonts w:ascii="Tahoma" w:hAnsi="Tahoma" w:cs="Tahoma"/>
                <w:sz w:val="24"/>
                <w:szCs w:val="24"/>
              </w:rPr>
              <w:t>сентября</w:t>
            </w:r>
            <w:r w:rsidR="005F7BC8">
              <w:rPr>
                <w:rFonts w:ascii="Tahoma" w:hAnsi="Tahoma" w:cs="Tahoma"/>
                <w:sz w:val="24"/>
                <w:szCs w:val="24"/>
              </w:rPr>
              <w:t xml:space="preserve"> </w:t>
            </w:r>
            <w:r w:rsidRPr="00D8164A">
              <w:rPr>
                <w:rFonts w:ascii="Tahoma" w:hAnsi="Tahoma" w:cs="Tahoma"/>
                <w:sz w:val="24"/>
                <w:szCs w:val="24"/>
              </w:rPr>
              <w:t>201</w:t>
            </w:r>
            <w:r w:rsidR="00E86FAE" w:rsidRPr="00D8164A">
              <w:rPr>
                <w:rFonts w:ascii="Tahoma" w:hAnsi="Tahoma" w:cs="Tahoma"/>
                <w:sz w:val="24"/>
                <w:szCs w:val="24"/>
              </w:rPr>
              <w:t>9</w:t>
            </w:r>
            <w:r w:rsidRPr="00D8164A">
              <w:rPr>
                <w:rFonts w:ascii="Tahoma" w:hAnsi="Tahoma" w:cs="Tahoma"/>
                <w:sz w:val="24"/>
                <w:szCs w:val="24"/>
              </w:rPr>
              <w:t xml:space="preserve"> года </w:t>
            </w:r>
          </w:p>
          <w:p w:rsidR="006B1F08" w:rsidRPr="00D8164A" w:rsidRDefault="006B1F08" w:rsidP="00230305">
            <w:pPr>
              <w:spacing w:after="0"/>
              <w:rPr>
                <w:rFonts w:ascii="Tahoma" w:hAnsi="Tahoma" w:cs="Tahoma"/>
                <w:sz w:val="24"/>
                <w:szCs w:val="24"/>
              </w:rPr>
            </w:pPr>
          </w:p>
          <w:p w:rsidR="006B1F08" w:rsidRPr="00D8164A" w:rsidRDefault="006B1F08" w:rsidP="00230305">
            <w:pPr>
              <w:spacing w:after="0"/>
              <w:rPr>
                <w:rFonts w:ascii="Tahoma" w:hAnsi="Tahoma" w:cs="Tahoma"/>
                <w:sz w:val="24"/>
                <w:szCs w:val="24"/>
              </w:rPr>
            </w:pPr>
          </w:p>
        </w:tc>
      </w:tr>
      <w:tr w:rsidR="006B1F08" w:rsidRPr="00D8164A" w:rsidTr="005C445B">
        <w:tc>
          <w:tcPr>
            <w:tcW w:w="959" w:type="dxa"/>
            <w:gridSpan w:val="2"/>
          </w:tcPr>
          <w:p w:rsidR="006B1F08" w:rsidRPr="00D8164A" w:rsidRDefault="006B1F08" w:rsidP="00230305">
            <w:pPr>
              <w:spacing w:after="0"/>
              <w:rPr>
                <w:rFonts w:ascii="Tahoma" w:hAnsi="Tahoma" w:cs="Tahoma"/>
                <w:sz w:val="24"/>
                <w:szCs w:val="24"/>
              </w:rPr>
            </w:pPr>
            <w:r w:rsidRPr="00D8164A">
              <w:rPr>
                <w:rFonts w:ascii="Tahoma" w:hAnsi="Tahoma" w:cs="Tahoma"/>
                <w:sz w:val="24"/>
                <w:szCs w:val="24"/>
              </w:rPr>
              <w:t>5.2.</w:t>
            </w:r>
          </w:p>
        </w:tc>
        <w:tc>
          <w:tcPr>
            <w:tcW w:w="2869" w:type="dxa"/>
          </w:tcPr>
          <w:p w:rsidR="006B1F08" w:rsidRPr="00D8164A" w:rsidRDefault="006B1F08" w:rsidP="00952AA9">
            <w:pPr>
              <w:spacing w:after="0"/>
              <w:rPr>
                <w:rFonts w:ascii="Tahoma" w:hAnsi="Tahoma" w:cs="Tahoma"/>
                <w:sz w:val="24"/>
                <w:szCs w:val="24"/>
              </w:rPr>
            </w:pPr>
            <w:r w:rsidRPr="00D8164A">
              <w:rPr>
                <w:rFonts w:ascii="Tahoma" w:hAnsi="Tahoma" w:cs="Tahoma"/>
                <w:sz w:val="24"/>
                <w:szCs w:val="24"/>
              </w:rPr>
              <w:t>Д</w:t>
            </w:r>
            <w:r w:rsidRPr="00D8164A">
              <w:rPr>
                <w:rFonts w:ascii="Tahoma" w:eastAsia="Calibri" w:hAnsi="Tahoma" w:cs="Tahoma"/>
                <w:sz w:val="24"/>
                <w:szCs w:val="24"/>
              </w:rPr>
              <w:t xml:space="preserve">ата рассмотрения </w:t>
            </w:r>
            <w:r w:rsidRPr="00D8164A">
              <w:rPr>
                <w:rFonts w:ascii="Tahoma" w:hAnsi="Tahoma" w:cs="Tahoma"/>
                <w:sz w:val="24"/>
                <w:szCs w:val="24"/>
              </w:rPr>
              <w:t>Предложений</w:t>
            </w:r>
            <w:r w:rsidRPr="00D8164A">
              <w:rPr>
                <w:rFonts w:ascii="Tahoma" w:eastAsia="Calibri" w:hAnsi="Tahoma" w:cs="Tahoma"/>
                <w:sz w:val="24"/>
                <w:szCs w:val="24"/>
              </w:rPr>
              <w:t xml:space="preserve"> и подведения итогов запроса предложений</w:t>
            </w:r>
          </w:p>
        </w:tc>
        <w:tc>
          <w:tcPr>
            <w:tcW w:w="6095" w:type="dxa"/>
          </w:tcPr>
          <w:p w:rsidR="006B1F08" w:rsidRPr="00D8164A" w:rsidRDefault="00E7420B" w:rsidP="00230305">
            <w:pPr>
              <w:spacing w:after="0"/>
              <w:rPr>
                <w:rFonts w:ascii="Tahoma" w:hAnsi="Tahoma" w:cs="Tahoma"/>
                <w:sz w:val="24"/>
                <w:szCs w:val="24"/>
              </w:rPr>
            </w:pPr>
            <w:r>
              <w:rPr>
                <w:rFonts w:ascii="Tahoma" w:hAnsi="Tahoma" w:cs="Tahoma"/>
                <w:sz w:val="24"/>
                <w:szCs w:val="24"/>
              </w:rPr>
              <w:t xml:space="preserve">Не позднее </w:t>
            </w:r>
            <w:r w:rsidR="00F11D48">
              <w:rPr>
                <w:rFonts w:ascii="Tahoma" w:hAnsi="Tahoma" w:cs="Tahoma"/>
                <w:sz w:val="24"/>
                <w:szCs w:val="24"/>
              </w:rPr>
              <w:t>«13</w:t>
            </w:r>
            <w:bookmarkStart w:id="23" w:name="_GoBack"/>
            <w:bookmarkEnd w:id="23"/>
            <w:r w:rsidR="006B1F08" w:rsidRPr="00D8164A">
              <w:rPr>
                <w:rFonts w:ascii="Tahoma" w:hAnsi="Tahoma" w:cs="Tahoma"/>
                <w:sz w:val="24"/>
                <w:szCs w:val="24"/>
              </w:rPr>
              <w:t>»</w:t>
            </w:r>
            <w:r w:rsidR="00D943EB" w:rsidRPr="00D8164A">
              <w:rPr>
                <w:rFonts w:ascii="Tahoma" w:hAnsi="Tahoma" w:cs="Tahoma"/>
                <w:sz w:val="24"/>
                <w:szCs w:val="24"/>
              </w:rPr>
              <w:t xml:space="preserve"> </w:t>
            </w:r>
            <w:r w:rsidR="000D3D52" w:rsidRPr="000D3D52">
              <w:rPr>
                <w:rFonts w:ascii="Tahoma" w:hAnsi="Tahoma" w:cs="Tahoma"/>
                <w:sz w:val="24"/>
                <w:szCs w:val="24"/>
              </w:rPr>
              <w:t>сентября</w:t>
            </w:r>
            <w:r w:rsidR="005F7BC8">
              <w:rPr>
                <w:rFonts w:ascii="Tahoma" w:hAnsi="Tahoma" w:cs="Tahoma"/>
                <w:sz w:val="24"/>
                <w:szCs w:val="24"/>
              </w:rPr>
              <w:t xml:space="preserve"> </w:t>
            </w:r>
            <w:r w:rsidR="006B1F08" w:rsidRPr="00D8164A">
              <w:rPr>
                <w:rFonts w:ascii="Tahoma" w:hAnsi="Tahoma" w:cs="Tahoma"/>
                <w:sz w:val="24"/>
                <w:szCs w:val="24"/>
              </w:rPr>
              <w:t>201</w:t>
            </w:r>
            <w:r w:rsidR="00E86FAE" w:rsidRPr="00D8164A">
              <w:rPr>
                <w:rFonts w:ascii="Tahoma" w:hAnsi="Tahoma" w:cs="Tahoma"/>
                <w:sz w:val="24"/>
                <w:szCs w:val="24"/>
              </w:rPr>
              <w:t>9</w:t>
            </w:r>
            <w:r w:rsidR="004F2890" w:rsidRPr="00D8164A">
              <w:rPr>
                <w:rFonts w:ascii="Tahoma" w:hAnsi="Tahoma" w:cs="Tahoma"/>
                <w:sz w:val="24"/>
                <w:szCs w:val="24"/>
              </w:rPr>
              <w:t xml:space="preserve"> года</w:t>
            </w:r>
          </w:p>
          <w:p w:rsidR="006B1F08" w:rsidRPr="00D8164A" w:rsidRDefault="006B1F08" w:rsidP="00230305">
            <w:pPr>
              <w:spacing w:after="0"/>
              <w:rPr>
                <w:rFonts w:ascii="Tahoma" w:hAnsi="Tahoma" w:cs="Tahoma"/>
                <w:sz w:val="24"/>
                <w:szCs w:val="24"/>
              </w:rPr>
            </w:pPr>
            <w:r w:rsidRPr="00D8164A">
              <w:rPr>
                <w:rFonts w:ascii="Tahoma" w:hAnsi="Tahoma" w:cs="Tahoma"/>
                <w:sz w:val="24"/>
                <w:szCs w:val="24"/>
              </w:rPr>
              <w:t>Заказчик вправе подвести итоги запроса предложений в любой срок не позднее указанного</w:t>
            </w:r>
          </w:p>
        </w:tc>
      </w:tr>
      <w:tr w:rsidR="005374D3" w:rsidRPr="00D8164A" w:rsidTr="005C445B">
        <w:tc>
          <w:tcPr>
            <w:tcW w:w="959" w:type="dxa"/>
            <w:gridSpan w:val="2"/>
            <w:tcBorders>
              <w:bottom w:val="single" w:sz="4" w:space="0" w:color="auto"/>
            </w:tcBorders>
          </w:tcPr>
          <w:p w:rsidR="005374D3" w:rsidRPr="00D8164A" w:rsidRDefault="005374D3" w:rsidP="009E2D03">
            <w:pPr>
              <w:spacing w:after="0"/>
              <w:rPr>
                <w:rFonts w:ascii="Tahoma" w:eastAsia="Calibri" w:hAnsi="Tahoma" w:cs="Tahoma"/>
                <w:sz w:val="24"/>
                <w:szCs w:val="24"/>
              </w:rPr>
            </w:pPr>
            <w:r w:rsidRPr="00D8164A">
              <w:rPr>
                <w:rFonts w:ascii="Tahoma" w:eastAsia="Calibri" w:hAnsi="Tahoma" w:cs="Tahoma"/>
                <w:sz w:val="24"/>
                <w:szCs w:val="24"/>
              </w:rPr>
              <w:t>5.2.</w:t>
            </w:r>
          </w:p>
        </w:tc>
        <w:tc>
          <w:tcPr>
            <w:tcW w:w="2869" w:type="dxa"/>
            <w:tcBorders>
              <w:bottom w:val="single" w:sz="4" w:space="0" w:color="auto"/>
            </w:tcBorders>
          </w:tcPr>
          <w:p w:rsidR="005374D3" w:rsidRPr="00D8164A" w:rsidRDefault="005374D3" w:rsidP="000E48E9">
            <w:pPr>
              <w:spacing w:after="0"/>
              <w:jc w:val="both"/>
              <w:rPr>
                <w:rFonts w:ascii="Tahoma" w:eastAsia="Calibri" w:hAnsi="Tahoma" w:cs="Tahoma"/>
                <w:sz w:val="24"/>
                <w:szCs w:val="24"/>
              </w:rPr>
            </w:pPr>
            <w:r w:rsidRPr="00D8164A">
              <w:rPr>
                <w:rFonts w:ascii="Tahoma" w:hAnsi="Tahoma" w:cs="Tahoma"/>
                <w:sz w:val="24"/>
                <w:szCs w:val="24"/>
              </w:rPr>
              <w:t>Место</w:t>
            </w:r>
            <w:r w:rsidRPr="00D8164A">
              <w:rPr>
                <w:rFonts w:ascii="Tahoma" w:eastAsia="Calibri" w:hAnsi="Tahoma" w:cs="Tahoma"/>
                <w:sz w:val="24"/>
                <w:szCs w:val="24"/>
              </w:rPr>
              <w:t xml:space="preserve"> рассмотрения </w:t>
            </w:r>
            <w:r w:rsidRPr="00D8164A">
              <w:rPr>
                <w:rFonts w:ascii="Tahoma" w:hAnsi="Tahoma" w:cs="Tahoma"/>
                <w:sz w:val="24"/>
                <w:szCs w:val="24"/>
              </w:rPr>
              <w:t>Предложений</w:t>
            </w:r>
            <w:r w:rsidRPr="00D8164A">
              <w:rPr>
                <w:rFonts w:ascii="Tahoma" w:eastAsia="Calibri" w:hAnsi="Tahoma" w:cs="Tahoma"/>
                <w:sz w:val="24"/>
                <w:szCs w:val="24"/>
              </w:rPr>
              <w:t xml:space="preserve"> и подведения итогов запроса предложений</w:t>
            </w:r>
          </w:p>
        </w:tc>
        <w:tc>
          <w:tcPr>
            <w:tcW w:w="6095" w:type="dxa"/>
            <w:tcBorders>
              <w:bottom w:val="single" w:sz="4" w:space="0" w:color="auto"/>
            </w:tcBorders>
          </w:tcPr>
          <w:p w:rsidR="005374D3" w:rsidRPr="00D8164A" w:rsidRDefault="005374D3" w:rsidP="000E48E9">
            <w:pPr>
              <w:spacing w:after="0"/>
              <w:jc w:val="both"/>
              <w:rPr>
                <w:rFonts w:ascii="Tahoma" w:eastAsia="Calibri" w:hAnsi="Tahoma" w:cs="Tahoma"/>
                <w:sz w:val="24"/>
                <w:szCs w:val="24"/>
              </w:rPr>
            </w:pPr>
            <w:r w:rsidRPr="00D8164A">
              <w:rPr>
                <w:rFonts w:ascii="Tahoma" w:eastAsia="Calibri" w:hAnsi="Tahoma" w:cs="Tahoma"/>
                <w:sz w:val="24"/>
                <w:szCs w:val="24"/>
              </w:rPr>
              <w:t>РТ, Лаишевский район, Аэропорт, Терминал 1, 4 этаж, кабинет №114  Отдел материально-технического обеспечения</w:t>
            </w:r>
          </w:p>
        </w:tc>
      </w:tr>
      <w:tr w:rsidR="005374D3" w:rsidRPr="00D8164A" w:rsidTr="00121BB0">
        <w:tc>
          <w:tcPr>
            <w:tcW w:w="959" w:type="dxa"/>
            <w:gridSpan w:val="2"/>
            <w:shd w:val="clear" w:color="auto" w:fill="92CDDC"/>
          </w:tcPr>
          <w:p w:rsidR="005374D3" w:rsidRPr="00D8164A" w:rsidRDefault="005374D3" w:rsidP="009E2D03">
            <w:pPr>
              <w:spacing w:after="0"/>
              <w:rPr>
                <w:rFonts w:ascii="Tahoma" w:eastAsia="Calibri" w:hAnsi="Tahoma" w:cs="Tahoma"/>
                <w:b/>
                <w:sz w:val="24"/>
                <w:szCs w:val="24"/>
              </w:rPr>
            </w:pPr>
            <w:r w:rsidRPr="00D8164A">
              <w:rPr>
                <w:rFonts w:ascii="Tahoma" w:eastAsia="Calibri" w:hAnsi="Tahoma" w:cs="Tahoma"/>
                <w:b/>
                <w:sz w:val="24"/>
                <w:szCs w:val="24"/>
              </w:rPr>
              <w:t>6.</w:t>
            </w:r>
          </w:p>
        </w:tc>
        <w:tc>
          <w:tcPr>
            <w:tcW w:w="8964" w:type="dxa"/>
            <w:gridSpan w:val="2"/>
            <w:shd w:val="clear" w:color="auto" w:fill="92CDDC"/>
          </w:tcPr>
          <w:p w:rsidR="005374D3" w:rsidRPr="00D8164A" w:rsidRDefault="005374D3" w:rsidP="009E2D03">
            <w:pPr>
              <w:spacing w:after="0"/>
              <w:rPr>
                <w:rFonts w:ascii="Tahoma" w:eastAsia="Calibri" w:hAnsi="Tahoma" w:cs="Tahoma"/>
                <w:b/>
                <w:sz w:val="24"/>
                <w:szCs w:val="24"/>
              </w:rPr>
            </w:pPr>
            <w:r w:rsidRPr="00D8164A">
              <w:rPr>
                <w:rFonts w:ascii="Tahoma" w:eastAsia="Calibri" w:hAnsi="Tahoma" w:cs="Tahoma"/>
                <w:b/>
                <w:sz w:val="24"/>
                <w:szCs w:val="24"/>
              </w:rPr>
              <w:t>Требования к участникам закупки</w:t>
            </w:r>
          </w:p>
        </w:tc>
      </w:tr>
      <w:tr w:rsidR="005374D3" w:rsidRPr="00D8164A" w:rsidTr="00121BB0">
        <w:tc>
          <w:tcPr>
            <w:tcW w:w="959" w:type="dxa"/>
            <w:gridSpan w:val="2"/>
          </w:tcPr>
          <w:p w:rsidR="005374D3" w:rsidRPr="00D8164A" w:rsidRDefault="005374D3" w:rsidP="009E2D03">
            <w:pPr>
              <w:spacing w:after="0"/>
              <w:rPr>
                <w:rFonts w:ascii="Tahoma" w:eastAsia="Calibri" w:hAnsi="Tahoma" w:cs="Tahoma"/>
                <w:sz w:val="24"/>
                <w:szCs w:val="24"/>
              </w:rPr>
            </w:pPr>
            <w:r w:rsidRPr="00D8164A">
              <w:rPr>
                <w:rFonts w:ascii="Tahoma" w:eastAsia="Calibri" w:hAnsi="Tahoma" w:cs="Tahoma"/>
                <w:sz w:val="24"/>
                <w:szCs w:val="24"/>
              </w:rPr>
              <w:t>6.1.</w:t>
            </w:r>
          </w:p>
        </w:tc>
        <w:tc>
          <w:tcPr>
            <w:tcW w:w="8964" w:type="dxa"/>
            <w:gridSpan w:val="2"/>
          </w:tcPr>
          <w:p w:rsidR="005374D3" w:rsidRPr="00D8164A" w:rsidRDefault="00E86FAE" w:rsidP="000E48E9">
            <w:pPr>
              <w:pStyle w:val="3"/>
              <w:numPr>
                <w:ilvl w:val="0"/>
                <w:numId w:val="0"/>
              </w:numPr>
              <w:tabs>
                <w:tab w:val="num" w:pos="720"/>
              </w:tabs>
              <w:spacing w:line="240" w:lineRule="auto"/>
              <w:rPr>
                <w:rFonts w:ascii="Tahoma" w:hAnsi="Tahoma" w:cs="Tahoma"/>
                <w:sz w:val="24"/>
                <w:szCs w:val="24"/>
              </w:rPr>
            </w:pPr>
            <w:r w:rsidRPr="00D8164A">
              <w:rPr>
                <w:rFonts w:ascii="Tahoma" w:hAnsi="Tahoma" w:cs="Tahoma"/>
                <w:sz w:val="24"/>
                <w:szCs w:val="24"/>
              </w:rPr>
              <w:t>Соответствие требованиям, устанавливаемым в соответствии с законодательством Российской Федерации к лицам, осуществляющим поставку товаров, выполнение работ, оказание услуг, являющихся предметом закупки</w:t>
            </w:r>
          </w:p>
        </w:tc>
      </w:tr>
      <w:tr w:rsidR="005374D3" w:rsidRPr="00D8164A" w:rsidTr="00121BB0">
        <w:tc>
          <w:tcPr>
            <w:tcW w:w="959" w:type="dxa"/>
            <w:gridSpan w:val="2"/>
          </w:tcPr>
          <w:p w:rsidR="005374D3" w:rsidRPr="00D8164A" w:rsidRDefault="005374D3" w:rsidP="009E2D03">
            <w:pPr>
              <w:spacing w:after="0"/>
              <w:rPr>
                <w:rFonts w:ascii="Tahoma" w:eastAsia="Calibri" w:hAnsi="Tahoma" w:cs="Tahoma"/>
                <w:sz w:val="24"/>
                <w:szCs w:val="24"/>
              </w:rPr>
            </w:pPr>
            <w:r w:rsidRPr="00D8164A">
              <w:rPr>
                <w:rFonts w:ascii="Tahoma" w:hAnsi="Tahoma" w:cs="Tahoma"/>
                <w:sz w:val="24"/>
                <w:szCs w:val="24"/>
              </w:rPr>
              <w:t>6.2.</w:t>
            </w:r>
          </w:p>
        </w:tc>
        <w:tc>
          <w:tcPr>
            <w:tcW w:w="8964" w:type="dxa"/>
            <w:gridSpan w:val="2"/>
          </w:tcPr>
          <w:p w:rsidR="005374D3" w:rsidRPr="00D8164A" w:rsidRDefault="00E86FAE" w:rsidP="000E48E9">
            <w:pPr>
              <w:pStyle w:val="3"/>
              <w:numPr>
                <w:ilvl w:val="0"/>
                <w:numId w:val="0"/>
              </w:numPr>
              <w:tabs>
                <w:tab w:val="num" w:pos="720"/>
              </w:tabs>
              <w:spacing w:line="240" w:lineRule="auto"/>
              <w:rPr>
                <w:rFonts w:ascii="Tahoma" w:hAnsi="Tahoma" w:cs="Tahoma"/>
                <w:sz w:val="24"/>
                <w:szCs w:val="24"/>
              </w:rPr>
            </w:pPr>
            <w:r w:rsidRPr="00D8164A">
              <w:rPr>
                <w:rFonts w:ascii="Tahoma" w:hAnsi="Tahoma" w:cs="Tahoma"/>
                <w:sz w:val="24"/>
                <w:szCs w:val="24"/>
              </w:rPr>
              <w:t xml:space="preserve">Не проведение ликвидации участника процедуры закупки – юридического лица и отсутствие решения арбитражного суда о признании участника процедуры закупки </w:t>
            </w:r>
            <w:r w:rsidR="008968CC">
              <w:rPr>
                <w:rFonts w:ascii="Tahoma" w:hAnsi="Tahoma" w:cs="Tahoma"/>
                <w:sz w:val="24"/>
                <w:szCs w:val="24"/>
              </w:rPr>
              <w:t>–</w:t>
            </w:r>
            <w:r w:rsidRPr="00D8164A">
              <w:rPr>
                <w:rFonts w:ascii="Tahoma" w:hAnsi="Tahoma" w:cs="Tahoma"/>
                <w:sz w:val="24"/>
                <w:szCs w:val="24"/>
              </w:rPr>
              <w:t xml:space="preserve"> юридического лица, индивидуального предпринимателя банкротом и об открытии конкурсного производства</w:t>
            </w:r>
          </w:p>
        </w:tc>
      </w:tr>
      <w:tr w:rsidR="005374D3" w:rsidRPr="00D8164A" w:rsidTr="00121BB0">
        <w:tc>
          <w:tcPr>
            <w:tcW w:w="959" w:type="dxa"/>
            <w:gridSpan w:val="2"/>
          </w:tcPr>
          <w:p w:rsidR="005374D3" w:rsidRPr="00D8164A" w:rsidRDefault="005374D3" w:rsidP="009E2D03">
            <w:pPr>
              <w:spacing w:after="0"/>
              <w:rPr>
                <w:rFonts w:ascii="Tahoma" w:eastAsia="Calibri" w:hAnsi="Tahoma" w:cs="Tahoma"/>
                <w:sz w:val="24"/>
                <w:szCs w:val="24"/>
              </w:rPr>
            </w:pPr>
            <w:r w:rsidRPr="00D8164A">
              <w:rPr>
                <w:rFonts w:ascii="Tahoma" w:hAnsi="Tahoma" w:cs="Tahoma"/>
                <w:sz w:val="24"/>
                <w:szCs w:val="24"/>
              </w:rPr>
              <w:t>6.3.</w:t>
            </w:r>
          </w:p>
        </w:tc>
        <w:tc>
          <w:tcPr>
            <w:tcW w:w="8964" w:type="dxa"/>
            <w:gridSpan w:val="2"/>
          </w:tcPr>
          <w:p w:rsidR="005374D3" w:rsidRPr="00D8164A" w:rsidRDefault="00E86FAE" w:rsidP="0001493C">
            <w:pPr>
              <w:pStyle w:val="3"/>
              <w:numPr>
                <w:ilvl w:val="0"/>
                <w:numId w:val="0"/>
              </w:numPr>
              <w:tabs>
                <w:tab w:val="num" w:pos="720"/>
              </w:tabs>
              <w:spacing w:line="240" w:lineRule="auto"/>
              <w:rPr>
                <w:rFonts w:ascii="Tahoma" w:hAnsi="Tahoma" w:cs="Tahoma"/>
                <w:sz w:val="24"/>
                <w:szCs w:val="24"/>
              </w:rPr>
            </w:pPr>
            <w:r w:rsidRPr="00D8164A">
              <w:rPr>
                <w:rFonts w:ascii="Tahoma" w:hAnsi="Tahoma" w:cs="Tahoma"/>
                <w:sz w:val="24"/>
                <w:szCs w:val="24"/>
              </w:rPr>
              <w:t>Не приостановление деятельности участника закупки в порядке, предусмотренном Кодексом Российской Федерации об административных правонарушениях, на день подачи заявки на участие в закупке</w:t>
            </w:r>
          </w:p>
        </w:tc>
      </w:tr>
      <w:tr w:rsidR="005374D3" w:rsidRPr="00D8164A" w:rsidTr="00121BB0">
        <w:tc>
          <w:tcPr>
            <w:tcW w:w="959" w:type="dxa"/>
            <w:gridSpan w:val="2"/>
          </w:tcPr>
          <w:p w:rsidR="005374D3" w:rsidRPr="00D8164A" w:rsidRDefault="005374D3" w:rsidP="009E2D03">
            <w:pPr>
              <w:spacing w:after="0"/>
              <w:rPr>
                <w:rFonts w:ascii="Tahoma" w:eastAsia="Calibri" w:hAnsi="Tahoma" w:cs="Tahoma"/>
                <w:sz w:val="24"/>
                <w:szCs w:val="24"/>
              </w:rPr>
            </w:pPr>
            <w:r w:rsidRPr="00D8164A">
              <w:rPr>
                <w:rFonts w:ascii="Tahoma" w:hAnsi="Tahoma" w:cs="Tahoma"/>
                <w:sz w:val="24"/>
                <w:szCs w:val="24"/>
              </w:rPr>
              <w:t>6.4.</w:t>
            </w:r>
          </w:p>
        </w:tc>
        <w:tc>
          <w:tcPr>
            <w:tcW w:w="8964" w:type="dxa"/>
            <w:gridSpan w:val="2"/>
          </w:tcPr>
          <w:p w:rsidR="005374D3" w:rsidRPr="00D8164A" w:rsidRDefault="00E86FAE" w:rsidP="000E48E9">
            <w:pPr>
              <w:pStyle w:val="3"/>
              <w:numPr>
                <w:ilvl w:val="0"/>
                <w:numId w:val="0"/>
              </w:numPr>
              <w:tabs>
                <w:tab w:val="num" w:pos="720"/>
              </w:tabs>
              <w:spacing w:line="240" w:lineRule="auto"/>
              <w:rPr>
                <w:rFonts w:ascii="Tahoma" w:hAnsi="Tahoma" w:cs="Tahoma"/>
                <w:sz w:val="24"/>
                <w:szCs w:val="24"/>
              </w:rPr>
            </w:pPr>
            <w:proofErr w:type="gramStart"/>
            <w:r w:rsidRPr="00D8164A">
              <w:rPr>
                <w:rFonts w:ascii="Tahoma" w:hAnsi="Tahoma" w:cs="Tahoma"/>
                <w:sz w:val="24"/>
                <w:szCs w:val="24"/>
              </w:rPr>
              <w:t>Отсутствие у участника закупки недоимки по налогам, сборам, задолженности по иным обязательным платежам в бюджеты бюджетной системы Российской   Федерации (за исключением сумм, на которые предоставлены отсрочка, рассрочка, инвестиционный налоговый кредит в соответствии с законодательством Российской Федерации о налогах и сборах, которые реструктурированы в соответствии с законодательством Российской Федерации, по которым имеется вступившее в законную силу решение суда о признании обязанности</w:t>
            </w:r>
            <w:proofErr w:type="gramEnd"/>
            <w:r w:rsidRPr="00D8164A">
              <w:rPr>
                <w:rFonts w:ascii="Tahoma" w:hAnsi="Tahoma" w:cs="Tahoma"/>
                <w:sz w:val="24"/>
                <w:szCs w:val="24"/>
              </w:rPr>
              <w:t xml:space="preserve"> </w:t>
            </w:r>
            <w:proofErr w:type="gramStart"/>
            <w:r w:rsidRPr="00D8164A">
              <w:rPr>
                <w:rFonts w:ascii="Tahoma" w:hAnsi="Tahoma" w:cs="Tahoma"/>
                <w:sz w:val="24"/>
                <w:szCs w:val="24"/>
              </w:rPr>
              <w:t xml:space="preserve">заявителя по уплате этих сумм исполненной или которые признаны безнадежными к взысканию в соответствии с законодательством Российской Федерации о налогах и сборах) за прошедший календарный год, размер которых превышает двадцать пять процентов балансовой стоимости активов участника закупки, </w:t>
            </w:r>
            <w:r w:rsidRPr="00D8164A">
              <w:rPr>
                <w:rFonts w:ascii="Tahoma" w:hAnsi="Tahoma" w:cs="Tahoma"/>
                <w:sz w:val="24"/>
                <w:szCs w:val="24"/>
              </w:rPr>
              <w:lastRenderedPageBreak/>
              <w:t>по данным бухгалтерской отчетности за последний отчетный период.</w:t>
            </w:r>
            <w:proofErr w:type="gramEnd"/>
            <w:r w:rsidRPr="00D8164A">
              <w:rPr>
                <w:rFonts w:ascii="Tahoma" w:hAnsi="Tahoma" w:cs="Tahoma"/>
                <w:sz w:val="24"/>
                <w:szCs w:val="24"/>
              </w:rPr>
              <w:t xml:space="preserve"> Участник закупки считается соответствующим установленному требованию в случае, если им в установленном порядке подано заявление об обжаловании </w:t>
            </w:r>
            <w:proofErr w:type="gramStart"/>
            <w:r w:rsidRPr="00D8164A">
              <w:rPr>
                <w:rFonts w:ascii="Tahoma" w:hAnsi="Tahoma" w:cs="Tahoma"/>
                <w:sz w:val="24"/>
                <w:szCs w:val="24"/>
              </w:rPr>
              <w:t>указанных</w:t>
            </w:r>
            <w:proofErr w:type="gramEnd"/>
            <w:r w:rsidRPr="00D8164A">
              <w:rPr>
                <w:rFonts w:ascii="Tahoma" w:hAnsi="Tahoma" w:cs="Tahoma"/>
                <w:sz w:val="24"/>
                <w:szCs w:val="24"/>
              </w:rPr>
              <w:t xml:space="preserve"> недоимки, задолженности и решение по такому заявлению на дату рассмотрения заявки на участие в определении   поставщика (подрядчика, исполнителя) не принято</w:t>
            </w:r>
          </w:p>
        </w:tc>
      </w:tr>
      <w:tr w:rsidR="005374D3" w:rsidRPr="00D8164A" w:rsidTr="00121BB0">
        <w:tc>
          <w:tcPr>
            <w:tcW w:w="959" w:type="dxa"/>
            <w:gridSpan w:val="2"/>
          </w:tcPr>
          <w:p w:rsidR="005374D3" w:rsidRPr="00D8164A" w:rsidRDefault="005374D3" w:rsidP="009E2D03">
            <w:pPr>
              <w:spacing w:after="0"/>
              <w:rPr>
                <w:rFonts w:ascii="Tahoma" w:eastAsia="Calibri" w:hAnsi="Tahoma" w:cs="Tahoma"/>
                <w:sz w:val="24"/>
                <w:szCs w:val="24"/>
              </w:rPr>
            </w:pPr>
            <w:r w:rsidRPr="00D8164A">
              <w:rPr>
                <w:rFonts w:ascii="Tahoma" w:eastAsia="Calibri" w:hAnsi="Tahoma" w:cs="Tahoma"/>
                <w:sz w:val="24"/>
                <w:szCs w:val="24"/>
              </w:rPr>
              <w:lastRenderedPageBreak/>
              <w:t>6.5.</w:t>
            </w:r>
          </w:p>
        </w:tc>
        <w:tc>
          <w:tcPr>
            <w:tcW w:w="8964" w:type="dxa"/>
            <w:gridSpan w:val="2"/>
          </w:tcPr>
          <w:p w:rsidR="005374D3" w:rsidRPr="00D8164A" w:rsidRDefault="0001493C" w:rsidP="0001493C">
            <w:pPr>
              <w:spacing w:after="0"/>
              <w:jc w:val="both"/>
              <w:rPr>
                <w:rFonts w:ascii="Tahoma" w:eastAsia="Calibri" w:hAnsi="Tahoma" w:cs="Tahoma"/>
                <w:sz w:val="24"/>
                <w:szCs w:val="24"/>
              </w:rPr>
            </w:pPr>
            <w:proofErr w:type="gramStart"/>
            <w:r w:rsidRPr="00D8164A">
              <w:rPr>
                <w:rFonts w:ascii="Tahoma" w:hAnsi="Tahoma" w:cs="Tahoma"/>
                <w:sz w:val="24"/>
                <w:szCs w:val="24"/>
              </w:rPr>
              <w:t>О</w:t>
            </w:r>
            <w:r w:rsidR="00E86FAE" w:rsidRPr="00D8164A">
              <w:rPr>
                <w:rFonts w:ascii="Tahoma" w:hAnsi="Tahoma" w:cs="Tahoma"/>
                <w:sz w:val="24"/>
                <w:szCs w:val="24"/>
              </w:rPr>
              <w:t xml:space="preserve">тсутствие у участника закупки </w:t>
            </w:r>
            <w:r w:rsidR="008968CC">
              <w:rPr>
                <w:rFonts w:ascii="Tahoma" w:hAnsi="Tahoma" w:cs="Tahoma"/>
                <w:sz w:val="24"/>
                <w:szCs w:val="24"/>
              </w:rPr>
              <w:t>–</w:t>
            </w:r>
            <w:r w:rsidR="00E86FAE" w:rsidRPr="00D8164A">
              <w:rPr>
                <w:rFonts w:ascii="Tahoma" w:hAnsi="Tahoma" w:cs="Tahoma"/>
                <w:sz w:val="24"/>
                <w:szCs w:val="24"/>
              </w:rPr>
              <w:t xml:space="preserve"> физического лица либо руководителя, членов коллегиального исполнительного органа или главного бухгалтера юридического лица </w:t>
            </w:r>
            <w:r w:rsidR="008968CC">
              <w:rPr>
                <w:rFonts w:ascii="Tahoma" w:hAnsi="Tahoma" w:cs="Tahoma"/>
                <w:sz w:val="24"/>
                <w:szCs w:val="24"/>
              </w:rPr>
              <w:t>–</w:t>
            </w:r>
            <w:r w:rsidR="00E86FAE" w:rsidRPr="00D8164A">
              <w:rPr>
                <w:rFonts w:ascii="Tahoma" w:hAnsi="Tahoma" w:cs="Tahoma"/>
                <w:sz w:val="24"/>
                <w:szCs w:val="24"/>
              </w:rPr>
              <w:t xml:space="preserve"> участника закупки судимости за преступления в сфере экономики (за исключением лиц, у которых такая судимость погашена или снята), а также неприменение в отношении указанных физических лиц наказания в виде лишения права занимать определенные должности или заниматься определенной деятельностью, которые связаны с поставкой товара</w:t>
            </w:r>
            <w:proofErr w:type="gramEnd"/>
            <w:r w:rsidR="00E86FAE" w:rsidRPr="00D8164A">
              <w:rPr>
                <w:rFonts w:ascii="Tahoma" w:hAnsi="Tahoma" w:cs="Tahoma"/>
                <w:sz w:val="24"/>
                <w:szCs w:val="24"/>
              </w:rPr>
              <w:t xml:space="preserve">, выполнением работы, оказанием услуги, </w:t>
            </w:r>
            <w:proofErr w:type="gramStart"/>
            <w:r w:rsidR="00E86FAE" w:rsidRPr="00D8164A">
              <w:rPr>
                <w:rFonts w:ascii="Tahoma" w:hAnsi="Tahoma" w:cs="Tahoma"/>
                <w:sz w:val="24"/>
                <w:szCs w:val="24"/>
              </w:rPr>
              <w:t>являющихся</w:t>
            </w:r>
            <w:proofErr w:type="gramEnd"/>
            <w:r w:rsidR="00E86FAE" w:rsidRPr="00D8164A">
              <w:rPr>
                <w:rFonts w:ascii="Tahoma" w:hAnsi="Tahoma" w:cs="Tahoma"/>
                <w:sz w:val="24"/>
                <w:szCs w:val="24"/>
              </w:rPr>
              <w:t xml:space="preserve"> объектом осуществляемой закупки, и административного наказания в виде дисквалификации</w:t>
            </w:r>
          </w:p>
        </w:tc>
      </w:tr>
      <w:tr w:rsidR="00E86FAE" w:rsidRPr="00D8164A" w:rsidTr="00E86FAE">
        <w:trPr>
          <w:trHeight w:val="167"/>
        </w:trPr>
        <w:tc>
          <w:tcPr>
            <w:tcW w:w="959" w:type="dxa"/>
            <w:gridSpan w:val="2"/>
          </w:tcPr>
          <w:p w:rsidR="00E86FAE" w:rsidRPr="00D8164A" w:rsidRDefault="00E86FAE" w:rsidP="00861041">
            <w:pPr>
              <w:spacing w:after="0"/>
              <w:rPr>
                <w:rFonts w:ascii="Tahoma" w:eastAsia="Calibri" w:hAnsi="Tahoma" w:cs="Tahoma"/>
                <w:sz w:val="24"/>
                <w:szCs w:val="24"/>
              </w:rPr>
            </w:pPr>
            <w:r w:rsidRPr="00D8164A">
              <w:rPr>
                <w:rFonts w:ascii="Tahoma" w:eastAsia="Calibri" w:hAnsi="Tahoma" w:cs="Tahoma"/>
                <w:sz w:val="24"/>
                <w:szCs w:val="24"/>
              </w:rPr>
              <w:t>6.6.</w:t>
            </w:r>
          </w:p>
        </w:tc>
        <w:tc>
          <w:tcPr>
            <w:tcW w:w="8964" w:type="dxa"/>
            <w:gridSpan w:val="2"/>
          </w:tcPr>
          <w:p w:rsidR="00E86FAE" w:rsidRPr="00D8164A" w:rsidRDefault="00E86FAE" w:rsidP="0001493C">
            <w:pPr>
              <w:spacing w:after="0"/>
              <w:jc w:val="both"/>
              <w:rPr>
                <w:rFonts w:ascii="Tahoma" w:hAnsi="Tahoma" w:cs="Tahoma"/>
                <w:sz w:val="24"/>
                <w:szCs w:val="24"/>
              </w:rPr>
            </w:pPr>
            <w:proofErr w:type="gramStart"/>
            <w:r w:rsidRPr="00D8164A">
              <w:rPr>
                <w:rFonts w:ascii="Tahoma" w:hAnsi="Tahoma" w:cs="Tahoma"/>
                <w:sz w:val="24"/>
                <w:szCs w:val="24"/>
              </w:rPr>
              <w:t xml:space="preserve">Отсутствие в предусмотренных Федеральными законами N 223-ФЗ, N 44-ФЗ реестре недобросовестных поставщиков (подрядчиков, исполнителей) информации об участнике закупки </w:t>
            </w:r>
            <w:r w:rsidR="008968CC">
              <w:rPr>
                <w:rFonts w:ascii="Tahoma" w:hAnsi="Tahoma" w:cs="Tahoma"/>
                <w:sz w:val="24"/>
                <w:szCs w:val="24"/>
              </w:rPr>
              <w:t>–</w:t>
            </w:r>
            <w:r w:rsidRPr="00D8164A">
              <w:rPr>
                <w:rFonts w:ascii="Tahoma" w:hAnsi="Tahoma" w:cs="Tahoma"/>
                <w:sz w:val="24"/>
                <w:szCs w:val="24"/>
              </w:rPr>
              <w:t xml:space="preserve"> юридическом лице, в том числе информации об учредителях, о членах коллегиального исполнительного органа, лице, исполняющем функции единоличного исполнительного органа участника закупки</w:t>
            </w:r>
            <w:proofErr w:type="gramEnd"/>
          </w:p>
        </w:tc>
      </w:tr>
      <w:tr w:rsidR="00E86FAE" w:rsidRPr="00D8164A" w:rsidTr="00E86FAE">
        <w:trPr>
          <w:trHeight w:val="151"/>
        </w:trPr>
        <w:tc>
          <w:tcPr>
            <w:tcW w:w="959" w:type="dxa"/>
            <w:gridSpan w:val="2"/>
          </w:tcPr>
          <w:p w:rsidR="00E86FAE" w:rsidRPr="00D8164A" w:rsidRDefault="00E86FAE" w:rsidP="00861041">
            <w:pPr>
              <w:spacing w:after="0"/>
              <w:rPr>
                <w:rFonts w:ascii="Tahoma" w:eastAsia="Calibri" w:hAnsi="Tahoma" w:cs="Tahoma"/>
                <w:sz w:val="24"/>
                <w:szCs w:val="24"/>
              </w:rPr>
            </w:pPr>
            <w:r w:rsidRPr="00D8164A">
              <w:rPr>
                <w:rFonts w:ascii="Tahoma" w:eastAsia="Calibri" w:hAnsi="Tahoma" w:cs="Tahoma"/>
                <w:sz w:val="24"/>
                <w:szCs w:val="24"/>
              </w:rPr>
              <w:t>6.7.</w:t>
            </w:r>
          </w:p>
        </w:tc>
        <w:tc>
          <w:tcPr>
            <w:tcW w:w="8964" w:type="dxa"/>
            <w:gridSpan w:val="2"/>
          </w:tcPr>
          <w:p w:rsidR="00E86FAE" w:rsidRPr="00D8164A" w:rsidRDefault="0001493C" w:rsidP="0001493C">
            <w:pPr>
              <w:spacing w:after="0"/>
              <w:jc w:val="both"/>
              <w:rPr>
                <w:rFonts w:ascii="Tahoma" w:hAnsi="Tahoma" w:cs="Tahoma"/>
                <w:sz w:val="24"/>
                <w:szCs w:val="24"/>
              </w:rPr>
            </w:pPr>
            <w:r w:rsidRPr="00D8164A">
              <w:rPr>
                <w:rFonts w:ascii="Tahoma" w:hAnsi="Tahoma" w:cs="Tahoma"/>
                <w:sz w:val="24"/>
                <w:szCs w:val="24"/>
              </w:rPr>
              <w:t>О</w:t>
            </w:r>
            <w:r w:rsidR="00E86FAE" w:rsidRPr="00D8164A">
              <w:rPr>
                <w:rFonts w:ascii="Tahoma" w:hAnsi="Tahoma" w:cs="Tahoma"/>
                <w:sz w:val="24"/>
                <w:szCs w:val="24"/>
              </w:rPr>
              <w:t>бладание участником закупки исключительными правами на результаты интеллектуальной деятельности, если в связи с исполнением договора заказчик приобретает права на такие результаты, за исключением случаев заключения договоров на создание произведений литературы или искусства, исполнения, на финансирование проката или показа национального фильма</w:t>
            </w:r>
          </w:p>
        </w:tc>
      </w:tr>
      <w:tr w:rsidR="007230FA" w:rsidRPr="00D8164A" w:rsidTr="00E86FAE">
        <w:trPr>
          <w:trHeight w:val="151"/>
        </w:trPr>
        <w:tc>
          <w:tcPr>
            <w:tcW w:w="959" w:type="dxa"/>
            <w:gridSpan w:val="2"/>
          </w:tcPr>
          <w:p w:rsidR="007230FA" w:rsidRPr="00D8164A" w:rsidRDefault="007230FA" w:rsidP="00861041">
            <w:pPr>
              <w:spacing w:after="0"/>
              <w:rPr>
                <w:rFonts w:ascii="Tahoma" w:eastAsia="Calibri" w:hAnsi="Tahoma" w:cs="Tahoma"/>
                <w:sz w:val="24"/>
                <w:szCs w:val="24"/>
              </w:rPr>
            </w:pPr>
            <w:r w:rsidRPr="00D8164A">
              <w:rPr>
                <w:rFonts w:ascii="Tahoma" w:eastAsia="Calibri" w:hAnsi="Tahoma" w:cs="Tahoma"/>
                <w:sz w:val="24"/>
                <w:szCs w:val="24"/>
              </w:rPr>
              <w:t>6.8.</w:t>
            </w:r>
          </w:p>
        </w:tc>
        <w:tc>
          <w:tcPr>
            <w:tcW w:w="8964" w:type="dxa"/>
            <w:gridSpan w:val="2"/>
          </w:tcPr>
          <w:p w:rsidR="007230FA" w:rsidRPr="00D8164A" w:rsidRDefault="003F2455" w:rsidP="00952AA9">
            <w:pPr>
              <w:spacing w:after="0"/>
              <w:jc w:val="both"/>
              <w:rPr>
                <w:rFonts w:ascii="Tahoma" w:hAnsi="Tahoma" w:cs="Tahoma"/>
                <w:color w:val="FF0000"/>
                <w:sz w:val="24"/>
                <w:szCs w:val="24"/>
              </w:rPr>
            </w:pPr>
            <w:r>
              <w:rPr>
                <w:rFonts w:ascii="Tahoma" w:hAnsi="Tahoma" w:cs="Tahoma"/>
                <w:sz w:val="24"/>
                <w:szCs w:val="24"/>
              </w:rPr>
              <w:t>Соблюдение требований технического задания</w:t>
            </w:r>
            <w:r w:rsidR="00A61F8A" w:rsidRPr="00D8164A">
              <w:rPr>
                <w:rFonts w:ascii="Tahoma" w:hAnsi="Tahoma" w:cs="Tahoma"/>
                <w:sz w:val="24"/>
                <w:szCs w:val="24"/>
              </w:rPr>
              <w:t xml:space="preserve"> и </w:t>
            </w:r>
            <w:r w:rsidR="00952AA9">
              <w:rPr>
                <w:rFonts w:ascii="Tahoma" w:hAnsi="Tahoma" w:cs="Tahoma"/>
                <w:sz w:val="24"/>
                <w:szCs w:val="24"/>
              </w:rPr>
              <w:t xml:space="preserve">условий </w:t>
            </w:r>
            <w:r w:rsidR="00A61F8A" w:rsidRPr="00D8164A">
              <w:rPr>
                <w:rFonts w:ascii="Tahoma" w:hAnsi="Tahoma" w:cs="Tahoma"/>
                <w:sz w:val="24"/>
                <w:szCs w:val="24"/>
              </w:rPr>
              <w:t>договора</w:t>
            </w:r>
            <w:r w:rsidR="005C38F4">
              <w:rPr>
                <w:rFonts w:ascii="Tahoma" w:hAnsi="Tahoma" w:cs="Tahoma"/>
                <w:sz w:val="24"/>
                <w:szCs w:val="24"/>
              </w:rPr>
              <w:t xml:space="preserve">. </w:t>
            </w:r>
          </w:p>
        </w:tc>
      </w:tr>
      <w:tr w:rsidR="009F390C" w:rsidRPr="00D8164A" w:rsidTr="00E86FAE">
        <w:trPr>
          <w:trHeight w:val="151"/>
        </w:trPr>
        <w:tc>
          <w:tcPr>
            <w:tcW w:w="959" w:type="dxa"/>
            <w:gridSpan w:val="2"/>
          </w:tcPr>
          <w:p w:rsidR="009F390C" w:rsidRPr="00D8164A" w:rsidRDefault="009F390C" w:rsidP="00861041">
            <w:pPr>
              <w:spacing w:after="0"/>
              <w:rPr>
                <w:rFonts w:ascii="Tahoma" w:eastAsia="Calibri" w:hAnsi="Tahoma" w:cs="Tahoma"/>
                <w:sz w:val="24"/>
                <w:szCs w:val="24"/>
              </w:rPr>
            </w:pPr>
            <w:r>
              <w:rPr>
                <w:rFonts w:ascii="Tahoma" w:eastAsia="Calibri" w:hAnsi="Tahoma" w:cs="Tahoma"/>
                <w:sz w:val="24"/>
                <w:szCs w:val="24"/>
              </w:rPr>
              <w:t>6.9.</w:t>
            </w:r>
          </w:p>
        </w:tc>
        <w:tc>
          <w:tcPr>
            <w:tcW w:w="8964" w:type="dxa"/>
            <w:gridSpan w:val="2"/>
          </w:tcPr>
          <w:p w:rsidR="009F390C" w:rsidRDefault="0056373E" w:rsidP="003563B4">
            <w:pPr>
              <w:spacing w:after="0"/>
              <w:jc w:val="both"/>
              <w:rPr>
                <w:rFonts w:ascii="Tahoma" w:hAnsi="Tahoma" w:cs="Tahoma"/>
                <w:sz w:val="24"/>
                <w:szCs w:val="24"/>
              </w:rPr>
            </w:pPr>
            <w:r>
              <w:rPr>
                <w:rFonts w:ascii="Tahoma" w:hAnsi="Tahoma" w:cs="Tahoma"/>
                <w:sz w:val="24"/>
                <w:szCs w:val="24"/>
              </w:rPr>
              <w:t>Срок поставки</w:t>
            </w:r>
            <w:r w:rsidR="00FC47E4">
              <w:rPr>
                <w:rFonts w:ascii="Tahoma" w:hAnsi="Tahoma" w:cs="Tahoma"/>
                <w:sz w:val="24"/>
                <w:szCs w:val="24"/>
              </w:rPr>
              <w:t xml:space="preserve">, демонтажа, монтажа </w:t>
            </w:r>
            <w:r>
              <w:rPr>
                <w:rFonts w:ascii="Tahoma" w:hAnsi="Tahoma" w:cs="Tahoma"/>
                <w:sz w:val="24"/>
                <w:szCs w:val="24"/>
              </w:rPr>
              <w:t xml:space="preserve"> </w:t>
            </w:r>
            <w:r w:rsidR="005C38F4">
              <w:rPr>
                <w:rFonts w:ascii="Tahoma" w:hAnsi="Tahoma" w:cs="Tahoma"/>
                <w:sz w:val="24"/>
                <w:szCs w:val="24"/>
              </w:rPr>
              <w:t>согласно договору, не должен составлять более 30 дней.</w:t>
            </w:r>
          </w:p>
        </w:tc>
      </w:tr>
    </w:tbl>
    <w:p w:rsidR="009E2D03" w:rsidRPr="003E68CE" w:rsidRDefault="009E2D03" w:rsidP="009E2D03">
      <w:pPr>
        <w:pStyle w:val="a7"/>
        <w:pageBreakBefore/>
        <w:spacing w:after="0"/>
        <w:jc w:val="right"/>
        <w:rPr>
          <w:rFonts w:ascii="Tahoma" w:hAnsi="Tahoma" w:cs="Tahoma"/>
          <w:color w:val="000000"/>
          <w:sz w:val="24"/>
          <w:szCs w:val="24"/>
        </w:rPr>
      </w:pPr>
      <w:r w:rsidRPr="003E68CE">
        <w:rPr>
          <w:rFonts w:ascii="Tahoma" w:hAnsi="Tahoma" w:cs="Tahoma"/>
          <w:color w:val="000000"/>
          <w:sz w:val="24"/>
          <w:szCs w:val="24"/>
        </w:rPr>
        <w:lastRenderedPageBreak/>
        <w:t>Приложение № 2</w:t>
      </w:r>
    </w:p>
    <w:p w:rsidR="009E2D03" w:rsidRPr="003E68CE" w:rsidRDefault="009E2D03" w:rsidP="009E2D03">
      <w:pPr>
        <w:pStyle w:val="10"/>
        <w:keepNext w:val="0"/>
        <w:widowControl w:val="0"/>
        <w:spacing w:before="0"/>
        <w:jc w:val="center"/>
        <w:rPr>
          <w:rFonts w:ascii="Tahoma" w:hAnsi="Tahoma" w:cs="Tahoma"/>
          <w:sz w:val="24"/>
          <w:szCs w:val="24"/>
        </w:rPr>
      </w:pPr>
      <w:r w:rsidRPr="003E68CE">
        <w:rPr>
          <w:rFonts w:ascii="Tahoma" w:hAnsi="Tahoma" w:cs="Tahoma"/>
          <w:sz w:val="24"/>
          <w:szCs w:val="24"/>
        </w:rPr>
        <w:t>ФОРМА ОПИСИ ДОКУМЕНТОВ, ВХОДЯЩИХ В ПРЕДЛОЖЕНИЕ</w:t>
      </w:r>
    </w:p>
    <w:p w:rsidR="009E2D03" w:rsidRPr="003E68CE" w:rsidRDefault="009E2D03" w:rsidP="009C5173">
      <w:pPr>
        <w:widowControl w:val="0"/>
        <w:spacing w:after="0" w:line="240" w:lineRule="auto"/>
        <w:rPr>
          <w:rFonts w:ascii="Tahoma" w:hAnsi="Tahoma" w:cs="Tahoma"/>
          <w:i/>
          <w:sz w:val="24"/>
          <w:szCs w:val="24"/>
        </w:rPr>
      </w:pPr>
      <w:r w:rsidRPr="003E68CE">
        <w:rPr>
          <w:rFonts w:ascii="Tahoma" w:hAnsi="Tahoma" w:cs="Tahoma"/>
          <w:i/>
          <w:sz w:val="24"/>
          <w:szCs w:val="24"/>
        </w:rPr>
        <w:t>На бланке организации</w:t>
      </w:r>
    </w:p>
    <w:p w:rsidR="009E2D03" w:rsidRPr="003E68CE" w:rsidRDefault="009E2D03" w:rsidP="009C5173">
      <w:pPr>
        <w:widowControl w:val="0"/>
        <w:spacing w:after="0" w:line="240" w:lineRule="auto"/>
        <w:rPr>
          <w:rFonts w:ascii="Tahoma" w:hAnsi="Tahoma" w:cs="Tahoma"/>
          <w:i/>
          <w:sz w:val="24"/>
          <w:szCs w:val="24"/>
        </w:rPr>
      </w:pPr>
      <w:r w:rsidRPr="003E68CE">
        <w:rPr>
          <w:rFonts w:ascii="Tahoma" w:hAnsi="Tahoma" w:cs="Tahoma"/>
          <w:i/>
          <w:sz w:val="24"/>
          <w:szCs w:val="24"/>
        </w:rPr>
        <w:t>Дата, исх. номер</w:t>
      </w:r>
    </w:p>
    <w:p w:rsidR="009E2D03" w:rsidRPr="003E68CE" w:rsidRDefault="009E2D03" w:rsidP="009E2D03">
      <w:pPr>
        <w:widowControl w:val="0"/>
        <w:spacing w:after="0"/>
        <w:jc w:val="center"/>
        <w:rPr>
          <w:rFonts w:ascii="Tahoma" w:hAnsi="Tahoma" w:cs="Tahoma"/>
          <w:i/>
          <w:sz w:val="24"/>
          <w:szCs w:val="24"/>
        </w:rPr>
      </w:pPr>
      <w:r w:rsidRPr="003E68CE">
        <w:rPr>
          <w:rFonts w:ascii="Tahoma" w:hAnsi="Tahoma" w:cs="Tahoma"/>
          <w:b/>
          <w:sz w:val="24"/>
          <w:szCs w:val="24"/>
        </w:rPr>
        <w:t>ОПИСЬ ДОКУМЕНТОВ,</w:t>
      </w:r>
    </w:p>
    <w:p w:rsidR="009E2D03" w:rsidRPr="003E68CE" w:rsidRDefault="009E2D03" w:rsidP="009E2D03">
      <w:pPr>
        <w:widowControl w:val="0"/>
        <w:suppressLineNumbers/>
        <w:suppressAutoHyphens/>
        <w:spacing w:after="0"/>
        <w:jc w:val="center"/>
        <w:rPr>
          <w:rFonts w:ascii="Tahoma" w:hAnsi="Tahoma" w:cs="Tahoma"/>
          <w:b/>
          <w:sz w:val="24"/>
          <w:szCs w:val="24"/>
        </w:rPr>
      </w:pPr>
      <w:r w:rsidRPr="003E68CE">
        <w:rPr>
          <w:rFonts w:ascii="Tahoma" w:hAnsi="Tahoma" w:cs="Tahoma"/>
          <w:b/>
          <w:sz w:val="24"/>
          <w:szCs w:val="24"/>
        </w:rPr>
        <w:t>предоставляемых для участия в запросе предложений</w:t>
      </w:r>
    </w:p>
    <w:p w:rsidR="009E2D03" w:rsidRPr="003E68CE" w:rsidRDefault="009E2D03" w:rsidP="009E2D03">
      <w:pPr>
        <w:widowControl w:val="0"/>
        <w:suppressLineNumbers/>
        <w:suppressAutoHyphens/>
        <w:spacing w:after="0"/>
        <w:jc w:val="center"/>
        <w:rPr>
          <w:rFonts w:ascii="Tahoma" w:hAnsi="Tahoma" w:cs="Tahoma"/>
          <w:b/>
          <w:sz w:val="24"/>
          <w:szCs w:val="24"/>
        </w:rPr>
      </w:pPr>
    </w:p>
    <w:p w:rsidR="0056373E" w:rsidRPr="0056373E" w:rsidRDefault="009E2D03" w:rsidP="0056373E">
      <w:pPr>
        <w:pStyle w:val="a7"/>
        <w:spacing w:after="0"/>
        <w:ind w:firstLine="709"/>
        <w:jc w:val="center"/>
        <w:rPr>
          <w:rFonts w:ascii="Tahoma" w:hAnsi="Tahoma" w:cs="Tahoma"/>
          <w:b/>
          <w:sz w:val="24"/>
          <w:szCs w:val="24"/>
        </w:rPr>
      </w:pPr>
      <w:r w:rsidRPr="003E68CE">
        <w:rPr>
          <w:rFonts w:ascii="Tahoma" w:hAnsi="Tahoma" w:cs="Tahoma"/>
          <w:b/>
          <w:sz w:val="24"/>
          <w:szCs w:val="24"/>
        </w:rPr>
        <w:t>Наименование запроса предложений</w:t>
      </w:r>
      <w:r w:rsidR="00952AA9">
        <w:rPr>
          <w:rFonts w:ascii="Tahoma" w:hAnsi="Tahoma" w:cs="Tahoma"/>
          <w:b/>
          <w:sz w:val="24"/>
          <w:szCs w:val="24"/>
        </w:rPr>
        <w:t>:</w:t>
      </w:r>
      <w:r w:rsidR="0056373E" w:rsidRPr="0056373E">
        <w:rPr>
          <w:rFonts w:ascii="Arial" w:hAnsi="Arial" w:cs="Arial"/>
          <w:b/>
          <w:sz w:val="24"/>
          <w:szCs w:val="24"/>
        </w:rPr>
        <w:t xml:space="preserve"> </w:t>
      </w:r>
      <w:r w:rsidR="00F33817" w:rsidRPr="00F33817">
        <w:rPr>
          <w:rFonts w:ascii="Tahoma" w:hAnsi="Tahoma" w:cs="Tahoma"/>
          <w:b/>
          <w:sz w:val="24"/>
          <w:szCs w:val="24"/>
        </w:rPr>
        <w:t>Поставка, демонтаж, монтаж секционных подъемных ворот согласно техническому заданию для нужд АО «Международный аэропорт «Казань»</w:t>
      </w:r>
    </w:p>
    <w:p w:rsidR="00952AA9" w:rsidRPr="00640F74" w:rsidRDefault="003D717A" w:rsidP="00952AA9">
      <w:pPr>
        <w:pStyle w:val="a7"/>
        <w:spacing w:after="0"/>
        <w:ind w:firstLine="709"/>
        <w:jc w:val="center"/>
        <w:rPr>
          <w:rFonts w:ascii="Tahoma" w:hAnsi="Tahoma" w:cs="Tahoma"/>
          <w:b/>
          <w:sz w:val="24"/>
          <w:szCs w:val="24"/>
        </w:rPr>
      </w:pPr>
      <w:r w:rsidRPr="003D717A">
        <w:rPr>
          <w:rFonts w:ascii="Tahoma" w:eastAsiaTheme="minorHAnsi" w:hAnsi="Tahoma" w:cs="Tahoma"/>
          <w:b/>
          <w:sz w:val="24"/>
          <w:szCs w:val="24"/>
          <w:lang w:eastAsia="en-US"/>
        </w:rPr>
        <w:t xml:space="preserve"> </w:t>
      </w:r>
    </w:p>
    <w:p w:rsidR="00952AA9" w:rsidRDefault="00952AA9" w:rsidP="00952AA9">
      <w:pPr>
        <w:jc w:val="both"/>
        <w:rPr>
          <w:rFonts w:ascii="Tahoma" w:eastAsia="Times New Roman" w:hAnsi="Tahoma" w:cs="Tahoma"/>
          <w:sz w:val="24"/>
          <w:szCs w:val="24"/>
          <w:lang w:eastAsia="ru-RU"/>
        </w:rPr>
      </w:pPr>
    </w:p>
    <w:p w:rsidR="009E2D03" w:rsidRPr="003E68CE" w:rsidRDefault="009E2D03" w:rsidP="009E2D03">
      <w:pPr>
        <w:ind w:firstLine="708"/>
        <w:jc w:val="both"/>
        <w:rPr>
          <w:rFonts w:ascii="Tahoma" w:hAnsi="Tahoma" w:cs="Tahoma"/>
          <w:sz w:val="24"/>
          <w:szCs w:val="24"/>
        </w:rPr>
      </w:pPr>
      <w:r w:rsidRPr="003E68CE">
        <w:rPr>
          <w:rFonts w:ascii="Tahoma" w:hAnsi="Tahoma" w:cs="Tahoma"/>
          <w:sz w:val="24"/>
          <w:szCs w:val="24"/>
        </w:rPr>
        <w:t xml:space="preserve">Настоящим </w:t>
      </w:r>
      <w:r w:rsidR="00567AEF" w:rsidRPr="003E68CE">
        <w:rPr>
          <w:rFonts w:ascii="Tahoma" w:hAnsi="Tahoma" w:cs="Tahoma"/>
          <w:i/>
          <w:sz w:val="24"/>
          <w:szCs w:val="24"/>
          <w:u w:val="single"/>
        </w:rPr>
        <w:t>(указывается наи</w:t>
      </w:r>
      <w:r w:rsidRPr="003E68CE">
        <w:rPr>
          <w:rFonts w:ascii="Tahoma" w:hAnsi="Tahoma" w:cs="Tahoma"/>
          <w:i/>
          <w:sz w:val="24"/>
          <w:szCs w:val="24"/>
          <w:u w:val="single"/>
        </w:rPr>
        <w:t>менование участника)</w:t>
      </w:r>
      <w:r w:rsidRPr="003E68CE">
        <w:rPr>
          <w:rFonts w:ascii="Tahoma" w:hAnsi="Tahoma" w:cs="Tahoma"/>
          <w:sz w:val="24"/>
          <w:szCs w:val="24"/>
        </w:rPr>
        <w:t xml:space="preserve"> подтверждает, что для участия в запросе предложений нами направляются ниже перечисленные документы:</w:t>
      </w:r>
    </w:p>
    <w:tbl>
      <w:tblPr>
        <w:tblW w:w="9639" w:type="dxa"/>
        <w:tblInd w:w="108" w:type="dxa"/>
        <w:tblBorders>
          <w:top w:val="single" w:sz="4" w:space="0" w:color="auto"/>
          <w:left w:val="single" w:sz="4" w:space="0" w:color="auto"/>
          <w:bottom w:val="single" w:sz="12"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0"/>
        <w:gridCol w:w="7705"/>
        <w:gridCol w:w="1134"/>
      </w:tblGrid>
      <w:tr w:rsidR="009E2D03" w:rsidRPr="003E68CE" w:rsidTr="003F2455">
        <w:tc>
          <w:tcPr>
            <w:tcW w:w="800" w:type="dxa"/>
            <w:tcBorders>
              <w:bottom w:val="single" w:sz="4" w:space="0" w:color="auto"/>
            </w:tcBorders>
            <w:shd w:val="clear" w:color="000000" w:fill="auto"/>
            <w:vAlign w:val="center"/>
          </w:tcPr>
          <w:p w:rsidR="009E2D03" w:rsidRPr="003E68CE" w:rsidRDefault="009E2D03" w:rsidP="00230305">
            <w:pPr>
              <w:widowControl w:val="0"/>
              <w:jc w:val="center"/>
              <w:rPr>
                <w:rFonts w:ascii="Tahoma" w:hAnsi="Tahoma" w:cs="Tahoma"/>
                <w:b/>
                <w:sz w:val="24"/>
                <w:szCs w:val="24"/>
              </w:rPr>
            </w:pPr>
            <w:r w:rsidRPr="003E68CE">
              <w:rPr>
                <w:rFonts w:ascii="Tahoma" w:hAnsi="Tahoma" w:cs="Tahoma"/>
                <w:b/>
                <w:sz w:val="24"/>
                <w:szCs w:val="24"/>
              </w:rPr>
              <w:t>№ п\</w:t>
            </w:r>
            <w:proofErr w:type="gramStart"/>
            <w:r w:rsidRPr="003E68CE">
              <w:rPr>
                <w:rFonts w:ascii="Tahoma" w:hAnsi="Tahoma" w:cs="Tahoma"/>
                <w:b/>
                <w:sz w:val="24"/>
                <w:szCs w:val="24"/>
              </w:rPr>
              <w:t>п</w:t>
            </w:r>
            <w:proofErr w:type="gramEnd"/>
          </w:p>
        </w:tc>
        <w:tc>
          <w:tcPr>
            <w:tcW w:w="7705" w:type="dxa"/>
            <w:tcBorders>
              <w:bottom w:val="single" w:sz="4" w:space="0" w:color="auto"/>
            </w:tcBorders>
            <w:shd w:val="clear" w:color="000000" w:fill="auto"/>
            <w:vAlign w:val="center"/>
          </w:tcPr>
          <w:p w:rsidR="009E2D03" w:rsidRPr="003E68CE" w:rsidRDefault="009E2D03" w:rsidP="00230305">
            <w:pPr>
              <w:widowControl w:val="0"/>
              <w:jc w:val="center"/>
              <w:rPr>
                <w:rFonts w:ascii="Tahoma" w:hAnsi="Tahoma" w:cs="Tahoma"/>
                <w:b/>
                <w:sz w:val="24"/>
                <w:szCs w:val="24"/>
              </w:rPr>
            </w:pPr>
            <w:r w:rsidRPr="003E68CE">
              <w:rPr>
                <w:rFonts w:ascii="Tahoma" w:hAnsi="Tahoma" w:cs="Tahoma"/>
                <w:b/>
                <w:sz w:val="24"/>
                <w:szCs w:val="24"/>
              </w:rPr>
              <w:t>Наименование</w:t>
            </w:r>
          </w:p>
        </w:tc>
        <w:tc>
          <w:tcPr>
            <w:tcW w:w="1134" w:type="dxa"/>
            <w:tcBorders>
              <w:bottom w:val="single" w:sz="4" w:space="0" w:color="auto"/>
            </w:tcBorders>
            <w:shd w:val="clear" w:color="000000" w:fill="auto"/>
            <w:vAlign w:val="center"/>
          </w:tcPr>
          <w:p w:rsidR="009E2D03" w:rsidRPr="003E68CE" w:rsidRDefault="009E2D03" w:rsidP="00230305">
            <w:pPr>
              <w:widowControl w:val="0"/>
              <w:jc w:val="center"/>
              <w:rPr>
                <w:rFonts w:ascii="Tahoma" w:hAnsi="Tahoma" w:cs="Tahoma"/>
                <w:b/>
                <w:sz w:val="24"/>
                <w:szCs w:val="24"/>
              </w:rPr>
            </w:pPr>
            <w:r w:rsidRPr="003E68CE">
              <w:rPr>
                <w:rFonts w:ascii="Tahoma" w:hAnsi="Tahoma" w:cs="Tahoma"/>
                <w:b/>
                <w:sz w:val="24"/>
                <w:szCs w:val="24"/>
              </w:rPr>
              <w:t>Кол-во</w:t>
            </w:r>
          </w:p>
          <w:p w:rsidR="009E2D03" w:rsidRPr="003E68CE" w:rsidRDefault="009E2D03" w:rsidP="00230305">
            <w:pPr>
              <w:widowControl w:val="0"/>
              <w:jc w:val="center"/>
              <w:rPr>
                <w:rFonts w:ascii="Tahoma" w:hAnsi="Tahoma" w:cs="Tahoma"/>
                <w:b/>
                <w:sz w:val="24"/>
                <w:szCs w:val="24"/>
              </w:rPr>
            </w:pPr>
            <w:r w:rsidRPr="003E68CE">
              <w:rPr>
                <w:rFonts w:ascii="Tahoma" w:hAnsi="Tahoma" w:cs="Tahoma"/>
                <w:b/>
                <w:sz w:val="24"/>
                <w:szCs w:val="24"/>
              </w:rPr>
              <w:t>Листов</w:t>
            </w:r>
          </w:p>
        </w:tc>
      </w:tr>
      <w:tr w:rsidR="009E2D03" w:rsidRPr="003E68CE" w:rsidTr="003F2455">
        <w:tc>
          <w:tcPr>
            <w:tcW w:w="800" w:type="dxa"/>
          </w:tcPr>
          <w:p w:rsidR="009E2D03" w:rsidRPr="003E68CE" w:rsidRDefault="009E2D03" w:rsidP="009E2D03">
            <w:pPr>
              <w:widowControl w:val="0"/>
              <w:spacing w:after="0"/>
              <w:rPr>
                <w:rFonts w:ascii="Tahoma" w:hAnsi="Tahoma" w:cs="Tahoma"/>
                <w:sz w:val="24"/>
                <w:szCs w:val="24"/>
              </w:rPr>
            </w:pPr>
          </w:p>
        </w:tc>
        <w:tc>
          <w:tcPr>
            <w:tcW w:w="7705" w:type="dxa"/>
          </w:tcPr>
          <w:p w:rsidR="009E2D03" w:rsidRPr="003E68CE" w:rsidRDefault="009E2D03" w:rsidP="009E2D03">
            <w:pPr>
              <w:widowControl w:val="0"/>
              <w:spacing w:after="0"/>
              <w:rPr>
                <w:rFonts w:ascii="Tahoma" w:hAnsi="Tahoma" w:cs="Tahoma"/>
                <w:i/>
                <w:sz w:val="24"/>
                <w:szCs w:val="24"/>
              </w:rPr>
            </w:pPr>
          </w:p>
        </w:tc>
        <w:tc>
          <w:tcPr>
            <w:tcW w:w="1134" w:type="dxa"/>
          </w:tcPr>
          <w:p w:rsidR="009E2D03" w:rsidRPr="003E68CE" w:rsidRDefault="009E2D03" w:rsidP="009E2D03">
            <w:pPr>
              <w:widowControl w:val="0"/>
              <w:spacing w:after="0"/>
              <w:rPr>
                <w:rFonts w:ascii="Tahoma" w:hAnsi="Tahoma" w:cs="Tahoma"/>
                <w:sz w:val="24"/>
                <w:szCs w:val="24"/>
              </w:rPr>
            </w:pPr>
          </w:p>
        </w:tc>
      </w:tr>
      <w:tr w:rsidR="009E2D03" w:rsidRPr="003E68CE" w:rsidTr="003F2455">
        <w:tc>
          <w:tcPr>
            <w:tcW w:w="800" w:type="dxa"/>
          </w:tcPr>
          <w:p w:rsidR="009E2D03" w:rsidRPr="003E68CE" w:rsidRDefault="009E2D03" w:rsidP="009E2D03">
            <w:pPr>
              <w:widowControl w:val="0"/>
              <w:spacing w:after="0"/>
              <w:rPr>
                <w:rFonts w:ascii="Tahoma" w:hAnsi="Tahoma" w:cs="Tahoma"/>
                <w:sz w:val="24"/>
                <w:szCs w:val="24"/>
              </w:rPr>
            </w:pPr>
          </w:p>
        </w:tc>
        <w:tc>
          <w:tcPr>
            <w:tcW w:w="7705" w:type="dxa"/>
          </w:tcPr>
          <w:p w:rsidR="009E2D03" w:rsidRPr="003E68CE" w:rsidRDefault="009E2D03" w:rsidP="009E2D03">
            <w:pPr>
              <w:widowControl w:val="0"/>
              <w:spacing w:after="0"/>
              <w:rPr>
                <w:rFonts w:ascii="Tahoma" w:hAnsi="Tahoma" w:cs="Tahoma"/>
                <w:i/>
                <w:sz w:val="24"/>
                <w:szCs w:val="24"/>
              </w:rPr>
            </w:pPr>
          </w:p>
        </w:tc>
        <w:tc>
          <w:tcPr>
            <w:tcW w:w="1134" w:type="dxa"/>
          </w:tcPr>
          <w:p w:rsidR="009E2D03" w:rsidRPr="003E68CE" w:rsidRDefault="009E2D03" w:rsidP="009E2D03">
            <w:pPr>
              <w:widowControl w:val="0"/>
              <w:spacing w:after="0"/>
              <w:rPr>
                <w:rFonts w:ascii="Tahoma" w:hAnsi="Tahoma" w:cs="Tahoma"/>
                <w:sz w:val="24"/>
                <w:szCs w:val="24"/>
              </w:rPr>
            </w:pPr>
          </w:p>
        </w:tc>
      </w:tr>
      <w:tr w:rsidR="009E2D03" w:rsidRPr="003E68CE" w:rsidTr="003F2455">
        <w:tc>
          <w:tcPr>
            <w:tcW w:w="800" w:type="dxa"/>
          </w:tcPr>
          <w:p w:rsidR="009E2D03" w:rsidRPr="003E68CE" w:rsidRDefault="009E2D03" w:rsidP="009E2D03">
            <w:pPr>
              <w:widowControl w:val="0"/>
              <w:spacing w:after="0"/>
              <w:rPr>
                <w:rFonts w:ascii="Tahoma" w:hAnsi="Tahoma" w:cs="Tahoma"/>
                <w:sz w:val="24"/>
                <w:szCs w:val="24"/>
              </w:rPr>
            </w:pPr>
          </w:p>
        </w:tc>
        <w:tc>
          <w:tcPr>
            <w:tcW w:w="7705" w:type="dxa"/>
          </w:tcPr>
          <w:p w:rsidR="009E2D03" w:rsidRPr="003E68CE" w:rsidRDefault="009E2D03" w:rsidP="009E2D03">
            <w:pPr>
              <w:widowControl w:val="0"/>
              <w:spacing w:after="0"/>
              <w:rPr>
                <w:rFonts w:ascii="Tahoma" w:hAnsi="Tahoma" w:cs="Tahoma"/>
                <w:i/>
                <w:sz w:val="24"/>
                <w:szCs w:val="24"/>
              </w:rPr>
            </w:pPr>
          </w:p>
        </w:tc>
        <w:tc>
          <w:tcPr>
            <w:tcW w:w="1134" w:type="dxa"/>
          </w:tcPr>
          <w:p w:rsidR="009E2D03" w:rsidRPr="003E68CE" w:rsidRDefault="009E2D03" w:rsidP="009E2D03">
            <w:pPr>
              <w:widowControl w:val="0"/>
              <w:spacing w:after="0"/>
              <w:rPr>
                <w:rFonts w:ascii="Tahoma" w:hAnsi="Tahoma" w:cs="Tahoma"/>
                <w:sz w:val="24"/>
                <w:szCs w:val="24"/>
              </w:rPr>
            </w:pPr>
          </w:p>
        </w:tc>
      </w:tr>
      <w:tr w:rsidR="009E2D03" w:rsidRPr="003E68CE" w:rsidTr="003F2455">
        <w:tc>
          <w:tcPr>
            <w:tcW w:w="800" w:type="dxa"/>
          </w:tcPr>
          <w:p w:rsidR="009E2D03" w:rsidRPr="003E68CE" w:rsidRDefault="009E2D03" w:rsidP="009E2D03">
            <w:pPr>
              <w:widowControl w:val="0"/>
              <w:spacing w:after="0"/>
              <w:rPr>
                <w:rFonts w:ascii="Tahoma" w:hAnsi="Tahoma" w:cs="Tahoma"/>
                <w:sz w:val="24"/>
                <w:szCs w:val="24"/>
              </w:rPr>
            </w:pPr>
          </w:p>
        </w:tc>
        <w:tc>
          <w:tcPr>
            <w:tcW w:w="7705" w:type="dxa"/>
          </w:tcPr>
          <w:p w:rsidR="009E2D03" w:rsidRPr="003E68CE" w:rsidRDefault="009E2D03" w:rsidP="009E2D03">
            <w:pPr>
              <w:widowControl w:val="0"/>
              <w:spacing w:after="0"/>
              <w:rPr>
                <w:rFonts w:ascii="Tahoma" w:hAnsi="Tahoma" w:cs="Tahoma"/>
                <w:i/>
                <w:sz w:val="24"/>
                <w:szCs w:val="24"/>
              </w:rPr>
            </w:pPr>
          </w:p>
        </w:tc>
        <w:tc>
          <w:tcPr>
            <w:tcW w:w="1134" w:type="dxa"/>
          </w:tcPr>
          <w:p w:rsidR="009E2D03" w:rsidRPr="003E68CE" w:rsidRDefault="009E2D03" w:rsidP="009E2D03">
            <w:pPr>
              <w:widowControl w:val="0"/>
              <w:spacing w:after="0"/>
              <w:rPr>
                <w:rFonts w:ascii="Tahoma" w:hAnsi="Tahoma" w:cs="Tahoma"/>
                <w:sz w:val="24"/>
                <w:szCs w:val="24"/>
              </w:rPr>
            </w:pPr>
          </w:p>
        </w:tc>
      </w:tr>
      <w:tr w:rsidR="009E2D03" w:rsidRPr="003E68CE" w:rsidTr="003F2455">
        <w:tc>
          <w:tcPr>
            <w:tcW w:w="800" w:type="dxa"/>
            <w:tcBorders>
              <w:bottom w:val="single" w:sz="4" w:space="0" w:color="auto"/>
            </w:tcBorders>
          </w:tcPr>
          <w:p w:rsidR="009E2D03" w:rsidRPr="003E68CE" w:rsidRDefault="009E2D03" w:rsidP="009E2D03">
            <w:pPr>
              <w:widowControl w:val="0"/>
              <w:spacing w:after="0"/>
              <w:rPr>
                <w:rFonts w:ascii="Tahoma" w:hAnsi="Tahoma" w:cs="Tahoma"/>
                <w:sz w:val="24"/>
                <w:szCs w:val="24"/>
              </w:rPr>
            </w:pPr>
          </w:p>
        </w:tc>
        <w:tc>
          <w:tcPr>
            <w:tcW w:w="7705" w:type="dxa"/>
            <w:tcBorders>
              <w:bottom w:val="single" w:sz="4" w:space="0" w:color="auto"/>
            </w:tcBorders>
          </w:tcPr>
          <w:p w:rsidR="009E2D03" w:rsidRPr="003E68CE" w:rsidRDefault="009E2D03" w:rsidP="009E2D03">
            <w:pPr>
              <w:widowControl w:val="0"/>
              <w:spacing w:after="0"/>
              <w:rPr>
                <w:rFonts w:ascii="Tahoma" w:hAnsi="Tahoma" w:cs="Tahoma"/>
                <w:i/>
                <w:sz w:val="24"/>
                <w:szCs w:val="24"/>
              </w:rPr>
            </w:pPr>
          </w:p>
        </w:tc>
        <w:tc>
          <w:tcPr>
            <w:tcW w:w="1134" w:type="dxa"/>
            <w:tcBorders>
              <w:bottom w:val="single" w:sz="4" w:space="0" w:color="auto"/>
            </w:tcBorders>
          </w:tcPr>
          <w:p w:rsidR="009E2D03" w:rsidRPr="003E68CE" w:rsidRDefault="009E2D03" w:rsidP="009E2D03">
            <w:pPr>
              <w:widowControl w:val="0"/>
              <w:spacing w:after="0"/>
              <w:rPr>
                <w:rFonts w:ascii="Tahoma" w:hAnsi="Tahoma" w:cs="Tahoma"/>
                <w:sz w:val="24"/>
                <w:szCs w:val="24"/>
              </w:rPr>
            </w:pPr>
          </w:p>
        </w:tc>
      </w:tr>
    </w:tbl>
    <w:p w:rsidR="009E2D03" w:rsidRPr="003E68CE" w:rsidRDefault="009E2D03" w:rsidP="009E2D03">
      <w:pPr>
        <w:pStyle w:val="10"/>
        <w:keepNext w:val="0"/>
        <w:widowControl w:val="0"/>
        <w:spacing w:before="0"/>
        <w:rPr>
          <w:rFonts w:ascii="Tahoma" w:hAnsi="Tahoma" w:cs="Tahoma"/>
          <w:b w:val="0"/>
          <w:bCs w:val="0"/>
          <w:sz w:val="24"/>
          <w:szCs w:val="24"/>
        </w:rPr>
      </w:pPr>
    </w:p>
    <w:p w:rsidR="009E2D03" w:rsidRPr="003E68CE" w:rsidRDefault="009E2D03" w:rsidP="009E2D03">
      <w:pPr>
        <w:widowControl w:val="0"/>
        <w:rPr>
          <w:rFonts w:ascii="Tahoma" w:hAnsi="Tahoma" w:cs="Tahoma"/>
          <w:sz w:val="24"/>
          <w:szCs w:val="24"/>
        </w:rPr>
      </w:pPr>
    </w:p>
    <w:p w:rsidR="009E2D03" w:rsidRPr="003E68CE" w:rsidRDefault="009E2D03" w:rsidP="009E2D03">
      <w:pPr>
        <w:widowControl w:val="0"/>
        <w:rPr>
          <w:rFonts w:ascii="Tahoma" w:hAnsi="Tahoma" w:cs="Tahoma"/>
          <w:sz w:val="24"/>
          <w:szCs w:val="24"/>
        </w:rPr>
      </w:pPr>
    </w:p>
    <w:p w:rsidR="009E2D03" w:rsidRPr="003E68CE" w:rsidRDefault="00AF2B2D" w:rsidP="00AF2B2D">
      <w:pPr>
        <w:widowControl w:val="0"/>
        <w:spacing w:after="0" w:line="240" w:lineRule="auto"/>
        <w:rPr>
          <w:rFonts w:ascii="Tahoma" w:hAnsi="Tahoma" w:cs="Tahoma"/>
          <w:sz w:val="24"/>
          <w:szCs w:val="24"/>
        </w:rPr>
      </w:pPr>
      <w:r w:rsidRPr="003E68CE">
        <w:rPr>
          <w:rFonts w:ascii="Tahoma" w:hAnsi="Tahoma" w:cs="Tahoma"/>
          <w:sz w:val="24"/>
          <w:szCs w:val="24"/>
        </w:rPr>
        <w:t>Руководитель организации</w:t>
      </w:r>
      <w:r w:rsidRPr="003E68CE">
        <w:rPr>
          <w:rFonts w:ascii="Tahoma" w:hAnsi="Tahoma" w:cs="Tahoma"/>
          <w:sz w:val="24"/>
          <w:szCs w:val="24"/>
        </w:rPr>
        <w:tab/>
      </w:r>
      <w:r w:rsidR="009E2D03" w:rsidRPr="003E68CE">
        <w:rPr>
          <w:rFonts w:ascii="Tahoma" w:hAnsi="Tahoma" w:cs="Tahoma"/>
          <w:sz w:val="24"/>
          <w:szCs w:val="24"/>
        </w:rPr>
        <w:tab/>
        <w:t>___________________  _____________________</w:t>
      </w:r>
    </w:p>
    <w:p w:rsidR="009E2D03" w:rsidRPr="003E68CE" w:rsidRDefault="00AF2B2D" w:rsidP="00AF2B2D">
      <w:pPr>
        <w:widowControl w:val="0"/>
        <w:spacing w:after="0" w:line="240" w:lineRule="auto"/>
        <w:ind w:left="4248" w:firstLine="708"/>
        <w:rPr>
          <w:rFonts w:ascii="Tahoma" w:hAnsi="Tahoma" w:cs="Tahoma"/>
          <w:sz w:val="24"/>
          <w:szCs w:val="24"/>
        </w:rPr>
      </w:pPr>
      <w:r w:rsidRPr="003E68CE">
        <w:rPr>
          <w:rFonts w:ascii="Tahoma" w:hAnsi="Tahoma" w:cs="Tahoma"/>
          <w:sz w:val="24"/>
          <w:szCs w:val="24"/>
        </w:rPr>
        <w:t xml:space="preserve"> (</w:t>
      </w:r>
      <w:r w:rsidR="009E2D03" w:rsidRPr="003E68CE">
        <w:rPr>
          <w:rFonts w:ascii="Tahoma" w:hAnsi="Tahoma" w:cs="Tahoma"/>
          <w:sz w:val="24"/>
          <w:szCs w:val="24"/>
        </w:rPr>
        <w:t xml:space="preserve">подпись) </w:t>
      </w:r>
      <w:r w:rsidRPr="003E68CE">
        <w:rPr>
          <w:rFonts w:ascii="Tahoma" w:hAnsi="Tahoma" w:cs="Tahoma"/>
          <w:sz w:val="24"/>
          <w:szCs w:val="24"/>
        </w:rPr>
        <w:tab/>
      </w:r>
      <w:r w:rsidRPr="003E68CE">
        <w:rPr>
          <w:rFonts w:ascii="Tahoma" w:hAnsi="Tahoma" w:cs="Tahoma"/>
          <w:sz w:val="24"/>
          <w:szCs w:val="24"/>
        </w:rPr>
        <w:tab/>
      </w:r>
      <w:r w:rsidRPr="003E68CE">
        <w:rPr>
          <w:rFonts w:ascii="Tahoma" w:hAnsi="Tahoma" w:cs="Tahoma"/>
          <w:sz w:val="24"/>
          <w:szCs w:val="24"/>
        </w:rPr>
        <w:tab/>
        <w:t>(Ф.И.О.)</w:t>
      </w:r>
    </w:p>
    <w:p w:rsidR="009E2D03" w:rsidRPr="003E68CE" w:rsidRDefault="009E2D03" w:rsidP="009E2D03">
      <w:pPr>
        <w:widowControl w:val="0"/>
        <w:rPr>
          <w:rFonts w:ascii="Tahoma" w:hAnsi="Tahoma" w:cs="Tahoma"/>
          <w:i/>
          <w:sz w:val="24"/>
          <w:szCs w:val="24"/>
        </w:rPr>
      </w:pPr>
      <w:r w:rsidRPr="003E68CE">
        <w:rPr>
          <w:rFonts w:ascii="Tahoma" w:hAnsi="Tahoma" w:cs="Tahoma"/>
          <w:i/>
          <w:sz w:val="24"/>
          <w:szCs w:val="24"/>
        </w:rPr>
        <w:t>М.П.</w:t>
      </w:r>
    </w:p>
    <w:p w:rsidR="009E2D03" w:rsidRPr="003E68CE" w:rsidRDefault="009E2D03" w:rsidP="009E2D03">
      <w:pPr>
        <w:widowControl w:val="0"/>
        <w:rPr>
          <w:rFonts w:ascii="Tahoma" w:hAnsi="Tahoma" w:cs="Tahoma"/>
          <w:sz w:val="24"/>
          <w:szCs w:val="24"/>
          <w:vertAlign w:val="superscript"/>
        </w:rPr>
      </w:pPr>
    </w:p>
    <w:p w:rsidR="009E2D03" w:rsidRPr="003E68CE" w:rsidRDefault="009E2D03" w:rsidP="009E2D03">
      <w:pPr>
        <w:jc w:val="right"/>
        <w:rPr>
          <w:rFonts w:ascii="Tahoma" w:hAnsi="Tahoma" w:cs="Tahoma"/>
          <w:color w:val="000000"/>
          <w:sz w:val="24"/>
          <w:szCs w:val="24"/>
        </w:rPr>
      </w:pPr>
    </w:p>
    <w:p w:rsidR="009E2D03" w:rsidRPr="003E68CE" w:rsidRDefault="009E2D03" w:rsidP="009E2D03">
      <w:pPr>
        <w:jc w:val="right"/>
        <w:rPr>
          <w:rFonts w:ascii="Tahoma" w:hAnsi="Tahoma" w:cs="Tahoma"/>
          <w:color w:val="000000"/>
          <w:sz w:val="24"/>
          <w:szCs w:val="24"/>
        </w:rPr>
      </w:pPr>
    </w:p>
    <w:p w:rsidR="009E2D03" w:rsidRPr="003E68CE" w:rsidRDefault="009E2D03" w:rsidP="009E2D03">
      <w:pPr>
        <w:jc w:val="right"/>
        <w:rPr>
          <w:rFonts w:ascii="Tahoma" w:hAnsi="Tahoma" w:cs="Tahoma"/>
          <w:color w:val="000000"/>
          <w:sz w:val="24"/>
          <w:szCs w:val="24"/>
        </w:rPr>
      </w:pPr>
    </w:p>
    <w:p w:rsidR="009E2D03" w:rsidRPr="003E68CE" w:rsidRDefault="009E2D03" w:rsidP="009E2D03">
      <w:pPr>
        <w:pageBreakBefore/>
        <w:jc w:val="right"/>
        <w:rPr>
          <w:rFonts w:ascii="Tahoma" w:hAnsi="Tahoma" w:cs="Tahoma"/>
          <w:color w:val="000000"/>
          <w:sz w:val="24"/>
          <w:szCs w:val="24"/>
        </w:rPr>
      </w:pPr>
      <w:r w:rsidRPr="003E68CE">
        <w:rPr>
          <w:rFonts w:ascii="Tahoma" w:hAnsi="Tahoma" w:cs="Tahoma"/>
          <w:color w:val="000000"/>
          <w:sz w:val="24"/>
          <w:szCs w:val="24"/>
        </w:rPr>
        <w:lastRenderedPageBreak/>
        <w:t>Приложение № 3</w:t>
      </w:r>
    </w:p>
    <w:p w:rsidR="009E2D03" w:rsidRPr="003E68CE" w:rsidRDefault="009E2D03" w:rsidP="009E2D03">
      <w:pPr>
        <w:pStyle w:val="10"/>
        <w:keepNext w:val="0"/>
        <w:widowControl w:val="0"/>
        <w:spacing w:before="0"/>
        <w:jc w:val="center"/>
        <w:rPr>
          <w:rFonts w:ascii="Tahoma" w:hAnsi="Tahoma" w:cs="Tahoma"/>
          <w:sz w:val="24"/>
          <w:szCs w:val="24"/>
        </w:rPr>
      </w:pPr>
      <w:r w:rsidRPr="003E68CE">
        <w:rPr>
          <w:rFonts w:ascii="Tahoma" w:hAnsi="Tahoma" w:cs="Tahoma"/>
          <w:sz w:val="24"/>
          <w:szCs w:val="24"/>
        </w:rPr>
        <w:t>ФОРМА ПРЕДЛОЖЕНИЯ</w:t>
      </w:r>
    </w:p>
    <w:p w:rsidR="009E2D03" w:rsidRPr="003E68CE" w:rsidRDefault="009E2D03" w:rsidP="009C5173">
      <w:pPr>
        <w:widowControl w:val="0"/>
        <w:spacing w:after="0" w:line="240" w:lineRule="auto"/>
        <w:rPr>
          <w:rFonts w:ascii="Tahoma" w:hAnsi="Tahoma" w:cs="Tahoma"/>
          <w:i/>
          <w:sz w:val="24"/>
          <w:szCs w:val="24"/>
        </w:rPr>
      </w:pPr>
      <w:r w:rsidRPr="003E68CE">
        <w:rPr>
          <w:rFonts w:ascii="Tahoma" w:hAnsi="Tahoma" w:cs="Tahoma"/>
          <w:i/>
          <w:sz w:val="24"/>
          <w:szCs w:val="24"/>
        </w:rPr>
        <w:t>На бланке организации</w:t>
      </w:r>
    </w:p>
    <w:p w:rsidR="009E2D03" w:rsidRPr="003E68CE" w:rsidRDefault="009E2D03" w:rsidP="009C5173">
      <w:pPr>
        <w:widowControl w:val="0"/>
        <w:spacing w:after="0" w:line="240" w:lineRule="auto"/>
        <w:rPr>
          <w:rFonts w:ascii="Tahoma" w:hAnsi="Tahoma" w:cs="Tahoma"/>
          <w:i/>
          <w:sz w:val="24"/>
          <w:szCs w:val="24"/>
        </w:rPr>
      </w:pPr>
      <w:r w:rsidRPr="003E68CE">
        <w:rPr>
          <w:rFonts w:ascii="Tahoma" w:hAnsi="Tahoma" w:cs="Tahoma"/>
          <w:i/>
          <w:sz w:val="24"/>
          <w:szCs w:val="24"/>
        </w:rPr>
        <w:t>Дата, исх. номер</w:t>
      </w:r>
    </w:p>
    <w:p w:rsidR="009E2D03" w:rsidRPr="003E68CE" w:rsidRDefault="009E2D03" w:rsidP="009E2D03">
      <w:pPr>
        <w:pStyle w:val="32"/>
        <w:widowControl w:val="0"/>
        <w:spacing w:after="0"/>
        <w:jc w:val="center"/>
        <w:rPr>
          <w:rFonts w:ascii="Tahoma" w:hAnsi="Tahoma" w:cs="Tahoma"/>
          <w:sz w:val="24"/>
          <w:szCs w:val="24"/>
        </w:rPr>
      </w:pPr>
      <w:r w:rsidRPr="003E68CE">
        <w:rPr>
          <w:rFonts w:ascii="Tahoma" w:hAnsi="Tahoma" w:cs="Tahoma"/>
          <w:b/>
          <w:sz w:val="24"/>
          <w:szCs w:val="24"/>
        </w:rPr>
        <w:t>ПРЕДЛОЖЕНИЕ</w:t>
      </w:r>
    </w:p>
    <w:p w:rsidR="0056373E" w:rsidRPr="0056373E" w:rsidRDefault="009E2D03" w:rsidP="0056373E">
      <w:pPr>
        <w:pStyle w:val="a7"/>
        <w:spacing w:after="0"/>
        <w:ind w:firstLine="709"/>
        <w:jc w:val="center"/>
        <w:rPr>
          <w:rFonts w:ascii="Tahoma" w:hAnsi="Tahoma" w:cs="Tahoma"/>
          <w:sz w:val="24"/>
          <w:szCs w:val="24"/>
        </w:rPr>
      </w:pPr>
      <w:r w:rsidRPr="003E68CE">
        <w:rPr>
          <w:rFonts w:ascii="Tahoma" w:hAnsi="Tahoma" w:cs="Tahoma"/>
          <w:sz w:val="24"/>
          <w:szCs w:val="24"/>
        </w:rPr>
        <w:t>Наименование запроса предложений:</w:t>
      </w:r>
      <w:r w:rsidR="0056373E" w:rsidRPr="0056373E">
        <w:rPr>
          <w:rFonts w:ascii="Arial" w:hAnsi="Arial" w:cs="Arial"/>
          <w:b/>
          <w:sz w:val="24"/>
          <w:szCs w:val="24"/>
        </w:rPr>
        <w:t xml:space="preserve"> </w:t>
      </w:r>
      <w:r w:rsidR="00F33817" w:rsidRPr="00F33817">
        <w:rPr>
          <w:rFonts w:ascii="Tahoma" w:hAnsi="Tahoma" w:cs="Tahoma"/>
          <w:b/>
          <w:sz w:val="24"/>
          <w:szCs w:val="24"/>
        </w:rPr>
        <w:t>Поставка, демонтаж, монтаж секционных подъемных ворот согласно техническому заданию для нужд АО «Международный аэропорт «Казань»</w:t>
      </w:r>
    </w:p>
    <w:p w:rsidR="00926139" w:rsidRPr="00640F74" w:rsidRDefault="003D717A" w:rsidP="00926139">
      <w:pPr>
        <w:pStyle w:val="a7"/>
        <w:spacing w:after="0"/>
        <w:ind w:firstLine="709"/>
        <w:jc w:val="center"/>
        <w:rPr>
          <w:rFonts w:ascii="Tahoma" w:hAnsi="Tahoma" w:cs="Tahoma"/>
          <w:b/>
          <w:sz w:val="24"/>
          <w:szCs w:val="24"/>
        </w:rPr>
      </w:pPr>
      <w:r w:rsidRPr="003D717A">
        <w:rPr>
          <w:rFonts w:ascii="Tahoma" w:eastAsiaTheme="minorHAnsi" w:hAnsi="Tahoma" w:cs="Tahoma"/>
          <w:b/>
          <w:sz w:val="24"/>
          <w:szCs w:val="24"/>
          <w:lang w:eastAsia="en-US"/>
        </w:rPr>
        <w:t xml:space="preserve"> </w:t>
      </w:r>
    </w:p>
    <w:p w:rsidR="009E2D03" w:rsidRPr="003E68CE" w:rsidRDefault="001829BB" w:rsidP="00FA698C">
      <w:pPr>
        <w:pStyle w:val="a7"/>
        <w:spacing w:after="0"/>
        <w:ind w:firstLine="0"/>
        <w:rPr>
          <w:rFonts w:ascii="Tahoma" w:hAnsi="Tahoma" w:cs="Tahoma"/>
          <w:sz w:val="24"/>
          <w:szCs w:val="24"/>
        </w:rPr>
      </w:pPr>
      <w:r w:rsidRPr="003E68CE">
        <w:rPr>
          <w:rFonts w:ascii="Tahoma" w:hAnsi="Tahoma" w:cs="Tahoma"/>
          <w:sz w:val="24"/>
          <w:szCs w:val="24"/>
        </w:rPr>
        <w:t xml:space="preserve">          </w:t>
      </w:r>
      <w:r w:rsidR="009E2D03" w:rsidRPr="003E68CE">
        <w:rPr>
          <w:rFonts w:ascii="Tahoma" w:hAnsi="Tahoma" w:cs="Tahoma"/>
          <w:sz w:val="24"/>
          <w:szCs w:val="24"/>
        </w:rPr>
        <w:t xml:space="preserve">1. Изучив документацию по вышеуказанному запросу предложений _________________ </w:t>
      </w:r>
      <w:r w:rsidR="009E2D03" w:rsidRPr="003E68CE">
        <w:rPr>
          <w:rFonts w:ascii="Tahoma" w:hAnsi="Tahoma" w:cs="Tahoma"/>
          <w:i/>
          <w:sz w:val="24"/>
          <w:szCs w:val="24"/>
        </w:rPr>
        <w:t>(указывается наименование участника)</w:t>
      </w:r>
      <w:r w:rsidR="009E2D03" w:rsidRPr="003E68CE">
        <w:rPr>
          <w:rFonts w:ascii="Tahoma" w:hAnsi="Tahoma" w:cs="Tahoma"/>
          <w:sz w:val="24"/>
          <w:szCs w:val="24"/>
        </w:rPr>
        <w:t xml:space="preserve"> в лице __________________________ </w:t>
      </w:r>
      <w:r w:rsidR="009E2D03" w:rsidRPr="003E68CE">
        <w:rPr>
          <w:rFonts w:ascii="Tahoma" w:hAnsi="Tahoma" w:cs="Tahoma"/>
          <w:i/>
          <w:sz w:val="24"/>
          <w:szCs w:val="24"/>
        </w:rPr>
        <w:t>(наименование должности руководителя, его Ф.И.О.)</w:t>
      </w:r>
      <w:r w:rsidR="009E2D03" w:rsidRPr="003E68CE">
        <w:rPr>
          <w:rFonts w:ascii="Tahoma" w:hAnsi="Tahoma" w:cs="Tahoma"/>
          <w:sz w:val="24"/>
          <w:szCs w:val="24"/>
        </w:rPr>
        <w:t xml:space="preserve">, действующего на основании </w:t>
      </w:r>
      <w:r w:rsidR="009E2D03" w:rsidRPr="003E68CE">
        <w:rPr>
          <w:rFonts w:ascii="Tahoma" w:hAnsi="Tahoma" w:cs="Tahoma"/>
          <w:i/>
          <w:sz w:val="24"/>
          <w:szCs w:val="24"/>
        </w:rPr>
        <w:t xml:space="preserve">______________________, </w:t>
      </w:r>
      <w:r w:rsidR="009E2D03" w:rsidRPr="003E68CE">
        <w:rPr>
          <w:rFonts w:ascii="Tahoma" w:hAnsi="Tahoma" w:cs="Tahoma"/>
          <w:sz w:val="24"/>
          <w:szCs w:val="24"/>
        </w:rPr>
        <w:t>сообщает о согласии участвовать в запросе предложений на условиях, установленных в документации, и направляет настоящее Предложение.</w:t>
      </w:r>
    </w:p>
    <w:p w:rsidR="009E2D03" w:rsidRPr="003E68CE" w:rsidRDefault="009E2D03" w:rsidP="009E2D03">
      <w:pPr>
        <w:widowControl w:val="0"/>
        <w:suppressLineNumbers/>
        <w:suppressAutoHyphens/>
        <w:spacing w:after="0"/>
        <w:ind w:firstLine="708"/>
        <w:jc w:val="both"/>
        <w:rPr>
          <w:rFonts w:ascii="Tahoma" w:hAnsi="Tahoma" w:cs="Tahoma"/>
          <w:sz w:val="24"/>
          <w:szCs w:val="24"/>
        </w:rPr>
      </w:pPr>
      <w:r w:rsidRPr="003E68CE">
        <w:rPr>
          <w:rFonts w:ascii="Tahoma" w:hAnsi="Tahoma" w:cs="Tahoma"/>
          <w:sz w:val="24"/>
          <w:szCs w:val="24"/>
        </w:rPr>
        <w:t xml:space="preserve">2. Мы согласны осуществлять </w:t>
      </w:r>
      <w:r w:rsidR="002856C7" w:rsidRPr="003E68CE">
        <w:rPr>
          <w:rFonts w:ascii="Tahoma" w:hAnsi="Tahoma" w:cs="Tahoma"/>
          <w:sz w:val="24"/>
          <w:szCs w:val="24"/>
        </w:rPr>
        <w:t>выполнение работ</w:t>
      </w:r>
      <w:r w:rsidRPr="003E68CE">
        <w:rPr>
          <w:rFonts w:ascii="Tahoma" w:hAnsi="Tahoma" w:cs="Tahoma"/>
          <w:sz w:val="24"/>
          <w:szCs w:val="24"/>
        </w:rPr>
        <w:t>, являющихся предметом запроса предложений, в соответствии с требованиями документации, на условиях, которые мы представили в настоящем Предложении.</w:t>
      </w:r>
    </w:p>
    <w:p w:rsidR="009E2D03" w:rsidRPr="003E68CE" w:rsidRDefault="009E2D03" w:rsidP="009E2D03">
      <w:pPr>
        <w:pStyle w:val="12pt"/>
        <w:rPr>
          <w:rFonts w:ascii="Tahoma" w:hAnsi="Tahoma" w:cs="Tahoma"/>
          <w:i/>
          <w:szCs w:val="24"/>
        </w:rPr>
      </w:pPr>
      <w:r w:rsidRPr="003E68CE">
        <w:rPr>
          <w:rFonts w:ascii="Tahoma" w:hAnsi="Tahoma" w:cs="Tahoma"/>
          <w:szCs w:val="24"/>
        </w:rPr>
        <w:t>3. Настоящим гарантируем достоверность представленной нами в Предложении информации.</w:t>
      </w:r>
    </w:p>
    <w:p w:rsidR="009E2D03" w:rsidRPr="003E68CE" w:rsidRDefault="009E2D03" w:rsidP="009E2D03">
      <w:pPr>
        <w:pStyle w:val="a7"/>
        <w:widowControl w:val="0"/>
        <w:spacing w:after="0"/>
        <w:rPr>
          <w:rFonts w:ascii="Tahoma" w:hAnsi="Tahoma" w:cs="Tahoma"/>
          <w:sz w:val="24"/>
          <w:szCs w:val="24"/>
        </w:rPr>
      </w:pPr>
      <w:r w:rsidRPr="003E68CE">
        <w:rPr>
          <w:rFonts w:ascii="Tahoma" w:hAnsi="Tahoma" w:cs="Tahoma"/>
          <w:sz w:val="24"/>
          <w:szCs w:val="24"/>
        </w:rPr>
        <w:t>4. В случае</w:t>
      </w:r>
      <w:proofErr w:type="gramStart"/>
      <w:r w:rsidRPr="003E68CE">
        <w:rPr>
          <w:rFonts w:ascii="Tahoma" w:hAnsi="Tahoma" w:cs="Tahoma"/>
          <w:sz w:val="24"/>
          <w:szCs w:val="24"/>
        </w:rPr>
        <w:t>,</w:t>
      </w:r>
      <w:proofErr w:type="gramEnd"/>
      <w:r w:rsidRPr="003E68CE">
        <w:rPr>
          <w:rFonts w:ascii="Tahoma" w:hAnsi="Tahoma" w:cs="Tahoma"/>
          <w:sz w:val="24"/>
          <w:szCs w:val="24"/>
        </w:rPr>
        <w:t xml:space="preserve"> если по итогам проведения запроса предложений с нами будет заключаться договор, мы берем на себя обязательства подписать его в соответствии с требованиями документации, на условиях, которые мы представили в настоящем Предложении.</w:t>
      </w:r>
    </w:p>
    <w:p w:rsidR="009E2D03" w:rsidRPr="003E68CE" w:rsidRDefault="009E2D03" w:rsidP="009E2D03">
      <w:pPr>
        <w:pStyle w:val="a7"/>
        <w:widowControl w:val="0"/>
        <w:spacing w:after="0"/>
        <w:rPr>
          <w:rFonts w:ascii="Tahoma" w:hAnsi="Tahoma" w:cs="Tahoma"/>
          <w:b/>
          <w:i/>
          <w:sz w:val="24"/>
          <w:szCs w:val="24"/>
        </w:rPr>
      </w:pPr>
      <w:r w:rsidRPr="003E68CE">
        <w:rPr>
          <w:rFonts w:ascii="Tahoma" w:hAnsi="Tahoma" w:cs="Tahoma"/>
          <w:sz w:val="24"/>
          <w:szCs w:val="24"/>
        </w:rPr>
        <w:t xml:space="preserve">5. Сообщаем, что для оперативного уведомления нас по вопросам организационного характера и взаимодействия с Заказчиком нами уполномочен ___________________________ </w:t>
      </w:r>
      <w:r w:rsidRPr="003E68CE">
        <w:rPr>
          <w:rFonts w:ascii="Tahoma" w:hAnsi="Tahoma" w:cs="Tahoma"/>
          <w:i/>
          <w:sz w:val="24"/>
          <w:szCs w:val="24"/>
        </w:rPr>
        <w:t>(указывается наименование должности, Ф.И.О., контактный телефон</w:t>
      </w:r>
      <w:r w:rsidR="00952AA9">
        <w:rPr>
          <w:rFonts w:ascii="Tahoma" w:hAnsi="Tahoma" w:cs="Tahoma"/>
          <w:i/>
          <w:sz w:val="24"/>
          <w:szCs w:val="24"/>
        </w:rPr>
        <w:t>,</w:t>
      </w:r>
      <w:r w:rsidR="00952AA9">
        <w:rPr>
          <w:rFonts w:ascii="Tahoma" w:hAnsi="Tahoma" w:cs="Tahoma"/>
          <w:i/>
          <w:sz w:val="24"/>
          <w:szCs w:val="24"/>
          <w:lang w:val="en-US"/>
        </w:rPr>
        <w:t>e</w:t>
      </w:r>
      <w:r w:rsidR="00952AA9" w:rsidRPr="00952AA9">
        <w:rPr>
          <w:rFonts w:ascii="Tahoma" w:hAnsi="Tahoma" w:cs="Tahoma"/>
          <w:i/>
          <w:sz w:val="24"/>
          <w:szCs w:val="24"/>
        </w:rPr>
        <w:t>-</w:t>
      </w:r>
      <w:r w:rsidR="00952AA9">
        <w:rPr>
          <w:rFonts w:ascii="Tahoma" w:hAnsi="Tahoma" w:cs="Tahoma"/>
          <w:i/>
          <w:sz w:val="24"/>
          <w:szCs w:val="24"/>
          <w:lang w:val="en-US"/>
        </w:rPr>
        <w:t>mail</w:t>
      </w:r>
      <w:r w:rsidRPr="003E68CE">
        <w:rPr>
          <w:rFonts w:ascii="Tahoma" w:hAnsi="Tahoma" w:cs="Tahoma"/>
          <w:i/>
          <w:sz w:val="24"/>
          <w:szCs w:val="24"/>
        </w:rPr>
        <w:t>).</w:t>
      </w:r>
    </w:p>
    <w:p w:rsidR="009E2D03" w:rsidRPr="003E68CE" w:rsidRDefault="009E2D03" w:rsidP="009E2D03">
      <w:pPr>
        <w:widowControl w:val="0"/>
        <w:spacing w:after="0"/>
        <w:jc w:val="both"/>
        <w:rPr>
          <w:rFonts w:ascii="Tahoma" w:hAnsi="Tahoma" w:cs="Tahoma"/>
          <w:sz w:val="24"/>
          <w:szCs w:val="24"/>
        </w:rPr>
      </w:pPr>
      <w:r w:rsidRPr="003E68CE">
        <w:rPr>
          <w:rFonts w:ascii="Tahoma" w:hAnsi="Tahoma" w:cs="Tahoma"/>
          <w:sz w:val="24"/>
          <w:szCs w:val="24"/>
        </w:rPr>
        <w:t>Все сведения о проведении запроса предложений просим сообщать уполномоченному лицу.</w:t>
      </w:r>
    </w:p>
    <w:p w:rsidR="009E2D03" w:rsidRPr="003E68CE" w:rsidRDefault="009E2D03" w:rsidP="009E2D03">
      <w:pPr>
        <w:pStyle w:val="ac"/>
        <w:widowControl w:val="0"/>
        <w:spacing w:after="0"/>
        <w:ind w:left="0" w:firstLine="720"/>
        <w:jc w:val="both"/>
        <w:rPr>
          <w:rFonts w:ascii="Tahoma" w:hAnsi="Tahoma" w:cs="Tahoma"/>
          <w:sz w:val="24"/>
          <w:szCs w:val="24"/>
        </w:rPr>
      </w:pPr>
      <w:r w:rsidRPr="003E68CE">
        <w:rPr>
          <w:rFonts w:ascii="Tahoma" w:hAnsi="Tahoma" w:cs="Tahoma"/>
          <w:sz w:val="24"/>
          <w:szCs w:val="24"/>
        </w:rPr>
        <w:t>6. Корреспонденцию в наш адрес просим направлять по адресу: _______________________ ______________________, факс ___________________.</w:t>
      </w:r>
    </w:p>
    <w:p w:rsidR="009E2D03" w:rsidRPr="003E68CE" w:rsidRDefault="009E2D03" w:rsidP="009E2D03">
      <w:pPr>
        <w:pStyle w:val="ac"/>
        <w:widowControl w:val="0"/>
        <w:spacing w:after="0"/>
        <w:ind w:left="0" w:firstLine="720"/>
        <w:rPr>
          <w:rFonts w:ascii="Tahoma" w:hAnsi="Tahoma" w:cs="Tahoma"/>
          <w:sz w:val="24"/>
          <w:szCs w:val="24"/>
        </w:rPr>
      </w:pPr>
      <w:r w:rsidRPr="003E68CE">
        <w:rPr>
          <w:rFonts w:ascii="Tahoma" w:hAnsi="Tahoma" w:cs="Tahoma"/>
          <w:sz w:val="24"/>
          <w:szCs w:val="24"/>
        </w:rPr>
        <w:t>7.  Наши реквизиты: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45"/>
        <w:gridCol w:w="3969"/>
      </w:tblGrid>
      <w:tr w:rsidR="009E2D03" w:rsidRPr="003E68CE" w:rsidTr="00230305">
        <w:tc>
          <w:tcPr>
            <w:tcW w:w="6345" w:type="dxa"/>
          </w:tcPr>
          <w:p w:rsidR="009E2D03" w:rsidRPr="003E68CE" w:rsidRDefault="009E2D03" w:rsidP="00230305">
            <w:pPr>
              <w:pStyle w:val="ac"/>
              <w:widowControl w:val="0"/>
              <w:spacing w:after="0"/>
              <w:ind w:left="0"/>
              <w:rPr>
                <w:rFonts w:ascii="Tahoma" w:hAnsi="Tahoma" w:cs="Tahoma"/>
                <w:sz w:val="24"/>
                <w:szCs w:val="24"/>
              </w:rPr>
            </w:pPr>
            <w:r w:rsidRPr="003E68CE">
              <w:rPr>
                <w:rFonts w:ascii="Tahoma" w:hAnsi="Tahoma" w:cs="Tahoma"/>
                <w:sz w:val="24"/>
                <w:szCs w:val="24"/>
              </w:rPr>
              <w:t xml:space="preserve">Полное наименование </w:t>
            </w:r>
          </w:p>
        </w:tc>
        <w:tc>
          <w:tcPr>
            <w:tcW w:w="3969" w:type="dxa"/>
          </w:tcPr>
          <w:p w:rsidR="009E2D03" w:rsidRPr="003E68CE" w:rsidRDefault="009E2D03" w:rsidP="00230305">
            <w:pPr>
              <w:pStyle w:val="ac"/>
              <w:widowControl w:val="0"/>
              <w:spacing w:after="0"/>
              <w:ind w:left="0"/>
              <w:rPr>
                <w:rFonts w:ascii="Tahoma" w:hAnsi="Tahoma" w:cs="Tahoma"/>
                <w:sz w:val="24"/>
                <w:szCs w:val="24"/>
              </w:rPr>
            </w:pPr>
          </w:p>
        </w:tc>
      </w:tr>
      <w:tr w:rsidR="009E2D03" w:rsidRPr="003E68CE" w:rsidTr="00230305">
        <w:tc>
          <w:tcPr>
            <w:tcW w:w="6345" w:type="dxa"/>
          </w:tcPr>
          <w:p w:rsidR="009E2D03" w:rsidRPr="003E68CE" w:rsidRDefault="009E2D03" w:rsidP="00230305">
            <w:pPr>
              <w:pStyle w:val="ac"/>
              <w:widowControl w:val="0"/>
              <w:spacing w:after="0"/>
              <w:ind w:left="0"/>
              <w:rPr>
                <w:rFonts w:ascii="Tahoma" w:hAnsi="Tahoma" w:cs="Tahoma"/>
                <w:sz w:val="24"/>
                <w:szCs w:val="24"/>
              </w:rPr>
            </w:pPr>
            <w:r w:rsidRPr="003E68CE">
              <w:rPr>
                <w:rFonts w:ascii="Tahoma" w:hAnsi="Tahoma" w:cs="Tahoma"/>
                <w:sz w:val="24"/>
                <w:szCs w:val="24"/>
              </w:rPr>
              <w:t>Сокращенное наименование</w:t>
            </w:r>
          </w:p>
        </w:tc>
        <w:tc>
          <w:tcPr>
            <w:tcW w:w="3969" w:type="dxa"/>
          </w:tcPr>
          <w:p w:rsidR="009E2D03" w:rsidRPr="003E68CE" w:rsidRDefault="009E2D03" w:rsidP="00230305">
            <w:pPr>
              <w:pStyle w:val="ac"/>
              <w:widowControl w:val="0"/>
              <w:spacing w:after="0"/>
              <w:ind w:left="0"/>
              <w:rPr>
                <w:rFonts w:ascii="Tahoma" w:hAnsi="Tahoma" w:cs="Tahoma"/>
                <w:sz w:val="24"/>
                <w:szCs w:val="24"/>
              </w:rPr>
            </w:pPr>
          </w:p>
        </w:tc>
      </w:tr>
      <w:tr w:rsidR="009E2D03" w:rsidRPr="003E68CE" w:rsidTr="00230305">
        <w:tc>
          <w:tcPr>
            <w:tcW w:w="6345" w:type="dxa"/>
          </w:tcPr>
          <w:p w:rsidR="009E2D03" w:rsidRPr="003E68CE" w:rsidRDefault="009E2D03" w:rsidP="00230305">
            <w:pPr>
              <w:widowControl w:val="0"/>
              <w:rPr>
                <w:rFonts w:ascii="Tahoma" w:hAnsi="Tahoma" w:cs="Tahoma"/>
                <w:sz w:val="24"/>
                <w:szCs w:val="24"/>
              </w:rPr>
            </w:pPr>
            <w:r w:rsidRPr="003E68CE">
              <w:rPr>
                <w:rFonts w:ascii="Tahoma" w:hAnsi="Tahoma" w:cs="Tahoma"/>
                <w:sz w:val="24"/>
                <w:szCs w:val="24"/>
              </w:rPr>
              <w:t>Юридический адрес</w:t>
            </w:r>
          </w:p>
        </w:tc>
        <w:tc>
          <w:tcPr>
            <w:tcW w:w="3969" w:type="dxa"/>
          </w:tcPr>
          <w:p w:rsidR="009E2D03" w:rsidRPr="003E68CE" w:rsidRDefault="009E2D03" w:rsidP="00230305">
            <w:pPr>
              <w:pStyle w:val="ac"/>
              <w:widowControl w:val="0"/>
              <w:spacing w:after="0"/>
              <w:ind w:left="0"/>
              <w:rPr>
                <w:rFonts w:ascii="Tahoma" w:hAnsi="Tahoma" w:cs="Tahoma"/>
                <w:sz w:val="24"/>
                <w:szCs w:val="24"/>
              </w:rPr>
            </w:pPr>
          </w:p>
        </w:tc>
      </w:tr>
      <w:tr w:rsidR="009E2D03" w:rsidRPr="003E68CE" w:rsidTr="00230305">
        <w:tc>
          <w:tcPr>
            <w:tcW w:w="6345" w:type="dxa"/>
          </w:tcPr>
          <w:p w:rsidR="009E2D03" w:rsidRPr="003E68CE" w:rsidRDefault="009E2D03" w:rsidP="00230305">
            <w:pPr>
              <w:widowControl w:val="0"/>
              <w:rPr>
                <w:rFonts w:ascii="Tahoma" w:hAnsi="Tahoma" w:cs="Tahoma"/>
                <w:sz w:val="24"/>
                <w:szCs w:val="24"/>
              </w:rPr>
            </w:pPr>
            <w:r w:rsidRPr="003E68CE">
              <w:rPr>
                <w:rFonts w:ascii="Tahoma" w:hAnsi="Tahoma" w:cs="Tahoma"/>
                <w:sz w:val="24"/>
                <w:szCs w:val="24"/>
              </w:rPr>
              <w:t>Фактический адрес место нахождения</w:t>
            </w:r>
          </w:p>
        </w:tc>
        <w:tc>
          <w:tcPr>
            <w:tcW w:w="3969" w:type="dxa"/>
          </w:tcPr>
          <w:p w:rsidR="009E2D03" w:rsidRPr="003E68CE" w:rsidRDefault="009E2D03" w:rsidP="00230305">
            <w:pPr>
              <w:pStyle w:val="ac"/>
              <w:widowControl w:val="0"/>
              <w:spacing w:after="0"/>
              <w:ind w:left="0"/>
              <w:rPr>
                <w:rFonts w:ascii="Tahoma" w:hAnsi="Tahoma" w:cs="Tahoma"/>
                <w:sz w:val="24"/>
                <w:szCs w:val="24"/>
              </w:rPr>
            </w:pPr>
          </w:p>
        </w:tc>
      </w:tr>
      <w:tr w:rsidR="009E2D03" w:rsidRPr="003E68CE" w:rsidTr="00230305">
        <w:tc>
          <w:tcPr>
            <w:tcW w:w="6345" w:type="dxa"/>
          </w:tcPr>
          <w:p w:rsidR="009E2D03" w:rsidRPr="003E68CE" w:rsidRDefault="009E2D03" w:rsidP="00230305">
            <w:pPr>
              <w:widowControl w:val="0"/>
              <w:rPr>
                <w:rFonts w:ascii="Tahoma" w:hAnsi="Tahoma" w:cs="Tahoma"/>
                <w:sz w:val="24"/>
                <w:szCs w:val="24"/>
              </w:rPr>
            </w:pPr>
            <w:r w:rsidRPr="003E68CE">
              <w:rPr>
                <w:rFonts w:ascii="Tahoma" w:hAnsi="Tahoma" w:cs="Tahoma"/>
                <w:sz w:val="24"/>
                <w:szCs w:val="24"/>
              </w:rPr>
              <w:t xml:space="preserve">Дата, место и орган регистрации </w:t>
            </w:r>
            <w:r w:rsidRPr="003E68CE">
              <w:rPr>
                <w:rFonts w:ascii="Tahoma" w:hAnsi="Tahoma" w:cs="Tahoma"/>
                <w:i/>
                <w:sz w:val="24"/>
                <w:szCs w:val="24"/>
              </w:rPr>
              <w:t>(на основании свидетельства о государственной регистрации)</w:t>
            </w:r>
          </w:p>
        </w:tc>
        <w:tc>
          <w:tcPr>
            <w:tcW w:w="3969" w:type="dxa"/>
          </w:tcPr>
          <w:p w:rsidR="009E2D03" w:rsidRPr="003E68CE" w:rsidRDefault="009E2D03" w:rsidP="00230305">
            <w:pPr>
              <w:pStyle w:val="ac"/>
              <w:widowControl w:val="0"/>
              <w:spacing w:after="0"/>
              <w:ind w:left="0"/>
              <w:rPr>
                <w:rFonts w:ascii="Tahoma" w:hAnsi="Tahoma" w:cs="Tahoma"/>
                <w:sz w:val="24"/>
                <w:szCs w:val="24"/>
              </w:rPr>
            </w:pPr>
          </w:p>
        </w:tc>
      </w:tr>
      <w:tr w:rsidR="009E2D03" w:rsidRPr="003E68CE" w:rsidTr="00230305">
        <w:tc>
          <w:tcPr>
            <w:tcW w:w="6345" w:type="dxa"/>
          </w:tcPr>
          <w:p w:rsidR="009E2D03" w:rsidRPr="003E68CE" w:rsidRDefault="009E2D03" w:rsidP="00230305">
            <w:pPr>
              <w:pStyle w:val="ac"/>
              <w:widowControl w:val="0"/>
              <w:spacing w:after="0"/>
              <w:ind w:left="0"/>
              <w:rPr>
                <w:rFonts w:ascii="Tahoma" w:hAnsi="Tahoma" w:cs="Tahoma"/>
                <w:sz w:val="24"/>
                <w:szCs w:val="24"/>
              </w:rPr>
            </w:pPr>
            <w:r w:rsidRPr="003E68CE">
              <w:rPr>
                <w:rFonts w:ascii="Tahoma" w:hAnsi="Tahoma" w:cs="Tahoma"/>
                <w:sz w:val="24"/>
                <w:szCs w:val="24"/>
              </w:rPr>
              <w:t>Номер и почтовый адрес Инспекции Федеральной налоговой службы, в которой участник зарегистрирован в качестве налогоплательщика</w:t>
            </w:r>
          </w:p>
        </w:tc>
        <w:tc>
          <w:tcPr>
            <w:tcW w:w="3969" w:type="dxa"/>
          </w:tcPr>
          <w:p w:rsidR="009E2D03" w:rsidRPr="003E68CE" w:rsidRDefault="009E2D03" w:rsidP="00230305">
            <w:pPr>
              <w:pStyle w:val="ac"/>
              <w:widowControl w:val="0"/>
              <w:spacing w:after="0"/>
              <w:ind w:left="0"/>
              <w:rPr>
                <w:rFonts w:ascii="Tahoma" w:hAnsi="Tahoma" w:cs="Tahoma"/>
                <w:sz w:val="24"/>
                <w:szCs w:val="24"/>
              </w:rPr>
            </w:pPr>
          </w:p>
        </w:tc>
      </w:tr>
      <w:tr w:rsidR="009E2D03" w:rsidRPr="003E68CE" w:rsidTr="00230305">
        <w:tc>
          <w:tcPr>
            <w:tcW w:w="6345" w:type="dxa"/>
          </w:tcPr>
          <w:p w:rsidR="009E2D03" w:rsidRPr="003E68CE" w:rsidRDefault="009E2D03" w:rsidP="00230305">
            <w:pPr>
              <w:pStyle w:val="ac"/>
              <w:widowControl w:val="0"/>
              <w:spacing w:after="0"/>
              <w:ind w:left="0"/>
              <w:rPr>
                <w:rFonts w:ascii="Tahoma" w:hAnsi="Tahoma" w:cs="Tahoma"/>
                <w:sz w:val="24"/>
                <w:szCs w:val="24"/>
              </w:rPr>
            </w:pPr>
            <w:r w:rsidRPr="003E68CE">
              <w:rPr>
                <w:rFonts w:ascii="Tahoma" w:hAnsi="Tahoma" w:cs="Tahoma"/>
                <w:sz w:val="24"/>
                <w:szCs w:val="24"/>
              </w:rPr>
              <w:t>ИНН / КПП</w:t>
            </w:r>
          </w:p>
        </w:tc>
        <w:tc>
          <w:tcPr>
            <w:tcW w:w="3969" w:type="dxa"/>
          </w:tcPr>
          <w:p w:rsidR="009E2D03" w:rsidRPr="003E68CE" w:rsidRDefault="009E2D03" w:rsidP="00230305">
            <w:pPr>
              <w:pStyle w:val="ac"/>
              <w:widowControl w:val="0"/>
              <w:spacing w:after="0"/>
              <w:ind w:left="0"/>
              <w:rPr>
                <w:rFonts w:ascii="Tahoma" w:hAnsi="Tahoma" w:cs="Tahoma"/>
                <w:sz w:val="24"/>
                <w:szCs w:val="24"/>
              </w:rPr>
            </w:pPr>
          </w:p>
        </w:tc>
      </w:tr>
      <w:tr w:rsidR="009E2D03" w:rsidRPr="003E68CE" w:rsidTr="00230305">
        <w:tc>
          <w:tcPr>
            <w:tcW w:w="6345" w:type="dxa"/>
          </w:tcPr>
          <w:p w:rsidR="009E2D03" w:rsidRPr="003E68CE" w:rsidRDefault="009E2D03" w:rsidP="00230305">
            <w:pPr>
              <w:pStyle w:val="ac"/>
              <w:widowControl w:val="0"/>
              <w:spacing w:after="0"/>
              <w:ind w:left="0"/>
              <w:rPr>
                <w:rFonts w:ascii="Tahoma" w:hAnsi="Tahoma" w:cs="Tahoma"/>
                <w:sz w:val="24"/>
                <w:szCs w:val="24"/>
              </w:rPr>
            </w:pPr>
            <w:r w:rsidRPr="003E68CE">
              <w:rPr>
                <w:rFonts w:ascii="Tahoma" w:hAnsi="Tahoma" w:cs="Tahoma"/>
                <w:sz w:val="24"/>
                <w:szCs w:val="24"/>
              </w:rPr>
              <w:lastRenderedPageBreak/>
              <w:t>ОГРН</w:t>
            </w:r>
          </w:p>
        </w:tc>
        <w:tc>
          <w:tcPr>
            <w:tcW w:w="3969" w:type="dxa"/>
          </w:tcPr>
          <w:p w:rsidR="009E2D03" w:rsidRPr="003E68CE" w:rsidRDefault="009E2D03" w:rsidP="00230305">
            <w:pPr>
              <w:pStyle w:val="ac"/>
              <w:widowControl w:val="0"/>
              <w:spacing w:after="0"/>
              <w:ind w:left="0"/>
              <w:rPr>
                <w:rFonts w:ascii="Tahoma" w:hAnsi="Tahoma" w:cs="Tahoma"/>
                <w:sz w:val="24"/>
                <w:szCs w:val="24"/>
              </w:rPr>
            </w:pPr>
          </w:p>
        </w:tc>
      </w:tr>
      <w:tr w:rsidR="009E2D03" w:rsidRPr="003E68CE" w:rsidTr="00230305">
        <w:tc>
          <w:tcPr>
            <w:tcW w:w="6345" w:type="dxa"/>
          </w:tcPr>
          <w:p w:rsidR="009E2D03" w:rsidRPr="003E68CE" w:rsidRDefault="009E2D03" w:rsidP="00230305">
            <w:pPr>
              <w:pStyle w:val="ac"/>
              <w:widowControl w:val="0"/>
              <w:spacing w:after="0"/>
              <w:ind w:left="0"/>
              <w:rPr>
                <w:rFonts w:ascii="Tahoma" w:hAnsi="Tahoma" w:cs="Tahoma"/>
                <w:sz w:val="24"/>
                <w:szCs w:val="24"/>
              </w:rPr>
            </w:pPr>
            <w:r w:rsidRPr="003E68CE">
              <w:rPr>
                <w:rFonts w:ascii="Tahoma" w:hAnsi="Tahoma" w:cs="Tahoma"/>
                <w:sz w:val="24"/>
                <w:szCs w:val="24"/>
              </w:rPr>
              <w:t>ОКПО</w:t>
            </w:r>
          </w:p>
        </w:tc>
        <w:tc>
          <w:tcPr>
            <w:tcW w:w="3969" w:type="dxa"/>
          </w:tcPr>
          <w:p w:rsidR="009E2D03" w:rsidRPr="003E68CE" w:rsidRDefault="009E2D03" w:rsidP="00230305">
            <w:pPr>
              <w:pStyle w:val="ac"/>
              <w:widowControl w:val="0"/>
              <w:spacing w:after="0"/>
              <w:ind w:left="0"/>
              <w:rPr>
                <w:rFonts w:ascii="Tahoma" w:hAnsi="Tahoma" w:cs="Tahoma"/>
                <w:sz w:val="24"/>
                <w:szCs w:val="24"/>
              </w:rPr>
            </w:pPr>
          </w:p>
        </w:tc>
      </w:tr>
      <w:tr w:rsidR="00952AA9" w:rsidRPr="003E68CE" w:rsidTr="00230305">
        <w:tc>
          <w:tcPr>
            <w:tcW w:w="6345" w:type="dxa"/>
          </w:tcPr>
          <w:p w:rsidR="00952AA9" w:rsidRPr="00952AA9" w:rsidRDefault="00952AA9" w:rsidP="00230305">
            <w:pPr>
              <w:pStyle w:val="ac"/>
              <w:widowControl w:val="0"/>
              <w:spacing w:after="0"/>
              <w:ind w:left="0"/>
              <w:rPr>
                <w:rFonts w:ascii="Tahoma" w:hAnsi="Tahoma" w:cs="Tahoma"/>
                <w:sz w:val="24"/>
                <w:szCs w:val="24"/>
              </w:rPr>
            </w:pPr>
            <w:r>
              <w:rPr>
                <w:rFonts w:ascii="Tahoma" w:hAnsi="Tahoma" w:cs="Tahoma"/>
                <w:sz w:val="24"/>
                <w:szCs w:val="24"/>
              </w:rPr>
              <w:t>ОКОПФ</w:t>
            </w:r>
          </w:p>
        </w:tc>
        <w:tc>
          <w:tcPr>
            <w:tcW w:w="3969" w:type="dxa"/>
          </w:tcPr>
          <w:p w:rsidR="00952AA9" w:rsidRPr="003E68CE" w:rsidRDefault="00952AA9" w:rsidP="00230305">
            <w:pPr>
              <w:pStyle w:val="ac"/>
              <w:widowControl w:val="0"/>
              <w:spacing w:after="0"/>
              <w:ind w:left="0"/>
              <w:rPr>
                <w:rFonts w:ascii="Tahoma" w:hAnsi="Tahoma" w:cs="Tahoma"/>
                <w:sz w:val="24"/>
                <w:szCs w:val="24"/>
              </w:rPr>
            </w:pPr>
          </w:p>
        </w:tc>
      </w:tr>
    </w:tbl>
    <w:p w:rsidR="009E2D03" w:rsidRPr="003E68CE" w:rsidRDefault="009E2D03" w:rsidP="009E2D03">
      <w:pPr>
        <w:pStyle w:val="ac"/>
        <w:widowControl w:val="0"/>
        <w:spacing w:after="0"/>
        <w:ind w:left="0" w:firstLine="720"/>
        <w:rPr>
          <w:rFonts w:ascii="Tahoma" w:hAnsi="Tahoma" w:cs="Tahoma"/>
          <w:sz w:val="24"/>
          <w:szCs w:val="24"/>
        </w:rPr>
      </w:pPr>
    </w:p>
    <w:p w:rsidR="009E2D03" w:rsidRPr="003E68CE" w:rsidRDefault="009E2D03" w:rsidP="009E2D03">
      <w:pPr>
        <w:pStyle w:val="ac"/>
        <w:widowControl w:val="0"/>
        <w:spacing w:after="0"/>
        <w:ind w:left="0" w:firstLine="720"/>
        <w:rPr>
          <w:rFonts w:ascii="Tahoma" w:hAnsi="Tahoma" w:cs="Tahoma"/>
          <w:sz w:val="24"/>
          <w:szCs w:val="24"/>
        </w:rPr>
      </w:pPr>
      <w:r w:rsidRPr="003E68CE">
        <w:rPr>
          <w:rFonts w:ascii="Tahoma" w:hAnsi="Tahoma" w:cs="Tahoma"/>
          <w:sz w:val="24"/>
          <w:szCs w:val="24"/>
        </w:rPr>
        <w:t>8. К настоящему Предложению прилагаются документы согласно описи - на _стр.</w:t>
      </w:r>
    </w:p>
    <w:p w:rsidR="009E2D03" w:rsidRPr="003E68CE" w:rsidRDefault="009E2D03" w:rsidP="009E2D03">
      <w:pPr>
        <w:pStyle w:val="ac"/>
        <w:widowControl w:val="0"/>
        <w:spacing w:after="0"/>
        <w:ind w:firstLine="603"/>
        <w:rPr>
          <w:rFonts w:ascii="Tahoma" w:hAnsi="Tahoma" w:cs="Tahoma"/>
          <w:sz w:val="24"/>
          <w:szCs w:val="24"/>
        </w:rPr>
      </w:pPr>
    </w:p>
    <w:p w:rsidR="00AF2B2D" w:rsidRPr="003E68CE" w:rsidRDefault="00AF2B2D" w:rsidP="00AF2B2D">
      <w:pPr>
        <w:widowControl w:val="0"/>
        <w:rPr>
          <w:rFonts w:ascii="Tahoma" w:hAnsi="Tahoma" w:cs="Tahoma"/>
          <w:sz w:val="24"/>
          <w:szCs w:val="24"/>
        </w:rPr>
      </w:pPr>
    </w:p>
    <w:p w:rsidR="00AF2B2D" w:rsidRPr="003E68CE" w:rsidRDefault="00AF2B2D" w:rsidP="00AF2B2D">
      <w:pPr>
        <w:widowControl w:val="0"/>
        <w:spacing w:after="0" w:line="240" w:lineRule="auto"/>
        <w:rPr>
          <w:rFonts w:ascii="Tahoma" w:hAnsi="Tahoma" w:cs="Tahoma"/>
          <w:sz w:val="24"/>
          <w:szCs w:val="24"/>
        </w:rPr>
      </w:pPr>
      <w:r w:rsidRPr="003E68CE">
        <w:rPr>
          <w:rFonts w:ascii="Tahoma" w:hAnsi="Tahoma" w:cs="Tahoma"/>
          <w:sz w:val="24"/>
          <w:szCs w:val="24"/>
        </w:rPr>
        <w:t>Руководитель организации</w:t>
      </w:r>
      <w:r w:rsidRPr="003E68CE">
        <w:rPr>
          <w:rFonts w:ascii="Tahoma" w:hAnsi="Tahoma" w:cs="Tahoma"/>
          <w:sz w:val="24"/>
          <w:szCs w:val="24"/>
        </w:rPr>
        <w:tab/>
      </w:r>
      <w:r w:rsidRPr="003E68CE">
        <w:rPr>
          <w:rFonts w:ascii="Tahoma" w:hAnsi="Tahoma" w:cs="Tahoma"/>
          <w:sz w:val="24"/>
          <w:szCs w:val="24"/>
        </w:rPr>
        <w:tab/>
        <w:t>___________________  _____________________</w:t>
      </w:r>
    </w:p>
    <w:p w:rsidR="00AF2B2D" w:rsidRPr="003E68CE" w:rsidRDefault="00AF2B2D" w:rsidP="00AF2B2D">
      <w:pPr>
        <w:widowControl w:val="0"/>
        <w:spacing w:after="0" w:line="240" w:lineRule="auto"/>
        <w:ind w:left="4248" w:firstLine="708"/>
        <w:rPr>
          <w:rFonts w:ascii="Tahoma" w:hAnsi="Tahoma" w:cs="Tahoma"/>
          <w:sz w:val="24"/>
          <w:szCs w:val="24"/>
        </w:rPr>
      </w:pPr>
      <w:r w:rsidRPr="003E68CE">
        <w:rPr>
          <w:rFonts w:ascii="Tahoma" w:hAnsi="Tahoma" w:cs="Tahoma"/>
          <w:sz w:val="24"/>
          <w:szCs w:val="24"/>
        </w:rPr>
        <w:t xml:space="preserve"> (подпись) </w:t>
      </w:r>
      <w:r w:rsidRPr="003E68CE">
        <w:rPr>
          <w:rFonts w:ascii="Tahoma" w:hAnsi="Tahoma" w:cs="Tahoma"/>
          <w:sz w:val="24"/>
          <w:szCs w:val="24"/>
        </w:rPr>
        <w:tab/>
      </w:r>
      <w:r w:rsidRPr="003E68CE">
        <w:rPr>
          <w:rFonts w:ascii="Tahoma" w:hAnsi="Tahoma" w:cs="Tahoma"/>
          <w:sz w:val="24"/>
          <w:szCs w:val="24"/>
        </w:rPr>
        <w:tab/>
      </w:r>
      <w:r w:rsidRPr="003E68CE">
        <w:rPr>
          <w:rFonts w:ascii="Tahoma" w:hAnsi="Tahoma" w:cs="Tahoma"/>
          <w:sz w:val="24"/>
          <w:szCs w:val="24"/>
        </w:rPr>
        <w:tab/>
        <w:t xml:space="preserve"> (Ф.И.О.)</w:t>
      </w:r>
    </w:p>
    <w:p w:rsidR="00AF2B2D" w:rsidRPr="003E68CE" w:rsidRDefault="00AF2B2D" w:rsidP="00AF2B2D">
      <w:pPr>
        <w:widowControl w:val="0"/>
        <w:rPr>
          <w:rFonts w:ascii="Tahoma" w:hAnsi="Tahoma" w:cs="Tahoma"/>
          <w:i/>
          <w:sz w:val="24"/>
          <w:szCs w:val="24"/>
        </w:rPr>
      </w:pPr>
      <w:r w:rsidRPr="003E68CE">
        <w:rPr>
          <w:rFonts w:ascii="Tahoma" w:hAnsi="Tahoma" w:cs="Tahoma"/>
          <w:i/>
          <w:sz w:val="24"/>
          <w:szCs w:val="24"/>
        </w:rPr>
        <w:t>М.П.</w:t>
      </w:r>
    </w:p>
    <w:p w:rsidR="009E2D03" w:rsidRPr="003E68CE" w:rsidRDefault="009E2D03" w:rsidP="009E2D03">
      <w:pPr>
        <w:widowControl w:val="0"/>
        <w:rPr>
          <w:rFonts w:ascii="Tahoma" w:hAnsi="Tahoma" w:cs="Tahoma"/>
          <w:sz w:val="24"/>
          <w:szCs w:val="24"/>
          <w:vertAlign w:val="superscript"/>
        </w:rPr>
      </w:pPr>
    </w:p>
    <w:p w:rsidR="009E2D03" w:rsidRPr="003E68CE" w:rsidRDefault="009E2D03" w:rsidP="009E2D03">
      <w:pPr>
        <w:pageBreakBefore/>
        <w:jc w:val="right"/>
        <w:rPr>
          <w:rFonts w:ascii="Tahoma" w:hAnsi="Tahoma" w:cs="Tahoma"/>
          <w:color w:val="000000"/>
          <w:sz w:val="24"/>
          <w:szCs w:val="24"/>
        </w:rPr>
      </w:pPr>
      <w:r w:rsidRPr="003E68CE">
        <w:rPr>
          <w:rFonts w:ascii="Tahoma" w:hAnsi="Tahoma" w:cs="Tahoma"/>
          <w:color w:val="000000"/>
          <w:sz w:val="24"/>
          <w:szCs w:val="24"/>
        </w:rPr>
        <w:lastRenderedPageBreak/>
        <w:t>Приложение № 4</w:t>
      </w:r>
    </w:p>
    <w:p w:rsidR="009E2D03" w:rsidRPr="003E68CE" w:rsidRDefault="009E2D03" w:rsidP="009E2D03">
      <w:pPr>
        <w:widowControl w:val="0"/>
        <w:jc w:val="center"/>
        <w:rPr>
          <w:rFonts w:ascii="Tahoma" w:hAnsi="Tahoma" w:cs="Tahoma"/>
          <w:i/>
          <w:sz w:val="24"/>
          <w:szCs w:val="24"/>
        </w:rPr>
      </w:pPr>
      <w:r w:rsidRPr="003E68CE">
        <w:rPr>
          <w:rFonts w:ascii="Tahoma" w:hAnsi="Tahoma" w:cs="Tahoma"/>
          <w:b/>
          <w:i/>
          <w:color w:val="000000"/>
          <w:sz w:val="24"/>
          <w:szCs w:val="24"/>
        </w:rPr>
        <w:t>ФОРМА ДОВЕРЕННОСТИ</w:t>
      </w:r>
    </w:p>
    <w:p w:rsidR="009E2D03" w:rsidRPr="003E68CE" w:rsidRDefault="009E2D03" w:rsidP="009C5173">
      <w:pPr>
        <w:autoSpaceDE w:val="0"/>
        <w:autoSpaceDN w:val="0"/>
        <w:adjustRightInd w:val="0"/>
        <w:spacing w:after="0" w:line="240" w:lineRule="auto"/>
        <w:rPr>
          <w:rFonts w:ascii="Tahoma" w:hAnsi="Tahoma" w:cs="Tahoma"/>
          <w:i/>
          <w:color w:val="000000"/>
          <w:sz w:val="24"/>
          <w:szCs w:val="24"/>
        </w:rPr>
      </w:pPr>
    </w:p>
    <w:p w:rsidR="009E2D03" w:rsidRPr="003E68CE" w:rsidRDefault="009E2D03" w:rsidP="009C5173">
      <w:pPr>
        <w:autoSpaceDE w:val="0"/>
        <w:autoSpaceDN w:val="0"/>
        <w:adjustRightInd w:val="0"/>
        <w:spacing w:after="0" w:line="240" w:lineRule="auto"/>
        <w:rPr>
          <w:rFonts w:ascii="Tahoma" w:hAnsi="Tahoma" w:cs="Tahoma"/>
          <w:i/>
          <w:color w:val="000000"/>
          <w:sz w:val="24"/>
          <w:szCs w:val="24"/>
        </w:rPr>
      </w:pPr>
      <w:r w:rsidRPr="003E68CE">
        <w:rPr>
          <w:rFonts w:ascii="Tahoma" w:hAnsi="Tahoma" w:cs="Tahoma"/>
          <w:i/>
          <w:color w:val="000000"/>
          <w:sz w:val="24"/>
          <w:szCs w:val="24"/>
        </w:rPr>
        <w:t>На бланке организации</w:t>
      </w:r>
    </w:p>
    <w:p w:rsidR="009E2D03" w:rsidRPr="003E68CE" w:rsidRDefault="009E2D03" w:rsidP="009C5173">
      <w:pPr>
        <w:autoSpaceDE w:val="0"/>
        <w:autoSpaceDN w:val="0"/>
        <w:adjustRightInd w:val="0"/>
        <w:spacing w:after="0" w:line="240" w:lineRule="auto"/>
        <w:rPr>
          <w:rFonts w:ascii="Tahoma" w:hAnsi="Tahoma" w:cs="Tahoma"/>
          <w:b/>
          <w:color w:val="000000"/>
          <w:sz w:val="24"/>
          <w:szCs w:val="24"/>
        </w:rPr>
      </w:pPr>
      <w:r w:rsidRPr="003E68CE">
        <w:rPr>
          <w:rFonts w:ascii="Tahoma" w:hAnsi="Tahoma" w:cs="Tahoma"/>
          <w:i/>
          <w:color w:val="000000"/>
          <w:sz w:val="24"/>
          <w:szCs w:val="24"/>
        </w:rPr>
        <w:t xml:space="preserve">Дата, исх. номер </w:t>
      </w:r>
    </w:p>
    <w:p w:rsidR="009E2D03" w:rsidRPr="003E68CE" w:rsidRDefault="009E2D03" w:rsidP="009E2D03">
      <w:pPr>
        <w:autoSpaceDE w:val="0"/>
        <w:autoSpaceDN w:val="0"/>
        <w:adjustRightInd w:val="0"/>
        <w:jc w:val="center"/>
        <w:rPr>
          <w:rFonts w:ascii="Tahoma" w:hAnsi="Tahoma" w:cs="Tahoma"/>
          <w:b/>
          <w:color w:val="000000"/>
          <w:sz w:val="24"/>
          <w:szCs w:val="24"/>
        </w:rPr>
      </w:pPr>
      <w:r w:rsidRPr="003E68CE">
        <w:rPr>
          <w:rFonts w:ascii="Tahoma" w:hAnsi="Tahoma" w:cs="Tahoma"/>
          <w:b/>
          <w:color w:val="000000"/>
          <w:sz w:val="24"/>
          <w:szCs w:val="24"/>
        </w:rPr>
        <w:t xml:space="preserve">ДОВЕРЕННОСТЬ </w:t>
      </w:r>
    </w:p>
    <w:p w:rsidR="009E2D03" w:rsidRPr="003E68CE" w:rsidRDefault="009E2D03" w:rsidP="009C5173">
      <w:pPr>
        <w:autoSpaceDE w:val="0"/>
        <w:autoSpaceDN w:val="0"/>
        <w:adjustRightInd w:val="0"/>
        <w:spacing w:after="0"/>
        <w:jc w:val="center"/>
        <w:rPr>
          <w:rFonts w:ascii="Tahoma" w:hAnsi="Tahoma" w:cs="Tahoma"/>
          <w:b/>
          <w:color w:val="000000"/>
          <w:sz w:val="24"/>
          <w:szCs w:val="24"/>
        </w:rPr>
      </w:pPr>
      <w:r w:rsidRPr="003E68CE">
        <w:rPr>
          <w:rFonts w:ascii="Tahoma" w:hAnsi="Tahoma" w:cs="Tahoma"/>
          <w:color w:val="000000"/>
          <w:sz w:val="24"/>
          <w:szCs w:val="24"/>
        </w:rPr>
        <w:t>___________________________________________</w:t>
      </w:r>
      <w:r w:rsidR="00E305CF" w:rsidRPr="003E68CE">
        <w:rPr>
          <w:rFonts w:ascii="Tahoma" w:hAnsi="Tahoma" w:cs="Tahoma"/>
          <w:color w:val="000000"/>
          <w:sz w:val="24"/>
          <w:szCs w:val="24"/>
        </w:rPr>
        <w:t>_______________________________</w:t>
      </w:r>
    </w:p>
    <w:p w:rsidR="009E2D03" w:rsidRPr="003E68CE" w:rsidRDefault="009E2D03" w:rsidP="009C5173">
      <w:pPr>
        <w:autoSpaceDE w:val="0"/>
        <w:autoSpaceDN w:val="0"/>
        <w:adjustRightInd w:val="0"/>
        <w:spacing w:after="0"/>
        <w:ind w:firstLine="708"/>
        <w:jc w:val="center"/>
        <w:rPr>
          <w:rFonts w:ascii="Tahoma" w:hAnsi="Tahoma" w:cs="Tahoma"/>
          <w:color w:val="000000"/>
          <w:sz w:val="24"/>
          <w:szCs w:val="24"/>
        </w:rPr>
      </w:pPr>
      <w:r w:rsidRPr="003E68CE">
        <w:rPr>
          <w:rFonts w:ascii="Tahoma" w:hAnsi="Tahoma" w:cs="Tahoma"/>
          <w:iCs/>
          <w:color w:val="000000"/>
          <w:sz w:val="24"/>
          <w:szCs w:val="24"/>
        </w:rPr>
        <w:t>(число, месяц и год выдачи доверенности прописью)</w:t>
      </w:r>
    </w:p>
    <w:p w:rsidR="009E2D03" w:rsidRPr="003E68CE" w:rsidRDefault="009E2D03" w:rsidP="009C5173">
      <w:pPr>
        <w:autoSpaceDE w:val="0"/>
        <w:autoSpaceDN w:val="0"/>
        <w:adjustRightInd w:val="0"/>
        <w:spacing w:after="0"/>
        <w:ind w:firstLine="708"/>
        <w:rPr>
          <w:rFonts w:ascii="Tahoma" w:hAnsi="Tahoma" w:cs="Tahoma"/>
          <w:color w:val="000000"/>
          <w:sz w:val="24"/>
          <w:szCs w:val="24"/>
        </w:rPr>
      </w:pPr>
      <w:r w:rsidRPr="003E68CE">
        <w:rPr>
          <w:rFonts w:ascii="Tahoma" w:hAnsi="Tahoma" w:cs="Tahoma"/>
          <w:color w:val="000000"/>
          <w:sz w:val="24"/>
          <w:szCs w:val="24"/>
        </w:rPr>
        <w:t>Участник закупки ______________________________________________________</w:t>
      </w:r>
    </w:p>
    <w:p w:rsidR="009E2D03" w:rsidRPr="003E68CE" w:rsidRDefault="009C5173" w:rsidP="009C5173">
      <w:pPr>
        <w:autoSpaceDE w:val="0"/>
        <w:autoSpaceDN w:val="0"/>
        <w:adjustRightInd w:val="0"/>
        <w:spacing w:after="0"/>
        <w:ind w:left="3540" w:firstLine="708"/>
        <w:rPr>
          <w:rFonts w:ascii="Tahoma" w:hAnsi="Tahoma" w:cs="Tahoma"/>
          <w:color w:val="000000"/>
          <w:sz w:val="24"/>
          <w:szCs w:val="24"/>
        </w:rPr>
      </w:pPr>
      <w:r w:rsidRPr="003E68CE">
        <w:rPr>
          <w:rFonts w:ascii="Tahoma" w:hAnsi="Tahoma" w:cs="Tahoma"/>
          <w:iCs/>
          <w:color w:val="000000"/>
          <w:sz w:val="24"/>
          <w:szCs w:val="24"/>
        </w:rPr>
        <w:t>(</w:t>
      </w:r>
      <w:r w:rsidR="009E2D03" w:rsidRPr="003E68CE">
        <w:rPr>
          <w:rFonts w:ascii="Tahoma" w:hAnsi="Tahoma" w:cs="Tahoma"/>
          <w:iCs/>
          <w:color w:val="000000"/>
          <w:sz w:val="24"/>
          <w:szCs w:val="24"/>
        </w:rPr>
        <w:t>наименование организации)</w:t>
      </w:r>
    </w:p>
    <w:p w:rsidR="009E2D03" w:rsidRPr="003E68CE" w:rsidRDefault="009E2D03" w:rsidP="009C5173">
      <w:pPr>
        <w:autoSpaceDE w:val="0"/>
        <w:autoSpaceDN w:val="0"/>
        <w:adjustRightInd w:val="0"/>
        <w:spacing w:after="0"/>
        <w:rPr>
          <w:rFonts w:ascii="Tahoma" w:hAnsi="Tahoma" w:cs="Tahoma"/>
          <w:color w:val="000000"/>
          <w:sz w:val="24"/>
          <w:szCs w:val="24"/>
        </w:rPr>
      </w:pPr>
      <w:r w:rsidRPr="003E68CE">
        <w:rPr>
          <w:rFonts w:ascii="Tahoma" w:hAnsi="Tahoma" w:cs="Tahoma"/>
          <w:color w:val="000000"/>
          <w:sz w:val="24"/>
          <w:szCs w:val="24"/>
        </w:rPr>
        <w:t>доверяет Представителю __________________________________________</w:t>
      </w:r>
    </w:p>
    <w:p w:rsidR="009E2D03" w:rsidRPr="003E68CE" w:rsidRDefault="009E2D03" w:rsidP="009C5173">
      <w:pPr>
        <w:autoSpaceDE w:val="0"/>
        <w:autoSpaceDN w:val="0"/>
        <w:adjustRightInd w:val="0"/>
        <w:spacing w:after="0"/>
        <w:ind w:firstLine="708"/>
        <w:jc w:val="center"/>
        <w:rPr>
          <w:rFonts w:ascii="Tahoma" w:hAnsi="Tahoma" w:cs="Tahoma"/>
          <w:color w:val="000000"/>
          <w:sz w:val="24"/>
          <w:szCs w:val="24"/>
        </w:rPr>
      </w:pPr>
      <w:r w:rsidRPr="003E68CE">
        <w:rPr>
          <w:rFonts w:ascii="Tahoma" w:hAnsi="Tahoma" w:cs="Tahoma"/>
          <w:iCs/>
          <w:color w:val="000000"/>
          <w:sz w:val="24"/>
          <w:szCs w:val="24"/>
        </w:rPr>
        <w:t xml:space="preserve"> (Ф.И.О., должность)</w:t>
      </w:r>
    </w:p>
    <w:p w:rsidR="009E2D03" w:rsidRPr="003E68CE" w:rsidRDefault="009E2D03" w:rsidP="009C5173">
      <w:pPr>
        <w:autoSpaceDE w:val="0"/>
        <w:autoSpaceDN w:val="0"/>
        <w:adjustRightInd w:val="0"/>
        <w:spacing w:after="0"/>
        <w:rPr>
          <w:rFonts w:ascii="Tahoma" w:hAnsi="Tahoma" w:cs="Tahoma"/>
          <w:color w:val="000000"/>
          <w:sz w:val="24"/>
          <w:szCs w:val="24"/>
        </w:rPr>
      </w:pPr>
      <w:r w:rsidRPr="003E68CE">
        <w:rPr>
          <w:rFonts w:ascii="Tahoma" w:hAnsi="Tahoma" w:cs="Tahoma"/>
          <w:color w:val="000000"/>
          <w:sz w:val="24"/>
          <w:szCs w:val="24"/>
        </w:rPr>
        <w:t>паспорт серии _______ № _____________ выдан ______</w:t>
      </w:r>
      <w:r w:rsidR="009C5173" w:rsidRPr="003E68CE">
        <w:rPr>
          <w:rFonts w:ascii="Tahoma" w:hAnsi="Tahoma" w:cs="Tahoma"/>
          <w:color w:val="000000"/>
          <w:sz w:val="24"/>
          <w:szCs w:val="24"/>
        </w:rPr>
        <w:t>_______________________</w:t>
      </w:r>
    </w:p>
    <w:p w:rsidR="009E2D03" w:rsidRPr="003E68CE" w:rsidRDefault="009E2D03" w:rsidP="009C5173">
      <w:pPr>
        <w:autoSpaceDE w:val="0"/>
        <w:autoSpaceDN w:val="0"/>
        <w:adjustRightInd w:val="0"/>
        <w:spacing w:after="0"/>
        <w:ind w:left="708"/>
        <w:rPr>
          <w:rFonts w:ascii="Tahoma" w:hAnsi="Tahoma" w:cs="Tahoma"/>
          <w:color w:val="000000"/>
          <w:sz w:val="24"/>
          <w:szCs w:val="24"/>
        </w:rPr>
      </w:pPr>
    </w:p>
    <w:p w:rsidR="009E2D03" w:rsidRPr="003E68CE" w:rsidRDefault="009E2D03" w:rsidP="009C5173">
      <w:pPr>
        <w:autoSpaceDE w:val="0"/>
        <w:autoSpaceDN w:val="0"/>
        <w:adjustRightInd w:val="0"/>
        <w:spacing w:after="0"/>
        <w:rPr>
          <w:rFonts w:ascii="Tahoma" w:hAnsi="Tahoma" w:cs="Tahoma"/>
          <w:color w:val="000000"/>
          <w:sz w:val="24"/>
          <w:szCs w:val="24"/>
        </w:rPr>
      </w:pPr>
      <w:r w:rsidRPr="003E68CE">
        <w:rPr>
          <w:rFonts w:ascii="Tahoma" w:hAnsi="Tahoma" w:cs="Tahoma"/>
          <w:color w:val="000000"/>
          <w:sz w:val="24"/>
          <w:szCs w:val="24"/>
        </w:rPr>
        <w:t>представлять интересы ____________________________</w:t>
      </w:r>
      <w:r w:rsidR="009C5173" w:rsidRPr="003E68CE">
        <w:rPr>
          <w:rFonts w:ascii="Tahoma" w:hAnsi="Tahoma" w:cs="Tahoma"/>
          <w:color w:val="000000"/>
          <w:sz w:val="24"/>
          <w:szCs w:val="24"/>
        </w:rPr>
        <w:t>_______________________</w:t>
      </w:r>
    </w:p>
    <w:p w:rsidR="009E2D03" w:rsidRPr="003E68CE" w:rsidRDefault="009E2D03" w:rsidP="009C5173">
      <w:pPr>
        <w:autoSpaceDE w:val="0"/>
        <w:autoSpaceDN w:val="0"/>
        <w:adjustRightInd w:val="0"/>
        <w:spacing w:after="0"/>
        <w:ind w:firstLine="708"/>
        <w:jc w:val="center"/>
        <w:rPr>
          <w:rFonts w:ascii="Tahoma" w:hAnsi="Tahoma" w:cs="Tahoma"/>
          <w:color w:val="000000"/>
          <w:sz w:val="24"/>
          <w:szCs w:val="24"/>
        </w:rPr>
      </w:pPr>
      <w:r w:rsidRPr="003E68CE">
        <w:rPr>
          <w:rFonts w:ascii="Tahoma" w:hAnsi="Tahoma" w:cs="Tahoma"/>
          <w:iCs/>
          <w:color w:val="000000"/>
          <w:sz w:val="24"/>
          <w:szCs w:val="24"/>
        </w:rPr>
        <w:t>(наименование организации)</w:t>
      </w:r>
    </w:p>
    <w:p w:rsidR="002D5D54" w:rsidRPr="003E68CE" w:rsidRDefault="009E2D03" w:rsidP="0056373E">
      <w:pPr>
        <w:pStyle w:val="a7"/>
        <w:spacing w:after="0"/>
        <w:ind w:firstLine="709"/>
        <w:rPr>
          <w:rFonts w:ascii="Tahoma" w:hAnsi="Tahoma" w:cs="Tahoma"/>
          <w:sz w:val="24"/>
          <w:szCs w:val="24"/>
        </w:rPr>
      </w:pPr>
      <w:r w:rsidRPr="003E68CE">
        <w:rPr>
          <w:rFonts w:ascii="Tahoma" w:hAnsi="Tahoma" w:cs="Tahoma"/>
          <w:color w:val="000000"/>
          <w:sz w:val="24"/>
          <w:szCs w:val="24"/>
        </w:rPr>
        <w:t xml:space="preserve">в запросе предложений, проводимом </w:t>
      </w:r>
      <w:r w:rsidR="00D16A32" w:rsidRPr="003E68CE">
        <w:rPr>
          <w:rFonts w:ascii="Tahoma" w:hAnsi="Tahoma" w:cs="Tahoma"/>
          <w:color w:val="000000"/>
          <w:sz w:val="24"/>
          <w:szCs w:val="24"/>
        </w:rPr>
        <w:t>А</w:t>
      </w:r>
      <w:r w:rsidRPr="003E68CE">
        <w:rPr>
          <w:rFonts w:ascii="Tahoma" w:hAnsi="Tahoma" w:cs="Tahoma"/>
          <w:color w:val="000000"/>
          <w:sz w:val="24"/>
          <w:szCs w:val="24"/>
        </w:rPr>
        <w:t xml:space="preserve">кционерным </w:t>
      </w:r>
      <w:r w:rsidR="00D16A32" w:rsidRPr="003E68CE">
        <w:rPr>
          <w:rFonts w:ascii="Tahoma" w:hAnsi="Tahoma" w:cs="Tahoma"/>
          <w:color w:val="000000"/>
          <w:sz w:val="24"/>
          <w:szCs w:val="24"/>
        </w:rPr>
        <w:t>О</w:t>
      </w:r>
      <w:r w:rsidRPr="003E68CE">
        <w:rPr>
          <w:rFonts w:ascii="Tahoma" w:hAnsi="Tahoma" w:cs="Tahoma"/>
          <w:color w:val="000000"/>
          <w:sz w:val="24"/>
          <w:szCs w:val="24"/>
        </w:rPr>
        <w:t>бществом «Международный аэропорт «Казань», по предмету</w:t>
      </w:r>
      <w:r w:rsidR="00D16A32" w:rsidRPr="003E68CE">
        <w:rPr>
          <w:rFonts w:ascii="Tahoma" w:hAnsi="Tahoma" w:cs="Tahoma"/>
          <w:color w:val="000000"/>
          <w:sz w:val="24"/>
          <w:szCs w:val="24"/>
        </w:rPr>
        <w:t>:</w:t>
      </w:r>
      <w:r w:rsidR="00D16A32" w:rsidRPr="003E68CE">
        <w:rPr>
          <w:rFonts w:ascii="Tahoma" w:hAnsi="Tahoma" w:cs="Tahoma"/>
          <w:sz w:val="24"/>
          <w:szCs w:val="24"/>
        </w:rPr>
        <w:t xml:space="preserve"> </w:t>
      </w:r>
      <w:r w:rsidR="00542DFB" w:rsidRPr="00542DFB">
        <w:rPr>
          <w:rFonts w:ascii="Tahoma" w:hAnsi="Tahoma" w:cs="Tahoma"/>
          <w:b/>
          <w:sz w:val="24"/>
          <w:szCs w:val="24"/>
        </w:rPr>
        <w:t>Поставка, демонтаж, монтаж секционных подъемных ворот согласно техническому заданию для нужд АО «Международный аэропорт «Казань»</w:t>
      </w:r>
      <w:r w:rsidR="000A63A9">
        <w:rPr>
          <w:rFonts w:ascii="Tahoma" w:hAnsi="Tahoma" w:cs="Tahoma"/>
          <w:b/>
          <w:sz w:val="24"/>
          <w:szCs w:val="24"/>
        </w:rPr>
        <w:t>.</w:t>
      </w:r>
    </w:p>
    <w:p w:rsidR="009E2D03" w:rsidRPr="003E68CE" w:rsidRDefault="009E2D03" w:rsidP="00952AA9">
      <w:pPr>
        <w:spacing w:after="0"/>
        <w:ind w:firstLine="708"/>
        <w:jc w:val="both"/>
        <w:rPr>
          <w:rFonts w:ascii="Tahoma" w:hAnsi="Tahoma" w:cs="Tahoma"/>
          <w:color w:val="000000"/>
          <w:sz w:val="24"/>
          <w:szCs w:val="24"/>
        </w:rPr>
      </w:pPr>
      <w:r w:rsidRPr="003E68CE">
        <w:rPr>
          <w:rFonts w:ascii="Tahoma" w:hAnsi="Tahoma" w:cs="Tahoma"/>
          <w:color w:val="000000"/>
          <w:sz w:val="24"/>
          <w:szCs w:val="24"/>
        </w:rPr>
        <w:t>В целях выполнения данного поручения Представитель уполномочен представлять закупочной комиссии необходимые документы, подписывать и получать от имени доверителя все документы, связанные с его выполнением.</w:t>
      </w:r>
    </w:p>
    <w:p w:rsidR="00AF2B2D" w:rsidRPr="003E68CE" w:rsidRDefault="009E2D03" w:rsidP="00952AA9">
      <w:pPr>
        <w:autoSpaceDE w:val="0"/>
        <w:autoSpaceDN w:val="0"/>
        <w:adjustRightInd w:val="0"/>
        <w:spacing w:after="0"/>
        <w:jc w:val="both"/>
        <w:rPr>
          <w:rFonts w:ascii="Tahoma" w:hAnsi="Tahoma" w:cs="Tahoma"/>
          <w:color w:val="000000"/>
          <w:sz w:val="24"/>
          <w:szCs w:val="24"/>
        </w:rPr>
      </w:pPr>
      <w:r w:rsidRPr="003E68CE">
        <w:rPr>
          <w:rFonts w:ascii="Tahoma" w:hAnsi="Tahoma" w:cs="Tahoma"/>
          <w:color w:val="000000"/>
          <w:sz w:val="24"/>
          <w:szCs w:val="24"/>
        </w:rPr>
        <w:t xml:space="preserve">Подпись </w:t>
      </w:r>
      <w:r w:rsidR="00AF2B2D" w:rsidRPr="003E68CE">
        <w:rPr>
          <w:rFonts w:ascii="Tahoma" w:hAnsi="Tahoma" w:cs="Tahoma"/>
          <w:color w:val="000000"/>
          <w:sz w:val="24"/>
          <w:szCs w:val="24"/>
        </w:rPr>
        <w:t>удостоверяем:</w:t>
      </w:r>
    </w:p>
    <w:p w:rsidR="00AF2B2D" w:rsidRPr="003E68CE" w:rsidRDefault="00AF2B2D" w:rsidP="00AF2B2D">
      <w:pPr>
        <w:autoSpaceDE w:val="0"/>
        <w:autoSpaceDN w:val="0"/>
        <w:adjustRightInd w:val="0"/>
        <w:spacing w:after="0"/>
        <w:ind w:left="1416" w:firstLine="708"/>
        <w:rPr>
          <w:rFonts w:ascii="Tahoma" w:hAnsi="Tahoma" w:cs="Tahoma"/>
          <w:color w:val="000000"/>
          <w:sz w:val="24"/>
          <w:szCs w:val="24"/>
        </w:rPr>
      </w:pPr>
      <w:r w:rsidRPr="003E68CE">
        <w:rPr>
          <w:rFonts w:ascii="Tahoma" w:hAnsi="Tahoma" w:cs="Tahoma"/>
          <w:color w:val="000000"/>
          <w:sz w:val="24"/>
          <w:szCs w:val="24"/>
        </w:rPr>
        <w:t>_______________________        _______________________</w:t>
      </w:r>
    </w:p>
    <w:p w:rsidR="009E2D03" w:rsidRPr="003E68CE" w:rsidRDefault="009E2D03" w:rsidP="00AF2B2D">
      <w:pPr>
        <w:autoSpaceDE w:val="0"/>
        <w:autoSpaceDN w:val="0"/>
        <w:adjustRightInd w:val="0"/>
        <w:spacing w:after="0"/>
        <w:ind w:left="2124" w:firstLine="708"/>
        <w:rPr>
          <w:rFonts w:ascii="Tahoma" w:hAnsi="Tahoma" w:cs="Tahoma"/>
          <w:color w:val="000000"/>
          <w:sz w:val="24"/>
          <w:szCs w:val="24"/>
        </w:rPr>
      </w:pPr>
      <w:r w:rsidRPr="003E68CE">
        <w:rPr>
          <w:rFonts w:ascii="Tahoma" w:hAnsi="Tahoma" w:cs="Tahoma"/>
          <w:iCs/>
          <w:color w:val="000000"/>
          <w:sz w:val="24"/>
          <w:szCs w:val="24"/>
        </w:rPr>
        <w:t xml:space="preserve">(Ф.И.О. </w:t>
      </w:r>
      <w:proofErr w:type="gramStart"/>
      <w:r w:rsidRPr="003E68CE">
        <w:rPr>
          <w:rFonts w:ascii="Tahoma" w:hAnsi="Tahoma" w:cs="Tahoma"/>
          <w:iCs/>
          <w:color w:val="000000"/>
          <w:sz w:val="24"/>
          <w:szCs w:val="24"/>
        </w:rPr>
        <w:t>удостоверяемого</w:t>
      </w:r>
      <w:proofErr w:type="gramEnd"/>
      <w:r w:rsidRPr="003E68CE">
        <w:rPr>
          <w:rFonts w:ascii="Tahoma" w:hAnsi="Tahoma" w:cs="Tahoma"/>
          <w:iCs/>
          <w:color w:val="000000"/>
          <w:sz w:val="24"/>
          <w:szCs w:val="24"/>
        </w:rPr>
        <w:t>)</w:t>
      </w:r>
      <w:r w:rsidR="00AF2B2D" w:rsidRPr="003E68CE">
        <w:rPr>
          <w:rFonts w:ascii="Tahoma" w:hAnsi="Tahoma" w:cs="Tahoma"/>
          <w:iCs/>
          <w:color w:val="000000"/>
          <w:sz w:val="24"/>
          <w:szCs w:val="24"/>
        </w:rPr>
        <w:tab/>
        <w:t>(</w:t>
      </w:r>
      <w:r w:rsidRPr="003E68CE">
        <w:rPr>
          <w:rFonts w:ascii="Tahoma" w:hAnsi="Tahoma" w:cs="Tahoma"/>
          <w:iCs/>
          <w:color w:val="000000"/>
          <w:sz w:val="24"/>
          <w:szCs w:val="24"/>
        </w:rPr>
        <w:t>подпись удостоверяемого)</w:t>
      </w:r>
    </w:p>
    <w:p w:rsidR="009E2D03" w:rsidRPr="003E68CE" w:rsidRDefault="009E2D03" w:rsidP="009C5173">
      <w:pPr>
        <w:autoSpaceDE w:val="0"/>
        <w:autoSpaceDN w:val="0"/>
        <w:adjustRightInd w:val="0"/>
        <w:spacing w:after="0"/>
        <w:rPr>
          <w:rFonts w:ascii="Tahoma" w:hAnsi="Tahoma" w:cs="Tahoma"/>
          <w:color w:val="000000"/>
          <w:sz w:val="24"/>
          <w:szCs w:val="24"/>
        </w:rPr>
      </w:pPr>
    </w:p>
    <w:p w:rsidR="009E2D03" w:rsidRPr="003E68CE" w:rsidRDefault="009E2D03" w:rsidP="009C5173">
      <w:pPr>
        <w:autoSpaceDE w:val="0"/>
        <w:autoSpaceDN w:val="0"/>
        <w:adjustRightInd w:val="0"/>
        <w:spacing w:after="0"/>
        <w:rPr>
          <w:rFonts w:ascii="Tahoma" w:hAnsi="Tahoma" w:cs="Tahoma"/>
          <w:color w:val="000000"/>
          <w:sz w:val="24"/>
          <w:szCs w:val="24"/>
        </w:rPr>
      </w:pPr>
    </w:p>
    <w:p w:rsidR="009E2D03" w:rsidRPr="003E68CE" w:rsidRDefault="009E2D03" w:rsidP="009C5173">
      <w:pPr>
        <w:autoSpaceDE w:val="0"/>
        <w:autoSpaceDN w:val="0"/>
        <w:adjustRightInd w:val="0"/>
        <w:spacing w:after="0"/>
        <w:rPr>
          <w:rFonts w:ascii="Tahoma" w:hAnsi="Tahoma" w:cs="Tahoma"/>
          <w:color w:val="000000"/>
          <w:sz w:val="24"/>
          <w:szCs w:val="24"/>
        </w:rPr>
      </w:pPr>
      <w:r w:rsidRPr="003E68CE">
        <w:rPr>
          <w:rFonts w:ascii="Tahoma" w:hAnsi="Tahoma" w:cs="Tahoma"/>
          <w:color w:val="000000"/>
          <w:sz w:val="24"/>
          <w:szCs w:val="24"/>
        </w:rPr>
        <w:t xml:space="preserve">Доверенность действительна по « </w:t>
      </w:r>
      <w:r w:rsidR="009C5173" w:rsidRPr="003E68CE">
        <w:rPr>
          <w:rFonts w:ascii="Tahoma" w:hAnsi="Tahoma" w:cs="Tahoma"/>
          <w:color w:val="000000"/>
          <w:sz w:val="24"/>
          <w:szCs w:val="24"/>
        </w:rPr>
        <w:t>_____» __________________ 20 __ г.</w:t>
      </w:r>
    </w:p>
    <w:p w:rsidR="009C5173" w:rsidRPr="003E68CE" w:rsidRDefault="009C5173" w:rsidP="009C5173">
      <w:pPr>
        <w:autoSpaceDE w:val="0"/>
        <w:autoSpaceDN w:val="0"/>
        <w:adjustRightInd w:val="0"/>
        <w:spacing w:after="0"/>
        <w:rPr>
          <w:rFonts w:ascii="Tahoma" w:hAnsi="Tahoma" w:cs="Tahoma"/>
          <w:color w:val="000000"/>
          <w:sz w:val="24"/>
          <w:szCs w:val="24"/>
        </w:rPr>
      </w:pPr>
    </w:p>
    <w:p w:rsidR="00AF2B2D" w:rsidRPr="003E68CE" w:rsidRDefault="00AF2B2D" w:rsidP="00AF2B2D">
      <w:pPr>
        <w:widowControl w:val="0"/>
        <w:rPr>
          <w:rFonts w:ascii="Tahoma" w:hAnsi="Tahoma" w:cs="Tahoma"/>
          <w:sz w:val="24"/>
          <w:szCs w:val="24"/>
        </w:rPr>
      </w:pPr>
    </w:p>
    <w:p w:rsidR="00AF2B2D" w:rsidRPr="003E68CE" w:rsidRDefault="00AF2B2D" w:rsidP="00AF2B2D">
      <w:pPr>
        <w:widowControl w:val="0"/>
        <w:spacing w:after="0" w:line="240" w:lineRule="auto"/>
        <w:rPr>
          <w:rFonts w:ascii="Tahoma" w:hAnsi="Tahoma" w:cs="Tahoma"/>
          <w:sz w:val="24"/>
          <w:szCs w:val="24"/>
        </w:rPr>
      </w:pPr>
      <w:r w:rsidRPr="003E68CE">
        <w:rPr>
          <w:rFonts w:ascii="Tahoma" w:hAnsi="Tahoma" w:cs="Tahoma"/>
          <w:sz w:val="24"/>
          <w:szCs w:val="24"/>
        </w:rPr>
        <w:t>Руководитель организации</w:t>
      </w:r>
      <w:r w:rsidRPr="003E68CE">
        <w:rPr>
          <w:rFonts w:ascii="Tahoma" w:hAnsi="Tahoma" w:cs="Tahoma"/>
          <w:sz w:val="24"/>
          <w:szCs w:val="24"/>
        </w:rPr>
        <w:tab/>
      </w:r>
      <w:r w:rsidRPr="003E68CE">
        <w:rPr>
          <w:rFonts w:ascii="Tahoma" w:hAnsi="Tahoma" w:cs="Tahoma"/>
          <w:sz w:val="24"/>
          <w:szCs w:val="24"/>
        </w:rPr>
        <w:tab/>
        <w:t>___________________  _____________________</w:t>
      </w:r>
    </w:p>
    <w:p w:rsidR="00AF2B2D" w:rsidRPr="003E68CE" w:rsidRDefault="00AF2B2D" w:rsidP="00AF2B2D">
      <w:pPr>
        <w:widowControl w:val="0"/>
        <w:spacing w:after="0" w:line="240" w:lineRule="auto"/>
        <w:ind w:left="4248" w:firstLine="708"/>
        <w:rPr>
          <w:rFonts w:ascii="Tahoma" w:hAnsi="Tahoma" w:cs="Tahoma"/>
          <w:sz w:val="24"/>
          <w:szCs w:val="24"/>
        </w:rPr>
      </w:pPr>
      <w:r w:rsidRPr="003E68CE">
        <w:rPr>
          <w:rFonts w:ascii="Tahoma" w:hAnsi="Tahoma" w:cs="Tahoma"/>
          <w:sz w:val="24"/>
          <w:szCs w:val="24"/>
        </w:rPr>
        <w:t xml:space="preserve"> (подпись) </w:t>
      </w:r>
      <w:r w:rsidRPr="003E68CE">
        <w:rPr>
          <w:rFonts w:ascii="Tahoma" w:hAnsi="Tahoma" w:cs="Tahoma"/>
          <w:sz w:val="24"/>
          <w:szCs w:val="24"/>
        </w:rPr>
        <w:tab/>
      </w:r>
      <w:r w:rsidRPr="003E68CE">
        <w:rPr>
          <w:rFonts w:ascii="Tahoma" w:hAnsi="Tahoma" w:cs="Tahoma"/>
          <w:sz w:val="24"/>
          <w:szCs w:val="24"/>
        </w:rPr>
        <w:tab/>
      </w:r>
      <w:r w:rsidRPr="003E68CE">
        <w:rPr>
          <w:rFonts w:ascii="Tahoma" w:hAnsi="Tahoma" w:cs="Tahoma"/>
          <w:sz w:val="24"/>
          <w:szCs w:val="24"/>
        </w:rPr>
        <w:tab/>
        <w:t xml:space="preserve"> (Ф.И.О.)</w:t>
      </w:r>
    </w:p>
    <w:p w:rsidR="00017ADF" w:rsidRPr="003E68CE" w:rsidRDefault="00AF2B2D" w:rsidP="00E305CF">
      <w:pPr>
        <w:widowControl w:val="0"/>
        <w:rPr>
          <w:rFonts w:ascii="Tahoma" w:hAnsi="Tahoma" w:cs="Tahoma"/>
          <w:i/>
          <w:sz w:val="24"/>
          <w:szCs w:val="24"/>
        </w:rPr>
      </w:pPr>
      <w:r w:rsidRPr="003E68CE">
        <w:rPr>
          <w:rFonts w:ascii="Tahoma" w:hAnsi="Tahoma" w:cs="Tahoma"/>
          <w:i/>
          <w:sz w:val="24"/>
          <w:szCs w:val="24"/>
        </w:rPr>
        <w:t>М.П.</w:t>
      </w:r>
    </w:p>
    <w:p w:rsidR="00017ADF" w:rsidRPr="003E68CE" w:rsidRDefault="00017ADF">
      <w:pPr>
        <w:rPr>
          <w:rFonts w:ascii="Tahoma" w:hAnsi="Tahoma" w:cs="Tahoma"/>
          <w:i/>
          <w:sz w:val="24"/>
          <w:szCs w:val="24"/>
        </w:rPr>
      </w:pPr>
      <w:r w:rsidRPr="003E68CE">
        <w:rPr>
          <w:rFonts w:ascii="Tahoma" w:hAnsi="Tahoma" w:cs="Tahoma"/>
          <w:i/>
          <w:sz w:val="24"/>
          <w:szCs w:val="24"/>
        </w:rPr>
        <w:br w:type="page"/>
      </w:r>
    </w:p>
    <w:p w:rsidR="00017ADF" w:rsidRPr="003E68CE" w:rsidRDefault="00017ADF" w:rsidP="00017ADF">
      <w:pPr>
        <w:widowControl w:val="0"/>
        <w:suppressAutoHyphens/>
        <w:spacing w:after="0" w:line="240" w:lineRule="auto"/>
        <w:ind w:firstLine="567"/>
        <w:jc w:val="right"/>
        <w:rPr>
          <w:rFonts w:ascii="Tahoma" w:eastAsia="Arial Unicode MS" w:hAnsi="Tahoma" w:cs="Tahoma"/>
          <w:sz w:val="24"/>
          <w:szCs w:val="24"/>
        </w:rPr>
      </w:pPr>
      <w:r w:rsidRPr="003E68CE">
        <w:rPr>
          <w:rFonts w:ascii="Tahoma" w:eastAsia="Arial Unicode MS" w:hAnsi="Tahoma" w:cs="Tahoma"/>
          <w:sz w:val="24"/>
          <w:szCs w:val="24"/>
        </w:rPr>
        <w:lastRenderedPageBreak/>
        <w:t>Приложение № 5</w:t>
      </w:r>
    </w:p>
    <w:p w:rsidR="00017ADF" w:rsidRPr="003F2455" w:rsidRDefault="00017ADF" w:rsidP="00017ADF">
      <w:pPr>
        <w:widowControl w:val="0"/>
        <w:spacing w:after="0"/>
        <w:rPr>
          <w:rFonts w:ascii="Arial" w:hAnsi="Arial" w:cs="Arial"/>
          <w:sz w:val="24"/>
          <w:szCs w:val="24"/>
        </w:rPr>
      </w:pPr>
    </w:p>
    <w:p w:rsidR="00017ADF" w:rsidRPr="003F2455" w:rsidRDefault="00017ADF" w:rsidP="00017ADF">
      <w:pPr>
        <w:widowControl w:val="0"/>
        <w:spacing w:after="0"/>
        <w:jc w:val="center"/>
        <w:rPr>
          <w:rFonts w:ascii="Arial" w:hAnsi="Arial" w:cs="Arial"/>
          <w:b/>
          <w:sz w:val="24"/>
          <w:szCs w:val="24"/>
        </w:rPr>
      </w:pPr>
      <w:r w:rsidRPr="003F2455">
        <w:rPr>
          <w:rFonts w:ascii="Arial" w:hAnsi="Arial" w:cs="Arial"/>
          <w:b/>
          <w:sz w:val="24"/>
          <w:szCs w:val="24"/>
        </w:rPr>
        <w:t>Предложение участника по критериям</w:t>
      </w:r>
      <w:r w:rsidR="00401282">
        <w:rPr>
          <w:rFonts w:ascii="Arial" w:hAnsi="Arial" w:cs="Arial"/>
          <w:b/>
          <w:sz w:val="24"/>
          <w:szCs w:val="24"/>
        </w:rPr>
        <w:t xml:space="preserve"> </w:t>
      </w:r>
    </w:p>
    <w:p w:rsidR="00017ADF" w:rsidRPr="003F2455" w:rsidRDefault="00017ADF" w:rsidP="00017ADF">
      <w:pPr>
        <w:widowControl w:val="0"/>
        <w:suppressAutoHyphens/>
        <w:spacing w:after="0" w:line="240" w:lineRule="auto"/>
        <w:rPr>
          <w:rFonts w:ascii="Arial" w:eastAsia="Arial Unicode MS" w:hAnsi="Arial" w:cs="Arial"/>
          <w:sz w:val="24"/>
          <w:szCs w:val="24"/>
        </w:rPr>
      </w:pPr>
    </w:p>
    <w:p w:rsidR="00017ADF" w:rsidRPr="003F2455" w:rsidRDefault="00017ADF" w:rsidP="00017ADF">
      <w:pPr>
        <w:widowControl w:val="0"/>
        <w:suppressAutoHyphens/>
        <w:spacing w:after="0" w:line="240" w:lineRule="auto"/>
        <w:ind w:firstLine="567"/>
        <w:jc w:val="right"/>
        <w:rPr>
          <w:rFonts w:ascii="Arial" w:eastAsia="Arial Unicode MS" w:hAnsi="Arial" w:cs="Arial"/>
          <w:sz w:val="24"/>
          <w:szCs w:val="24"/>
        </w:rPr>
      </w:pPr>
    </w:p>
    <w:tbl>
      <w:tblPr>
        <w:tblStyle w:val="af"/>
        <w:tblW w:w="0" w:type="auto"/>
        <w:tblLook w:val="04A0" w:firstRow="1" w:lastRow="0" w:firstColumn="1" w:lastColumn="0" w:noHBand="0" w:noVBand="1"/>
      </w:tblPr>
      <w:tblGrid>
        <w:gridCol w:w="533"/>
        <w:gridCol w:w="5643"/>
        <w:gridCol w:w="3685"/>
      </w:tblGrid>
      <w:tr w:rsidR="00017ADF" w:rsidRPr="003F2455" w:rsidTr="0001493C">
        <w:tc>
          <w:tcPr>
            <w:tcW w:w="533" w:type="dxa"/>
          </w:tcPr>
          <w:p w:rsidR="00017ADF" w:rsidRPr="003F2455" w:rsidRDefault="00017ADF" w:rsidP="00230305">
            <w:pPr>
              <w:snapToGrid w:val="0"/>
              <w:jc w:val="both"/>
              <w:rPr>
                <w:rFonts w:ascii="Arial" w:hAnsi="Arial" w:cs="Arial"/>
                <w:b/>
                <w:sz w:val="24"/>
                <w:szCs w:val="24"/>
              </w:rPr>
            </w:pPr>
            <w:r w:rsidRPr="003F2455">
              <w:rPr>
                <w:rFonts w:ascii="Arial" w:hAnsi="Arial" w:cs="Arial"/>
                <w:b/>
                <w:sz w:val="24"/>
                <w:szCs w:val="24"/>
              </w:rPr>
              <w:t>№</w:t>
            </w:r>
          </w:p>
        </w:tc>
        <w:tc>
          <w:tcPr>
            <w:tcW w:w="5643" w:type="dxa"/>
          </w:tcPr>
          <w:p w:rsidR="00017ADF" w:rsidRPr="003F2455" w:rsidRDefault="00017ADF" w:rsidP="00230305">
            <w:pPr>
              <w:snapToGrid w:val="0"/>
              <w:jc w:val="both"/>
              <w:rPr>
                <w:rFonts w:ascii="Arial" w:hAnsi="Arial" w:cs="Arial"/>
                <w:b/>
                <w:sz w:val="24"/>
                <w:szCs w:val="24"/>
              </w:rPr>
            </w:pPr>
            <w:r w:rsidRPr="003F2455">
              <w:rPr>
                <w:rFonts w:ascii="Arial" w:hAnsi="Arial" w:cs="Arial"/>
                <w:b/>
                <w:sz w:val="24"/>
                <w:szCs w:val="24"/>
              </w:rPr>
              <w:t>Критерий</w:t>
            </w:r>
          </w:p>
        </w:tc>
        <w:tc>
          <w:tcPr>
            <w:tcW w:w="3685" w:type="dxa"/>
          </w:tcPr>
          <w:p w:rsidR="00017ADF" w:rsidRPr="003F2455" w:rsidRDefault="00017ADF" w:rsidP="00230305">
            <w:pPr>
              <w:widowControl w:val="0"/>
              <w:rPr>
                <w:rFonts w:ascii="Arial" w:hAnsi="Arial" w:cs="Arial"/>
                <w:b/>
                <w:sz w:val="24"/>
                <w:szCs w:val="24"/>
              </w:rPr>
            </w:pPr>
            <w:r w:rsidRPr="003F2455">
              <w:rPr>
                <w:rFonts w:ascii="Arial" w:hAnsi="Arial" w:cs="Arial"/>
                <w:b/>
                <w:sz w:val="24"/>
                <w:szCs w:val="24"/>
              </w:rPr>
              <w:t>Предложение</w:t>
            </w:r>
          </w:p>
        </w:tc>
      </w:tr>
      <w:tr w:rsidR="00017ADF" w:rsidRPr="003F2455" w:rsidTr="0001493C">
        <w:tc>
          <w:tcPr>
            <w:tcW w:w="533" w:type="dxa"/>
          </w:tcPr>
          <w:p w:rsidR="00017ADF" w:rsidRPr="003F2455" w:rsidRDefault="00017ADF" w:rsidP="00230305">
            <w:pPr>
              <w:snapToGrid w:val="0"/>
              <w:jc w:val="both"/>
              <w:rPr>
                <w:rFonts w:ascii="Arial" w:hAnsi="Arial" w:cs="Arial"/>
                <w:b/>
                <w:sz w:val="24"/>
                <w:szCs w:val="24"/>
              </w:rPr>
            </w:pPr>
            <w:r w:rsidRPr="003F2455">
              <w:rPr>
                <w:rFonts w:ascii="Arial" w:hAnsi="Arial" w:cs="Arial"/>
                <w:b/>
                <w:sz w:val="24"/>
                <w:szCs w:val="24"/>
              </w:rPr>
              <w:t>1</w:t>
            </w:r>
          </w:p>
        </w:tc>
        <w:tc>
          <w:tcPr>
            <w:tcW w:w="5643" w:type="dxa"/>
          </w:tcPr>
          <w:p w:rsidR="00017ADF" w:rsidRPr="00401282" w:rsidRDefault="00017ADF" w:rsidP="00230305">
            <w:pPr>
              <w:snapToGrid w:val="0"/>
              <w:spacing w:line="276" w:lineRule="auto"/>
              <w:jc w:val="both"/>
              <w:rPr>
                <w:rFonts w:ascii="Arial" w:hAnsi="Arial" w:cs="Arial"/>
                <w:b/>
                <w:sz w:val="24"/>
                <w:szCs w:val="24"/>
              </w:rPr>
            </w:pPr>
            <w:r w:rsidRPr="00401282">
              <w:rPr>
                <w:rFonts w:ascii="Arial" w:hAnsi="Arial" w:cs="Arial"/>
                <w:b/>
                <w:sz w:val="24"/>
                <w:szCs w:val="24"/>
              </w:rPr>
              <w:t>Цена договора</w:t>
            </w:r>
          </w:p>
          <w:p w:rsidR="000F43FC" w:rsidRPr="003F2455" w:rsidRDefault="000F43FC" w:rsidP="00230305">
            <w:pPr>
              <w:snapToGrid w:val="0"/>
              <w:spacing w:line="276" w:lineRule="auto"/>
              <w:jc w:val="both"/>
              <w:rPr>
                <w:rFonts w:ascii="Arial" w:hAnsi="Arial" w:cs="Arial"/>
                <w:sz w:val="24"/>
                <w:szCs w:val="24"/>
              </w:rPr>
            </w:pPr>
          </w:p>
        </w:tc>
        <w:tc>
          <w:tcPr>
            <w:tcW w:w="3685" w:type="dxa"/>
          </w:tcPr>
          <w:p w:rsidR="00017ADF" w:rsidRPr="003F2455" w:rsidRDefault="00017ADF" w:rsidP="00230305">
            <w:pPr>
              <w:widowControl w:val="0"/>
              <w:spacing w:line="276" w:lineRule="auto"/>
              <w:rPr>
                <w:rFonts w:ascii="Arial" w:hAnsi="Arial" w:cs="Arial"/>
                <w:sz w:val="24"/>
                <w:szCs w:val="24"/>
              </w:rPr>
            </w:pPr>
          </w:p>
        </w:tc>
      </w:tr>
      <w:tr w:rsidR="007C2752" w:rsidRPr="003F2455" w:rsidTr="0001493C">
        <w:tc>
          <w:tcPr>
            <w:tcW w:w="533" w:type="dxa"/>
          </w:tcPr>
          <w:p w:rsidR="007C2752" w:rsidRPr="003F2455" w:rsidRDefault="007C2752" w:rsidP="00230305">
            <w:pPr>
              <w:snapToGrid w:val="0"/>
              <w:jc w:val="both"/>
              <w:rPr>
                <w:rFonts w:ascii="Arial" w:hAnsi="Arial" w:cs="Arial"/>
                <w:b/>
                <w:sz w:val="24"/>
                <w:szCs w:val="24"/>
              </w:rPr>
            </w:pPr>
            <w:r w:rsidRPr="003F2455">
              <w:rPr>
                <w:rFonts w:ascii="Arial" w:hAnsi="Arial" w:cs="Arial"/>
                <w:b/>
                <w:sz w:val="24"/>
                <w:szCs w:val="24"/>
              </w:rPr>
              <w:t>3</w:t>
            </w:r>
          </w:p>
        </w:tc>
        <w:tc>
          <w:tcPr>
            <w:tcW w:w="5643" w:type="dxa"/>
          </w:tcPr>
          <w:p w:rsidR="007C2752" w:rsidRDefault="0056373E" w:rsidP="00230305">
            <w:pPr>
              <w:snapToGrid w:val="0"/>
              <w:jc w:val="both"/>
              <w:rPr>
                <w:rFonts w:ascii="Arial" w:hAnsi="Arial" w:cs="Arial"/>
                <w:b/>
                <w:sz w:val="24"/>
                <w:szCs w:val="24"/>
              </w:rPr>
            </w:pPr>
            <w:r>
              <w:rPr>
                <w:rFonts w:ascii="Arial" w:hAnsi="Arial" w:cs="Arial"/>
                <w:b/>
                <w:sz w:val="24"/>
                <w:szCs w:val="24"/>
              </w:rPr>
              <w:t>Сроки поставки</w:t>
            </w:r>
          </w:p>
          <w:p w:rsidR="000F43FC" w:rsidRPr="003F2455" w:rsidRDefault="000F43FC" w:rsidP="00230305">
            <w:pPr>
              <w:snapToGrid w:val="0"/>
              <w:jc w:val="both"/>
              <w:rPr>
                <w:rFonts w:ascii="Arial" w:hAnsi="Arial" w:cs="Arial"/>
                <w:sz w:val="24"/>
                <w:szCs w:val="24"/>
              </w:rPr>
            </w:pPr>
          </w:p>
        </w:tc>
        <w:tc>
          <w:tcPr>
            <w:tcW w:w="3685" w:type="dxa"/>
          </w:tcPr>
          <w:p w:rsidR="007C2752" w:rsidRPr="003F2455" w:rsidRDefault="007C2752" w:rsidP="00230305">
            <w:pPr>
              <w:widowControl w:val="0"/>
              <w:rPr>
                <w:rFonts w:ascii="Arial" w:hAnsi="Arial" w:cs="Arial"/>
                <w:sz w:val="24"/>
                <w:szCs w:val="24"/>
              </w:rPr>
            </w:pPr>
          </w:p>
        </w:tc>
      </w:tr>
    </w:tbl>
    <w:p w:rsidR="00017ADF" w:rsidRPr="003E68CE" w:rsidRDefault="00017ADF" w:rsidP="00017ADF">
      <w:pPr>
        <w:widowControl w:val="0"/>
        <w:rPr>
          <w:rFonts w:ascii="Tahoma" w:hAnsi="Tahoma" w:cs="Tahoma"/>
          <w:sz w:val="24"/>
          <w:szCs w:val="24"/>
        </w:rPr>
      </w:pPr>
    </w:p>
    <w:p w:rsidR="0001493C" w:rsidRPr="003E68CE" w:rsidRDefault="0001493C" w:rsidP="00E305CF">
      <w:pPr>
        <w:widowControl w:val="0"/>
        <w:rPr>
          <w:rFonts w:ascii="Tahoma" w:hAnsi="Tahoma" w:cs="Tahoma"/>
          <w:i/>
          <w:sz w:val="24"/>
          <w:szCs w:val="24"/>
        </w:rPr>
      </w:pPr>
    </w:p>
    <w:p w:rsidR="0001493C" w:rsidRPr="003E68CE" w:rsidRDefault="0001493C" w:rsidP="0001493C">
      <w:pPr>
        <w:rPr>
          <w:rFonts w:ascii="Tahoma" w:hAnsi="Tahoma" w:cs="Tahoma"/>
          <w:sz w:val="24"/>
          <w:szCs w:val="24"/>
        </w:rPr>
      </w:pPr>
    </w:p>
    <w:p w:rsidR="0001493C" w:rsidRPr="003E68CE" w:rsidRDefault="003F2455" w:rsidP="0001493C">
      <w:pPr>
        <w:rPr>
          <w:rFonts w:ascii="Tahoma" w:hAnsi="Tahoma" w:cs="Tahoma"/>
          <w:sz w:val="24"/>
          <w:szCs w:val="24"/>
        </w:rPr>
      </w:pPr>
      <w:r>
        <w:rPr>
          <w:rFonts w:ascii="Tahoma" w:hAnsi="Tahoma" w:cs="Tahoma"/>
          <w:sz w:val="24"/>
          <w:szCs w:val="24"/>
        </w:rPr>
        <w:t>_____________________/______________/</w:t>
      </w:r>
    </w:p>
    <w:p w:rsidR="0001493C" w:rsidRPr="003E68CE" w:rsidRDefault="003F2455" w:rsidP="0001493C">
      <w:pPr>
        <w:rPr>
          <w:rFonts w:ascii="Tahoma" w:hAnsi="Tahoma" w:cs="Tahoma"/>
          <w:sz w:val="24"/>
          <w:szCs w:val="24"/>
        </w:rPr>
      </w:pPr>
      <w:proofErr w:type="spellStart"/>
      <w:r>
        <w:rPr>
          <w:rFonts w:ascii="Tahoma" w:hAnsi="Tahoma" w:cs="Tahoma"/>
          <w:sz w:val="24"/>
          <w:szCs w:val="24"/>
        </w:rPr>
        <w:t>м.п</w:t>
      </w:r>
      <w:proofErr w:type="spellEnd"/>
      <w:r>
        <w:rPr>
          <w:rFonts w:ascii="Tahoma" w:hAnsi="Tahoma" w:cs="Tahoma"/>
          <w:sz w:val="24"/>
          <w:szCs w:val="24"/>
        </w:rPr>
        <w:t>.</w:t>
      </w:r>
    </w:p>
    <w:p w:rsidR="0001493C" w:rsidRPr="003E68CE" w:rsidRDefault="0001493C" w:rsidP="0001493C">
      <w:pPr>
        <w:rPr>
          <w:rFonts w:ascii="Tahoma" w:hAnsi="Tahoma" w:cs="Tahoma"/>
          <w:sz w:val="24"/>
          <w:szCs w:val="24"/>
        </w:rPr>
      </w:pPr>
    </w:p>
    <w:p w:rsidR="0001493C" w:rsidRPr="003E68CE" w:rsidRDefault="0001493C" w:rsidP="0001493C">
      <w:pPr>
        <w:rPr>
          <w:rFonts w:ascii="Tahoma" w:hAnsi="Tahoma" w:cs="Tahoma"/>
          <w:sz w:val="24"/>
          <w:szCs w:val="24"/>
        </w:rPr>
      </w:pPr>
    </w:p>
    <w:p w:rsidR="0001493C" w:rsidRPr="003E68CE" w:rsidRDefault="0001493C" w:rsidP="0001493C">
      <w:pPr>
        <w:rPr>
          <w:rFonts w:ascii="Tahoma" w:hAnsi="Tahoma" w:cs="Tahoma"/>
          <w:sz w:val="24"/>
          <w:szCs w:val="24"/>
        </w:rPr>
      </w:pPr>
    </w:p>
    <w:p w:rsidR="0001493C" w:rsidRPr="003E68CE" w:rsidRDefault="0001493C" w:rsidP="0001493C">
      <w:pPr>
        <w:rPr>
          <w:rFonts w:ascii="Tahoma" w:hAnsi="Tahoma" w:cs="Tahoma"/>
          <w:sz w:val="24"/>
          <w:szCs w:val="24"/>
        </w:rPr>
      </w:pPr>
    </w:p>
    <w:p w:rsidR="0001493C" w:rsidRPr="003E68CE" w:rsidRDefault="0001493C" w:rsidP="0001493C">
      <w:pPr>
        <w:rPr>
          <w:rFonts w:ascii="Tahoma" w:hAnsi="Tahoma" w:cs="Tahoma"/>
          <w:sz w:val="24"/>
          <w:szCs w:val="24"/>
        </w:rPr>
      </w:pPr>
    </w:p>
    <w:p w:rsidR="0001493C" w:rsidRPr="003E68CE" w:rsidRDefault="0001493C" w:rsidP="0001493C">
      <w:pPr>
        <w:rPr>
          <w:rFonts w:ascii="Tahoma" w:hAnsi="Tahoma" w:cs="Tahoma"/>
          <w:sz w:val="24"/>
          <w:szCs w:val="24"/>
        </w:rPr>
      </w:pPr>
    </w:p>
    <w:p w:rsidR="0001493C" w:rsidRPr="003E68CE" w:rsidRDefault="0001493C" w:rsidP="0001493C">
      <w:pPr>
        <w:rPr>
          <w:rFonts w:ascii="Tahoma" w:hAnsi="Tahoma" w:cs="Tahoma"/>
          <w:sz w:val="24"/>
          <w:szCs w:val="24"/>
        </w:rPr>
      </w:pPr>
    </w:p>
    <w:p w:rsidR="0001493C" w:rsidRPr="003E68CE" w:rsidRDefault="0001493C" w:rsidP="0001493C">
      <w:pPr>
        <w:rPr>
          <w:rFonts w:ascii="Tahoma" w:hAnsi="Tahoma" w:cs="Tahoma"/>
          <w:sz w:val="24"/>
          <w:szCs w:val="24"/>
        </w:rPr>
      </w:pPr>
    </w:p>
    <w:p w:rsidR="0001493C" w:rsidRDefault="0001493C" w:rsidP="0001493C">
      <w:pPr>
        <w:rPr>
          <w:rFonts w:ascii="Tahoma" w:hAnsi="Tahoma" w:cs="Tahoma"/>
          <w:sz w:val="24"/>
          <w:szCs w:val="24"/>
        </w:rPr>
      </w:pPr>
    </w:p>
    <w:p w:rsidR="0056373E" w:rsidRDefault="0056373E" w:rsidP="0001493C">
      <w:pPr>
        <w:rPr>
          <w:rFonts w:ascii="Tahoma" w:hAnsi="Tahoma" w:cs="Tahoma"/>
          <w:sz w:val="24"/>
          <w:szCs w:val="24"/>
        </w:rPr>
      </w:pPr>
    </w:p>
    <w:p w:rsidR="0056373E" w:rsidRPr="003E68CE" w:rsidRDefault="0056373E" w:rsidP="0001493C">
      <w:pPr>
        <w:rPr>
          <w:rFonts w:ascii="Tahoma" w:hAnsi="Tahoma" w:cs="Tahoma"/>
          <w:sz w:val="24"/>
          <w:szCs w:val="24"/>
        </w:rPr>
      </w:pPr>
    </w:p>
    <w:p w:rsidR="0001493C" w:rsidRPr="003E68CE" w:rsidRDefault="0001493C" w:rsidP="0001493C">
      <w:pPr>
        <w:rPr>
          <w:rFonts w:ascii="Tahoma" w:hAnsi="Tahoma" w:cs="Tahoma"/>
          <w:sz w:val="24"/>
          <w:szCs w:val="24"/>
        </w:rPr>
      </w:pPr>
    </w:p>
    <w:p w:rsidR="0001493C" w:rsidRPr="003E68CE" w:rsidRDefault="0001493C" w:rsidP="0001493C">
      <w:pPr>
        <w:rPr>
          <w:rFonts w:ascii="Tahoma" w:hAnsi="Tahoma" w:cs="Tahoma"/>
          <w:sz w:val="24"/>
          <w:szCs w:val="24"/>
        </w:rPr>
      </w:pPr>
    </w:p>
    <w:p w:rsidR="0001493C" w:rsidRPr="003E68CE" w:rsidRDefault="0001493C" w:rsidP="0001493C">
      <w:pPr>
        <w:rPr>
          <w:rFonts w:ascii="Tahoma" w:hAnsi="Tahoma" w:cs="Tahoma"/>
          <w:sz w:val="24"/>
          <w:szCs w:val="24"/>
        </w:rPr>
      </w:pPr>
    </w:p>
    <w:p w:rsidR="0001493C" w:rsidRPr="003E68CE" w:rsidRDefault="0001493C" w:rsidP="0001493C">
      <w:pPr>
        <w:rPr>
          <w:rFonts w:ascii="Tahoma" w:hAnsi="Tahoma" w:cs="Tahoma"/>
          <w:sz w:val="24"/>
          <w:szCs w:val="24"/>
        </w:rPr>
      </w:pPr>
    </w:p>
    <w:p w:rsidR="007C2752" w:rsidRPr="003E68CE" w:rsidRDefault="007C2752" w:rsidP="006F06BD">
      <w:pPr>
        <w:rPr>
          <w:rFonts w:ascii="Tahoma" w:hAnsi="Tahoma" w:cs="Tahoma"/>
          <w:sz w:val="24"/>
          <w:szCs w:val="24"/>
        </w:rPr>
      </w:pPr>
    </w:p>
    <w:p w:rsidR="0001493C" w:rsidRPr="00EB6B4A" w:rsidRDefault="00EB6B4A" w:rsidP="00EB6B4A">
      <w:pPr>
        <w:widowControl w:val="0"/>
        <w:suppressAutoHyphens/>
        <w:spacing w:after="0" w:line="240" w:lineRule="auto"/>
        <w:ind w:firstLine="567"/>
        <w:jc w:val="right"/>
        <w:rPr>
          <w:rFonts w:ascii="Tahoma" w:eastAsia="Arial Unicode MS" w:hAnsi="Tahoma" w:cs="Tahoma"/>
          <w:sz w:val="24"/>
          <w:szCs w:val="24"/>
        </w:rPr>
      </w:pPr>
      <w:r>
        <w:rPr>
          <w:rFonts w:ascii="Tahoma" w:eastAsia="Arial Unicode MS" w:hAnsi="Tahoma" w:cs="Tahoma"/>
          <w:sz w:val="24"/>
          <w:szCs w:val="24"/>
        </w:rPr>
        <w:t>Приложение № 6</w:t>
      </w:r>
    </w:p>
    <w:p w:rsidR="0001493C" w:rsidRPr="00EB6B4A" w:rsidRDefault="0001493C" w:rsidP="00EB6B4A">
      <w:pPr>
        <w:widowControl w:val="0"/>
        <w:jc w:val="center"/>
        <w:rPr>
          <w:rFonts w:ascii="Tahoma" w:hAnsi="Tahoma" w:cs="Tahoma"/>
          <w:i/>
          <w:sz w:val="24"/>
          <w:szCs w:val="24"/>
        </w:rPr>
      </w:pPr>
      <w:r w:rsidRPr="003E68CE">
        <w:rPr>
          <w:rFonts w:ascii="Tahoma" w:hAnsi="Tahoma" w:cs="Tahoma"/>
          <w:b/>
          <w:i/>
          <w:color w:val="000000"/>
          <w:sz w:val="24"/>
          <w:szCs w:val="24"/>
        </w:rPr>
        <w:lastRenderedPageBreak/>
        <w:t>ФОРМА ДЕКЛАРАЦИИ О СООТВЕТСТВИИ ОБЯЗАТЕЛЬНЫМ ТРЕБОВАНИЯМ</w:t>
      </w:r>
    </w:p>
    <w:p w:rsidR="0001493C" w:rsidRPr="003E68CE" w:rsidRDefault="0001493C" w:rsidP="0001493C">
      <w:pPr>
        <w:autoSpaceDE w:val="0"/>
        <w:autoSpaceDN w:val="0"/>
        <w:adjustRightInd w:val="0"/>
        <w:spacing w:after="0" w:line="240" w:lineRule="auto"/>
        <w:rPr>
          <w:rFonts w:ascii="Tahoma" w:hAnsi="Tahoma" w:cs="Tahoma"/>
          <w:i/>
          <w:color w:val="000000"/>
          <w:sz w:val="24"/>
          <w:szCs w:val="24"/>
        </w:rPr>
      </w:pPr>
      <w:r w:rsidRPr="003E68CE">
        <w:rPr>
          <w:rFonts w:ascii="Tahoma" w:hAnsi="Tahoma" w:cs="Tahoma"/>
          <w:i/>
          <w:color w:val="000000"/>
          <w:sz w:val="24"/>
          <w:szCs w:val="24"/>
        </w:rPr>
        <w:t>На бланке организации</w:t>
      </w:r>
    </w:p>
    <w:p w:rsidR="0001493C" w:rsidRPr="003E68CE" w:rsidRDefault="0001493C" w:rsidP="0001493C">
      <w:pPr>
        <w:autoSpaceDE w:val="0"/>
        <w:autoSpaceDN w:val="0"/>
        <w:adjustRightInd w:val="0"/>
        <w:spacing w:after="0" w:line="240" w:lineRule="auto"/>
        <w:rPr>
          <w:rFonts w:ascii="Tahoma" w:hAnsi="Tahoma" w:cs="Tahoma"/>
          <w:b/>
          <w:color w:val="000000"/>
          <w:sz w:val="24"/>
          <w:szCs w:val="24"/>
        </w:rPr>
      </w:pPr>
      <w:r w:rsidRPr="003E68CE">
        <w:rPr>
          <w:rFonts w:ascii="Tahoma" w:hAnsi="Tahoma" w:cs="Tahoma"/>
          <w:i/>
          <w:color w:val="000000"/>
          <w:sz w:val="24"/>
          <w:szCs w:val="24"/>
        </w:rPr>
        <w:t xml:space="preserve">Дата, исх. номер </w:t>
      </w:r>
    </w:p>
    <w:p w:rsidR="0001493C" w:rsidRPr="003E68CE" w:rsidRDefault="0001493C" w:rsidP="0001493C">
      <w:pPr>
        <w:widowControl w:val="0"/>
        <w:autoSpaceDE w:val="0"/>
        <w:autoSpaceDN w:val="0"/>
        <w:adjustRightInd w:val="0"/>
        <w:spacing w:after="0"/>
        <w:ind w:firstLine="567"/>
        <w:jc w:val="both"/>
        <w:rPr>
          <w:rFonts w:ascii="Tahoma" w:eastAsia="Calibri" w:hAnsi="Tahoma" w:cs="Tahoma"/>
          <w:sz w:val="24"/>
          <w:szCs w:val="24"/>
        </w:rPr>
      </w:pPr>
      <w:r w:rsidRPr="003E68CE">
        <w:rPr>
          <w:rFonts w:ascii="Tahoma" w:eastAsia="Calibri" w:hAnsi="Tahoma" w:cs="Tahoma"/>
          <w:sz w:val="24"/>
          <w:szCs w:val="24"/>
        </w:rPr>
        <w:t>Настоящим _____________________________ декларирует:</w:t>
      </w:r>
    </w:p>
    <w:p w:rsidR="0001493C" w:rsidRPr="00EB6B4A" w:rsidRDefault="0001493C" w:rsidP="00EB6B4A">
      <w:pPr>
        <w:widowControl w:val="0"/>
        <w:autoSpaceDE w:val="0"/>
        <w:autoSpaceDN w:val="0"/>
        <w:adjustRightInd w:val="0"/>
        <w:spacing w:after="0"/>
        <w:ind w:firstLine="567"/>
        <w:jc w:val="both"/>
        <w:rPr>
          <w:rFonts w:ascii="Tahoma" w:eastAsia="Calibri" w:hAnsi="Tahoma" w:cs="Tahoma"/>
          <w:i/>
          <w:sz w:val="24"/>
          <w:szCs w:val="24"/>
        </w:rPr>
      </w:pPr>
      <w:r w:rsidRPr="003E68CE">
        <w:rPr>
          <w:rFonts w:ascii="Tahoma" w:eastAsia="Calibri" w:hAnsi="Tahoma" w:cs="Tahoma"/>
          <w:sz w:val="24"/>
          <w:szCs w:val="24"/>
        </w:rPr>
        <w:t xml:space="preserve">            </w:t>
      </w:r>
      <w:r w:rsidRPr="003E68CE">
        <w:rPr>
          <w:rFonts w:ascii="Tahoma" w:eastAsia="Calibri" w:hAnsi="Tahoma" w:cs="Tahoma"/>
          <w:i/>
          <w:sz w:val="24"/>
          <w:szCs w:val="24"/>
        </w:rPr>
        <w:t>(наименование</w:t>
      </w:r>
      <w:r w:rsidR="00EB6B4A">
        <w:rPr>
          <w:rFonts w:ascii="Tahoma" w:eastAsia="Calibri" w:hAnsi="Tahoma" w:cs="Tahoma"/>
          <w:i/>
          <w:sz w:val="24"/>
          <w:szCs w:val="24"/>
        </w:rPr>
        <w:t xml:space="preserve"> участника запроса предложений)</w:t>
      </w:r>
    </w:p>
    <w:p w:rsidR="0001493C" w:rsidRPr="0082401A" w:rsidRDefault="0001493C" w:rsidP="0001493C">
      <w:pPr>
        <w:autoSpaceDE w:val="0"/>
        <w:autoSpaceDN w:val="0"/>
        <w:adjustRightInd w:val="0"/>
        <w:spacing w:after="0"/>
        <w:ind w:firstLine="709"/>
        <w:jc w:val="both"/>
        <w:rPr>
          <w:rFonts w:ascii="Tahoma" w:eastAsia="Calibri" w:hAnsi="Tahoma" w:cs="Tahoma"/>
        </w:rPr>
      </w:pPr>
      <w:r w:rsidRPr="0082401A">
        <w:rPr>
          <w:rFonts w:ascii="Tahoma" w:eastAsia="Calibri" w:hAnsi="Tahoma" w:cs="Tahoma"/>
        </w:rPr>
        <w:t xml:space="preserve">1) Не проведение ликвидации участника процедуры закупки – юридического лица и отсутствие решения арбитражного суда о признании участника процедуры закупки - юридического лица, индивидуального предпринимателя банкротом и об открытии конкурсного производства; </w:t>
      </w:r>
    </w:p>
    <w:p w:rsidR="0001493C" w:rsidRPr="0082401A" w:rsidRDefault="0001493C" w:rsidP="0001493C">
      <w:pPr>
        <w:autoSpaceDE w:val="0"/>
        <w:autoSpaceDN w:val="0"/>
        <w:adjustRightInd w:val="0"/>
        <w:spacing w:after="0"/>
        <w:ind w:firstLine="709"/>
        <w:jc w:val="both"/>
        <w:rPr>
          <w:rFonts w:ascii="Tahoma" w:eastAsia="Calibri" w:hAnsi="Tahoma" w:cs="Tahoma"/>
        </w:rPr>
      </w:pPr>
      <w:r w:rsidRPr="0082401A">
        <w:rPr>
          <w:rFonts w:ascii="Tahoma" w:eastAsia="Calibri" w:hAnsi="Tahoma" w:cs="Tahoma"/>
        </w:rPr>
        <w:t xml:space="preserve">2) Не приостановление деятельности участника закупки в порядке, предусмотренном Кодексом Российской Федерации об административных правонарушениях, на день подачи заявки на участие в закупке; </w:t>
      </w:r>
    </w:p>
    <w:p w:rsidR="0001493C" w:rsidRPr="0082401A" w:rsidRDefault="0001493C" w:rsidP="0001493C">
      <w:pPr>
        <w:autoSpaceDE w:val="0"/>
        <w:autoSpaceDN w:val="0"/>
        <w:adjustRightInd w:val="0"/>
        <w:spacing w:after="0"/>
        <w:ind w:firstLine="709"/>
        <w:jc w:val="both"/>
        <w:rPr>
          <w:rFonts w:ascii="Tahoma" w:eastAsia="Calibri" w:hAnsi="Tahoma" w:cs="Tahoma"/>
        </w:rPr>
      </w:pPr>
      <w:proofErr w:type="gramStart"/>
      <w:r w:rsidRPr="0082401A">
        <w:rPr>
          <w:rFonts w:ascii="Tahoma" w:eastAsia="Calibri" w:hAnsi="Tahoma" w:cs="Tahoma"/>
        </w:rPr>
        <w:t>3) Отсутствие у участника закупки недоимки по налогам, сборам, задолженности по иным обязательным платежам в бюджеты бюджетной системы Российской   Федерации (за исключением сумм, на которые предоставлены отсрочка, рассрочка, инвестиционный налоговый кредит в соответствии с законодательством Российской Федерации о налогах и сборах, которые реструктурированы в соответствии с законодательством Российской Федерации, по которым имеется вступившее в законную силу решение суда о признании</w:t>
      </w:r>
      <w:proofErr w:type="gramEnd"/>
      <w:r w:rsidRPr="0082401A">
        <w:rPr>
          <w:rFonts w:ascii="Tahoma" w:eastAsia="Calibri" w:hAnsi="Tahoma" w:cs="Tahoma"/>
        </w:rPr>
        <w:t xml:space="preserve"> обязанности </w:t>
      </w:r>
      <w:proofErr w:type="gramStart"/>
      <w:r w:rsidRPr="0082401A">
        <w:rPr>
          <w:rFonts w:ascii="Tahoma" w:eastAsia="Calibri" w:hAnsi="Tahoma" w:cs="Tahoma"/>
        </w:rPr>
        <w:t>заявителя</w:t>
      </w:r>
      <w:proofErr w:type="gramEnd"/>
      <w:r w:rsidRPr="0082401A">
        <w:rPr>
          <w:rFonts w:ascii="Tahoma" w:eastAsia="Calibri" w:hAnsi="Tahoma" w:cs="Tahoma"/>
        </w:rPr>
        <w:t xml:space="preserve"> по уплате этих сумм исполненной или которые признаны безнадежными к взысканию в соответствии с законодательством Российской Федерации о налогах и сборах) за прошедший календарный год, размер которых превышает двадцать пять процентов балансовой стоимости активов участника закупки, по данным бухгалтерской отчетности за последний отчетный период. Участник закупки считается соответствующим установленному требованию в случае, если им в установленном порядке подано заявление об обжаловании </w:t>
      </w:r>
      <w:proofErr w:type="gramStart"/>
      <w:r w:rsidRPr="0082401A">
        <w:rPr>
          <w:rFonts w:ascii="Tahoma" w:eastAsia="Calibri" w:hAnsi="Tahoma" w:cs="Tahoma"/>
        </w:rPr>
        <w:t>указанных</w:t>
      </w:r>
      <w:proofErr w:type="gramEnd"/>
      <w:r w:rsidRPr="0082401A">
        <w:rPr>
          <w:rFonts w:ascii="Tahoma" w:eastAsia="Calibri" w:hAnsi="Tahoma" w:cs="Tahoma"/>
        </w:rPr>
        <w:t xml:space="preserve"> недоимки, задолженности и решение по такому заявлению на дату рассмотрения заявки на участие в определении поставщика (подрядчика, исполнителя) не принято;</w:t>
      </w:r>
    </w:p>
    <w:p w:rsidR="0001493C" w:rsidRPr="0082401A" w:rsidRDefault="0001493C" w:rsidP="0001493C">
      <w:pPr>
        <w:spacing w:after="0"/>
        <w:ind w:firstLine="709"/>
        <w:jc w:val="both"/>
        <w:rPr>
          <w:rFonts w:ascii="Tahoma" w:eastAsia="Calibri" w:hAnsi="Tahoma" w:cs="Tahoma"/>
        </w:rPr>
      </w:pPr>
      <w:proofErr w:type="gramStart"/>
      <w:r w:rsidRPr="0082401A">
        <w:rPr>
          <w:rFonts w:ascii="Tahoma" w:eastAsia="Calibri" w:hAnsi="Tahoma" w:cs="Tahoma"/>
        </w:rPr>
        <w:t>4) Отсутствие у участника закупки - физического лица либо руководителя, членов коллегиального исполнительного органа или главного бухгалтера юридического лица - участника закупки судимости за преступления в сфере экономики (за исключением лиц, у которых такая судимость погашена или снята), а также неприменение в отношении указанных физических лиц наказания в виде лишения права занимать определенные должности или заниматься определенной деятельностью, которые связаны с поставкой</w:t>
      </w:r>
      <w:proofErr w:type="gramEnd"/>
      <w:r w:rsidRPr="0082401A">
        <w:rPr>
          <w:rFonts w:ascii="Tahoma" w:eastAsia="Calibri" w:hAnsi="Tahoma" w:cs="Tahoma"/>
        </w:rPr>
        <w:t xml:space="preserve"> товара, выполнением работы, оказанием услуги, </w:t>
      </w:r>
      <w:proofErr w:type="gramStart"/>
      <w:r w:rsidRPr="0082401A">
        <w:rPr>
          <w:rFonts w:ascii="Tahoma" w:eastAsia="Calibri" w:hAnsi="Tahoma" w:cs="Tahoma"/>
        </w:rPr>
        <w:t>являющихся</w:t>
      </w:r>
      <w:proofErr w:type="gramEnd"/>
      <w:r w:rsidRPr="0082401A">
        <w:rPr>
          <w:rFonts w:ascii="Tahoma" w:eastAsia="Calibri" w:hAnsi="Tahoma" w:cs="Tahoma"/>
        </w:rPr>
        <w:t xml:space="preserve"> объектом осуществляемой закупки, и административного наказания в виде дисквалификации;</w:t>
      </w:r>
    </w:p>
    <w:p w:rsidR="0001493C" w:rsidRPr="00326426" w:rsidRDefault="0001493C" w:rsidP="00326426">
      <w:pPr>
        <w:spacing w:after="0"/>
        <w:ind w:firstLine="709"/>
        <w:jc w:val="both"/>
        <w:rPr>
          <w:rFonts w:ascii="Tahoma" w:eastAsia="Calibri" w:hAnsi="Tahoma" w:cs="Tahoma"/>
        </w:rPr>
      </w:pPr>
      <w:r w:rsidRPr="0082401A">
        <w:rPr>
          <w:rFonts w:ascii="Tahoma" w:eastAsia="Calibri" w:hAnsi="Tahoma" w:cs="Tahoma"/>
        </w:rPr>
        <w:t>5) Обладание участником закупки исключительными правами на результаты интеллектуальной деятельности, если в связи с исполнением договора заказчик приобретает права на такие результаты, за исключением случаев заключения договоров на создание произведений литературы или искусства, исполнения, на финансирование проката ил</w:t>
      </w:r>
      <w:r w:rsidR="00326426">
        <w:rPr>
          <w:rFonts w:ascii="Tahoma" w:eastAsia="Calibri" w:hAnsi="Tahoma" w:cs="Tahoma"/>
        </w:rPr>
        <w:t>и показа национального фильма.</w:t>
      </w:r>
      <w:r w:rsidR="00326426">
        <w:rPr>
          <w:rFonts w:ascii="Tahoma" w:eastAsia="Calibri" w:hAnsi="Tahoma" w:cs="Tahoma"/>
        </w:rPr>
        <w:tab/>
      </w:r>
    </w:p>
    <w:p w:rsidR="0001493C" w:rsidRPr="003E68CE" w:rsidRDefault="0001493C" w:rsidP="0001493C">
      <w:pPr>
        <w:spacing w:after="0"/>
        <w:rPr>
          <w:rFonts w:ascii="Tahoma" w:eastAsia="Calibri" w:hAnsi="Tahoma" w:cs="Tahoma"/>
          <w:sz w:val="24"/>
          <w:szCs w:val="24"/>
        </w:rPr>
      </w:pPr>
      <w:r w:rsidRPr="003E68CE">
        <w:rPr>
          <w:rFonts w:ascii="Tahoma" w:eastAsia="Calibri" w:hAnsi="Tahoma" w:cs="Tahoma"/>
          <w:sz w:val="24"/>
          <w:szCs w:val="24"/>
        </w:rPr>
        <w:t>_____________________/_________________________/</w:t>
      </w:r>
      <w:r w:rsidRPr="003E68CE">
        <w:rPr>
          <w:rFonts w:ascii="Tahoma" w:eastAsia="Calibri" w:hAnsi="Tahoma" w:cs="Tahoma"/>
          <w:sz w:val="24"/>
          <w:szCs w:val="24"/>
        </w:rPr>
        <w:tab/>
      </w:r>
      <w:r w:rsidRPr="003E68CE">
        <w:rPr>
          <w:rFonts w:ascii="Tahoma" w:eastAsia="Calibri" w:hAnsi="Tahoma" w:cs="Tahoma"/>
          <w:sz w:val="24"/>
          <w:szCs w:val="24"/>
        </w:rPr>
        <w:tab/>
        <w:t xml:space="preserve">                   </w:t>
      </w:r>
    </w:p>
    <w:p w:rsidR="0001493C" w:rsidRPr="00EB6B4A" w:rsidRDefault="0001493C" w:rsidP="00EB6B4A">
      <w:pPr>
        <w:spacing w:after="0"/>
        <w:rPr>
          <w:rFonts w:ascii="Tahoma" w:eastAsia="Calibri" w:hAnsi="Tahoma" w:cs="Tahoma"/>
          <w:sz w:val="24"/>
          <w:szCs w:val="24"/>
        </w:rPr>
      </w:pPr>
      <w:r w:rsidRPr="003E68CE">
        <w:rPr>
          <w:rFonts w:ascii="Tahoma" w:eastAsia="Calibri" w:hAnsi="Tahoma" w:cs="Tahoma"/>
          <w:sz w:val="24"/>
          <w:szCs w:val="24"/>
        </w:rPr>
        <w:t xml:space="preserve">              подпись                                    (Ф.И.О.)                                                                         </w:t>
      </w:r>
    </w:p>
    <w:sectPr w:rsidR="0001493C" w:rsidRPr="00EB6B4A" w:rsidSect="00782CDC">
      <w:headerReference w:type="default" r:id="rId20"/>
      <w:footerReference w:type="default" r:id="rId21"/>
      <w:pgSz w:w="11906" w:h="16838"/>
      <w:pgMar w:top="1412" w:right="566" w:bottom="853" w:left="1134" w:header="567" w:footer="25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225E" w:rsidRDefault="003B225E" w:rsidP="00A4059E">
      <w:pPr>
        <w:spacing w:after="0" w:line="240" w:lineRule="auto"/>
      </w:pPr>
      <w:r>
        <w:separator/>
      </w:r>
    </w:p>
  </w:endnote>
  <w:endnote w:type="continuationSeparator" w:id="0">
    <w:p w:rsidR="003B225E" w:rsidRDefault="003B225E" w:rsidP="00A405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63B4" w:rsidRPr="00AA07D2" w:rsidRDefault="003563B4" w:rsidP="00A4059E">
    <w:pPr>
      <w:pStyle w:val="a5"/>
      <w:rPr>
        <w:rFonts w:ascii="Tahoma" w:hAnsi="Tahoma" w:cs="Tahoma"/>
        <w:sz w:val="18"/>
      </w:rPr>
    </w:pPr>
    <w:r>
      <w:rPr>
        <w:rFonts w:ascii="Tahoma" w:hAnsi="Tahoma" w:cs="Tahoma"/>
        <w:noProof/>
        <w:sz w:val="20"/>
        <w:szCs w:val="24"/>
        <w:lang w:eastAsia="ru-RU"/>
      </w:rPr>
      <mc:AlternateContent>
        <mc:Choice Requires="wps">
          <w:drawing>
            <wp:anchor distT="4294967295" distB="4294967295" distL="114300" distR="114300" simplePos="0" relativeHeight="251662336" behindDoc="0" locked="0" layoutInCell="1" allowOverlap="1" wp14:anchorId="6E849516" wp14:editId="6F5864E0">
              <wp:simplePos x="0" y="0"/>
              <wp:positionH relativeFrom="column">
                <wp:posOffset>6885</wp:posOffset>
              </wp:positionH>
              <wp:positionV relativeFrom="paragraph">
                <wp:posOffset>-42946</wp:posOffset>
              </wp:positionV>
              <wp:extent cx="6130925" cy="0"/>
              <wp:effectExtent l="0" t="19050" r="3175" b="19050"/>
              <wp:wrapNone/>
              <wp:docPr id="7" name="Прямая соединительная линия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30925" cy="0"/>
                      </a:xfrm>
                      <a:prstGeom prst="line">
                        <a:avLst/>
                      </a:prstGeom>
                      <a:ln w="28575">
                        <a:solidFill>
                          <a:srgbClr val="20BFD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id="Прямая соединительная линия 7" o:spid="_x0000_s1026" style="position:absolute;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55pt,-3.4pt" to="483.3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" strokecolor="#20bfd5" strokeweight="2.25pt">
              <o:lock v:ext="edit" shapetype="f"/>
            </v:line>
          </w:pict>
        </mc:Fallback>
      </mc:AlternateContent>
    </w:r>
    <w:r w:rsidRPr="00AA07D2">
      <w:rPr>
        <w:rFonts w:ascii="Tahoma" w:hAnsi="Tahoma" w:cs="Tahoma"/>
        <w:sz w:val="18"/>
      </w:rPr>
      <w:t xml:space="preserve">Исп.: </w:t>
    </w:r>
    <w:r>
      <w:rPr>
        <w:rFonts w:ascii="Tahoma" w:hAnsi="Tahoma" w:cs="Tahoma"/>
        <w:sz w:val="18"/>
      </w:rPr>
      <w:t>Камалов Ф.М.</w:t>
    </w:r>
  </w:p>
  <w:p w:rsidR="003563B4" w:rsidRPr="00A4059E" w:rsidRDefault="003563B4">
    <w:pPr>
      <w:pStyle w:val="a5"/>
      <w:rPr>
        <w:rFonts w:ascii="Tahoma" w:hAnsi="Tahoma" w:cs="Tahoma"/>
        <w:sz w:val="18"/>
      </w:rPr>
    </w:pPr>
    <w:r w:rsidRPr="00AA07D2">
      <w:rPr>
        <w:rFonts w:ascii="Tahoma" w:hAnsi="Tahoma" w:cs="Tahoma"/>
        <w:sz w:val="18"/>
      </w:rPr>
      <w:t xml:space="preserve">Тел.: (843) </w:t>
    </w:r>
    <w:r>
      <w:rPr>
        <w:rFonts w:ascii="Tahoma" w:hAnsi="Tahoma" w:cs="Tahoma"/>
        <w:sz w:val="18"/>
      </w:rPr>
      <w:t>254-01-89</w:t>
    </w:r>
    <w:r>
      <w:rPr>
        <w:rFonts w:ascii="Arial" w:hAnsi="Arial" w:cs="Arial"/>
        <w:sz w:val="20"/>
        <w:szCs w:val="20"/>
      </w:rPr>
      <w:tab/>
    </w:r>
    <w:r>
      <w:rPr>
        <w:rFonts w:ascii="Arial" w:hAnsi="Arial" w:cs="Arial"/>
        <w:sz w:val="20"/>
        <w:szCs w:val="20"/>
      </w:rPr>
      <w:tab/>
    </w:r>
    <w:r w:rsidRPr="00DE7B61">
      <w:rPr>
        <w:rFonts w:ascii="Arial" w:hAnsi="Arial" w:cs="Arial"/>
        <w:sz w:val="20"/>
        <w:szCs w:val="20"/>
      </w:rPr>
      <w:t xml:space="preserve">Страница </w:t>
    </w:r>
    <w:r w:rsidRPr="00DE7B61">
      <w:rPr>
        <w:rFonts w:ascii="Arial" w:hAnsi="Arial" w:cs="Arial"/>
        <w:b/>
        <w:bCs/>
        <w:sz w:val="20"/>
        <w:szCs w:val="20"/>
      </w:rPr>
      <w:fldChar w:fldCharType="begin"/>
    </w:r>
    <w:r w:rsidRPr="00DE7B61">
      <w:rPr>
        <w:rFonts w:ascii="Arial" w:hAnsi="Arial" w:cs="Arial"/>
        <w:b/>
        <w:bCs/>
        <w:sz w:val="20"/>
        <w:szCs w:val="20"/>
      </w:rPr>
      <w:instrText>PAGE</w:instrText>
    </w:r>
    <w:r w:rsidRPr="00DE7B61">
      <w:rPr>
        <w:rFonts w:ascii="Arial" w:hAnsi="Arial" w:cs="Arial"/>
        <w:b/>
        <w:bCs/>
        <w:sz w:val="20"/>
        <w:szCs w:val="20"/>
      </w:rPr>
      <w:fldChar w:fldCharType="separate"/>
    </w:r>
    <w:r w:rsidR="00F11D48">
      <w:rPr>
        <w:rFonts w:ascii="Arial" w:hAnsi="Arial" w:cs="Arial"/>
        <w:b/>
        <w:bCs/>
        <w:noProof/>
        <w:sz w:val="20"/>
        <w:szCs w:val="20"/>
      </w:rPr>
      <w:t>20</w:t>
    </w:r>
    <w:r w:rsidRPr="00DE7B61">
      <w:rPr>
        <w:rFonts w:ascii="Arial" w:hAnsi="Arial" w:cs="Arial"/>
        <w:b/>
        <w:bCs/>
        <w:sz w:val="20"/>
        <w:szCs w:val="20"/>
      </w:rPr>
      <w:fldChar w:fldCharType="end"/>
    </w:r>
    <w:r w:rsidRPr="00DE7B61">
      <w:rPr>
        <w:rFonts w:ascii="Arial" w:hAnsi="Arial" w:cs="Arial"/>
        <w:sz w:val="20"/>
        <w:szCs w:val="20"/>
      </w:rPr>
      <w:t xml:space="preserve"> из </w:t>
    </w:r>
    <w:r w:rsidRPr="00DE7B61">
      <w:rPr>
        <w:rFonts w:ascii="Arial" w:hAnsi="Arial" w:cs="Arial"/>
        <w:b/>
        <w:bCs/>
        <w:sz w:val="20"/>
        <w:szCs w:val="20"/>
      </w:rPr>
      <w:fldChar w:fldCharType="begin"/>
    </w:r>
    <w:r w:rsidRPr="00DE7B61">
      <w:rPr>
        <w:rFonts w:ascii="Arial" w:hAnsi="Arial" w:cs="Arial"/>
        <w:b/>
        <w:bCs/>
        <w:sz w:val="20"/>
        <w:szCs w:val="20"/>
      </w:rPr>
      <w:instrText>NUMPAGES</w:instrText>
    </w:r>
    <w:r w:rsidRPr="00DE7B61">
      <w:rPr>
        <w:rFonts w:ascii="Arial" w:hAnsi="Arial" w:cs="Arial"/>
        <w:b/>
        <w:bCs/>
        <w:sz w:val="20"/>
        <w:szCs w:val="20"/>
      </w:rPr>
      <w:fldChar w:fldCharType="separate"/>
    </w:r>
    <w:r w:rsidR="00F11D48">
      <w:rPr>
        <w:rFonts w:ascii="Arial" w:hAnsi="Arial" w:cs="Arial"/>
        <w:b/>
        <w:bCs/>
        <w:noProof/>
        <w:sz w:val="20"/>
        <w:szCs w:val="20"/>
      </w:rPr>
      <w:t>20</w:t>
    </w:r>
    <w:r w:rsidRPr="00DE7B61">
      <w:rPr>
        <w:rFonts w:ascii="Arial" w:hAnsi="Arial" w:cs="Arial"/>
        <w:b/>
        <w:bCs/>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225E" w:rsidRDefault="003B225E" w:rsidP="00A4059E">
      <w:pPr>
        <w:spacing w:after="0" w:line="240" w:lineRule="auto"/>
      </w:pPr>
      <w:r>
        <w:separator/>
      </w:r>
    </w:p>
  </w:footnote>
  <w:footnote w:type="continuationSeparator" w:id="0">
    <w:p w:rsidR="003B225E" w:rsidRDefault="003B225E" w:rsidP="00A4059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63B4" w:rsidRDefault="003563B4" w:rsidP="004F6D74">
    <w:pPr>
      <w:spacing w:after="0"/>
      <w:ind w:left="1418"/>
      <w:jc w:val="center"/>
      <w:rPr>
        <w:rFonts w:ascii="Tahoma" w:hAnsi="Tahoma" w:cs="Tahoma"/>
        <w:sz w:val="24"/>
        <w:szCs w:val="24"/>
      </w:rPr>
    </w:pPr>
    <w:r w:rsidRPr="00AA07D2">
      <w:rPr>
        <w:noProof/>
        <w:lang w:eastAsia="ru-RU"/>
      </w:rPr>
      <w:drawing>
        <wp:anchor distT="0" distB="0" distL="114300" distR="114300" simplePos="0" relativeHeight="251659264" behindDoc="1" locked="0" layoutInCell="1" allowOverlap="1" wp14:anchorId="573725A5" wp14:editId="79AC0168">
          <wp:simplePos x="0" y="0"/>
          <wp:positionH relativeFrom="column">
            <wp:posOffset>10795</wp:posOffset>
          </wp:positionH>
          <wp:positionV relativeFrom="paragraph">
            <wp:posOffset>-354330</wp:posOffset>
          </wp:positionV>
          <wp:extent cx="1144905" cy="852805"/>
          <wp:effectExtent l="0" t="0" r="0" b="4445"/>
          <wp:wrapThrough wrapText="bothSides">
            <wp:wrapPolygon edited="0">
              <wp:start x="0" y="0"/>
              <wp:lineTo x="0" y="21230"/>
              <wp:lineTo x="21205" y="21230"/>
              <wp:lineTo x="21205" y="0"/>
              <wp:lineTo x="0" y="0"/>
            </wp:wrapPolygon>
          </wp:wrapThrough>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4905" cy="8528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ahoma" w:hAnsi="Tahoma" w:cs="Tahoma"/>
        <w:sz w:val="24"/>
        <w:szCs w:val="24"/>
      </w:rPr>
      <w:t>ДОКУМЕНТАЦИЯ НА ПРОВЕДЕНИЕ</w:t>
    </w:r>
  </w:p>
  <w:p w:rsidR="003563B4" w:rsidRPr="00370D54" w:rsidRDefault="003563B4" w:rsidP="00370D54">
    <w:pPr>
      <w:spacing w:line="240" w:lineRule="auto"/>
      <w:ind w:left="1416"/>
      <w:contextualSpacing/>
      <w:jc w:val="center"/>
      <w:rPr>
        <w:rFonts w:ascii="Tahoma" w:hAnsi="Tahoma" w:cs="Tahoma"/>
        <w:sz w:val="24"/>
        <w:szCs w:val="24"/>
      </w:rPr>
    </w:pPr>
    <w:r>
      <w:rPr>
        <w:noProof/>
        <w:lang w:eastAsia="ru-RU"/>
      </w:rPr>
      <mc:AlternateContent>
        <mc:Choice Requires="wps">
          <w:drawing>
            <wp:anchor distT="4294967295" distB="4294967295" distL="114300" distR="114300" simplePos="0" relativeHeight="251660288" behindDoc="0" locked="0" layoutInCell="1" allowOverlap="1" wp14:anchorId="56BEE426" wp14:editId="744358E6">
              <wp:simplePos x="0" y="0"/>
              <wp:positionH relativeFrom="column">
                <wp:posOffset>6885</wp:posOffset>
              </wp:positionH>
              <wp:positionV relativeFrom="paragraph">
                <wp:posOffset>285148</wp:posOffset>
              </wp:positionV>
              <wp:extent cx="6131292" cy="9626"/>
              <wp:effectExtent l="19050" t="19050" r="3175" b="28575"/>
              <wp:wrapNone/>
              <wp:docPr id="19" name="Прямая соединительная линия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31292" cy="9626"/>
                      </a:xfrm>
                      <a:prstGeom prst="line">
                        <a:avLst/>
                      </a:prstGeom>
                      <a:ln w="28575">
                        <a:solidFill>
                          <a:srgbClr val="20BFD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id="Прямая соединительная линия 19"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55pt,22.45pt" to="483.35pt,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" strokecolor="#20bfd5" strokeweight="2.25pt">
              <o:lock v:ext="edit" shapetype="f"/>
            </v:line>
          </w:pict>
        </mc:Fallback>
      </mc:AlternateContent>
    </w:r>
    <w:r>
      <w:rPr>
        <w:rFonts w:ascii="Tahoma" w:hAnsi="Tahoma" w:cs="Tahoma"/>
        <w:sz w:val="24"/>
        <w:szCs w:val="24"/>
      </w:rPr>
      <w:t>ЗАПРОСА ПРЕДЛОЖЕНИЙ</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75387"/>
    <w:multiLevelType w:val="multilevel"/>
    <w:tmpl w:val="429A89EA"/>
    <w:lvl w:ilvl="0">
      <w:start w:val="2"/>
      <w:numFmt w:val="decimal"/>
      <w:lvlText w:val="%1"/>
      <w:lvlJc w:val="left"/>
      <w:pPr>
        <w:ind w:left="405" w:hanging="405"/>
      </w:pPr>
      <w:rPr>
        <w:rFonts w:hint="default"/>
      </w:rPr>
    </w:lvl>
    <w:lvl w:ilvl="1">
      <w:start w:val="3"/>
      <w:numFmt w:val="decimal"/>
      <w:lvlText w:val="%1-%2"/>
      <w:lvlJc w:val="left"/>
      <w:pPr>
        <w:ind w:left="754" w:hanging="720"/>
      </w:pPr>
      <w:rPr>
        <w:rFonts w:hint="default"/>
        <w:b w:val="0"/>
      </w:rPr>
    </w:lvl>
    <w:lvl w:ilvl="2">
      <w:start w:val="1"/>
      <w:numFmt w:val="decimal"/>
      <w:lvlText w:val="%1-%2.%3"/>
      <w:lvlJc w:val="left"/>
      <w:pPr>
        <w:ind w:left="1148" w:hanging="1080"/>
      </w:pPr>
      <w:rPr>
        <w:rFonts w:hint="default"/>
      </w:rPr>
    </w:lvl>
    <w:lvl w:ilvl="3">
      <w:start w:val="1"/>
      <w:numFmt w:val="decimal"/>
      <w:lvlText w:val="%1-%2.%3.%4"/>
      <w:lvlJc w:val="left"/>
      <w:pPr>
        <w:ind w:left="1182" w:hanging="1080"/>
      </w:pPr>
      <w:rPr>
        <w:rFonts w:hint="default"/>
      </w:rPr>
    </w:lvl>
    <w:lvl w:ilvl="4">
      <w:start w:val="1"/>
      <w:numFmt w:val="decimal"/>
      <w:lvlText w:val="%1-%2.%3.%4.%5"/>
      <w:lvlJc w:val="left"/>
      <w:pPr>
        <w:ind w:left="1576" w:hanging="1440"/>
      </w:pPr>
      <w:rPr>
        <w:rFonts w:hint="default"/>
      </w:rPr>
    </w:lvl>
    <w:lvl w:ilvl="5">
      <w:start w:val="1"/>
      <w:numFmt w:val="decimal"/>
      <w:lvlText w:val="%1-%2.%3.%4.%5.%6"/>
      <w:lvlJc w:val="left"/>
      <w:pPr>
        <w:ind w:left="1970" w:hanging="1800"/>
      </w:pPr>
      <w:rPr>
        <w:rFonts w:hint="default"/>
      </w:rPr>
    </w:lvl>
    <w:lvl w:ilvl="6">
      <w:start w:val="1"/>
      <w:numFmt w:val="decimal"/>
      <w:lvlText w:val="%1-%2.%3.%4.%5.%6.%7"/>
      <w:lvlJc w:val="left"/>
      <w:pPr>
        <w:ind w:left="2364" w:hanging="2160"/>
      </w:pPr>
      <w:rPr>
        <w:rFonts w:hint="default"/>
      </w:rPr>
    </w:lvl>
    <w:lvl w:ilvl="7">
      <w:start w:val="1"/>
      <w:numFmt w:val="decimal"/>
      <w:lvlText w:val="%1-%2.%3.%4.%5.%6.%7.%8"/>
      <w:lvlJc w:val="left"/>
      <w:pPr>
        <w:ind w:left="2398" w:hanging="2160"/>
      </w:pPr>
      <w:rPr>
        <w:rFonts w:hint="default"/>
      </w:rPr>
    </w:lvl>
    <w:lvl w:ilvl="8">
      <w:start w:val="1"/>
      <w:numFmt w:val="decimal"/>
      <w:lvlText w:val="%1-%2.%3.%4.%5.%6.%7.%8.%9"/>
      <w:lvlJc w:val="left"/>
      <w:pPr>
        <w:ind w:left="2792" w:hanging="2520"/>
      </w:pPr>
      <w:rPr>
        <w:rFonts w:hint="default"/>
      </w:rPr>
    </w:lvl>
  </w:abstractNum>
  <w:abstractNum w:abstractNumId="1">
    <w:nsid w:val="0237361D"/>
    <w:multiLevelType w:val="multilevel"/>
    <w:tmpl w:val="E3EEB30C"/>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9801582"/>
    <w:multiLevelType w:val="hybridMultilevel"/>
    <w:tmpl w:val="80860AEA"/>
    <w:lvl w:ilvl="0" w:tplc="FFFFFFFF">
      <w:start w:val="1"/>
      <w:numFmt w:val="bullet"/>
      <w:lvlText w:val="–"/>
      <w:lvlJc w:val="left"/>
      <w:pPr>
        <w:tabs>
          <w:tab w:val="num" w:pos="-92"/>
        </w:tabs>
        <w:ind w:left="-92" w:hanging="360"/>
      </w:pPr>
      <w:rPr>
        <w:rFonts w:ascii="Times New Roman" w:hAnsi="Times New Roman" w:cs="Times New Roman" w:hint="default"/>
        <w:sz w:val="24"/>
        <w:szCs w:val="24"/>
      </w:rPr>
    </w:lvl>
    <w:lvl w:ilvl="1" w:tplc="FFFFFFFF" w:tentative="1">
      <w:start w:val="1"/>
      <w:numFmt w:val="bullet"/>
      <w:lvlText w:val="o"/>
      <w:lvlJc w:val="left"/>
      <w:pPr>
        <w:tabs>
          <w:tab w:val="num" w:pos="1440"/>
        </w:tabs>
        <w:ind w:left="1440" w:hanging="360"/>
      </w:pPr>
      <w:rPr>
        <w:rFonts w:ascii="Courier New" w:hAnsi="Courier New" w:cs="Tahoma" w:hint="default"/>
      </w:rPr>
    </w:lvl>
    <w:lvl w:ilvl="2" w:tplc="FFFFFFFF" w:tentative="1">
      <w:start w:val="1"/>
      <w:numFmt w:val="bullet"/>
      <w:pStyle w:val="3"/>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Tahoma"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Tahoma"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nsid w:val="17497F46"/>
    <w:multiLevelType w:val="multilevel"/>
    <w:tmpl w:val="0C185FA6"/>
    <w:lvl w:ilvl="0">
      <w:numFmt w:val="decimal"/>
      <w:lvlText w:val="%1"/>
      <w:lvlJc w:val="left"/>
      <w:pPr>
        <w:ind w:left="480" w:hanging="480"/>
      </w:pPr>
      <w:rPr>
        <w:rFonts w:hint="default"/>
      </w:rPr>
    </w:lvl>
    <w:lvl w:ilvl="1">
      <w:start w:val="1"/>
      <w:numFmt w:val="decimal"/>
      <w:lvlText w:val="%1-%2"/>
      <w:lvlJc w:val="left"/>
      <w:pPr>
        <w:ind w:left="754" w:hanging="720"/>
      </w:pPr>
      <w:rPr>
        <w:rFonts w:hint="default"/>
      </w:rPr>
    </w:lvl>
    <w:lvl w:ilvl="2">
      <w:start w:val="1"/>
      <w:numFmt w:val="decimal"/>
      <w:lvlText w:val="%1-%2.%3"/>
      <w:lvlJc w:val="left"/>
      <w:pPr>
        <w:ind w:left="1148" w:hanging="1080"/>
      </w:pPr>
      <w:rPr>
        <w:rFonts w:hint="default"/>
      </w:rPr>
    </w:lvl>
    <w:lvl w:ilvl="3">
      <w:start w:val="1"/>
      <w:numFmt w:val="decimal"/>
      <w:lvlText w:val="%1-%2.%3.%4"/>
      <w:lvlJc w:val="left"/>
      <w:pPr>
        <w:ind w:left="1182" w:hanging="1080"/>
      </w:pPr>
      <w:rPr>
        <w:rFonts w:hint="default"/>
      </w:rPr>
    </w:lvl>
    <w:lvl w:ilvl="4">
      <w:start w:val="1"/>
      <w:numFmt w:val="decimal"/>
      <w:lvlText w:val="%1-%2.%3.%4.%5"/>
      <w:lvlJc w:val="left"/>
      <w:pPr>
        <w:ind w:left="1576" w:hanging="1440"/>
      </w:pPr>
      <w:rPr>
        <w:rFonts w:hint="default"/>
      </w:rPr>
    </w:lvl>
    <w:lvl w:ilvl="5">
      <w:start w:val="1"/>
      <w:numFmt w:val="decimal"/>
      <w:lvlText w:val="%1-%2.%3.%4.%5.%6"/>
      <w:lvlJc w:val="left"/>
      <w:pPr>
        <w:ind w:left="1970" w:hanging="1800"/>
      </w:pPr>
      <w:rPr>
        <w:rFonts w:hint="default"/>
      </w:rPr>
    </w:lvl>
    <w:lvl w:ilvl="6">
      <w:start w:val="1"/>
      <w:numFmt w:val="decimal"/>
      <w:lvlText w:val="%1-%2.%3.%4.%5.%6.%7"/>
      <w:lvlJc w:val="left"/>
      <w:pPr>
        <w:ind w:left="2364" w:hanging="2160"/>
      </w:pPr>
      <w:rPr>
        <w:rFonts w:hint="default"/>
      </w:rPr>
    </w:lvl>
    <w:lvl w:ilvl="7">
      <w:start w:val="1"/>
      <w:numFmt w:val="decimal"/>
      <w:lvlText w:val="%1-%2.%3.%4.%5.%6.%7.%8"/>
      <w:lvlJc w:val="left"/>
      <w:pPr>
        <w:ind w:left="2398" w:hanging="2160"/>
      </w:pPr>
      <w:rPr>
        <w:rFonts w:hint="default"/>
      </w:rPr>
    </w:lvl>
    <w:lvl w:ilvl="8">
      <w:start w:val="1"/>
      <w:numFmt w:val="decimal"/>
      <w:lvlText w:val="%1-%2.%3.%4.%5.%6.%7.%8.%9"/>
      <w:lvlJc w:val="left"/>
      <w:pPr>
        <w:ind w:left="2792" w:hanging="2520"/>
      </w:pPr>
      <w:rPr>
        <w:rFonts w:hint="default"/>
      </w:rPr>
    </w:lvl>
  </w:abstractNum>
  <w:abstractNum w:abstractNumId="4">
    <w:nsid w:val="17A84C27"/>
    <w:multiLevelType w:val="multilevel"/>
    <w:tmpl w:val="72E2BF48"/>
    <w:lvl w:ilvl="0">
      <w:numFmt w:val="decimal"/>
      <w:lvlText w:val="%1"/>
      <w:lvlJc w:val="left"/>
      <w:pPr>
        <w:ind w:left="480" w:hanging="480"/>
      </w:pPr>
      <w:rPr>
        <w:rFonts w:hint="default"/>
      </w:rPr>
    </w:lvl>
    <w:lvl w:ilvl="1">
      <w:start w:val="1"/>
      <w:numFmt w:val="decimal"/>
      <w:lvlText w:val="%1-%2"/>
      <w:lvlJc w:val="left"/>
      <w:pPr>
        <w:ind w:left="754" w:hanging="720"/>
      </w:pPr>
      <w:rPr>
        <w:rFonts w:hint="default"/>
      </w:rPr>
    </w:lvl>
    <w:lvl w:ilvl="2">
      <w:start w:val="1"/>
      <w:numFmt w:val="decimal"/>
      <w:lvlText w:val="%1-%2.%3"/>
      <w:lvlJc w:val="left"/>
      <w:pPr>
        <w:ind w:left="1148" w:hanging="1080"/>
      </w:pPr>
      <w:rPr>
        <w:rFonts w:hint="default"/>
      </w:rPr>
    </w:lvl>
    <w:lvl w:ilvl="3">
      <w:start w:val="1"/>
      <w:numFmt w:val="decimal"/>
      <w:lvlText w:val="%1-%2.%3.%4"/>
      <w:lvlJc w:val="left"/>
      <w:pPr>
        <w:ind w:left="1182" w:hanging="1080"/>
      </w:pPr>
      <w:rPr>
        <w:rFonts w:hint="default"/>
      </w:rPr>
    </w:lvl>
    <w:lvl w:ilvl="4">
      <w:start w:val="1"/>
      <w:numFmt w:val="decimal"/>
      <w:lvlText w:val="%1-%2.%3.%4.%5"/>
      <w:lvlJc w:val="left"/>
      <w:pPr>
        <w:ind w:left="1576" w:hanging="1440"/>
      </w:pPr>
      <w:rPr>
        <w:rFonts w:hint="default"/>
      </w:rPr>
    </w:lvl>
    <w:lvl w:ilvl="5">
      <w:start w:val="1"/>
      <w:numFmt w:val="decimal"/>
      <w:lvlText w:val="%1-%2.%3.%4.%5.%6"/>
      <w:lvlJc w:val="left"/>
      <w:pPr>
        <w:ind w:left="1970" w:hanging="1800"/>
      </w:pPr>
      <w:rPr>
        <w:rFonts w:hint="default"/>
      </w:rPr>
    </w:lvl>
    <w:lvl w:ilvl="6">
      <w:start w:val="1"/>
      <w:numFmt w:val="decimal"/>
      <w:lvlText w:val="%1-%2.%3.%4.%5.%6.%7"/>
      <w:lvlJc w:val="left"/>
      <w:pPr>
        <w:ind w:left="2364" w:hanging="2160"/>
      </w:pPr>
      <w:rPr>
        <w:rFonts w:hint="default"/>
      </w:rPr>
    </w:lvl>
    <w:lvl w:ilvl="7">
      <w:start w:val="1"/>
      <w:numFmt w:val="decimal"/>
      <w:lvlText w:val="%1-%2.%3.%4.%5.%6.%7.%8"/>
      <w:lvlJc w:val="left"/>
      <w:pPr>
        <w:ind w:left="2398" w:hanging="2160"/>
      </w:pPr>
      <w:rPr>
        <w:rFonts w:hint="default"/>
      </w:rPr>
    </w:lvl>
    <w:lvl w:ilvl="8">
      <w:start w:val="1"/>
      <w:numFmt w:val="decimal"/>
      <w:lvlText w:val="%1-%2.%3.%4.%5.%6.%7.%8.%9"/>
      <w:lvlJc w:val="left"/>
      <w:pPr>
        <w:ind w:left="2792" w:hanging="2520"/>
      </w:pPr>
      <w:rPr>
        <w:rFonts w:hint="default"/>
      </w:rPr>
    </w:lvl>
  </w:abstractNum>
  <w:abstractNum w:abstractNumId="5">
    <w:nsid w:val="500F1964"/>
    <w:multiLevelType w:val="multilevel"/>
    <w:tmpl w:val="7D78EC54"/>
    <w:lvl w:ilvl="0">
      <w:start w:val="1"/>
      <w:numFmt w:val="decimal"/>
      <w:lvlText w:val="%1"/>
      <w:lvlJc w:val="left"/>
      <w:pPr>
        <w:ind w:left="405" w:hanging="405"/>
      </w:pPr>
      <w:rPr>
        <w:rFonts w:hint="default"/>
      </w:rPr>
    </w:lvl>
    <w:lvl w:ilvl="1">
      <w:start w:val="2"/>
      <w:numFmt w:val="decimal"/>
      <w:lvlText w:val="%1-%2"/>
      <w:lvlJc w:val="left"/>
      <w:pPr>
        <w:ind w:left="754" w:hanging="720"/>
      </w:pPr>
      <w:rPr>
        <w:rFonts w:hint="default"/>
      </w:rPr>
    </w:lvl>
    <w:lvl w:ilvl="2">
      <w:start w:val="1"/>
      <w:numFmt w:val="decimal"/>
      <w:lvlText w:val="%1-%2.%3"/>
      <w:lvlJc w:val="left"/>
      <w:pPr>
        <w:ind w:left="1148" w:hanging="1080"/>
      </w:pPr>
      <w:rPr>
        <w:rFonts w:hint="default"/>
      </w:rPr>
    </w:lvl>
    <w:lvl w:ilvl="3">
      <w:start w:val="1"/>
      <w:numFmt w:val="decimal"/>
      <w:lvlText w:val="%1-%2.%3.%4"/>
      <w:lvlJc w:val="left"/>
      <w:pPr>
        <w:ind w:left="1182" w:hanging="1080"/>
      </w:pPr>
      <w:rPr>
        <w:rFonts w:hint="default"/>
      </w:rPr>
    </w:lvl>
    <w:lvl w:ilvl="4">
      <w:start w:val="1"/>
      <w:numFmt w:val="decimal"/>
      <w:lvlText w:val="%1-%2.%3.%4.%5"/>
      <w:lvlJc w:val="left"/>
      <w:pPr>
        <w:ind w:left="1576" w:hanging="1440"/>
      </w:pPr>
      <w:rPr>
        <w:rFonts w:hint="default"/>
      </w:rPr>
    </w:lvl>
    <w:lvl w:ilvl="5">
      <w:start w:val="1"/>
      <w:numFmt w:val="decimal"/>
      <w:lvlText w:val="%1-%2.%3.%4.%5.%6"/>
      <w:lvlJc w:val="left"/>
      <w:pPr>
        <w:ind w:left="1970" w:hanging="1800"/>
      </w:pPr>
      <w:rPr>
        <w:rFonts w:hint="default"/>
      </w:rPr>
    </w:lvl>
    <w:lvl w:ilvl="6">
      <w:start w:val="1"/>
      <w:numFmt w:val="decimal"/>
      <w:lvlText w:val="%1-%2.%3.%4.%5.%6.%7"/>
      <w:lvlJc w:val="left"/>
      <w:pPr>
        <w:ind w:left="2364" w:hanging="2160"/>
      </w:pPr>
      <w:rPr>
        <w:rFonts w:hint="default"/>
      </w:rPr>
    </w:lvl>
    <w:lvl w:ilvl="7">
      <w:start w:val="1"/>
      <w:numFmt w:val="decimal"/>
      <w:lvlText w:val="%1-%2.%3.%4.%5.%6.%7.%8"/>
      <w:lvlJc w:val="left"/>
      <w:pPr>
        <w:ind w:left="2398" w:hanging="2160"/>
      </w:pPr>
      <w:rPr>
        <w:rFonts w:hint="default"/>
      </w:rPr>
    </w:lvl>
    <w:lvl w:ilvl="8">
      <w:start w:val="1"/>
      <w:numFmt w:val="decimal"/>
      <w:lvlText w:val="%1-%2.%3.%4.%5.%6.%7.%8.%9"/>
      <w:lvlJc w:val="left"/>
      <w:pPr>
        <w:ind w:left="2792" w:hanging="2520"/>
      </w:pPr>
      <w:rPr>
        <w:rFonts w:hint="default"/>
      </w:rPr>
    </w:lvl>
  </w:abstractNum>
  <w:abstractNum w:abstractNumId="6">
    <w:nsid w:val="51D809EE"/>
    <w:multiLevelType w:val="singleLevel"/>
    <w:tmpl w:val="4ACAAAA4"/>
    <w:lvl w:ilvl="0">
      <w:start w:val="1"/>
      <w:numFmt w:val="decimal"/>
      <w:lvlText w:val="%1)"/>
      <w:legacy w:legacy="1" w:legacySpace="0" w:legacyIndent="350"/>
      <w:lvlJc w:val="left"/>
      <w:rPr>
        <w:rFonts w:ascii="Times New Roman" w:hAnsi="Times New Roman" w:cs="Times New Roman" w:hint="default"/>
      </w:rPr>
    </w:lvl>
  </w:abstractNum>
  <w:abstractNum w:abstractNumId="7">
    <w:nsid w:val="5F2F6A6A"/>
    <w:multiLevelType w:val="multilevel"/>
    <w:tmpl w:val="6380C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EB31AAD"/>
    <w:multiLevelType w:val="multilevel"/>
    <w:tmpl w:val="24F675C2"/>
    <w:lvl w:ilvl="0">
      <w:start w:val="3"/>
      <w:numFmt w:val="decimal"/>
      <w:pStyle w:val="1"/>
      <w:lvlText w:val="%1."/>
      <w:lvlJc w:val="left"/>
      <w:pPr>
        <w:tabs>
          <w:tab w:val="num" w:pos="720"/>
        </w:tabs>
        <w:ind w:left="720" w:hanging="720"/>
      </w:pPr>
      <w:rPr>
        <w:rFonts w:hint="default"/>
      </w:rPr>
    </w:lvl>
    <w:lvl w:ilvl="1">
      <w:start w:val="3"/>
      <w:numFmt w:val="decimal"/>
      <w:lvlText w:val="%1.%2."/>
      <w:lvlJc w:val="left"/>
      <w:pPr>
        <w:tabs>
          <w:tab w:val="num" w:pos="720"/>
        </w:tabs>
        <w:ind w:left="72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8"/>
  </w:num>
  <w:num w:numId="2">
    <w:abstractNumId w:val="2"/>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4"/>
  </w:num>
  <w:num w:numId="7">
    <w:abstractNumId w:val="5"/>
  </w:num>
  <w:num w:numId="8">
    <w:abstractNumId w:val="0"/>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059E"/>
    <w:rsid w:val="000023C1"/>
    <w:rsid w:val="00004ACE"/>
    <w:rsid w:val="00007BF9"/>
    <w:rsid w:val="00012098"/>
    <w:rsid w:val="0001493C"/>
    <w:rsid w:val="00015204"/>
    <w:rsid w:val="00015C75"/>
    <w:rsid w:val="000167D8"/>
    <w:rsid w:val="00017ADF"/>
    <w:rsid w:val="00021A03"/>
    <w:rsid w:val="00024A88"/>
    <w:rsid w:val="00026ECE"/>
    <w:rsid w:val="0003582E"/>
    <w:rsid w:val="000365DC"/>
    <w:rsid w:val="000368ED"/>
    <w:rsid w:val="0003783B"/>
    <w:rsid w:val="00037DFF"/>
    <w:rsid w:val="00040A2A"/>
    <w:rsid w:val="00041A84"/>
    <w:rsid w:val="00042E8F"/>
    <w:rsid w:val="0005368E"/>
    <w:rsid w:val="00055E29"/>
    <w:rsid w:val="000605A3"/>
    <w:rsid w:val="0006105D"/>
    <w:rsid w:val="00064817"/>
    <w:rsid w:val="0006557A"/>
    <w:rsid w:val="00065ADD"/>
    <w:rsid w:val="000718DA"/>
    <w:rsid w:val="00073A1A"/>
    <w:rsid w:val="000769A5"/>
    <w:rsid w:val="00080FA6"/>
    <w:rsid w:val="0008548C"/>
    <w:rsid w:val="00085641"/>
    <w:rsid w:val="00094C61"/>
    <w:rsid w:val="000965CC"/>
    <w:rsid w:val="00097BBF"/>
    <w:rsid w:val="000A1FB1"/>
    <w:rsid w:val="000A48EE"/>
    <w:rsid w:val="000A4996"/>
    <w:rsid w:val="000A587D"/>
    <w:rsid w:val="000A601E"/>
    <w:rsid w:val="000A63A9"/>
    <w:rsid w:val="000B0114"/>
    <w:rsid w:val="000B5A73"/>
    <w:rsid w:val="000C4C04"/>
    <w:rsid w:val="000D0DED"/>
    <w:rsid w:val="000D1004"/>
    <w:rsid w:val="000D3D52"/>
    <w:rsid w:val="000D4808"/>
    <w:rsid w:val="000D50CD"/>
    <w:rsid w:val="000D678C"/>
    <w:rsid w:val="000D6AA1"/>
    <w:rsid w:val="000E1D32"/>
    <w:rsid w:val="000E2ED4"/>
    <w:rsid w:val="000E464D"/>
    <w:rsid w:val="000E48E9"/>
    <w:rsid w:val="000E75CA"/>
    <w:rsid w:val="000E7AFB"/>
    <w:rsid w:val="000F0529"/>
    <w:rsid w:val="000F1118"/>
    <w:rsid w:val="000F15E7"/>
    <w:rsid w:val="000F1663"/>
    <w:rsid w:val="000F2450"/>
    <w:rsid w:val="000F43FC"/>
    <w:rsid w:val="00100C80"/>
    <w:rsid w:val="001013A0"/>
    <w:rsid w:val="0010198E"/>
    <w:rsid w:val="00102B26"/>
    <w:rsid w:val="001047BD"/>
    <w:rsid w:val="0010570D"/>
    <w:rsid w:val="00105E80"/>
    <w:rsid w:val="00107450"/>
    <w:rsid w:val="00107463"/>
    <w:rsid w:val="001079BD"/>
    <w:rsid w:val="001106F8"/>
    <w:rsid w:val="00111661"/>
    <w:rsid w:val="001135A2"/>
    <w:rsid w:val="00113706"/>
    <w:rsid w:val="0011401F"/>
    <w:rsid w:val="0011434E"/>
    <w:rsid w:val="00115448"/>
    <w:rsid w:val="00120B1B"/>
    <w:rsid w:val="00121B49"/>
    <w:rsid w:val="00121BB0"/>
    <w:rsid w:val="00124199"/>
    <w:rsid w:val="00124940"/>
    <w:rsid w:val="001252EF"/>
    <w:rsid w:val="00126BD0"/>
    <w:rsid w:val="00127755"/>
    <w:rsid w:val="00127D4D"/>
    <w:rsid w:val="00132B3D"/>
    <w:rsid w:val="001369F6"/>
    <w:rsid w:val="00145064"/>
    <w:rsid w:val="0014732F"/>
    <w:rsid w:val="00155487"/>
    <w:rsid w:val="001558B4"/>
    <w:rsid w:val="001572BD"/>
    <w:rsid w:val="00160AFE"/>
    <w:rsid w:val="00161FA8"/>
    <w:rsid w:val="00162A8F"/>
    <w:rsid w:val="00162DAC"/>
    <w:rsid w:val="0016324E"/>
    <w:rsid w:val="00163E19"/>
    <w:rsid w:val="001644E0"/>
    <w:rsid w:val="00165BC0"/>
    <w:rsid w:val="00167AB2"/>
    <w:rsid w:val="00174880"/>
    <w:rsid w:val="001829BB"/>
    <w:rsid w:val="001858FF"/>
    <w:rsid w:val="0018693D"/>
    <w:rsid w:val="00187A38"/>
    <w:rsid w:val="00193C89"/>
    <w:rsid w:val="001A0853"/>
    <w:rsid w:val="001A3A0D"/>
    <w:rsid w:val="001A7FC2"/>
    <w:rsid w:val="001B0304"/>
    <w:rsid w:val="001B10A5"/>
    <w:rsid w:val="001B5A46"/>
    <w:rsid w:val="001B79BE"/>
    <w:rsid w:val="001B7A42"/>
    <w:rsid w:val="001C1EB6"/>
    <w:rsid w:val="001C20B1"/>
    <w:rsid w:val="001C21C2"/>
    <w:rsid w:val="001C2581"/>
    <w:rsid w:val="001C4D21"/>
    <w:rsid w:val="001D1048"/>
    <w:rsid w:val="001D1EB8"/>
    <w:rsid w:val="001D70B7"/>
    <w:rsid w:val="001D736F"/>
    <w:rsid w:val="001E0C5C"/>
    <w:rsid w:val="001E0F14"/>
    <w:rsid w:val="001E4FEA"/>
    <w:rsid w:val="001E6B46"/>
    <w:rsid w:val="001F06F2"/>
    <w:rsid w:val="001F391E"/>
    <w:rsid w:val="00203DD9"/>
    <w:rsid w:val="00206546"/>
    <w:rsid w:val="00211E38"/>
    <w:rsid w:val="00212040"/>
    <w:rsid w:val="002136AB"/>
    <w:rsid w:val="002139A6"/>
    <w:rsid w:val="00215B4C"/>
    <w:rsid w:val="0021616A"/>
    <w:rsid w:val="00224267"/>
    <w:rsid w:val="0022713A"/>
    <w:rsid w:val="00230066"/>
    <w:rsid w:val="00230305"/>
    <w:rsid w:val="002411A7"/>
    <w:rsid w:val="00242B0D"/>
    <w:rsid w:val="00245E34"/>
    <w:rsid w:val="0025075A"/>
    <w:rsid w:val="00253CA6"/>
    <w:rsid w:val="00257D53"/>
    <w:rsid w:val="00264335"/>
    <w:rsid w:val="0027028A"/>
    <w:rsid w:val="00272CDE"/>
    <w:rsid w:val="00272F9B"/>
    <w:rsid w:val="00276010"/>
    <w:rsid w:val="00276265"/>
    <w:rsid w:val="0027631C"/>
    <w:rsid w:val="00276B3F"/>
    <w:rsid w:val="00282A63"/>
    <w:rsid w:val="00283F30"/>
    <w:rsid w:val="002843AE"/>
    <w:rsid w:val="002856C7"/>
    <w:rsid w:val="00285C76"/>
    <w:rsid w:val="00287F3A"/>
    <w:rsid w:val="00291807"/>
    <w:rsid w:val="00294C6F"/>
    <w:rsid w:val="002A07EF"/>
    <w:rsid w:val="002A2053"/>
    <w:rsid w:val="002A25FD"/>
    <w:rsid w:val="002A2AC1"/>
    <w:rsid w:val="002A7000"/>
    <w:rsid w:val="002B21A3"/>
    <w:rsid w:val="002B2428"/>
    <w:rsid w:val="002D5D54"/>
    <w:rsid w:val="002D67C7"/>
    <w:rsid w:val="002E1B38"/>
    <w:rsid w:val="002E22FC"/>
    <w:rsid w:val="002E33B2"/>
    <w:rsid w:val="002E3BE0"/>
    <w:rsid w:val="002E70F4"/>
    <w:rsid w:val="002E7105"/>
    <w:rsid w:val="002E78EA"/>
    <w:rsid w:val="002F1D90"/>
    <w:rsid w:val="002F32DD"/>
    <w:rsid w:val="002F663E"/>
    <w:rsid w:val="0030228C"/>
    <w:rsid w:val="00304EEB"/>
    <w:rsid w:val="00306A80"/>
    <w:rsid w:val="00307A1F"/>
    <w:rsid w:val="0031157D"/>
    <w:rsid w:val="00312513"/>
    <w:rsid w:val="00314373"/>
    <w:rsid w:val="00316418"/>
    <w:rsid w:val="00325435"/>
    <w:rsid w:val="00325458"/>
    <w:rsid w:val="003263CD"/>
    <w:rsid w:val="00326426"/>
    <w:rsid w:val="0033008B"/>
    <w:rsid w:val="00331454"/>
    <w:rsid w:val="00331D20"/>
    <w:rsid w:val="00333D06"/>
    <w:rsid w:val="00340B51"/>
    <w:rsid w:val="00343AB8"/>
    <w:rsid w:val="00347C68"/>
    <w:rsid w:val="00352F80"/>
    <w:rsid w:val="00353927"/>
    <w:rsid w:val="003563B4"/>
    <w:rsid w:val="00356F25"/>
    <w:rsid w:val="00357F1C"/>
    <w:rsid w:val="00365756"/>
    <w:rsid w:val="00370D54"/>
    <w:rsid w:val="00370F48"/>
    <w:rsid w:val="00371C35"/>
    <w:rsid w:val="003754D4"/>
    <w:rsid w:val="0037604C"/>
    <w:rsid w:val="00380FF7"/>
    <w:rsid w:val="00382073"/>
    <w:rsid w:val="0038404C"/>
    <w:rsid w:val="00385104"/>
    <w:rsid w:val="00387D12"/>
    <w:rsid w:val="003906EC"/>
    <w:rsid w:val="00391443"/>
    <w:rsid w:val="0039360A"/>
    <w:rsid w:val="00394F89"/>
    <w:rsid w:val="0039565A"/>
    <w:rsid w:val="003964B0"/>
    <w:rsid w:val="003A05AB"/>
    <w:rsid w:val="003A66CD"/>
    <w:rsid w:val="003B225E"/>
    <w:rsid w:val="003B4100"/>
    <w:rsid w:val="003C521B"/>
    <w:rsid w:val="003D28E5"/>
    <w:rsid w:val="003D512F"/>
    <w:rsid w:val="003D717A"/>
    <w:rsid w:val="003D759E"/>
    <w:rsid w:val="003D779D"/>
    <w:rsid w:val="003E68CE"/>
    <w:rsid w:val="003E75DF"/>
    <w:rsid w:val="003F2455"/>
    <w:rsid w:val="003F2E28"/>
    <w:rsid w:val="003F543E"/>
    <w:rsid w:val="003F605F"/>
    <w:rsid w:val="003F607A"/>
    <w:rsid w:val="004008C1"/>
    <w:rsid w:val="00401282"/>
    <w:rsid w:val="00402BDB"/>
    <w:rsid w:val="00403B66"/>
    <w:rsid w:val="00410392"/>
    <w:rsid w:val="004103D3"/>
    <w:rsid w:val="00413045"/>
    <w:rsid w:val="00413714"/>
    <w:rsid w:val="00415B6A"/>
    <w:rsid w:val="00416D72"/>
    <w:rsid w:val="0042318E"/>
    <w:rsid w:val="00425702"/>
    <w:rsid w:val="00434E47"/>
    <w:rsid w:val="004358EA"/>
    <w:rsid w:val="004536C9"/>
    <w:rsid w:val="00454BFC"/>
    <w:rsid w:val="00454EFD"/>
    <w:rsid w:val="0045595F"/>
    <w:rsid w:val="004566EB"/>
    <w:rsid w:val="00463BCA"/>
    <w:rsid w:val="00465412"/>
    <w:rsid w:val="004657C2"/>
    <w:rsid w:val="00467163"/>
    <w:rsid w:val="00467D8B"/>
    <w:rsid w:val="00470315"/>
    <w:rsid w:val="00471FDD"/>
    <w:rsid w:val="0047443A"/>
    <w:rsid w:val="00477058"/>
    <w:rsid w:val="00477A76"/>
    <w:rsid w:val="004806DE"/>
    <w:rsid w:val="00480F7C"/>
    <w:rsid w:val="00483212"/>
    <w:rsid w:val="004849AD"/>
    <w:rsid w:val="00484F15"/>
    <w:rsid w:val="00485190"/>
    <w:rsid w:val="00486E8F"/>
    <w:rsid w:val="0049079E"/>
    <w:rsid w:val="00494173"/>
    <w:rsid w:val="004946C1"/>
    <w:rsid w:val="00495D40"/>
    <w:rsid w:val="00497B42"/>
    <w:rsid w:val="004B0FE3"/>
    <w:rsid w:val="004B6461"/>
    <w:rsid w:val="004C4A07"/>
    <w:rsid w:val="004D15D6"/>
    <w:rsid w:val="004D20A6"/>
    <w:rsid w:val="004D2E0A"/>
    <w:rsid w:val="004D39D0"/>
    <w:rsid w:val="004D704D"/>
    <w:rsid w:val="004D7EAA"/>
    <w:rsid w:val="004E08CC"/>
    <w:rsid w:val="004E2F56"/>
    <w:rsid w:val="004E3A77"/>
    <w:rsid w:val="004E5435"/>
    <w:rsid w:val="004E7096"/>
    <w:rsid w:val="004E72FF"/>
    <w:rsid w:val="004E7A06"/>
    <w:rsid w:val="004F07FC"/>
    <w:rsid w:val="004F0EEA"/>
    <w:rsid w:val="004F2890"/>
    <w:rsid w:val="004F344D"/>
    <w:rsid w:val="004F5BCF"/>
    <w:rsid w:val="004F6BD2"/>
    <w:rsid w:val="004F6D74"/>
    <w:rsid w:val="00501FFE"/>
    <w:rsid w:val="00505AD9"/>
    <w:rsid w:val="0050694B"/>
    <w:rsid w:val="00513B35"/>
    <w:rsid w:val="0051440E"/>
    <w:rsid w:val="00514863"/>
    <w:rsid w:val="00523F7D"/>
    <w:rsid w:val="00526B2B"/>
    <w:rsid w:val="00526F44"/>
    <w:rsid w:val="0053123B"/>
    <w:rsid w:val="00531ED1"/>
    <w:rsid w:val="00535884"/>
    <w:rsid w:val="005374D3"/>
    <w:rsid w:val="00542DFB"/>
    <w:rsid w:val="00543BFC"/>
    <w:rsid w:val="005446AB"/>
    <w:rsid w:val="005451E6"/>
    <w:rsid w:val="005472BA"/>
    <w:rsid w:val="0054732D"/>
    <w:rsid w:val="00551E7D"/>
    <w:rsid w:val="00555698"/>
    <w:rsid w:val="00561ED5"/>
    <w:rsid w:val="00562491"/>
    <w:rsid w:val="0056373E"/>
    <w:rsid w:val="00564233"/>
    <w:rsid w:val="00567434"/>
    <w:rsid w:val="00567AEF"/>
    <w:rsid w:val="00567EEB"/>
    <w:rsid w:val="0057749F"/>
    <w:rsid w:val="00582FC4"/>
    <w:rsid w:val="00583414"/>
    <w:rsid w:val="0058348A"/>
    <w:rsid w:val="0058376B"/>
    <w:rsid w:val="00593165"/>
    <w:rsid w:val="00595CE4"/>
    <w:rsid w:val="00596E6D"/>
    <w:rsid w:val="005A2570"/>
    <w:rsid w:val="005A259B"/>
    <w:rsid w:val="005A3044"/>
    <w:rsid w:val="005A60CB"/>
    <w:rsid w:val="005B30A5"/>
    <w:rsid w:val="005B5C05"/>
    <w:rsid w:val="005B77D8"/>
    <w:rsid w:val="005C0928"/>
    <w:rsid w:val="005C0A38"/>
    <w:rsid w:val="005C16A4"/>
    <w:rsid w:val="005C1B08"/>
    <w:rsid w:val="005C38F4"/>
    <w:rsid w:val="005C3B33"/>
    <w:rsid w:val="005C445B"/>
    <w:rsid w:val="005C582E"/>
    <w:rsid w:val="005D0EAF"/>
    <w:rsid w:val="005D424A"/>
    <w:rsid w:val="005D4DD9"/>
    <w:rsid w:val="005D535A"/>
    <w:rsid w:val="005D7DED"/>
    <w:rsid w:val="005E164A"/>
    <w:rsid w:val="005E2ED8"/>
    <w:rsid w:val="005E76A6"/>
    <w:rsid w:val="005E7D2E"/>
    <w:rsid w:val="005F0D4D"/>
    <w:rsid w:val="005F2107"/>
    <w:rsid w:val="005F7881"/>
    <w:rsid w:val="005F7BC8"/>
    <w:rsid w:val="00601515"/>
    <w:rsid w:val="0060281B"/>
    <w:rsid w:val="00602C2A"/>
    <w:rsid w:val="00604458"/>
    <w:rsid w:val="006115D9"/>
    <w:rsid w:val="00611C0F"/>
    <w:rsid w:val="00612307"/>
    <w:rsid w:val="00613C6A"/>
    <w:rsid w:val="006201C3"/>
    <w:rsid w:val="0062346C"/>
    <w:rsid w:val="00624DF5"/>
    <w:rsid w:val="00627502"/>
    <w:rsid w:val="006325F1"/>
    <w:rsid w:val="00633340"/>
    <w:rsid w:val="00636A51"/>
    <w:rsid w:val="00637176"/>
    <w:rsid w:val="00637A82"/>
    <w:rsid w:val="0064062B"/>
    <w:rsid w:val="00640F74"/>
    <w:rsid w:val="00641892"/>
    <w:rsid w:val="006455B5"/>
    <w:rsid w:val="00651E0B"/>
    <w:rsid w:val="00652C1C"/>
    <w:rsid w:val="00652C6A"/>
    <w:rsid w:val="00655A42"/>
    <w:rsid w:val="0065633B"/>
    <w:rsid w:val="00657C4E"/>
    <w:rsid w:val="00657CF9"/>
    <w:rsid w:val="00660EBB"/>
    <w:rsid w:val="00666131"/>
    <w:rsid w:val="00667F6B"/>
    <w:rsid w:val="00673CCD"/>
    <w:rsid w:val="006745DE"/>
    <w:rsid w:val="00675DA7"/>
    <w:rsid w:val="00677080"/>
    <w:rsid w:val="006805B2"/>
    <w:rsid w:val="00680A08"/>
    <w:rsid w:val="00681D2F"/>
    <w:rsid w:val="006855DF"/>
    <w:rsid w:val="00685834"/>
    <w:rsid w:val="0069027A"/>
    <w:rsid w:val="0069344F"/>
    <w:rsid w:val="006973BD"/>
    <w:rsid w:val="006A1DCA"/>
    <w:rsid w:val="006B134F"/>
    <w:rsid w:val="006B1F08"/>
    <w:rsid w:val="006B2016"/>
    <w:rsid w:val="006B2D7D"/>
    <w:rsid w:val="006B2E94"/>
    <w:rsid w:val="006B3AA9"/>
    <w:rsid w:val="006B6FDA"/>
    <w:rsid w:val="006C004F"/>
    <w:rsid w:val="006C32A2"/>
    <w:rsid w:val="006C440A"/>
    <w:rsid w:val="006C440D"/>
    <w:rsid w:val="006C7586"/>
    <w:rsid w:val="006D0949"/>
    <w:rsid w:val="006D0E74"/>
    <w:rsid w:val="006D109C"/>
    <w:rsid w:val="006D2D0E"/>
    <w:rsid w:val="006E3ACB"/>
    <w:rsid w:val="006E62EF"/>
    <w:rsid w:val="006E665B"/>
    <w:rsid w:val="006E7F18"/>
    <w:rsid w:val="006F06BD"/>
    <w:rsid w:val="006F50A4"/>
    <w:rsid w:val="007037A4"/>
    <w:rsid w:val="00707A36"/>
    <w:rsid w:val="00707E51"/>
    <w:rsid w:val="0071216F"/>
    <w:rsid w:val="0071272C"/>
    <w:rsid w:val="00712A1E"/>
    <w:rsid w:val="0071347E"/>
    <w:rsid w:val="007173B4"/>
    <w:rsid w:val="00721E63"/>
    <w:rsid w:val="007230FA"/>
    <w:rsid w:val="007232EF"/>
    <w:rsid w:val="007264E7"/>
    <w:rsid w:val="00726750"/>
    <w:rsid w:val="00726B20"/>
    <w:rsid w:val="0073037A"/>
    <w:rsid w:val="0073461B"/>
    <w:rsid w:val="00734C87"/>
    <w:rsid w:val="0073519C"/>
    <w:rsid w:val="0073547D"/>
    <w:rsid w:val="0074245A"/>
    <w:rsid w:val="0074458A"/>
    <w:rsid w:val="0074627B"/>
    <w:rsid w:val="0074680C"/>
    <w:rsid w:val="00751D0E"/>
    <w:rsid w:val="00752BAF"/>
    <w:rsid w:val="0075467C"/>
    <w:rsid w:val="007616E0"/>
    <w:rsid w:val="007648E8"/>
    <w:rsid w:val="00767AA1"/>
    <w:rsid w:val="007713EE"/>
    <w:rsid w:val="007738C7"/>
    <w:rsid w:val="007800FA"/>
    <w:rsid w:val="00782CDC"/>
    <w:rsid w:val="00785C29"/>
    <w:rsid w:val="007866D6"/>
    <w:rsid w:val="0078692D"/>
    <w:rsid w:val="00787A38"/>
    <w:rsid w:val="00795E8C"/>
    <w:rsid w:val="00796EC0"/>
    <w:rsid w:val="007A1975"/>
    <w:rsid w:val="007A5C54"/>
    <w:rsid w:val="007A60D2"/>
    <w:rsid w:val="007A66E2"/>
    <w:rsid w:val="007B2B04"/>
    <w:rsid w:val="007B7D25"/>
    <w:rsid w:val="007C0A58"/>
    <w:rsid w:val="007C19F9"/>
    <w:rsid w:val="007C2752"/>
    <w:rsid w:val="007C3286"/>
    <w:rsid w:val="007C38CE"/>
    <w:rsid w:val="007C6B4A"/>
    <w:rsid w:val="007D0010"/>
    <w:rsid w:val="007D4B80"/>
    <w:rsid w:val="007D5322"/>
    <w:rsid w:val="007E0591"/>
    <w:rsid w:val="007E3516"/>
    <w:rsid w:val="007E52F1"/>
    <w:rsid w:val="007E5E07"/>
    <w:rsid w:val="007E62F8"/>
    <w:rsid w:val="007F019C"/>
    <w:rsid w:val="007F126B"/>
    <w:rsid w:val="007F7C50"/>
    <w:rsid w:val="0080012D"/>
    <w:rsid w:val="0080113A"/>
    <w:rsid w:val="008020F4"/>
    <w:rsid w:val="00803477"/>
    <w:rsid w:val="00806E44"/>
    <w:rsid w:val="00807242"/>
    <w:rsid w:val="00807F4C"/>
    <w:rsid w:val="00811049"/>
    <w:rsid w:val="00814B86"/>
    <w:rsid w:val="00816E8C"/>
    <w:rsid w:val="008173FF"/>
    <w:rsid w:val="0081750E"/>
    <w:rsid w:val="008178E9"/>
    <w:rsid w:val="0082259D"/>
    <w:rsid w:val="00823104"/>
    <w:rsid w:val="0082401A"/>
    <w:rsid w:val="00826885"/>
    <w:rsid w:val="00827CE8"/>
    <w:rsid w:val="00830EB0"/>
    <w:rsid w:val="00830F76"/>
    <w:rsid w:val="0083136D"/>
    <w:rsid w:val="008327A2"/>
    <w:rsid w:val="00835432"/>
    <w:rsid w:val="008355A8"/>
    <w:rsid w:val="00841B6B"/>
    <w:rsid w:val="00850225"/>
    <w:rsid w:val="00850B6F"/>
    <w:rsid w:val="008552B0"/>
    <w:rsid w:val="0086016E"/>
    <w:rsid w:val="00861041"/>
    <w:rsid w:val="008620EB"/>
    <w:rsid w:val="008652F9"/>
    <w:rsid w:val="00870C1A"/>
    <w:rsid w:val="0087238B"/>
    <w:rsid w:val="00872F8E"/>
    <w:rsid w:val="0087341F"/>
    <w:rsid w:val="00873EDB"/>
    <w:rsid w:val="00874C45"/>
    <w:rsid w:val="00880FD3"/>
    <w:rsid w:val="00882F7B"/>
    <w:rsid w:val="0088321E"/>
    <w:rsid w:val="008836A9"/>
    <w:rsid w:val="00884E4A"/>
    <w:rsid w:val="00884E5F"/>
    <w:rsid w:val="00886A2E"/>
    <w:rsid w:val="008872EF"/>
    <w:rsid w:val="00887DA8"/>
    <w:rsid w:val="00887EAB"/>
    <w:rsid w:val="00890FD7"/>
    <w:rsid w:val="008968CC"/>
    <w:rsid w:val="008A1630"/>
    <w:rsid w:val="008A5846"/>
    <w:rsid w:val="008B0A4F"/>
    <w:rsid w:val="008B210C"/>
    <w:rsid w:val="008B2172"/>
    <w:rsid w:val="008B31B0"/>
    <w:rsid w:val="008B7651"/>
    <w:rsid w:val="008C4635"/>
    <w:rsid w:val="008C5B77"/>
    <w:rsid w:val="008C6AF6"/>
    <w:rsid w:val="008D1C49"/>
    <w:rsid w:val="008D4855"/>
    <w:rsid w:val="008E0275"/>
    <w:rsid w:val="008E5DAA"/>
    <w:rsid w:val="008E6637"/>
    <w:rsid w:val="008F55D4"/>
    <w:rsid w:val="008F75A5"/>
    <w:rsid w:val="00903373"/>
    <w:rsid w:val="009043F7"/>
    <w:rsid w:val="0090624D"/>
    <w:rsid w:val="0090675E"/>
    <w:rsid w:val="00906880"/>
    <w:rsid w:val="00912CDD"/>
    <w:rsid w:val="009135B5"/>
    <w:rsid w:val="00913EA8"/>
    <w:rsid w:val="00915A45"/>
    <w:rsid w:val="00916205"/>
    <w:rsid w:val="009219F3"/>
    <w:rsid w:val="00921E2D"/>
    <w:rsid w:val="00923C2F"/>
    <w:rsid w:val="00924FCA"/>
    <w:rsid w:val="00926139"/>
    <w:rsid w:val="00930FEF"/>
    <w:rsid w:val="00934E73"/>
    <w:rsid w:val="00936788"/>
    <w:rsid w:val="00941AF7"/>
    <w:rsid w:val="00943798"/>
    <w:rsid w:val="009442DE"/>
    <w:rsid w:val="009448B9"/>
    <w:rsid w:val="009501A0"/>
    <w:rsid w:val="0095103B"/>
    <w:rsid w:val="00951759"/>
    <w:rsid w:val="00952529"/>
    <w:rsid w:val="00952AA9"/>
    <w:rsid w:val="0095366A"/>
    <w:rsid w:val="00953E3F"/>
    <w:rsid w:val="009558DF"/>
    <w:rsid w:val="00955ACC"/>
    <w:rsid w:val="00955EB6"/>
    <w:rsid w:val="00956A30"/>
    <w:rsid w:val="00957744"/>
    <w:rsid w:val="00967328"/>
    <w:rsid w:val="00970D84"/>
    <w:rsid w:val="00971F6E"/>
    <w:rsid w:val="00974521"/>
    <w:rsid w:val="00980B64"/>
    <w:rsid w:val="00980BD3"/>
    <w:rsid w:val="009834CA"/>
    <w:rsid w:val="0099021D"/>
    <w:rsid w:val="009946CD"/>
    <w:rsid w:val="009974C3"/>
    <w:rsid w:val="009A042A"/>
    <w:rsid w:val="009A296C"/>
    <w:rsid w:val="009A2E97"/>
    <w:rsid w:val="009A468C"/>
    <w:rsid w:val="009B7055"/>
    <w:rsid w:val="009C0166"/>
    <w:rsid w:val="009C0D73"/>
    <w:rsid w:val="009C13A9"/>
    <w:rsid w:val="009C21E9"/>
    <w:rsid w:val="009C5173"/>
    <w:rsid w:val="009C6570"/>
    <w:rsid w:val="009D2AFF"/>
    <w:rsid w:val="009D6E60"/>
    <w:rsid w:val="009E138B"/>
    <w:rsid w:val="009E1D34"/>
    <w:rsid w:val="009E2D03"/>
    <w:rsid w:val="009E2F5F"/>
    <w:rsid w:val="009E3BEF"/>
    <w:rsid w:val="009E714D"/>
    <w:rsid w:val="009E7349"/>
    <w:rsid w:val="009E74D0"/>
    <w:rsid w:val="009F23F3"/>
    <w:rsid w:val="009F390C"/>
    <w:rsid w:val="009F588F"/>
    <w:rsid w:val="009F6272"/>
    <w:rsid w:val="00A003C7"/>
    <w:rsid w:val="00A016F9"/>
    <w:rsid w:val="00A038AD"/>
    <w:rsid w:val="00A038FD"/>
    <w:rsid w:val="00A041B6"/>
    <w:rsid w:val="00A06401"/>
    <w:rsid w:val="00A120C6"/>
    <w:rsid w:val="00A15F13"/>
    <w:rsid w:val="00A16440"/>
    <w:rsid w:val="00A174DE"/>
    <w:rsid w:val="00A232AE"/>
    <w:rsid w:val="00A233EC"/>
    <w:rsid w:val="00A234E1"/>
    <w:rsid w:val="00A242A3"/>
    <w:rsid w:val="00A25FC3"/>
    <w:rsid w:val="00A27C12"/>
    <w:rsid w:val="00A31023"/>
    <w:rsid w:val="00A3174B"/>
    <w:rsid w:val="00A349DD"/>
    <w:rsid w:val="00A35117"/>
    <w:rsid w:val="00A35B20"/>
    <w:rsid w:val="00A3662E"/>
    <w:rsid w:val="00A36DB5"/>
    <w:rsid w:val="00A4059E"/>
    <w:rsid w:val="00A40BCF"/>
    <w:rsid w:val="00A41B30"/>
    <w:rsid w:val="00A41F0F"/>
    <w:rsid w:val="00A4240F"/>
    <w:rsid w:val="00A467E3"/>
    <w:rsid w:val="00A50258"/>
    <w:rsid w:val="00A55D75"/>
    <w:rsid w:val="00A61A24"/>
    <w:rsid w:val="00A61F8A"/>
    <w:rsid w:val="00A6273E"/>
    <w:rsid w:val="00A63C91"/>
    <w:rsid w:val="00A6780F"/>
    <w:rsid w:val="00A70C31"/>
    <w:rsid w:val="00A72565"/>
    <w:rsid w:val="00A81640"/>
    <w:rsid w:val="00A820BE"/>
    <w:rsid w:val="00A9220A"/>
    <w:rsid w:val="00A94E4D"/>
    <w:rsid w:val="00A951EB"/>
    <w:rsid w:val="00A97C52"/>
    <w:rsid w:val="00A97D8B"/>
    <w:rsid w:val="00AA0C51"/>
    <w:rsid w:val="00AA352B"/>
    <w:rsid w:val="00AB2259"/>
    <w:rsid w:val="00AB4047"/>
    <w:rsid w:val="00AB517C"/>
    <w:rsid w:val="00AC0FD4"/>
    <w:rsid w:val="00AC257A"/>
    <w:rsid w:val="00AC2685"/>
    <w:rsid w:val="00AC2E5B"/>
    <w:rsid w:val="00AC379F"/>
    <w:rsid w:val="00AC6036"/>
    <w:rsid w:val="00AD3547"/>
    <w:rsid w:val="00AD6887"/>
    <w:rsid w:val="00AE4521"/>
    <w:rsid w:val="00AE5BEB"/>
    <w:rsid w:val="00AE5CC6"/>
    <w:rsid w:val="00AE6C4F"/>
    <w:rsid w:val="00AF2B2D"/>
    <w:rsid w:val="00AF2EA2"/>
    <w:rsid w:val="00AF5CD9"/>
    <w:rsid w:val="00AF6ABD"/>
    <w:rsid w:val="00B0096D"/>
    <w:rsid w:val="00B027C8"/>
    <w:rsid w:val="00B03C5D"/>
    <w:rsid w:val="00B046DB"/>
    <w:rsid w:val="00B145E8"/>
    <w:rsid w:val="00B150D7"/>
    <w:rsid w:val="00B17AAF"/>
    <w:rsid w:val="00B21B10"/>
    <w:rsid w:val="00B23014"/>
    <w:rsid w:val="00B24BD3"/>
    <w:rsid w:val="00B332EA"/>
    <w:rsid w:val="00B3468F"/>
    <w:rsid w:val="00B35BCB"/>
    <w:rsid w:val="00B4045D"/>
    <w:rsid w:val="00B456E4"/>
    <w:rsid w:val="00B505FF"/>
    <w:rsid w:val="00B51A84"/>
    <w:rsid w:val="00B51B9A"/>
    <w:rsid w:val="00B553C5"/>
    <w:rsid w:val="00B55F5D"/>
    <w:rsid w:val="00B604CE"/>
    <w:rsid w:val="00B6384C"/>
    <w:rsid w:val="00B63ED3"/>
    <w:rsid w:val="00B71D29"/>
    <w:rsid w:val="00B72CFE"/>
    <w:rsid w:val="00B73B59"/>
    <w:rsid w:val="00B74C34"/>
    <w:rsid w:val="00B75D21"/>
    <w:rsid w:val="00B762C8"/>
    <w:rsid w:val="00B7692C"/>
    <w:rsid w:val="00B76B1C"/>
    <w:rsid w:val="00B80E55"/>
    <w:rsid w:val="00B80FFF"/>
    <w:rsid w:val="00B84050"/>
    <w:rsid w:val="00B87AF2"/>
    <w:rsid w:val="00B92379"/>
    <w:rsid w:val="00B930ED"/>
    <w:rsid w:val="00B94B9A"/>
    <w:rsid w:val="00B94E0D"/>
    <w:rsid w:val="00B956FD"/>
    <w:rsid w:val="00B96BCD"/>
    <w:rsid w:val="00BA6669"/>
    <w:rsid w:val="00BA724F"/>
    <w:rsid w:val="00BB08CE"/>
    <w:rsid w:val="00BB312B"/>
    <w:rsid w:val="00BB3F84"/>
    <w:rsid w:val="00BB72D5"/>
    <w:rsid w:val="00BC2D6C"/>
    <w:rsid w:val="00BD3DC8"/>
    <w:rsid w:val="00BD5F1F"/>
    <w:rsid w:val="00BD6318"/>
    <w:rsid w:val="00BD6779"/>
    <w:rsid w:val="00BE4C2C"/>
    <w:rsid w:val="00BE4EA0"/>
    <w:rsid w:val="00BF62AE"/>
    <w:rsid w:val="00C03BF2"/>
    <w:rsid w:val="00C0443A"/>
    <w:rsid w:val="00C0674D"/>
    <w:rsid w:val="00C21770"/>
    <w:rsid w:val="00C22970"/>
    <w:rsid w:val="00C23D03"/>
    <w:rsid w:val="00C26AB1"/>
    <w:rsid w:val="00C275DA"/>
    <w:rsid w:val="00C35FE7"/>
    <w:rsid w:val="00C362A3"/>
    <w:rsid w:val="00C374AE"/>
    <w:rsid w:val="00C37C83"/>
    <w:rsid w:val="00C509B2"/>
    <w:rsid w:val="00C54F42"/>
    <w:rsid w:val="00C54FB6"/>
    <w:rsid w:val="00C55BA5"/>
    <w:rsid w:val="00C56589"/>
    <w:rsid w:val="00C601BF"/>
    <w:rsid w:val="00C657B9"/>
    <w:rsid w:val="00C66FF9"/>
    <w:rsid w:val="00C70195"/>
    <w:rsid w:val="00C73438"/>
    <w:rsid w:val="00C73E0B"/>
    <w:rsid w:val="00C76F37"/>
    <w:rsid w:val="00C77E47"/>
    <w:rsid w:val="00C80E05"/>
    <w:rsid w:val="00C81F2E"/>
    <w:rsid w:val="00C83827"/>
    <w:rsid w:val="00C83919"/>
    <w:rsid w:val="00C84024"/>
    <w:rsid w:val="00C84E71"/>
    <w:rsid w:val="00C874EB"/>
    <w:rsid w:val="00C90BD0"/>
    <w:rsid w:val="00C92DFE"/>
    <w:rsid w:val="00C93165"/>
    <w:rsid w:val="00C932C2"/>
    <w:rsid w:val="00C9338D"/>
    <w:rsid w:val="00C941B8"/>
    <w:rsid w:val="00C944AF"/>
    <w:rsid w:val="00C9458C"/>
    <w:rsid w:val="00CA0545"/>
    <w:rsid w:val="00CA2A38"/>
    <w:rsid w:val="00CA34E1"/>
    <w:rsid w:val="00CA4474"/>
    <w:rsid w:val="00CA62F9"/>
    <w:rsid w:val="00CB0B17"/>
    <w:rsid w:val="00CB0E78"/>
    <w:rsid w:val="00CB31B4"/>
    <w:rsid w:val="00CB522A"/>
    <w:rsid w:val="00CB5E0C"/>
    <w:rsid w:val="00CB7B6D"/>
    <w:rsid w:val="00CC0634"/>
    <w:rsid w:val="00CC0887"/>
    <w:rsid w:val="00CC1DE6"/>
    <w:rsid w:val="00CC484E"/>
    <w:rsid w:val="00CC5BBB"/>
    <w:rsid w:val="00CC7B47"/>
    <w:rsid w:val="00CD40E1"/>
    <w:rsid w:val="00CD4414"/>
    <w:rsid w:val="00CD45EF"/>
    <w:rsid w:val="00CD7842"/>
    <w:rsid w:val="00CE5F1B"/>
    <w:rsid w:val="00CE7F71"/>
    <w:rsid w:val="00CF1E45"/>
    <w:rsid w:val="00CF3BD2"/>
    <w:rsid w:val="00CF6E22"/>
    <w:rsid w:val="00D028E1"/>
    <w:rsid w:val="00D03FDC"/>
    <w:rsid w:val="00D11069"/>
    <w:rsid w:val="00D1113E"/>
    <w:rsid w:val="00D13E4E"/>
    <w:rsid w:val="00D155AA"/>
    <w:rsid w:val="00D16A32"/>
    <w:rsid w:val="00D30878"/>
    <w:rsid w:val="00D31E5C"/>
    <w:rsid w:val="00D34EC7"/>
    <w:rsid w:val="00D35091"/>
    <w:rsid w:val="00D40053"/>
    <w:rsid w:val="00D407F8"/>
    <w:rsid w:val="00D40F15"/>
    <w:rsid w:val="00D42C91"/>
    <w:rsid w:val="00D43A7B"/>
    <w:rsid w:val="00D50828"/>
    <w:rsid w:val="00D56FFB"/>
    <w:rsid w:val="00D57C89"/>
    <w:rsid w:val="00D66354"/>
    <w:rsid w:val="00D67C0D"/>
    <w:rsid w:val="00D67E32"/>
    <w:rsid w:val="00D7060A"/>
    <w:rsid w:val="00D70B0D"/>
    <w:rsid w:val="00D70E18"/>
    <w:rsid w:val="00D7283A"/>
    <w:rsid w:val="00D73DA3"/>
    <w:rsid w:val="00D80B5D"/>
    <w:rsid w:val="00D8164A"/>
    <w:rsid w:val="00D9058B"/>
    <w:rsid w:val="00D93931"/>
    <w:rsid w:val="00D943EB"/>
    <w:rsid w:val="00D96952"/>
    <w:rsid w:val="00DA564F"/>
    <w:rsid w:val="00DA6835"/>
    <w:rsid w:val="00DB17F5"/>
    <w:rsid w:val="00DB30C2"/>
    <w:rsid w:val="00DB38E5"/>
    <w:rsid w:val="00DB6632"/>
    <w:rsid w:val="00DD18E7"/>
    <w:rsid w:val="00DD58A5"/>
    <w:rsid w:val="00DE03CE"/>
    <w:rsid w:val="00DE245B"/>
    <w:rsid w:val="00DE26FD"/>
    <w:rsid w:val="00DE60BF"/>
    <w:rsid w:val="00DE64B9"/>
    <w:rsid w:val="00DE6FAB"/>
    <w:rsid w:val="00DF22C7"/>
    <w:rsid w:val="00DF7AC2"/>
    <w:rsid w:val="00DF7D10"/>
    <w:rsid w:val="00E00167"/>
    <w:rsid w:val="00E0039D"/>
    <w:rsid w:val="00E003E0"/>
    <w:rsid w:val="00E00BF9"/>
    <w:rsid w:val="00E024D7"/>
    <w:rsid w:val="00E0270B"/>
    <w:rsid w:val="00E03CD9"/>
    <w:rsid w:val="00E04907"/>
    <w:rsid w:val="00E10BFA"/>
    <w:rsid w:val="00E1282B"/>
    <w:rsid w:val="00E14143"/>
    <w:rsid w:val="00E21A2A"/>
    <w:rsid w:val="00E2444C"/>
    <w:rsid w:val="00E24C2F"/>
    <w:rsid w:val="00E24D74"/>
    <w:rsid w:val="00E26518"/>
    <w:rsid w:val="00E305CF"/>
    <w:rsid w:val="00E31537"/>
    <w:rsid w:val="00E34345"/>
    <w:rsid w:val="00E345DF"/>
    <w:rsid w:val="00E3720E"/>
    <w:rsid w:val="00E374A5"/>
    <w:rsid w:val="00E41311"/>
    <w:rsid w:val="00E41984"/>
    <w:rsid w:val="00E44ED9"/>
    <w:rsid w:val="00E45ACF"/>
    <w:rsid w:val="00E4664B"/>
    <w:rsid w:val="00E512B7"/>
    <w:rsid w:val="00E53B1A"/>
    <w:rsid w:val="00E615DD"/>
    <w:rsid w:val="00E6403A"/>
    <w:rsid w:val="00E6595F"/>
    <w:rsid w:val="00E6719B"/>
    <w:rsid w:val="00E67C19"/>
    <w:rsid w:val="00E7340A"/>
    <w:rsid w:val="00E7420B"/>
    <w:rsid w:val="00E745F9"/>
    <w:rsid w:val="00E85835"/>
    <w:rsid w:val="00E867BA"/>
    <w:rsid w:val="00E86FAE"/>
    <w:rsid w:val="00E87951"/>
    <w:rsid w:val="00E97D9C"/>
    <w:rsid w:val="00EA0AE4"/>
    <w:rsid w:val="00EA1CC4"/>
    <w:rsid w:val="00EA4260"/>
    <w:rsid w:val="00EB13BD"/>
    <w:rsid w:val="00EB18E7"/>
    <w:rsid w:val="00EB1BD4"/>
    <w:rsid w:val="00EB1C20"/>
    <w:rsid w:val="00EB6B4A"/>
    <w:rsid w:val="00EC0AAD"/>
    <w:rsid w:val="00EC259D"/>
    <w:rsid w:val="00EC7B2A"/>
    <w:rsid w:val="00ED46B4"/>
    <w:rsid w:val="00ED5273"/>
    <w:rsid w:val="00ED6725"/>
    <w:rsid w:val="00EE0D05"/>
    <w:rsid w:val="00EE0E4C"/>
    <w:rsid w:val="00EE1B75"/>
    <w:rsid w:val="00EE223A"/>
    <w:rsid w:val="00EE2419"/>
    <w:rsid w:val="00EE44E6"/>
    <w:rsid w:val="00EE658A"/>
    <w:rsid w:val="00EF0412"/>
    <w:rsid w:val="00EF0478"/>
    <w:rsid w:val="00EF2728"/>
    <w:rsid w:val="00EF305D"/>
    <w:rsid w:val="00EF47BF"/>
    <w:rsid w:val="00F01FDD"/>
    <w:rsid w:val="00F10DA1"/>
    <w:rsid w:val="00F11D48"/>
    <w:rsid w:val="00F123C5"/>
    <w:rsid w:val="00F15DC3"/>
    <w:rsid w:val="00F24FBA"/>
    <w:rsid w:val="00F26517"/>
    <w:rsid w:val="00F276C9"/>
    <w:rsid w:val="00F32F2F"/>
    <w:rsid w:val="00F33794"/>
    <w:rsid w:val="00F33817"/>
    <w:rsid w:val="00F40CD0"/>
    <w:rsid w:val="00F432D1"/>
    <w:rsid w:val="00F520A1"/>
    <w:rsid w:val="00F52280"/>
    <w:rsid w:val="00F52465"/>
    <w:rsid w:val="00F552A6"/>
    <w:rsid w:val="00F56E08"/>
    <w:rsid w:val="00F62744"/>
    <w:rsid w:val="00F74A8B"/>
    <w:rsid w:val="00F80D2B"/>
    <w:rsid w:val="00F832B8"/>
    <w:rsid w:val="00F83960"/>
    <w:rsid w:val="00F83F18"/>
    <w:rsid w:val="00F85308"/>
    <w:rsid w:val="00F87908"/>
    <w:rsid w:val="00F91AB0"/>
    <w:rsid w:val="00F9234F"/>
    <w:rsid w:val="00F969EC"/>
    <w:rsid w:val="00FA0B10"/>
    <w:rsid w:val="00FA2472"/>
    <w:rsid w:val="00FA3DBA"/>
    <w:rsid w:val="00FA4971"/>
    <w:rsid w:val="00FA655F"/>
    <w:rsid w:val="00FA698C"/>
    <w:rsid w:val="00FA77F0"/>
    <w:rsid w:val="00FB0627"/>
    <w:rsid w:val="00FB0973"/>
    <w:rsid w:val="00FB286C"/>
    <w:rsid w:val="00FB2C91"/>
    <w:rsid w:val="00FC10C4"/>
    <w:rsid w:val="00FC47E4"/>
    <w:rsid w:val="00FC6FE7"/>
    <w:rsid w:val="00FD16BC"/>
    <w:rsid w:val="00FD6B02"/>
    <w:rsid w:val="00FD732B"/>
    <w:rsid w:val="00FD7A8B"/>
    <w:rsid w:val="00FE489A"/>
    <w:rsid w:val="00FE6EB7"/>
    <w:rsid w:val="00FE76C3"/>
    <w:rsid w:val="00FF7E46"/>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52AA9"/>
  </w:style>
  <w:style w:type="paragraph" w:styleId="10">
    <w:name w:val="heading 1"/>
    <w:basedOn w:val="a"/>
    <w:next w:val="a"/>
    <w:link w:val="11"/>
    <w:uiPriority w:val="9"/>
    <w:qFormat/>
    <w:rsid w:val="009E2D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30">
    <w:name w:val="heading 3"/>
    <w:basedOn w:val="a"/>
    <w:next w:val="a"/>
    <w:link w:val="31"/>
    <w:uiPriority w:val="99"/>
    <w:qFormat/>
    <w:rsid w:val="00A4059E"/>
    <w:pPr>
      <w:keepNext/>
      <w:spacing w:before="240" w:after="60" w:line="240" w:lineRule="auto"/>
      <w:ind w:firstLine="720"/>
      <w:jc w:val="both"/>
      <w:outlineLvl w:val="2"/>
    </w:pPr>
    <w:rPr>
      <w:rFonts w:ascii="Arial" w:eastAsia="Times New Roman" w:hAnsi="Arial" w:cs="Arial"/>
      <w:b/>
      <w:bCs/>
      <w:sz w:val="26"/>
      <w:szCs w:val="26"/>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4059E"/>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A4059E"/>
  </w:style>
  <w:style w:type="paragraph" w:styleId="a5">
    <w:name w:val="footer"/>
    <w:basedOn w:val="a"/>
    <w:link w:val="a6"/>
    <w:uiPriority w:val="99"/>
    <w:unhideWhenUsed/>
    <w:rsid w:val="00A4059E"/>
    <w:pPr>
      <w:tabs>
        <w:tab w:val="center" w:pos="4677"/>
        <w:tab w:val="right" w:pos="9355"/>
      </w:tabs>
      <w:spacing w:after="0" w:line="240" w:lineRule="auto"/>
    </w:pPr>
  </w:style>
  <w:style w:type="character" w:customStyle="1" w:styleId="a6">
    <w:name w:val="Нижний колонтитул Знак"/>
    <w:basedOn w:val="a0"/>
    <w:link w:val="a5"/>
    <w:uiPriority w:val="99"/>
    <w:rsid w:val="00A4059E"/>
  </w:style>
  <w:style w:type="paragraph" w:styleId="a7">
    <w:name w:val="Body Text"/>
    <w:aliases w:val=" Знак,Знак"/>
    <w:basedOn w:val="a"/>
    <w:link w:val="12"/>
    <w:uiPriority w:val="99"/>
    <w:rsid w:val="00A4059E"/>
    <w:pPr>
      <w:spacing w:after="120" w:line="240" w:lineRule="auto"/>
      <w:ind w:firstLine="720"/>
      <w:jc w:val="both"/>
    </w:pPr>
    <w:rPr>
      <w:rFonts w:ascii="Times New Roman" w:eastAsia="Times New Roman" w:hAnsi="Times New Roman" w:cs="Times New Roman"/>
      <w:sz w:val="28"/>
      <w:szCs w:val="28"/>
      <w:lang w:eastAsia="ru-RU"/>
    </w:rPr>
  </w:style>
  <w:style w:type="character" w:customStyle="1" w:styleId="a8">
    <w:name w:val="Основной текст Знак"/>
    <w:basedOn w:val="a0"/>
    <w:rsid w:val="00A4059E"/>
  </w:style>
  <w:style w:type="character" w:customStyle="1" w:styleId="12">
    <w:name w:val="Основной текст Знак1"/>
    <w:aliases w:val=" Знак Знак,Знак Знак"/>
    <w:link w:val="a7"/>
    <w:uiPriority w:val="99"/>
    <w:rsid w:val="00A4059E"/>
    <w:rPr>
      <w:rFonts w:ascii="Times New Roman" w:eastAsia="Times New Roman" w:hAnsi="Times New Roman" w:cs="Times New Roman"/>
      <w:sz w:val="28"/>
      <w:szCs w:val="28"/>
      <w:lang w:eastAsia="ru-RU"/>
    </w:rPr>
  </w:style>
  <w:style w:type="character" w:customStyle="1" w:styleId="31">
    <w:name w:val="Заголовок 3 Знак"/>
    <w:basedOn w:val="a0"/>
    <w:link w:val="30"/>
    <w:uiPriority w:val="99"/>
    <w:rsid w:val="00A4059E"/>
    <w:rPr>
      <w:rFonts w:ascii="Arial" w:eastAsia="Times New Roman" w:hAnsi="Arial" w:cs="Arial"/>
      <w:b/>
      <w:bCs/>
      <w:sz w:val="26"/>
      <w:szCs w:val="26"/>
      <w:lang w:eastAsia="ru-RU"/>
    </w:rPr>
  </w:style>
  <w:style w:type="character" w:styleId="a9">
    <w:name w:val="Hyperlink"/>
    <w:uiPriority w:val="99"/>
    <w:rsid w:val="00A4059E"/>
    <w:rPr>
      <w:color w:val="0000FF"/>
      <w:u w:val="single"/>
    </w:rPr>
  </w:style>
  <w:style w:type="paragraph" w:customStyle="1" w:styleId="1">
    <w:name w:val="Стиль1"/>
    <w:basedOn w:val="a"/>
    <w:rsid w:val="00A4059E"/>
    <w:pPr>
      <w:keepNext/>
      <w:keepLines/>
      <w:widowControl w:val="0"/>
      <w:numPr>
        <w:numId w:val="1"/>
      </w:numPr>
      <w:suppressLineNumbers/>
      <w:suppressAutoHyphens/>
      <w:spacing w:after="60" w:line="240" w:lineRule="auto"/>
    </w:pPr>
    <w:rPr>
      <w:rFonts w:ascii="Times New Roman" w:eastAsia="Times New Roman" w:hAnsi="Times New Roman" w:cs="Times New Roman"/>
      <w:b/>
      <w:sz w:val="28"/>
      <w:szCs w:val="24"/>
      <w:lang w:eastAsia="ru-RU"/>
    </w:rPr>
  </w:style>
  <w:style w:type="paragraph" w:customStyle="1" w:styleId="2">
    <w:name w:val="Стиль2"/>
    <w:basedOn w:val="20"/>
    <w:rsid w:val="00A4059E"/>
    <w:pPr>
      <w:keepNext/>
      <w:keepLines/>
      <w:widowControl w:val="0"/>
      <w:numPr>
        <w:ilvl w:val="1"/>
      </w:numPr>
      <w:suppressLineNumbers/>
      <w:tabs>
        <w:tab w:val="num" w:pos="360"/>
        <w:tab w:val="num" w:pos="720"/>
      </w:tabs>
      <w:suppressAutoHyphens/>
      <w:spacing w:after="60" w:line="240" w:lineRule="auto"/>
      <w:ind w:left="720" w:hanging="720"/>
      <w:contextualSpacing w:val="0"/>
      <w:jc w:val="both"/>
    </w:pPr>
    <w:rPr>
      <w:rFonts w:ascii="Times New Roman" w:eastAsia="Times New Roman" w:hAnsi="Times New Roman" w:cs="Times New Roman"/>
      <w:b/>
      <w:sz w:val="24"/>
      <w:szCs w:val="20"/>
      <w:lang w:eastAsia="ru-RU"/>
    </w:rPr>
  </w:style>
  <w:style w:type="paragraph" w:customStyle="1" w:styleId="12pt">
    <w:name w:val="Стиль Основной текст + 12 pt"/>
    <w:basedOn w:val="a7"/>
    <w:link w:val="12pt0"/>
    <w:rsid w:val="00A4059E"/>
    <w:pPr>
      <w:spacing w:after="0"/>
    </w:pPr>
    <w:rPr>
      <w:sz w:val="24"/>
    </w:rPr>
  </w:style>
  <w:style w:type="character" w:customStyle="1" w:styleId="12pt0">
    <w:name w:val="Стиль Основной текст + 12 pt Знак"/>
    <w:link w:val="12pt"/>
    <w:rsid w:val="00A4059E"/>
    <w:rPr>
      <w:rFonts w:ascii="Times New Roman" w:eastAsia="Times New Roman" w:hAnsi="Times New Roman" w:cs="Times New Roman"/>
      <w:sz w:val="24"/>
      <w:szCs w:val="28"/>
      <w:lang w:eastAsia="ru-RU"/>
    </w:rPr>
  </w:style>
  <w:style w:type="paragraph" w:customStyle="1" w:styleId="12pt00">
    <w:name w:val="Стиль Основной текст + 12 pt После:  0 пт"/>
    <w:basedOn w:val="a7"/>
    <w:rsid w:val="00A4059E"/>
    <w:pPr>
      <w:spacing w:after="0"/>
    </w:pPr>
    <w:rPr>
      <w:sz w:val="24"/>
      <w:szCs w:val="20"/>
    </w:rPr>
  </w:style>
  <w:style w:type="paragraph" w:customStyle="1" w:styleId="3">
    <w:name w:val="Пункт_3"/>
    <w:basedOn w:val="a"/>
    <w:rsid w:val="00A4059E"/>
    <w:pPr>
      <w:numPr>
        <w:ilvl w:val="2"/>
        <w:numId w:val="2"/>
      </w:numPr>
      <w:spacing w:after="0" w:line="360" w:lineRule="auto"/>
      <w:ind w:hanging="180"/>
      <w:jc w:val="both"/>
    </w:pPr>
    <w:rPr>
      <w:rFonts w:ascii="Times New Roman" w:eastAsia="Times New Roman" w:hAnsi="Times New Roman" w:cs="Times New Roman"/>
      <w:sz w:val="28"/>
      <w:szCs w:val="20"/>
      <w:lang w:eastAsia="ru-RU"/>
    </w:rPr>
  </w:style>
  <w:style w:type="paragraph" w:styleId="20">
    <w:name w:val="List Number 2"/>
    <w:basedOn w:val="a"/>
    <w:uiPriority w:val="99"/>
    <w:semiHidden/>
    <w:unhideWhenUsed/>
    <w:rsid w:val="00A4059E"/>
    <w:pPr>
      <w:tabs>
        <w:tab w:val="num" w:pos="720"/>
      </w:tabs>
      <w:ind w:left="720" w:hanging="720"/>
      <w:contextualSpacing/>
    </w:pPr>
  </w:style>
  <w:style w:type="paragraph" w:styleId="aa">
    <w:name w:val="Balloon Text"/>
    <w:basedOn w:val="a"/>
    <w:link w:val="ab"/>
    <w:uiPriority w:val="99"/>
    <w:semiHidden/>
    <w:unhideWhenUsed/>
    <w:rsid w:val="00A4059E"/>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A4059E"/>
    <w:rPr>
      <w:rFonts w:ascii="Tahoma" w:hAnsi="Tahoma" w:cs="Tahoma"/>
      <w:sz w:val="16"/>
      <w:szCs w:val="16"/>
    </w:rPr>
  </w:style>
  <w:style w:type="character" w:customStyle="1" w:styleId="11">
    <w:name w:val="Заголовок 1 Знак"/>
    <w:basedOn w:val="a0"/>
    <w:link w:val="10"/>
    <w:uiPriority w:val="9"/>
    <w:rsid w:val="009E2D03"/>
    <w:rPr>
      <w:rFonts w:asciiTheme="majorHAnsi" w:eastAsiaTheme="majorEastAsia" w:hAnsiTheme="majorHAnsi" w:cstheme="majorBidi"/>
      <w:b/>
      <w:bCs/>
      <w:color w:val="365F91" w:themeColor="accent1" w:themeShade="BF"/>
      <w:sz w:val="28"/>
      <w:szCs w:val="28"/>
    </w:rPr>
  </w:style>
  <w:style w:type="paragraph" w:styleId="ac">
    <w:name w:val="Body Text Indent"/>
    <w:basedOn w:val="a"/>
    <w:link w:val="ad"/>
    <w:uiPriority w:val="99"/>
    <w:semiHidden/>
    <w:unhideWhenUsed/>
    <w:rsid w:val="009E2D03"/>
    <w:pPr>
      <w:spacing w:after="120"/>
      <w:ind w:left="283"/>
    </w:pPr>
  </w:style>
  <w:style w:type="character" w:customStyle="1" w:styleId="ad">
    <w:name w:val="Основной текст с отступом Знак"/>
    <w:basedOn w:val="a0"/>
    <w:link w:val="ac"/>
    <w:uiPriority w:val="99"/>
    <w:semiHidden/>
    <w:rsid w:val="009E2D03"/>
  </w:style>
  <w:style w:type="paragraph" w:styleId="32">
    <w:name w:val="Body Text 3"/>
    <w:basedOn w:val="a"/>
    <w:link w:val="33"/>
    <w:uiPriority w:val="99"/>
    <w:unhideWhenUsed/>
    <w:rsid w:val="009E2D03"/>
    <w:pPr>
      <w:spacing w:after="120"/>
    </w:pPr>
    <w:rPr>
      <w:sz w:val="16"/>
      <w:szCs w:val="16"/>
    </w:rPr>
  </w:style>
  <w:style w:type="character" w:customStyle="1" w:styleId="33">
    <w:name w:val="Основной текст 3 Знак"/>
    <w:basedOn w:val="a0"/>
    <w:link w:val="32"/>
    <w:uiPriority w:val="99"/>
    <w:rsid w:val="009E2D03"/>
    <w:rPr>
      <w:sz w:val="16"/>
      <w:szCs w:val="16"/>
    </w:rPr>
  </w:style>
  <w:style w:type="paragraph" w:customStyle="1" w:styleId="ConsNormal">
    <w:name w:val="ConsNormal"/>
    <w:link w:val="ConsNormal0"/>
    <w:rsid w:val="009E2D03"/>
    <w:pPr>
      <w:widowControl w:val="0"/>
      <w:autoSpaceDE w:val="0"/>
      <w:autoSpaceDN w:val="0"/>
      <w:adjustRightInd w:val="0"/>
      <w:spacing w:after="0" w:line="240" w:lineRule="auto"/>
      <w:ind w:right="19772" w:firstLine="720"/>
    </w:pPr>
    <w:rPr>
      <w:rFonts w:ascii="Arial" w:eastAsia="Times New Roman" w:hAnsi="Arial" w:cs="Arial"/>
      <w:sz w:val="20"/>
      <w:szCs w:val="20"/>
      <w:lang w:eastAsia="ru-RU"/>
    </w:rPr>
  </w:style>
  <w:style w:type="character" w:customStyle="1" w:styleId="ConsNormal0">
    <w:name w:val="ConsNormal Знак"/>
    <w:link w:val="ConsNormal"/>
    <w:rsid w:val="009E2D03"/>
    <w:rPr>
      <w:rFonts w:ascii="Arial" w:eastAsia="Times New Roman" w:hAnsi="Arial" w:cs="Arial"/>
      <w:sz w:val="20"/>
      <w:szCs w:val="20"/>
      <w:lang w:eastAsia="ru-RU"/>
    </w:rPr>
  </w:style>
  <w:style w:type="paragraph" w:customStyle="1" w:styleId="Standard">
    <w:name w:val="Standard"/>
    <w:rsid w:val="00D70E18"/>
    <w:pPr>
      <w:widowControl w:val="0"/>
      <w:suppressAutoHyphens/>
      <w:autoSpaceDN w:val="0"/>
      <w:spacing w:after="0" w:line="240" w:lineRule="auto"/>
      <w:textAlignment w:val="baseline"/>
    </w:pPr>
    <w:rPr>
      <w:rFonts w:ascii="Arial" w:eastAsia="Lucida Sans Unicode" w:hAnsi="Arial" w:cs="Tahoma"/>
      <w:kern w:val="3"/>
      <w:sz w:val="24"/>
      <w:szCs w:val="24"/>
      <w:lang w:eastAsia="zh-CN" w:bidi="hi-IN"/>
    </w:rPr>
  </w:style>
  <w:style w:type="character" w:customStyle="1" w:styleId="okpdspan">
    <w:name w:val="okpd_span"/>
    <w:basedOn w:val="a0"/>
    <w:rsid w:val="00D16A32"/>
  </w:style>
  <w:style w:type="paragraph" w:styleId="ae">
    <w:name w:val="List Paragraph"/>
    <w:basedOn w:val="a"/>
    <w:uiPriority w:val="34"/>
    <w:qFormat/>
    <w:rsid w:val="00E41984"/>
    <w:pPr>
      <w:ind w:left="720"/>
      <w:contextualSpacing/>
    </w:pPr>
  </w:style>
  <w:style w:type="table" w:styleId="af">
    <w:name w:val="Table Grid"/>
    <w:basedOn w:val="a1"/>
    <w:uiPriority w:val="59"/>
    <w:rsid w:val="00017A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annotation reference"/>
    <w:basedOn w:val="a0"/>
    <w:uiPriority w:val="99"/>
    <w:semiHidden/>
    <w:unhideWhenUsed/>
    <w:rsid w:val="00E26518"/>
    <w:rPr>
      <w:sz w:val="16"/>
      <w:szCs w:val="16"/>
    </w:rPr>
  </w:style>
  <w:style w:type="paragraph" w:styleId="af1">
    <w:name w:val="annotation text"/>
    <w:basedOn w:val="a"/>
    <w:link w:val="af2"/>
    <w:uiPriority w:val="99"/>
    <w:semiHidden/>
    <w:unhideWhenUsed/>
    <w:rsid w:val="00E26518"/>
    <w:pPr>
      <w:spacing w:line="240" w:lineRule="auto"/>
    </w:pPr>
    <w:rPr>
      <w:sz w:val="20"/>
      <w:szCs w:val="20"/>
    </w:rPr>
  </w:style>
  <w:style w:type="character" w:customStyle="1" w:styleId="af2">
    <w:name w:val="Текст примечания Знак"/>
    <w:basedOn w:val="a0"/>
    <w:link w:val="af1"/>
    <w:uiPriority w:val="99"/>
    <w:semiHidden/>
    <w:rsid w:val="00E26518"/>
    <w:rPr>
      <w:sz w:val="20"/>
      <w:szCs w:val="20"/>
    </w:rPr>
  </w:style>
  <w:style w:type="paragraph" w:styleId="af3">
    <w:name w:val="annotation subject"/>
    <w:basedOn w:val="af1"/>
    <w:next w:val="af1"/>
    <w:link w:val="af4"/>
    <w:uiPriority w:val="99"/>
    <w:semiHidden/>
    <w:unhideWhenUsed/>
    <w:rsid w:val="00E26518"/>
    <w:rPr>
      <w:b/>
      <w:bCs/>
    </w:rPr>
  </w:style>
  <w:style w:type="character" w:customStyle="1" w:styleId="af4">
    <w:name w:val="Тема примечания Знак"/>
    <w:basedOn w:val="af2"/>
    <w:link w:val="af3"/>
    <w:uiPriority w:val="99"/>
    <w:semiHidden/>
    <w:rsid w:val="00E26518"/>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52AA9"/>
  </w:style>
  <w:style w:type="paragraph" w:styleId="10">
    <w:name w:val="heading 1"/>
    <w:basedOn w:val="a"/>
    <w:next w:val="a"/>
    <w:link w:val="11"/>
    <w:uiPriority w:val="9"/>
    <w:qFormat/>
    <w:rsid w:val="009E2D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30">
    <w:name w:val="heading 3"/>
    <w:basedOn w:val="a"/>
    <w:next w:val="a"/>
    <w:link w:val="31"/>
    <w:uiPriority w:val="99"/>
    <w:qFormat/>
    <w:rsid w:val="00A4059E"/>
    <w:pPr>
      <w:keepNext/>
      <w:spacing w:before="240" w:after="60" w:line="240" w:lineRule="auto"/>
      <w:ind w:firstLine="720"/>
      <w:jc w:val="both"/>
      <w:outlineLvl w:val="2"/>
    </w:pPr>
    <w:rPr>
      <w:rFonts w:ascii="Arial" w:eastAsia="Times New Roman" w:hAnsi="Arial" w:cs="Arial"/>
      <w:b/>
      <w:bCs/>
      <w:sz w:val="26"/>
      <w:szCs w:val="26"/>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4059E"/>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A4059E"/>
  </w:style>
  <w:style w:type="paragraph" w:styleId="a5">
    <w:name w:val="footer"/>
    <w:basedOn w:val="a"/>
    <w:link w:val="a6"/>
    <w:uiPriority w:val="99"/>
    <w:unhideWhenUsed/>
    <w:rsid w:val="00A4059E"/>
    <w:pPr>
      <w:tabs>
        <w:tab w:val="center" w:pos="4677"/>
        <w:tab w:val="right" w:pos="9355"/>
      </w:tabs>
      <w:spacing w:after="0" w:line="240" w:lineRule="auto"/>
    </w:pPr>
  </w:style>
  <w:style w:type="character" w:customStyle="1" w:styleId="a6">
    <w:name w:val="Нижний колонтитул Знак"/>
    <w:basedOn w:val="a0"/>
    <w:link w:val="a5"/>
    <w:uiPriority w:val="99"/>
    <w:rsid w:val="00A4059E"/>
  </w:style>
  <w:style w:type="paragraph" w:styleId="a7">
    <w:name w:val="Body Text"/>
    <w:aliases w:val=" Знак,Знак"/>
    <w:basedOn w:val="a"/>
    <w:link w:val="12"/>
    <w:uiPriority w:val="99"/>
    <w:rsid w:val="00A4059E"/>
    <w:pPr>
      <w:spacing w:after="120" w:line="240" w:lineRule="auto"/>
      <w:ind w:firstLine="720"/>
      <w:jc w:val="both"/>
    </w:pPr>
    <w:rPr>
      <w:rFonts w:ascii="Times New Roman" w:eastAsia="Times New Roman" w:hAnsi="Times New Roman" w:cs="Times New Roman"/>
      <w:sz w:val="28"/>
      <w:szCs w:val="28"/>
      <w:lang w:eastAsia="ru-RU"/>
    </w:rPr>
  </w:style>
  <w:style w:type="character" w:customStyle="1" w:styleId="a8">
    <w:name w:val="Основной текст Знак"/>
    <w:basedOn w:val="a0"/>
    <w:rsid w:val="00A4059E"/>
  </w:style>
  <w:style w:type="character" w:customStyle="1" w:styleId="12">
    <w:name w:val="Основной текст Знак1"/>
    <w:aliases w:val=" Знак Знак,Знак Знак"/>
    <w:link w:val="a7"/>
    <w:uiPriority w:val="99"/>
    <w:rsid w:val="00A4059E"/>
    <w:rPr>
      <w:rFonts w:ascii="Times New Roman" w:eastAsia="Times New Roman" w:hAnsi="Times New Roman" w:cs="Times New Roman"/>
      <w:sz w:val="28"/>
      <w:szCs w:val="28"/>
      <w:lang w:eastAsia="ru-RU"/>
    </w:rPr>
  </w:style>
  <w:style w:type="character" w:customStyle="1" w:styleId="31">
    <w:name w:val="Заголовок 3 Знак"/>
    <w:basedOn w:val="a0"/>
    <w:link w:val="30"/>
    <w:uiPriority w:val="99"/>
    <w:rsid w:val="00A4059E"/>
    <w:rPr>
      <w:rFonts w:ascii="Arial" w:eastAsia="Times New Roman" w:hAnsi="Arial" w:cs="Arial"/>
      <w:b/>
      <w:bCs/>
      <w:sz w:val="26"/>
      <w:szCs w:val="26"/>
      <w:lang w:eastAsia="ru-RU"/>
    </w:rPr>
  </w:style>
  <w:style w:type="character" w:styleId="a9">
    <w:name w:val="Hyperlink"/>
    <w:uiPriority w:val="99"/>
    <w:rsid w:val="00A4059E"/>
    <w:rPr>
      <w:color w:val="0000FF"/>
      <w:u w:val="single"/>
    </w:rPr>
  </w:style>
  <w:style w:type="paragraph" w:customStyle="1" w:styleId="1">
    <w:name w:val="Стиль1"/>
    <w:basedOn w:val="a"/>
    <w:rsid w:val="00A4059E"/>
    <w:pPr>
      <w:keepNext/>
      <w:keepLines/>
      <w:widowControl w:val="0"/>
      <w:numPr>
        <w:numId w:val="1"/>
      </w:numPr>
      <w:suppressLineNumbers/>
      <w:suppressAutoHyphens/>
      <w:spacing w:after="60" w:line="240" w:lineRule="auto"/>
    </w:pPr>
    <w:rPr>
      <w:rFonts w:ascii="Times New Roman" w:eastAsia="Times New Roman" w:hAnsi="Times New Roman" w:cs="Times New Roman"/>
      <w:b/>
      <w:sz w:val="28"/>
      <w:szCs w:val="24"/>
      <w:lang w:eastAsia="ru-RU"/>
    </w:rPr>
  </w:style>
  <w:style w:type="paragraph" w:customStyle="1" w:styleId="2">
    <w:name w:val="Стиль2"/>
    <w:basedOn w:val="20"/>
    <w:rsid w:val="00A4059E"/>
    <w:pPr>
      <w:keepNext/>
      <w:keepLines/>
      <w:widowControl w:val="0"/>
      <w:numPr>
        <w:ilvl w:val="1"/>
      </w:numPr>
      <w:suppressLineNumbers/>
      <w:tabs>
        <w:tab w:val="num" w:pos="360"/>
        <w:tab w:val="num" w:pos="720"/>
      </w:tabs>
      <w:suppressAutoHyphens/>
      <w:spacing w:after="60" w:line="240" w:lineRule="auto"/>
      <w:ind w:left="720" w:hanging="720"/>
      <w:contextualSpacing w:val="0"/>
      <w:jc w:val="both"/>
    </w:pPr>
    <w:rPr>
      <w:rFonts w:ascii="Times New Roman" w:eastAsia="Times New Roman" w:hAnsi="Times New Roman" w:cs="Times New Roman"/>
      <w:b/>
      <w:sz w:val="24"/>
      <w:szCs w:val="20"/>
      <w:lang w:eastAsia="ru-RU"/>
    </w:rPr>
  </w:style>
  <w:style w:type="paragraph" w:customStyle="1" w:styleId="12pt">
    <w:name w:val="Стиль Основной текст + 12 pt"/>
    <w:basedOn w:val="a7"/>
    <w:link w:val="12pt0"/>
    <w:rsid w:val="00A4059E"/>
    <w:pPr>
      <w:spacing w:after="0"/>
    </w:pPr>
    <w:rPr>
      <w:sz w:val="24"/>
    </w:rPr>
  </w:style>
  <w:style w:type="character" w:customStyle="1" w:styleId="12pt0">
    <w:name w:val="Стиль Основной текст + 12 pt Знак"/>
    <w:link w:val="12pt"/>
    <w:rsid w:val="00A4059E"/>
    <w:rPr>
      <w:rFonts w:ascii="Times New Roman" w:eastAsia="Times New Roman" w:hAnsi="Times New Roman" w:cs="Times New Roman"/>
      <w:sz w:val="24"/>
      <w:szCs w:val="28"/>
      <w:lang w:eastAsia="ru-RU"/>
    </w:rPr>
  </w:style>
  <w:style w:type="paragraph" w:customStyle="1" w:styleId="12pt00">
    <w:name w:val="Стиль Основной текст + 12 pt После:  0 пт"/>
    <w:basedOn w:val="a7"/>
    <w:rsid w:val="00A4059E"/>
    <w:pPr>
      <w:spacing w:after="0"/>
    </w:pPr>
    <w:rPr>
      <w:sz w:val="24"/>
      <w:szCs w:val="20"/>
    </w:rPr>
  </w:style>
  <w:style w:type="paragraph" w:customStyle="1" w:styleId="3">
    <w:name w:val="Пункт_3"/>
    <w:basedOn w:val="a"/>
    <w:rsid w:val="00A4059E"/>
    <w:pPr>
      <w:numPr>
        <w:ilvl w:val="2"/>
        <w:numId w:val="2"/>
      </w:numPr>
      <w:spacing w:after="0" w:line="360" w:lineRule="auto"/>
      <w:ind w:hanging="180"/>
      <w:jc w:val="both"/>
    </w:pPr>
    <w:rPr>
      <w:rFonts w:ascii="Times New Roman" w:eastAsia="Times New Roman" w:hAnsi="Times New Roman" w:cs="Times New Roman"/>
      <w:sz w:val="28"/>
      <w:szCs w:val="20"/>
      <w:lang w:eastAsia="ru-RU"/>
    </w:rPr>
  </w:style>
  <w:style w:type="paragraph" w:styleId="20">
    <w:name w:val="List Number 2"/>
    <w:basedOn w:val="a"/>
    <w:uiPriority w:val="99"/>
    <w:semiHidden/>
    <w:unhideWhenUsed/>
    <w:rsid w:val="00A4059E"/>
    <w:pPr>
      <w:tabs>
        <w:tab w:val="num" w:pos="720"/>
      </w:tabs>
      <w:ind w:left="720" w:hanging="720"/>
      <w:contextualSpacing/>
    </w:pPr>
  </w:style>
  <w:style w:type="paragraph" w:styleId="aa">
    <w:name w:val="Balloon Text"/>
    <w:basedOn w:val="a"/>
    <w:link w:val="ab"/>
    <w:uiPriority w:val="99"/>
    <w:semiHidden/>
    <w:unhideWhenUsed/>
    <w:rsid w:val="00A4059E"/>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A4059E"/>
    <w:rPr>
      <w:rFonts w:ascii="Tahoma" w:hAnsi="Tahoma" w:cs="Tahoma"/>
      <w:sz w:val="16"/>
      <w:szCs w:val="16"/>
    </w:rPr>
  </w:style>
  <w:style w:type="character" w:customStyle="1" w:styleId="11">
    <w:name w:val="Заголовок 1 Знак"/>
    <w:basedOn w:val="a0"/>
    <w:link w:val="10"/>
    <w:uiPriority w:val="9"/>
    <w:rsid w:val="009E2D03"/>
    <w:rPr>
      <w:rFonts w:asciiTheme="majorHAnsi" w:eastAsiaTheme="majorEastAsia" w:hAnsiTheme="majorHAnsi" w:cstheme="majorBidi"/>
      <w:b/>
      <w:bCs/>
      <w:color w:val="365F91" w:themeColor="accent1" w:themeShade="BF"/>
      <w:sz w:val="28"/>
      <w:szCs w:val="28"/>
    </w:rPr>
  </w:style>
  <w:style w:type="paragraph" w:styleId="ac">
    <w:name w:val="Body Text Indent"/>
    <w:basedOn w:val="a"/>
    <w:link w:val="ad"/>
    <w:uiPriority w:val="99"/>
    <w:semiHidden/>
    <w:unhideWhenUsed/>
    <w:rsid w:val="009E2D03"/>
    <w:pPr>
      <w:spacing w:after="120"/>
      <w:ind w:left="283"/>
    </w:pPr>
  </w:style>
  <w:style w:type="character" w:customStyle="1" w:styleId="ad">
    <w:name w:val="Основной текст с отступом Знак"/>
    <w:basedOn w:val="a0"/>
    <w:link w:val="ac"/>
    <w:uiPriority w:val="99"/>
    <w:semiHidden/>
    <w:rsid w:val="009E2D03"/>
  </w:style>
  <w:style w:type="paragraph" w:styleId="32">
    <w:name w:val="Body Text 3"/>
    <w:basedOn w:val="a"/>
    <w:link w:val="33"/>
    <w:uiPriority w:val="99"/>
    <w:unhideWhenUsed/>
    <w:rsid w:val="009E2D03"/>
    <w:pPr>
      <w:spacing w:after="120"/>
    </w:pPr>
    <w:rPr>
      <w:sz w:val="16"/>
      <w:szCs w:val="16"/>
    </w:rPr>
  </w:style>
  <w:style w:type="character" w:customStyle="1" w:styleId="33">
    <w:name w:val="Основной текст 3 Знак"/>
    <w:basedOn w:val="a0"/>
    <w:link w:val="32"/>
    <w:uiPriority w:val="99"/>
    <w:rsid w:val="009E2D03"/>
    <w:rPr>
      <w:sz w:val="16"/>
      <w:szCs w:val="16"/>
    </w:rPr>
  </w:style>
  <w:style w:type="paragraph" w:customStyle="1" w:styleId="ConsNormal">
    <w:name w:val="ConsNormal"/>
    <w:link w:val="ConsNormal0"/>
    <w:rsid w:val="009E2D03"/>
    <w:pPr>
      <w:widowControl w:val="0"/>
      <w:autoSpaceDE w:val="0"/>
      <w:autoSpaceDN w:val="0"/>
      <w:adjustRightInd w:val="0"/>
      <w:spacing w:after="0" w:line="240" w:lineRule="auto"/>
      <w:ind w:right="19772" w:firstLine="720"/>
    </w:pPr>
    <w:rPr>
      <w:rFonts w:ascii="Arial" w:eastAsia="Times New Roman" w:hAnsi="Arial" w:cs="Arial"/>
      <w:sz w:val="20"/>
      <w:szCs w:val="20"/>
      <w:lang w:eastAsia="ru-RU"/>
    </w:rPr>
  </w:style>
  <w:style w:type="character" w:customStyle="1" w:styleId="ConsNormal0">
    <w:name w:val="ConsNormal Знак"/>
    <w:link w:val="ConsNormal"/>
    <w:rsid w:val="009E2D03"/>
    <w:rPr>
      <w:rFonts w:ascii="Arial" w:eastAsia="Times New Roman" w:hAnsi="Arial" w:cs="Arial"/>
      <w:sz w:val="20"/>
      <w:szCs w:val="20"/>
      <w:lang w:eastAsia="ru-RU"/>
    </w:rPr>
  </w:style>
  <w:style w:type="paragraph" w:customStyle="1" w:styleId="Standard">
    <w:name w:val="Standard"/>
    <w:rsid w:val="00D70E18"/>
    <w:pPr>
      <w:widowControl w:val="0"/>
      <w:suppressAutoHyphens/>
      <w:autoSpaceDN w:val="0"/>
      <w:spacing w:after="0" w:line="240" w:lineRule="auto"/>
      <w:textAlignment w:val="baseline"/>
    </w:pPr>
    <w:rPr>
      <w:rFonts w:ascii="Arial" w:eastAsia="Lucida Sans Unicode" w:hAnsi="Arial" w:cs="Tahoma"/>
      <w:kern w:val="3"/>
      <w:sz w:val="24"/>
      <w:szCs w:val="24"/>
      <w:lang w:eastAsia="zh-CN" w:bidi="hi-IN"/>
    </w:rPr>
  </w:style>
  <w:style w:type="character" w:customStyle="1" w:styleId="okpdspan">
    <w:name w:val="okpd_span"/>
    <w:basedOn w:val="a0"/>
    <w:rsid w:val="00D16A32"/>
  </w:style>
  <w:style w:type="paragraph" w:styleId="ae">
    <w:name w:val="List Paragraph"/>
    <w:basedOn w:val="a"/>
    <w:uiPriority w:val="34"/>
    <w:qFormat/>
    <w:rsid w:val="00E41984"/>
    <w:pPr>
      <w:ind w:left="720"/>
      <w:contextualSpacing/>
    </w:pPr>
  </w:style>
  <w:style w:type="table" w:styleId="af">
    <w:name w:val="Table Grid"/>
    <w:basedOn w:val="a1"/>
    <w:uiPriority w:val="59"/>
    <w:rsid w:val="00017A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annotation reference"/>
    <w:basedOn w:val="a0"/>
    <w:uiPriority w:val="99"/>
    <w:semiHidden/>
    <w:unhideWhenUsed/>
    <w:rsid w:val="00E26518"/>
    <w:rPr>
      <w:sz w:val="16"/>
      <w:szCs w:val="16"/>
    </w:rPr>
  </w:style>
  <w:style w:type="paragraph" w:styleId="af1">
    <w:name w:val="annotation text"/>
    <w:basedOn w:val="a"/>
    <w:link w:val="af2"/>
    <w:uiPriority w:val="99"/>
    <w:semiHidden/>
    <w:unhideWhenUsed/>
    <w:rsid w:val="00E26518"/>
    <w:pPr>
      <w:spacing w:line="240" w:lineRule="auto"/>
    </w:pPr>
    <w:rPr>
      <w:sz w:val="20"/>
      <w:szCs w:val="20"/>
    </w:rPr>
  </w:style>
  <w:style w:type="character" w:customStyle="1" w:styleId="af2">
    <w:name w:val="Текст примечания Знак"/>
    <w:basedOn w:val="a0"/>
    <w:link w:val="af1"/>
    <w:uiPriority w:val="99"/>
    <w:semiHidden/>
    <w:rsid w:val="00E26518"/>
    <w:rPr>
      <w:sz w:val="20"/>
      <w:szCs w:val="20"/>
    </w:rPr>
  </w:style>
  <w:style w:type="paragraph" w:styleId="af3">
    <w:name w:val="annotation subject"/>
    <w:basedOn w:val="af1"/>
    <w:next w:val="af1"/>
    <w:link w:val="af4"/>
    <w:uiPriority w:val="99"/>
    <w:semiHidden/>
    <w:unhideWhenUsed/>
    <w:rsid w:val="00E26518"/>
    <w:rPr>
      <w:b/>
      <w:bCs/>
    </w:rPr>
  </w:style>
  <w:style w:type="character" w:customStyle="1" w:styleId="af4">
    <w:name w:val="Тема примечания Знак"/>
    <w:basedOn w:val="af2"/>
    <w:link w:val="af3"/>
    <w:uiPriority w:val="99"/>
    <w:semiHidden/>
    <w:rsid w:val="00E2651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00158">
      <w:bodyDiv w:val="1"/>
      <w:marLeft w:val="0"/>
      <w:marRight w:val="0"/>
      <w:marTop w:val="0"/>
      <w:marBottom w:val="0"/>
      <w:divBdr>
        <w:top w:val="none" w:sz="0" w:space="0" w:color="auto"/>
        <w:left w:val="none" w:sz="0" w:space="0" w:color="auto"/>
        <w:bottom w:val="none" w:sz="0" w:space="0" w:color="auto"/>
        <w:right w:val="none" w:sz="0" w:space="0" w:color="auto"/>
      </w:divBdr>
    </w:div>
    <w:div w:id="106892970">
      <w:bodyDiv w:val="1"/>
      <w:marLeft w:val="0"/>
      <w:marRight w:val="0"/>
      <w:marTop w:val="0"/>
      <w:marBottom w:val="0"/>
      <w:divBdr>
        <w:top w:val="none" w:sz="0" w:space="0" w:color="auto"/>
        <w:left w:val="none" w:sz="0" w:space="0" w:color="auto"/>
        <w:bottom w:val="none" w:sz="0" w:space="0" w:color="auto"/>
        <w:right w:val="none" w:sz="0" w:space="0" w:color="auto"/>
      </w:divBdr>
    </w:div>
    <w:div w:id="193691065">
      <w:bodyDiv w:val="1"/>
      <w:marLeft w:val="0"/>
      <w:marRight w:val="0"/>
      <w:marTop w:val="0"/>
      <w:marBottom w:val="0"/>
      <w:divBdr>
        <w:top w:val="none" w:sz="0" w:space="0" w:color="auto"/>
        <w:left w:val="none" w:sz="0" w:space="0" w:color="auto"/>
        <w:bottom w:val="none" w:sz="0" w:space="0" w:color="auto"/>
        <w:right w:val="none" w:sz="0" w:space="0" w:color="auto"/>
      </w:divBdr>
    </w:div>
    <w:div w:id="199129677">
      <w:bodyDiv w:val="1"/>
      <w:marLeft w:val="0"/>
      <w:marRight w:val="0"/>
      <w:marTop w:val="0"/>
      <w:marBottom w:val="0"/>
      <w:divBdr>
        <w:top w:val="none" w:sz="0" w:space="0" w:color="auto"/>
        <w:left w:val="none" w:sz="0" w:space="0" w:color="auto"/>
        <w:bottom w:val="none" w:sz="0" w:space="0" w:color="auto"/>
        <w:right w:val="none" w:sz="0" w:space="0" w:color="auto"/>
      </w:divBdr>
    </w:div>
    <w:div w:id="205262434">
      <w:bodyDiv w:val="1"/>
      <w:marLeft w:val="0"/>
      <w:marRight w:val="0"/>
      <w:marTop w:val="0"/>
      <w:marBottom w:val="0"/>
      <w:divBdr>
        <w:top w:val="none" w:sz="0" w:space="0" w:color="auto"/>
        <w:left w:val="none" w:sz="0" w:space="0" w:color="auto"/>
        <w:bottom w:val="none" w:sz="0" w:space="0" w:color="auto"/>
        <w:right w:val="none" w:sz="0" w:space="0" w:color="auto"/>
      </w:divBdr>
    </w:div>
    <w:div w:id="256332190">
      <w:bodyDiv w:val="1"/>
      <w:marLeft w:val="0"/>
      <w:marRight w:val="0"/>
      <w:marTop w:val="0"/>
      <w:marBottom w:val="0"/>
      <w:divBdr>
        <w:top w:val="none" w:sz="0" w:space="0" w:color="auto"/>
        <w:left w:val="none" w:sz="0" w:space="0" w:color="auto"/>
        <w:bottom w:val="none" w:sz="0" w:space="0" w:color="auto"/>
        <w:right w:val="none" w:sz="0" w:space="0" w:color="auto"/>
      </w:divBdr>
    </w:div>
    <w:div w:id="310326217">
      <w:bodyDiv w:val="1"/>
      <w:marLeft w:val="0"/>
      <w:marRight w:val="0"/>
      <w:marTop w:val="0"/>
      <w:marBottom w:val="0"/>
      <w:divBdr>
        <w:top w:val="none" w:sz="0" w:space="0" w:color="auto"/>
        <w:left w:val="none" w:sz="0" w:space="0" w:color="auto"/>
        <w:bottom w:val="none" w:sz="0" w:space="0" w:color="auto"/>
        <w:right w:val="none" w:sz="0" w:space="0" w:color="auto"/>
      </w:divBdr>
    </w:div>
    <w:div w:id="433210141">
      <w:bodyDiv w:val="1"/>
      <w:marLeft w:val="0"/>
      <w:marRight w:val="0"/>
      <w:marTop w:val="0"/>
      <w:marBottom w:val="0"/>
      <w:divBdr>
        <w:top w:val="none" w:sz="0" w:space="0" w:color="auto"/>
        <w:left w:val="none" w:sz="0" w:space="0" w:color="auto"/>
        <w:bottom w:val="none" w:sz="0" w:space="0" w:color="auto"/>
        <w:right w:val="none" w:sz="0" w:space="0" w:color="auto"/>
      </w:divBdr>
    </w:div>
    <w:div w:id="494689616">
      <w:bodyDiv w:val="1"/>
      <w:marLeft w:val="0"/>
      <w:marRight w:val="0"/>
      <w:marTop w:val="0"/>
      <w:marBottom w:val="0"/>
      <w:divBdr>
        <w:top w:val="none" w:sz="0" w:space="0" w:color="auto"/>
        <w:left w:val="none" w:sz="0" w:space="0" w:color="auto"/>
        <w:bottom w:val="none" w:sz="0" w:space="0" w:color="auto"/>
        <w:right w:val="none" w:sz="0" w:space="0" w:color="auto"/>
      </w:divBdr>
      <w:divsChild>
        <w:div w:id="976837065">
          <w:marLeft w:val="0"/>
          <w:marRight w:val="0"/>
          <w:marTop w:val="0"/>
          <w:marBottom w:val="0"/>
          <w:divBdr>
            <w:top w:val="none" w:sz="0" w:space="0" w:color="auto"/>
            <w:left w:val="none" w:sz="0" w:space="0" w:color="auto"/>
            <w:bottom w:val="none" w:sz="0" w:space="0" w:color="auto"/>
            <w:right w:val="none" w:sz="0" w:space="0" w:color="auto"/>
          </w:divBdr>
        </w:div>
      </w:divsChild>
    </w:div>
    <w:div w:id="739720207">
      <w:bodyDiv w:val="1"/>
      <w:marLeft w:val="0"/>
      <w:marRight w:val="0"/>
      <w:marTop w:val="0"/>
      <w:marBottom w:val="0"/>
      <w:divBdr>
        <w:top w:val="none" w:sz="0" w:space="0" w:color="auto"/>
        <w:left w:val="none" w:sz="0" w:space="0" w:color="auto"/>
        <w:bottom w:val="none" w:sz="0" w:space="0" w:color="auto"/>
        <w:right w:val="none" w:sz="0" w:space="0" w:color="auto"/>
      </w:divBdr>
    </w:div>
    <w:div w:id="806557578">
      <w:bodyDiv w:val="1"/>
      <w:marLeft w:val="0"/>
      <w:marRight w:val="0"/>
      <w:marTop w:val="0"/>
      <w:marBottom w:val="0"/>
      <w:divBdr>
        <w:top w:val="none" w:sz="0" w:space="0" w:color="auto"/>
        <w:left w:val="none" w:sz="0" w:space="0" w:color="auto"/>
        <w:bottom w:val="none" w:sz="0" w:space="0" w:color="auto"/>
        <w:right w:val="none" w:sz="0" w:space="0" w:color="auto"/>
      </w:divBdr>
    </w:div>
    <w:div w:id="813110093">
      <w:bodyDiv w:val="1"/>
      <w:marLeft w:val="0"/>
      <w:marRight w:val="0"/>
      <w:marTop w:val="0"/>
      <w:marBottom w:val="0"/>
      <w:divBdr>
        <w:top w:val="none" w:sz="0" w:space="0" w:color="auto"/>
        <w:left w:val="none" w:sz="0" w:space="0" w:color="auto"/>
        <w:bottom w:val="none" w:sz="0" w:space="0" w:color="auto"/>
        <w:right w:val="none" w:sz="0" w:space="0" w:color="auto"/>
      </w:divBdr>
    </w:div>
    <w:div w:id="1016737692">
      <w:bodyDiv w:val="1"/>
      <w:marLeft w:val="0"/>
      <w:marRight w:val="0"/>
      <w:marTop w:val="0"/>
      <w:marBottom w:val="0"/>
      <w:divBdr>
        <w:top w:val="none" w:sz="0" w:space="0" w:color="auto"/>
        <w:left w:val="none" w:sz="0" w:space="0" w:color="auto"/>
        <w:bottom w:val="none" w:sz="0" w:space="0" w:color="auto"/>
        <w:right w:val="none" w:sz="0" w:space="0" w:color="auto"/>
      </w:divBdr>
    </w:div>
    <w:div w:id="1103695054">
      <w:bodyDiv w:val="1"/>
      <w:marLeft w:val="0"/>
      <w:marRight w:val="0"/>
      <w:marTop w:val="0"/>
      <w:marBottom w:val="0"/>
      <w:divBdr>
        <w:top w:val="none" w:sz="0" w:space="0" w:color="auto"/>
        <w:left w:val="none" w:sz="0" w:space="0" w:color="auto"/>
        <w:bottom w:val="none" w:sz="0" w:space="0" w:color="auto"/>
        <w:right w:val="none" w:sz="0" w:space="0" w:color="auto"/>
      </w:divBdr>
    </w:div>
    <w:div w:id="1136802697">
      <w:bodyDiv w:val="1"/>
      <w:marLeft w:val="0"/>
      <w:marRight w:val="0"/>
      <w:marTop w:val="0"/>
      <w:marBottom w:val="0"/>
      <w:divBdr>
        <w:top w:val="none" w:sz="0" w:space="0" w:color="auto"/>
        <w:left w:val="none" w:sz="0" w:space="0" w:color="auto"/>
        <w:bottom w:val="none" w:sz="0" w:space="0" w:color="auto"/>
        <w:right w:val="none" w:sz="0" w:space="0" w:color="auto"/>
      </w:divBdr>
    </w:div>
    <w:div w:id="1191190668">
      <w:bodyDiv w:val="1"/>
      <w:marLeft w:val="0"/>
      <w:marRight w:val="0"/>
      <w:marTop w:val="0"/>
      <w:marBottom w:val="0"/>
      <w:divBdr>
        <w:top w:val="none" w:sz="0" w:space="0" w:color="auto"/>
        <w:left w:val="none" w:sz="0" w:space="0" w:color="auto"/>
        <w:bottom w:val="none" w:sz="0" w:space="0" w:color="auto"/>
        <w:right w:val="none" w:sz="0" w:space="0" w:color="auto"/>
      </w:divBdr>
    </w:div>
    <w:div w:id="1254819479">
      <w:bodyDiv w:val="1"/>
      <w:marLeft w:val="0"/>
      <w:marRight w:val="0"/>
      <w:marTop w:val="0"/>
      <w:marBottom w:val="0"/>
      <w:divBdr>
        <w:top w:val="none" w:sz="0" w:space="0" w:color="auto"/>
        <w:left w:val="none" w:sz="0" w:space="0" w:color="auto"/>
        <w:bottom w:val="none" w:sz="0" w:space="0" w:color="auto"/>
        <w:right w:val="none" w:sz="0" w:space="0" w:color="auto"/>
      </w:divBdr>
    </w:div>
    <w:div w:id="1280913351">
      <w:bodyDiv w:val="1"/>
      <w:marLeft w:val="0"/>
      <w:marRight w:val="0"/>
      <w:marTop w:val="0"/>
      <w:marBottom w:val="0"/>
      <w:divBdr>
        <w:top w:val="none" w:sz="0" w:space="0" w:color="auto"/>
        <w:left w:val="none" w:sz="0" w:space="0" w:color="auto"/>
        <w:bottom w:val="none" w:sz="0" w:space="0" w:color="auto"/>
        <w:right w:val="none" w:sz="0" w:space="0" w:color="auto"/>
      </w:divBdr>
    </w:div>
    <w:div w:id="1302076853">
      <w:bodyDiv w:val="1"/>
      <w:marLeft w:val="0"/>
      <w:marRight w:val="0"/>
      <w:marTop w:val="0"/>
      <w:marBottom w:val="0"/>
      <w:divBdr>
        <w:top w:val="none" w:sz="0" w:space="0" w:color="auto"/>
        <w:left w:val="none" w:sz="0" w:space="0" w:color="auto"/>
        <w:bottom w:val="none" w:sz="0" w:space="0" w:color="auto"/>
        <w:right w:val="none" w:sz="0" w:space="0" w:color="auto"/>
      </w:divBdr>
    </w:div>
    <w:div w:id="1677925113">
      <w:bodyDiv w:val="1"/>
      <w:marLeft w:val="0"/>
      <w:marRight w:val="0"/>
      <w:marTop w:val="0"/>
      <w:marBottom w:val="0"/>
      <w:divBdr>
        <w:top w:val="none" w:sz="0" w:space="0" w:color="auto"/>
        <w:left w:val="none" w:sz="0" w:space="0" w:color="auto"/>
        <w:bottom w:val="none" w:sz="0" w:space="0" w:color="auto"/>
        <w:right w:val="none" w:sz="0" w:space="0" w:color="auto"/>
      </w:divBdr>
    </w:div>
    <w:div w:id="1883058846">
      <w:bodyDiv w:val="1"/>
      <w:marLeft w:val="0"/>
      <w:marRight w:val="0"/>
      <w:marTop w:val="0"/>
      <w:marBottom w:val="0"/>
      <w:divBdr>
        <w:top w:val="none" w:sz="0" w:space="0" w:color="auto"/>
        <w:left w:val="none" w:sz="0" w:space="0" w:color="auto"/>
        <w:bottom w:val="none" w:sz="0" w:space="0" w:color="auto"/>
        <w:right w:val="none" w:sz="0" w:space="0" w:color="auto"/>
      </w:divBdr>
    </w:div>
    <w:div w:id="2066486056">
      <w:bodyDiv w:val="1"/>
      <w:marLeft w:val="0"/>
      <w:marRight w:val="0"/>
      <w:marTop w:val="0"/>
      <w:marBottom w:val="0"/>
      <w:divBdr>
        <w:top w:val="none" w:sz="0" w:space="0" w:color="auto"/>
        <w:left w:val="none" w:sz="0" w:space="0" w:color="auto"/>
        <w:bottom w:val="none" w:sz="0" w:space="0" w:color="auto"/>
        <w:right w:val="none" w:sz="0" w:space="0" w:color="auto"/>
      </w:divBdr>
    </w:div>
    <w:div w:id="2085518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9.emf"/><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hyperlink" Target="http://zakupki.gov.ru/" TargetMode="Externa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6.emf"/><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68D0B3-E860-45A9-B247-2413439F50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2481</TotalTime>
  <Pages>20</Pages>
  <Words>5771</Words>
  <Characters>32897</Characters>
  <Application>Microsoft Office Word</Application>
  <DocSecurity>0</DocSecurity>
  <Lines>274</Lines>
  <Paragraphs>77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А</dc:creator>
  <cp:lastModifiedBy>Сафин Румиль Габдрафикович</cp:lastModifiedBy>
  <cp:revision>398</cp:revision>
  <cp:lastPrinted>2019-08-21T09:48:00Z</cp:lastPrinted>
  <dcterms:created xsi:type="dcterms:W3CDTF">2015-10-07T11:15:00Z</dcterms:created>
  <dcterms:modified xsi:type="dcterms:W3CDTF">2019-08-23T11:42:00Z</dcterms:modified>
</cp:coreProperties>
</file>
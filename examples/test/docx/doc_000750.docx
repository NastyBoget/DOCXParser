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4"/>
        <w:gridCol w:w="5309"/>
      </w:tblGrid>
      <w:tr w:rsidR="00C32410" w:rsidRPr="009D1A8C" w:rsidTr="004E4F2E">
        <w:trPr>
          <w:trHeight w:val="435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C32410" w:rsidRPr="009D1A8C" w:rsidRDefault="00B3458E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b/>
                <w:sz w:val="26"/>
                <w:szCs w:val="26"/>
              </w:rPr>
              <w:t>Техническое задание</w:t>
            </w:r>
            <w:r w:rsidR="00B8348C" w:rsidRPr="009D1A8C">
              <w:rPr>
                <w:b/>
                <w:sz w:val="26"/>
                <w:szCs w:val="26"/>
              </w:rPr>
              <w:t xml:space="preserve"> на проведение запроса котировок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b/>
                <w:sz w:val="26"/>
                <w:szCs w:val="26"/>
              </w:rPr>
            </w:pPr>
            <w:r w:rsidRPr="009D1A8C">
              <w:rPr>
                <w:b/>
                <w:sz w:val="26"/>
                <w:szCs w:val="26"/>
              </w:rPr>
              <w:t>Наименование сведения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b/>
                <w:sz w:val="26"/>
                <w:szCs w:val="26"/>
              </w:rPr>
            </w:pPr>
            <w:r w:rsidRPr="009D1A8C">
              <w:rPr>
                <w:b/>
                <w:sz w:val="26"/>
                <w:szCs w:val="26"/>
              </w:rPr>
              <w:t>Данные исполнителя закупки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 xml:space="preserve">1.Предмет закупки </w:t>
            </w:r>
          </w:p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2. Количество лотов (при необходимости)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3E272E" w:rsidRPr="009D1A8C" w:rsidRDefault="009039CB" w:rsidP="0090270D">
            <w:pPr>
              <w:jc w:val="both"/>
              <w:rPr>
                <w:bCs/>
                <w:spacing w:val="-1"/>
                <w:sz w:val="26"/>
                <w:szCs w:val="26"/>
              </w:rPr>
            </w:pPr>
            <w:proofErr w:type="gramStart"/>
            <w:r>
              <w:rPr>
                <w:bCs/>
                <w:spacing w:val="-1"/>
                <w:sz w:val="26"/>
                <w:szCs w:val="26"/>
              </w:rPr>
              <w:t>Выполнение работ</w:t>
            </w:r>
            <w:r w:rsidR="006B55CE" w:rsidRPr="009D1A8C">
              <w:rPr>
                <w:bCs/>
                <w:spacing w:val="-1"/>
                <w:sz w:val="26"/>
                <w:szCs w:val="26"/>
              </w:rPr>
              <w:t xml:space="preserve"> </w:t>
            </w:r>
            <w:r w:rsidR="003218FD" w:rsidRPr="003218FD">
              <w:rPr>
                <w:bCs/>
                <w:spacing w:val="-1"/>
                <w:sz w:val="26"/>
                <w:szCs w:val="26"/>
              </w:rPr>
              <w:t>по разработке проектно</w:t>
            </w:r>
            <w:r w:rsidR="0090270D">
              <w:rPr>
                <w:bCs/>
                <w:spacing w:val="-1"/>
                <w:sz w:val="26"/>
                <w:szCs w:val="26"/>
              </w:rPr>
              <w:t xml:space="preserve">й, </w:t>
            </w:r>
            <w:r w:rsidR="003218FD" w:rsidRPr="003218FD">
              <w:rPr>
                <w:bCs/>
                <w:spacing w:val="-1"/>
                <w:sz w:val="26"/>
                <w:szCs w:val="26"/>
              </w:rPr>
              <w:t xml:space="preserve">сметной документации на монтаж Автоматической пожарной сигнализации (далее – АПС) и Системы оповещения и управления эвакуацией (далее – СОУЭ) в соответствии с техническим заданием (Приложение №1 к </w:t>
            </w:r>
            <w:r w:rsidR="003218FD">
              <w:rPr>
                <w:bCs/>
                <w:spacing w:val="-1"/>
                <w:sz w:val="26"/>
                <w:szCs w:val="26"/>
              </w:rPr>
              <w:t>проекта</w:t>
            </w:r>
            <w:r w:rsidR="003218FD" w:rsidRPr="003218FD">
              <w:rPr>
                <w:bCs/>
                <w:spacing w:val="-1"/>
                <w:sz w:val="26"/>
                <w:szCs w:val="26"/>
              </w:rPr>
              <w:t xml:space="preserve"> договор</w:t>
            </w:r>
            <w:r w:rsidR="003218FD">
              <w:rPr>
                <w:bCs/>
                <w:spacing w:val="-1"/>
                <w:sz w:val="26"/>
                <w:szCs w:val="26"/>
              </w:rPr>
              <w:t>а</w:t>
            </w:r>
            <w:r w:rsidR="003218FD" w:rsidRPr="003218FD">
              <w:rPr>
                <w:bCs/>
                <w:spacing w:val="-1"/>
                <w:sz w:val="26"/>
                <w:szCs w:val="26"/>
              </w:rPr>
              <w:t xml:space="preserve">) на объектах Заказчика, указанных в приложении №2 к </w:t>
            </w:r>
            <w:r w:rsidR="003218FD">
              <w:rPr>
                <w:bCs/>
                <w:spacing w:val="-1"/>
                <w:sz w:val="26"/>
                <w:szCs w:val="26"/>
              </w:rPr>
              <w:t>проекту</w:t>
            </w:r>
            <w:r w:rsidR="003218FD" w:rsidRPr="003218FD">
              <w:rPr>
                <w:bCs/>
                <w:spacing w:val="-1"/>
                <w:sz w:val="26"/>
                <w:szCs w:val="26"/>
              </w:rPr>
              <w:t xml:space="preserve"> договор</w:t>
            </w:r>
            <w:r w:rsidR="003218FD">
              <w:rPr>
                <w:bCs/>
                <w:spacing w:val="-1"/>
                <w:sz w:val="26"/>
                <w:szCs w:val="26"/>
              </w:rPr>
              <w:t>а</w:t>
            </w:r>
            <w:proofErr w:type="gramEnd"/>
          </w:p>
        </w:tc>
      </w:tr>
      <w:tr w:rsidR="00C32410" w:rsidRPr="009D1A8C" w:rsidTr="00C9127B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Технические характеристики товара, работы/ услуги, типы, маркировки и т.п.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793CBB" w:rsidRPr="009D1A8C" w:rsidRDefault="00AB2476" w:rsidP="00C9127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Согласно </w:t>
            </w:r>
            <w:r w:rsidR="00C9127B" w:rsidRPr="00C9127B">
              <w:rPr>
                <w:sz w:val="26"/>
                <w:szCs w:val="26"/>
              </w:rPr>
              <w:t>Приложени</w:t>
            </w:r>
            <w:r>
              <w:rPr>
                <w:sz w:val="26"/>
                <w:szCs w:val="26"/>
              </w:rPr>
              <w:t>ю</w:t>
            </w:r>
            <w:r w:rsidR="00C9127B" w:rsidRPr="00C9127B">
              <w:rPr>
                <w:sz w:val="26"/>
                <w:szCs w:val="26"/>
              </w:rPr>
              <w:t xml:space="preserve"> №1 к проекту договора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Качество товара, работ, услуг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E9502F" w:rsidRPr="009D1A8C" w:rsidRDefault="0011264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В соответствии с нормативными актами, указанными в техническом задании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Нормативные акты РФ в соответствии, с которыми осуществляется закупка товаров, работ/услуг (ГОСТ, СНиП и др.);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231D91" w:rsidRPr="009D1A8C" w:rsidRDefault="00231D91" w:rsidP="004E4F2E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Федеральным законом «Технический регламент о требованиях пожарной безопасности» от 22 июля 2008 № 123-ФЗ.</w:t>
            </w:r>
          </w:p>
          <w:p w:rsidR="00231D91" w:rsidRPr="009D1A8C" w:rsidRDefault="00231D91" w:rsidP="004E4F2E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Постановлением Правительства Российской Федерации от 25 апреля 2012 № 390 «О противопожарном режиме».</w:t>
            </w:r>
          </w:p>
          <w:p w:rsidR="00127B26" w:rsidRPr="009D1A8C" w:rsidRDefault="00127B26" w:rsidP="004E4F2E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ПУЭ. Правила устройства электроустановок</w:t>
            </w:r>
          </w:p>
          <w:p w:rsidR="00231D91" w:rsidRPr="009D1A8C" w:rsidRDefault="00231D91" w:rsidP="004E4F2E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СП 6.13130.2013 «Свод правил системы противопожарной защиты электрооборудования. Требования пожарной безопасности».</w:t>
            </w:r>
          </w:p>
          <w:p w:rsidR="00231D91" w:rsidRPr="009D1A8C" w:rsidRDefault="00231D91" w:rsidP="004E4F2E">
            <w:pPr>
              <w:pStyle w:val="a3"/>
              <w:numPr>
                <w:ilvl w:val="0"/>
                <w:numId w:val="1"/>
              </w:numPr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РД 78.145-93. «Системы и комплексы охранной, пожарной и охранно-пожарной сигнализации. Правила производства и приемки работ».</w:t>
            </w:r>
          </w:p>
          <w:p w:rsidR="00231D91" w:rsidRPr="009D1A8C" w:rsidRDefault="00231D91" w:rsidP="004E4F2E">
            <w:pPr>
              <w:pStyle w:val="a3"/>
              <w:numPr>
                <w:ilvl w:val="0"/>
                <w:numId w:val="1"/>
              </w:numPr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СП 5.13130.2009 «Системы противопожарной защиты. Установки пожарной сигнализации и пожаротушения автоматические. Нормы и правила проектирования».</w:t>
            </w:r>
          </w:p>
          <w:p w:rsidR="00DD262D" w:rsidRPr="009D1A8C" w:rsidRDefault="00231D91" w:rsidP="004E4F2E">
            <w:pPr>
              <w:pStyle w:val="a3"/>
              <w:numPr>
                <w:ilvl w:val="0"/>
                <w:numId w:val="1"/>
              </w:numPr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СП 3.13130.2009 «Системы противопожарной защиты. Система оповещения и управления эвакуацией людей при пожаре. Требования пожарной безопасности».</w:t>
            </w:r>
          </w:p>
          <w:p w:rsidR="00E518A7" w:rsidRPr="009D1A8C" w:rsidRDefault="00E518A7" w:rsidP="004E4F2E">
            <w:pPr>
              <w:pStyle w:val="a3"/>
              <w:numPr>
                <w:ilvl w:val="0"/>
                <w:numId w:val="1"/>
              </w:numPr>
              <w:tabs>
                <w:tab w:val="clear" w:pos="708"/>
                <w:tab w:val="left" w:pos="261"/>
              </w:tabs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НПБ 104-03 Нормы пожарной безопасности "Системы оповещения и управления эвакуацией людей при пожарах в зданиях и сооружениях"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Функциональные характеристики (потребительские свойства) товара, работы/услуги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AA11CC" w:rsidRDefault="00737D03" w:rsidP="004E4F2E">
            <w:pPr>
              <w:jc w:val="both"/>
              <w:rPr>
                <w:sz w:val="26"/>
                <w:szCs w:val="26"/>
              </w:rPr>
            </w:pPr>
            <w:r w:rsidRPr="00737D03">
              <w:rPr>
                <w:sz w:val="26"/>
                <w:szCs w:val="26"/>
              </w:rPr>
              <w:t>Приложение №1 к проекту договора</w:t>
            </w:r>
            <w:r w:rsidR="00AA11CC">
              <w:rPr>
                <w:sz w:val="26"/>
                <w:szCs w:val="26"/>
              </w:rPr>
              <w:t>, раздел 5, 6.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lastRenderedPageBreak/>
              <w:t>Количество поставляемого товара, объема выполняемых работ/оказываемых услуг;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6C20DD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Согласно проекту договора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Требования к размерам, упаковке, отгрузке товара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77029F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-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Общероссийский классификатор видов экономической деятельности (ОКВЭД 2)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8F5BD2" w:rsidP="008F5BD2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84.25.1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Общероссийский классификатор пр</w:t>
            </w:r>
            <w:r w:rsidR="00AE0721" w:rsidRPr="009D1A8C">
              <w:rPr>
                <w:sz w:val="26"/>
                <w:szCs w:val="26"/>
              </w:rPr>
              <w:t xml:space="preserve">одукции по видам экономической </w:t>
            </w:r>
            <w:r w:rsidRPr="009D1A8C">
              <w:rPr>
                <w:sz w:val="26"/>
                <w:szCs w:val="26"/>
              </w:rPr>
              <w:t>деятельности (ОКПД 2)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8F5BD2" w:rsidP="004E4F2E">
            <w:pPr>
              <w:jc w:val="both"/>
              <w:rPr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84.25.11.120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Начальная (максимальная) цена договора с учетом и без учета НДС. Порядок формирования цены договора (включение/</w:t>
            </w:r>
            <w:r w:rsidR="0039724B" w:rsidRPr="009D1A8C">
              <w:rPr>
                <w:sz w:val="26"/>
                <w:szCs w:val="26"/>
              </w:rPr>
              <w:t>не включение</w:t>
            </w:r>
            <w:r w:rsidRPr="009D1A8C">
              <w:rPr>
                <w:sz w:val="26"/>
                <w:szCs w:val="26"/>
              </w:rPr>
              <w:t xml:space="preserve"> в стоимость товара, работ, услуг транспортные расходы, </w:t>
            </w:r>
            <w:r w:rsidR="00B8348C" w:rsidRPr="009D1A8C">
              <w:rPr>
                <w:sz w:val="26"/>
                <w:szCs w:val="26"/>
              </w:rPr>
              <w:t xml:space="preserve">страхование, </w:t>
            </w:r>
            <w:r w:rsidRPr="009D1A8C">
              <w:rPr>
                <w:sz w:val="26"/>
                <w:szCs w:val="26"/>
              </w:rPr>
              <w:t>таможенную пошлину, уплату налогов, сборов и иные обязательные платежи)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112640" w:rsidRPr="008F5BD2" w:rsidRDefault="004E4F2E" w:rsidP="009039CB">
            <w:pPr>
              <w:jc w:val="both"/>
              <w:rPr>
                <w:sz w:val="26"/>
                <w:szCs w:val="26"/>
              </w:rPr>
            </w:pPr>
            <w:r w:rsidRPr="008F5BD2">
              <w:rPr>
                <w:sz w:val="26"/>
                <w:szCs w:val="26"/>
              </w:rPr>
              <w:t>488 </w:t>
            </w:r>
            <w:r w:rsidR="00A8707A" w:rsidRPr="008F5BD2">
              <w:rPr>
                <w:sz w:val="26"/>
                <w:szCs w:val="26"/>
              </w:rPr>
              <w:t>1</w:t>
            </w:r>
            <w:r w:rsidR="00A8707A">
              <w:rPr>
                <w:sz w:val="26"/>
                <w:szCs w:val="26"/>
              </w:rPr>
              <w:t>66</w:t>
            </w:r>
            <w:r w:rsidRPr="008F5BD2">
              <w:rPr>
                <w:sz w:val="26"/>
                <w:szCs w:val="26"/>
              </w:rPr>
              <w:t>,</w:t>
            </w:r>
            <w:r w:rsidR="00A8707A">
              <w:rPr>
                <w:sz w:val="26"/>
                <w:szCs w:val="26"/>
              </w:rPr>
              <w:t>23</w:t>
            </w:r>
            <w:r w:rsidRPr="008F5BD2">
              <w:rPr>
                <w:sz w:val="26"/>
                <w:szCs w:val="26"/>
              </w:rPr>
              <w:t xml:space="preserve"> руб. </w:t>
            </w:r>
            <w:r w:rsidR="00DA16F8" w:rsidRPr="008F5BD2">
              <w:rPr>
                <w:sz w:val="26"/>
                <w:szCs w:val="26"/>
              </w:rPr>
              <w:t>с</w:t>
            </w:r>
            <w:r w:rsidRPr="008F5BD2">
              <w:rPr>
                <w:sz w:val="26"/>
                <w:szCs w:val="26"/>
              </w:rPr>
              <w:t xml:space="preserve"> НДС </w:t>
            </w:r>
            <w:r w:rsidR="00AB2476">
              <w:rPr>
                <w:sz w:val="26"/>
                <w:szCs w:val="26"/>
              </w:rPr>
              <w:t>(</w:t>
            </w:r>
            <w:r w:rsidR="008F5BD2" w:rsidRPr="008F5BD2">
              <w:rPr>
                <w:sz w:val="26"/>
                <w:szCs w:val="26"/>
              </w:rPr>
              <w:t>406 805.19 руб. без НДС</w:t>
            </w:r>
            <w:r w:rsidR="00AB2476">
              <w:rPr>
                <w:sz w:val="26"/>
                <w:szCs w:val="26"/>
              </w:rPr>
              <w:t>)</w:t>
            </w:r>
            <w:r w:rsidR="008F5BD2" w:rsidRPr="008F5BD2">
              <w:rPr>
                <w:sz w:val="26"/>
                <w:szCs w:val="26"/>
              </w:rPr>
              <w:t xml:space="preserve">. </w:t>
            </w:r>
            <w:r w:rsidR="00C9127B" w:rsidRPr="008F5BD2">
              <w:rPr>
                <w:sz w:val="26"/>
                <w:szCs w:val="26"/>
              </w:rPr>
              <w:t xml:space="preserve">В цену включены все затраты на исполнение договора с учетом расходов на перевозку, страхование, уплату таможенных пошлин, налогов и других обязательных платежей, которые </w:t>
            </w:r>
            <w:r w:rsidR="00AB2476" w:rsidRPr="008F5BD2">
              <w:rPr>
                <w:sz w:val="26"/>
                <w:szCs w:val="26"/>
              </w:rPr>
              <w:t>Исполнитель</w:t>
            </w:r>
            <w:r w:rsidR="00C9127B" w:rsidRPr="008F5BD2">
              <w:rPr>
                <w:sz w:val="26"/>
                <w:szCs w:val="26"/>
              </w:rPr>
              <w:t xml:space="preserve"> должен уплатить при </w:t>
            </w:r>
            <w:r w:rsidR="009039CB">
              <w:rPr>
                <w:sz w:val="26"/>
                <w:szCs w:val="26"/>
              </w:rPr>
              <w:t>выполнении работ</w:t>
            </w:r>
            <w:r w:rsidR="00C9127B" w:rsidRPr="008F5BD2">
              <w:rPr>
                <w:sz w:val="26"/>
                <w:szCs w:val="26"/>
              </w:rPr>
              <w:t>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Сведения о валюте, используемой для формирования цены договора и расчетов с поставщиками (исполнителями, подрядчиками)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A07671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color w:val="000000"/>
                <w:sz w:val="26"/>
                <w:szCs w:val="26"/>
              </w:rPr>
              <w:t>Российский рубль.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Порядок применения официального курса иностранной валюты к рублю РФ, установленного Ц</w:t>
            </w:r>
            <w:r w:rsidR="00AE0721" w:rsidRPr="009D1A8C">
              <w:rPr>
                <w:sz w:val="26"/>
                <w:szCs w:val="26"/>
              </w:rPr>
              <w:t>Б РФ и используемого при оплате</w:t>
            </w:r>
            <w:r w:rsidRPr="009D1A8C">
              <w:rPr>
                <w:sz w:val="26"/>
                <w:szCs w:val="26"/>
              </w:rPr>
              <w:t xml:space="preserve"> заключенного договора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A07671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-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Предоставление преимуще</w:t>
            </w:r>
            <w:proofErr w:type="gramStart"/>
            <w:r w:rsidRPr="009D1A8C">
              <w:rPr>
                <w:sz w:val="26"/>
                <w:szCs w:val="26"/>
              </w:rPr>
              <w:t>ств дл</w:t>
            </w:r>
            <w:proofErr w:type="gramEnd"/>
            <w:r w:rsidRPr="009D1A8C">
              <w:rPr>
                <w:sz w:val="26"/>
                <w:szCs w:val="26"/>
              </w:rPr>
              <w:t>я определенной категории Участников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2F1530" w:rsidP="004E4F2E">
            <w:pPr>
              <w:jc w:val="both"/>
              <w:rPr>
                <w:sz w:val="26"/>
                <w:szCs w:val="26"/>
                <w:lang w:val="en-US"/>
              </w:rPr>
            </w:pPr>
            <w:r w:rsidRPr="009D1A8C">
              <w:rPr>
                <w:sz w:val="26"/>
                <w:szCs w:val="26"/>
                <w:lang w:val="en-US"/>
              </w:rPr>
              <w:t>-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Привлечение субпоставщиков, субподрядчиков, соисполнителей  к исполнению Договора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3476AD" w:rsidRPr="009D1A8C" w:rsidRDefault="0022040F" w:rsidP="003218FD">
            <w:pPr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Разрешено</w:t>
            </w:r>
            <w:r w:rsidR="003218FD">
              <w:rPr>
                <w:sz w:val="26"/>
                <w:szCs w:val="26"/>
              </w:rPr>
              <w:t xml:space="preserve"> при условии соответствия субподрядчиков, соисполнителей требованиям к наличию разрешительной документации на исполнение той части предмета договора, к которой они привлекаются подрядчиком, исполнителем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Требования к объему предоставлений гарантий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11264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Согласно проекту договора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Требования к безопасности товара, работы/ услуги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047C46" w:rsidRPr="009D1A8C" w:rsidRDefault="00A07671" w:rsidP="00B96064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 xml:space="preserve">Все </w:t>
            </w:r>
            <w:r w:rsidR="009039CB">
              <w:rPr>
                <w:sz w:val="26"/>
                <w:szCs w:val="26"/>
              </w:rPr>
              <w:t>работы</w:t>
            </w:r>
            <w:r w:rsidR="009039CB" w:rsidRPr="009D1A8C">
              <w:rPr>
                <w:sz w:val="26"/>
                <w:szCs w:val="26"/>
              </w:rPr>
              <w:t xml:space="preserve"> </w:t>
            </w:r>
            <w:r w:rsidRPr="009D1A8C">
              <w:rPr>
                <w:sz w:val="26"/>
                <w:szCs w:val="26"/>
              </w:rPr>
              <w:t xml:space="preserve">должны </w:t>
            </w:r>
            <w:ins w:id="0" w:author="Аллаяров Ильсур Фанусович" w:date="2019-08-21T15:36:00Z">
              <w:r w:rsidR="00B96064">
                <w:rPr>
                  <w:sz w:val="26"/>
                  <w:szCs w:val="26"/>
                </w:rPr>
                <w:t>выполняться</w:t>
              </w:r>
            </w:ins>
            <w:bookmarkStart w:id="1" w:name="_GoBack"/>
            <w:bookmarkEnd w:id="1"/>
            <w:del w:id="2" w:author="Аллаяров Ильсур Фанусович" w:date="2019-08-21T15:36:00Z">
              <w:r w:rsidRPr="009D1A8C" w:rsidDel="00B96064">
                <w:rPr>
                  <w:sz w:val="26"/>
                  <w:szCs w:val="26"/>
                </w:rPr>
                <w:delText xml:space="preserve">оказываться </w:delText>
              </w:r>
            </w:del>
            <w:r w:rsidRPr="009D1A8C">
              <w:rPr>
                <w:sz w:val="26"/>
                <w:szCs w:val="26"/>
              </w:rPr>
              <w:t xml:space="preserve">с соблюдением требований действующих </w:t>
            </w:r>
            <w:r w:rsidR="00DD262D" w:rsidRPr="009D1A8C">
              <w:rPr>
                <w:sz w:val="26"/>
                <w:szCs w:val="26"/>
              </w:rPr>
              <w:t xml:space="preserve">нормативных правовых </w:t>
            </w:r>
            <w:r w:rsidRPr="009D1A8C">
              <w:rPr>
                <w:sz w:val="26"/>
                <w:szCs w:val="26"/>
              </w:rPr>
              <w:t>актов</w:t>
            </w:r>
            <w:r w:rsidR="009F5E86" w:rsidRPr="009D1A8C">
              <w:rPr>
                <w:sz w:val="26"/>
                <w:szCs w:val="26"/>
              </w:rPr>
              <w:t xml:space="preserve"> в области  охраны труда; охраны окружающей среды; пожарной безопасности.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Место поставки товара, выполнения работ/оказания услуг;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112640" w:rsidP="003218FD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 xml:space="preserve">РФ, РТ, г. Набережные Челны, территория Заказчика, </w:t>
            </w:r>
            <w:r w:rsidR="001C55E3" w:rsidRPr="009D1A8C">
              <w:rPr>
                <w:sz w:val="26"/>
                <w:szCs w:val="26"/>
              </w:rPr>
              <w:t>Объект</w:t>
            </w:r>
            <w:r w:rsidR="00B4312E" w:rsidRPr="009D1A8C">
              <w:rPr>
                <w:sz w:val="26"/>
                <w:szCs w:val="26"/>
              </w:rPr>
              <w:t>ы</w:t>
            </w:r>
            <w:r w:rsidR="001C55E3" w:rsidRPr="009D1A8C">
              <w:rPr>
                <w:sz w:val="26"/>
                <w:szCs w:val="26"/>
              </w:rPr>
              <w:t xml:space="preserve"> ООО «КАМАЗ-Энерго</w:t>
            </w:r>
            <w:r w:rsidR="003218FD" w:rsidRPr="003218FD">
              <w:rPr>
                <w:sz w:val="26"/>
                <w:szCs w:val="26"/>
              </w:rPr>
              <w:t xml:space="preserve"> согласно приложени</w:t>
            </w:r>
            <w:r w:rsidR="00FC4A7C">
              <w:rPr>
                <w:sz w:val="26"/>
                <w:szCs w:val="26"/>
              </w:rPr>
              <w:t>ю</w:t>
            </w:r>
            <w:r w:rsidR="003218FD" w:rsidRPr="003218FD">
              <w:rPr>
                <w:sz w:val="26"/>
                <w:szCs w:val="26"/>
              </w:rPr>
              <w:t xml:space="preserve"> №2 к проекту договора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 xml:space="preserve">Форма, срок и порядок (объем) оплаты 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1C55E3" w:rsidP="004E4F2E">
            <w:pPr>
              <w:tabs>
                <w:tab w:val="left" w:pos="993"/>
              </w:tabs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Согласно проекту договора.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Сроки поставки товара, выполнения работ/оказания услуг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FC4A7C" w:rsidP="004E4F2E">
            <w:pPr>
              <w:jc w:val="both"/>
              <w:rPr>
                <w:sz w:val="26"/>
                <w:szCs w:val="26"/>
              </w:rPr>
            </w:pPr>
            <w:r w:rsidRPr="00FC4A7C">
              <w:rPr>
                <w:sz w:val="26"/>
                <w:szCs w:val="26"/>
              </w:rPr>
              <w:t>Согласно проекту договора.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rPr>
          <w:trHeight w:val="1005"/>
        </w:trPr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lastRenderedPageBreak/>
              <w:t>Срок действия договора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FC4A7C" w:rsidP="004E4F2E">
            <w:pPr>
              <w:jc w:val="both"/>
              <w:rPr>
                <w:sz w:val="26"/>
                <w:szCs w:val="26"/>
              </w:rPr>
            </w:pPr>
            <w:r w:rsidRPr="00FC4A7C">
              <w:rPr>
                <w:sz w:val="26"/>
                <w:szCs w:val="26"/>
              </w:rPr>
              <w:t>Согласно проекту договора.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Требования к результатам работ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1914A9" w:rsidP="004E4F2E">
            <w:pPr>
              <w:jc w:val="both"/>
              <w:rPr>
                <w:sz w:val="26"/>
                <w:szCs w:val="26"/>
              </w:rPr>
            </w:pPr>
            <w:r>
              <w:rPr>
                <w:rFonts w:eastAsia="Calibri"/>
                <w:bCs/>
                <w:sz w:val="26"/>
                <w:szCs w:val="26"/>
                <w:lang w:eastAsia="en-US"/>
              </w:rPr>
              <w:t xml:space="preserve">Согласно </w:t>
            </w:r>
            <w:r w:rsidR="008F5BD2">
              <w:rPr>
                <w:rFonts w:eastAsia="Calibri"/>
                <w:bCs/>
                <w:sz w:val="26"/>
                <w:szCs w:val="26"/>
                <w:lang w:eastAsia="en-US"/>
              </w:rPr>
              <w:t>п.</w:t>
            </w:r>
            <w:r w:rsidR="008F5BD2">
              <w:t xml:space="preserve"> 1.3 проекта договора.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rPr>
          <w:trHeight w:val="568"/>
        </w:trPr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Проведение/</w:t>
            </w:r>
            <w:r w:rsidR="0077029F" w:rsidRPr="009D1A8C">
              <w:rPr>
                <w:sz w:val="26"/>
                <w:szCs w:val="26"/>
              </w:rPr>
              <w:t>не проведение</w:t>
            </w:r>
            <w:r w:rsidRPr="009D1A8C">
              <w:rPr>
                <w:sz w:val="26"/>
                <w:szCs w:val="26"/>
              </w:rPr>
              <w:t xml:space="preserve"> переторжки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8F5BD2" w:rsidRDefault="002F1530" w:rsidP="004E4F2E">
            <w:pPr>
              <w:jc w:val="both"/>
              <w:rPr>
                <w:sz w:val="26"/>
                <w:szCs w:val="26"/>
              </w:rPr>
            </w:pPr>
            <w:r w:rsidRPr="008F5BD2">
              <w:rPr>
                <w:sz w:val="26"/>
                <w:szCs w:val="26"/>
              </w:rPr>
              <w:t>-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rPr>
          <w:trHeight w:val="87"/>
        </w:trPr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Порядок оценки заявок (за исключением при проведен</w:t>
            </w:r>
            <w:proofErr w:type="gramStart"/>
            <w:r w:rsidRPr="009D1A8C">
              <w:rPr>
                <w:sz w:val="26"/>
                <w:szCs w:val="26"/>
              </w:rPr>
              <w:t>ии ау</w:t>
            </w:r>
            <w:proofErr w:type="gramEnd"/>
            <w:r w:rsidRPr="009D1A8C">
              <w:rPr>
                <w:sz w:val="26"/>
                <w:szCs w:val="26"/>
              </w:rPr>
              <w:t>кционов, запросов котировок (цен));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5F1C6D" w:rsidRPr="009D1A8C" w:rsidRDefault="002F1530" w:rsidP="004E4F2E">
            <w:pPr>
              <w:jc w:val="both"/>
              <w:rPr>
                <w:sz w:val="26"/>
                <w:szCs w:val="26"/>
                <w:lang w:val="en-US"/>
              </w:rPr>
            </w:pPr>
            <w:r w:rsidRPr="009D1A8C">
              <w:rPr>
                <w:sz w:val="26"/>
                <w:szCs w:val="26"/>
                <w:lang w:val="en-US"/>
              </w:rPr>
              <w:t>-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 xml:space="preserve">Требования к прилагаемой документации к заявке на участие в закупке (при необходимости) 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22040F" w:rsidRPr="009D1A8C" w:rsidRDefault="0022040F" w:rsidP="004E4F2E">
            <w:pPr>
              <w:jc w:val="both"/>
              <w:rPr>
                <w:bCs/>
                <w:sz w:val="26"/>
                <w:szCs w:val="26"/>
              </w:rPr>
            </w:pPr>
            <w:r w:rsidRPr="009D1A8C">
              <w:rPr>
                <w:bCs/>
                <w:sz w:val="26"/>
                <w:szCs w:val="26"/>
              </w:rPr>
              <w:t>Согласно Положению о закупках.</w:t>
            </w:r>
          </w:p>
          <w:p w:rsidR="009D1A8C" w:rsidRPr="00063037" w:rsidRDefault="00303F42" w:rsidP="009039CB">
            <w:pPr>
              <w:jc w:val="both"/>
              <w:rPr>
                <w:bCs/>
              </w:rPr>
            </w:pPr>
            <w:r w:rsidRPr="009D1A8C">
              <w:rPr>
                <w:bCs/>
                <w:sz w:val="26"/>
                <w:szCs w:val="26"/>
              </w:rPr>
              <w:t>Н</w:t>
            </w:r>
            <w:r w:rsidR="00C14DA5" w:rsidRPr="009D1A8C">
              <w:rPr>
                <w:bCs/>
                <w:sz w:val="26"/>
                <w:szCs w:val="26"/>
              </w:rPr>
              <w:t>аличие</w:t>
            </w:r>
            <w:r w:rsidRPr="009D1A8C">
              <w:rPr>
                <w:bCs/>
                <w:sz w:val="26"/>
                <w:szCs w:val="26"/>
              </w:rPr>
              <w:t xml:space="preserve"> не менее </w:t>
            </w:r>
            <w:r w:rsidR="00AA11CC">
              <w:rPr>
                <w:bCs/>
                <w:sz w:val="26"/>
                <w:szCs w:val="26"/>
              </w:rPr>
              <w:t>1</w:t>
            </w:r>
            <w:r w:rsidR="00AA11CC" w:rsidRPr="009D1A8C">
              <w:rPr>
                <w:bCs/>
                <w:sz w:val="26"/>
                <w:szCs w:val="26"/>
              </w:rPr>
              <w:t xml:space="preserve"> документ</w:t>
            </w:r>
            <w:r w:rsidR="00AA11CC">
              <w:rPr>
                <w:bCs/>
                <w:sz w:val="26"/>
                <w:szCs w:val="26"/>
              </w:rPr>
              <w:t>а</w:t>
            </w:r>
            <w:r w:rsidR="00C14DA5" w:rsidRPr="009D1A8C">
              <w:rPr>
                <w:bCs/>
                <w:sz w:val="26"/>
                <w:szCs w:val="26"/>
              </w:rPr>
              <w:t>, подтверждающ</w:t>
            </w:r>
            <w:r w:rsidR="00AA11CC">
              <w:rPr>
                <w:bCs/>
                <w:sz w:val="26"/>
                <w:szCs w:val="26"/>
              </w:rPr>
              <w:t>его</w:t>
            </w:r>
            <w:r w:rsidR="00C14DA5" w:rsidRPr="009D1A8C">
              <w:rPr>
                <w:bCs/>
                <w:sz w:val="26"/>
                <w:szCs w:val="26"/>
              </w:rPr>
              <w:t xml:space="preserve"> выполнение аналогичных </w:t>
            </w:r>
            <w:r w:rsidR="009039CB">
              <w:rPr>
                <w:bCs/>
                <w:sz w:val="26"/>
                <w:szCs w:val="26"/>
              </w:rPr>
              <w:t>работ</w:t>
            </w:r>
            <w:r w:rsidR="0022040F" w:rsidRPr="009D1A8C">
              <w:rPr>
                <w:bCs/>
                <w:sz w:val="26"/>
                <w:szCs w:val="26"/>
              </w:rPr>
              <w:t>.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Приложения к проекту договора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90270D" w:rsidRPr="0090270D" w:rsidRDefault="0090270D" w:rsidP="0090270D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0270D">
              <w:rPr>
                <w:sz w:val="26"/>
                <w:szCs w:val="26"/>
              </w:rPr>
              <w:t>Задание на разработку проектно-сметной документации на монтаж Автоматической пожарной сигнализации и Системы оповещения и управления эвакуацией в помещениях Главной понизительной подстанции – 13, Инженерного корпуса МСЧ, Участка спецтехники, Склада ОМТО, Станции газификации жидкой углекислоты.</w:t>
            </w:r>
          </w:p>
          <w:p w:rsidR="002D083D" w:rsidRPr="0090270D" w:rsidRDefault="0090270D" w:rsidP="0090270D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  <w:jc w:val="both"/>
              <w:rPr>
                <w:sz w:val="26"/>
                <w:szCs w:val="26"/>
              </w:rPr>
            </w:pPr>
            <w:r w:rsidRPr="0090270D">
              <w:rPr>
                <w:sz w:val="26"/>
                <w:szCs w:val="26"/>
              </w:rPr>
              <w:t>Перечень объектов ООО «КАМАЗ-Энерго»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Иные документы и сведения в соответствии с Положением о закупках ООО «КАМАЗ-Энерго», а также по усмотрению Исполнителя закупки.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A430F1" w:rsidRPr="009D1A8C" w:rsidRDefault="0011264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-</w:t>
            </w:r>
          </w:p>
        </w:tc>
      </w:tr>
      <w:tr w:rsidR="00C32410" w:rsidRPr="009D1A8C" w:rsidTr="004E4F2E">
        <w:tblPrEx>
          <w:tblLook w:val="04A0" w:firstRow="1" w:lastRow="0" w:firstColumn="1" w:lastColumn="0" w:noHBand="0" w:noVBand="1"/>
        </w:tblPrEx>
        <w:trPr>
          <w:trHeight w:val="87"/>
        </w:trPr>
        <w:tc>
          <w:tcPr>
            <w:tcW w:w="2487" w:type="pct"/>
            <w:shd w:val="clear" w:color="auto" w:fill="auto"/>
            <w:vAlign w:val="center"/>
          </w:tcPr>
          <w:p w:rsidR="00C32410" w:rsidRPr="009D1A8C" w:rsidRDefault="00C32410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 xml:space="preserve">Ф.И.О. </w:t>
            </w:r>
            <w:proofErr w:type="gramStart"/>
            <w:r w:rsidRPr="009D1A8C">
              <w:rPr>
                <w:sz w:val="26"/>
                <w:szCs w:val="26"/>
              </w:rPr>
              <w:t>ответственного</w:t>
            </w:r>
            <w:proofErr w:type="gramEnd"/>
            <w:r w:rsidRPr="009D1A8C">
              <w:rPr>
                <w:sz w:val="26"/>
                <w:szCs w:val="26"/>
              </w:rPr>
              <w:t xml:space="preserve"> по технической части документации</w:t>
            </w:r>
          </w:p>
        </w:tc>
        <w:tc>
          <w:tcPr>
            <w:tcW w:w="2513" w:type="pct"/>
            <w:shd w:val="clear" w:color="auto" w:fill="auto"/>
            <w:vAlign w:val="center"/>
          </w:tcPr>
          <w:p w:rsidR="00C32410" w:rsidRPr="009D1A8C" w:rsidRDefault="00474DA3" w:rsidP="004E4F2E">
            <w:pPr>
              <w:jc w:val="both"/>
              <w:rPr>
                <w:sz w:val="26"/>
                <w:szCs w:val="26"/>
              </w:rPr>
            </w:pPr>
            <w:r w:rsidRPr="009D1A8C">
              <w:rPr>
                <w:sz w:val="26"/>
                <w:szCs w:val="26"/>
              </w:rPr>
              <w:t>Ахмадиев Раушан Фанилович</w:t>
            </w:r>
          </w:p>
        </w:tc>
      </w:tr>
    </w:tbl>
    <w:p w:rsidR="008A1B4E" w:rsidRPr="009D1A8C" w:rsidRDefault="008A1B4E" w:rsidP="00B43746">
      <w:pPr>
        <w:jc w:val="both"/>
        <w:rPr>
          <w:sz w:val="26"/>
          <w:szCs w:val="26"/>
          <w:lang w:val="en-US"/>
        </w:rPr>
      </w:pPr>
    </w:p>
    <w:p w:rsidR="002F1530" w:rsidRPr="00ED1583" w:rsidRDefault="0005097C" w:rsidP="00B43746">
      <w:pPr>
        <w:jc w:val="both"/>
        <w:rPr>
          <w:sz w:val="26"/>
          <w:szCs w:val="26"/>
        </w:rPr>
      </w:pPr>
      <w:r>
        <w:rPr>
          <w:sz w:val="26"/>
          <w:szCs w:val="26"/>
        </w:rPr>
        <w:t>Приложения: проект договора с приложениями в электронном виде.</w:t>
      </w:r>
    </w:p>
    <w:p w:rsidR="002F1530" w:rsidRPr="00ED1583" w:rsidRDefault="002F1530" w:rsidP="00B43746">
      <w:pPr>
        <w:jc w:val="both"/>
        <w:rPr>
          <w:sz w:val="26"/>
          <w:szCs w:val="26"/>
        </w:rPr>
      </w:pPr>
    </w:p>
    <w:p w:rsidR="006A6183" w:rsidRPr="009D1A8C" w:rsidRDefault="006A6183" w:rsidP="00B43746">
      <w:pPr>
        <w:jc w:val="both"/>
        <w:rPr>
          <w:sz w:val="26"/>
          <w:szCs w:val="26"/>
        </w:rPr>
      </w:pPr>
      <w:r w:rsidRPr="009D1A8C">
        <w:rPr>
          <w:sz w:val="26"/>
          <w:szCs w:val="26"/>
        </w:rPr>
        <w:t>Зам.</w:t>
      </w:r>
      <w:r w:rsidR="00001E24" w:rsidRPr="009D1A8C">
        <w:rPr>
          <w:sz w:val="26"/>
          <w:szCs w:val="26"/>
        </w:rPr>
        <w:t xml:space="preserve"> </w:t>
      </w:r>
      <w:r w:rsidRPr="009D1A8C">
        <w:rPr>
          <w:sz w:val="26"/>
          <w:szCs w:val="26"/>
        </w:rPr>
        <w:t>главного инженера</w:t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  <w:t>А.Г. Ахмадуллин</w:t>
      </w:r>
    </w:p>
    <w:p w:rsidR="006A6183" w:rsidRPr="009D1A8C" w:rsidRDefault="006A6183" w:rsidP="00B43746">
      <w:pPr>
        <w:jc w:val="both"/>
        <w:rPr>
          <w:sz w:val="26"/>
          <w:szCs w:val="26"/>
        </w:rPr>
      </w:pPr>
    </w:p>
    <w:p w:rsidR="006A6183" w:rsidRPr="009D1A8C" w:rsidRDefault="006A6183" w:rsidP="00B43746">
      <w:pPr>
        <w:jc w:val="both"/>
        <w:rPr>
          <w:sz w:val="26"/>
          <w:szCs w:val="26"/>
        </w:rPr>
      </w:pPr>
    </w:p>
    <w:p w:rsidR="00C646FF" w:rsidRDefault="005E66A9" w:rsidP="005E66A9">
      <w:pPr>
        <w:jc w:val="both"/>
        <w:rPr>
          <w:sz w:val="26"/>
          <w:szCs w:val="26"/>
        </w:rPr>
      </w:pPr>
      <w:r w:rsidRPr="009D1A8C">
        <w:rPr>
          <w:sz w:val="26"/>
          <w:szCs w:val="26"/>
        </w:rPr>
        <w:t>Главный инженер</w:t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</w:r>
      <w:r w:rsidRPr="009D1A8C">
        <w:rPr>
          <w:sz w:val="26"/>
          <w:szCs w:val="26"/>
        </w:rPr>
        <w:tab/>
        <w:t>Р.Г.</w:t>
      </w:r>
      <w:r w:rsidR="00627E37" w:rsidRPr="009D1A8C">
        <w:rPr>
          <w:sz w:val="26"/>
          <w:szCs w:val="26"/>
        </w:rPr>
        <w:t xml:space="preserve"> </w:t>
      </w:r>
      <w:r w:rsidR="006A6183" w:rsidRPr="009D1A8C">
        <w:rPr>
          <w:sz w:val="26"/>
          <w:szCs w:val="26"/>
        </w:rPr>
        <w:t>Шакиров</w:t>
      </w:r>
    </w:p>
    <w:p w:rsidR="00C646FF" w:rsidRPr="00C646FF" w:rsidRDefault="00C646FF" w:rsidP="00C646FF">
      <w:pPr>
        <w:rPr>
          <w:sz w:val="26"/>
          <w:szCs w:val="26"/>
        </w:rPr>
      </w:pPr>
    </w:p>
    <w:p w:rsidR="00C646FF" w:rsidRPr="00C646FF" w:rsidRDefault="00C646FF" w:rsidP="00C646FF">
      <w:pPr>
        <w:rPr>
          <w:sz w:val="26"/>
          <w:szCs w:val="26"/>
        </w:rPr>
      </w:pPr>
    </w:p>
    <w:p w:rsidR="002E0D72" w:rsidRPr="00C646FF" w:rsidRDefault="002E0D72" w:rsidP="002E0D72">
      <w:pPr>
        <w:tabs>
          <w:tab w:val="left" w:pos="1096"/>
        </w:tabs>
        <w:jc w:val="both"/>
        <w:rPr>
          <w:sz w:val="26"/>
          <w:szCs w:val="26"/>
        </w:rPr>
      </w:pPr>
    </w:p>
    <w:sectPr w:rsidR="002E0D72" w:rsidRPr="00C646FF" w:rsidSect="005E66A9">
      <w:type w:val="continuous"/>
      <w:pgSz w:w="11906" w:h="16838"/>
      <w:pgMar w:top="1135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AAE" w:rsidRDefault="00464AAE" w:rsidP="00552C98">
      <w:r>
        <w:separator/>
      </w:r>
    </w:p>
  </w:endnote>
  <w:endnote w:type="continuationSeparator" w:id="0">
    <w:p w:rsidR="00464AAE" w:rsidRDefault="00464AAE" w:rsidP="0055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AAE" w:rsidRDefault="00464AAE" w:rsidP="00552C98">
      <w:r>
        <w:separator/>
      </w:r>
    </w:p>
  </w:footnote>
  <w:footnote w:type="continuationSeparator" w:id="0">
    <w:p w:rsidR="00464AAE" w:rsidRDefault="00464AAE" w:rsidP="0055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59E"/>
    <w:multiLevelType w:val="hybridMultilevel"/>
    <w:tmpl w:val="6726A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2157"/>
    <w:multiLevelType w:val="hybridMultilevel"/>
    <w:tmpl w:val="D5244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775F7"/>
    <w:multiLevelType w:val="hybridMultilevel"/>
    <w:tmpl w:val="299A4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2049D"/>
    <w:multiLevelType w:val="hybridMultilevel"/>
    <w:tmpl w:val="424A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42628"/>
    <w:multiLevelType w:val="hybridMultilevel"/>
    <w:tmpl w:val="1E3C3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C753C"/>
    <w:multiLevelType w:val="hybridMultilevel"/>
    <w:tmpl w:val="96A00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10"/>
    <w:rsid w:val="00001E24"/>
    <w:rsid w:val="00035B99"/>
    <w:rsid w:val="000379A3"/>
    <w:rsid w:val="00047C46"/>
    <w:rsid w:val="0005097C"/>
    <w:rsid w:val="000624CD"/>
    <w:rsid w:val="00063037"/>
    <w:rsid w:val="00063876"/>
    <w:rsid w:val="0007325D"/>
    <w:rsid w:val="00073306"/>
    <w:rsid w:val="00074F7A"/>
    <w:rsid w:val="00076709"/>
    <w:rsid w:val="000919A0"/>
    <w:rsid w:val="0009530D"/>
    <w:rsid w:val="000C13A7"/>
    <w:rsid w:val="000C5C33"/>
    <w:rsid w:val="000D5A3F"/>
    <w:rsid w:val="000E46CD"/>
    <w:rsid w:val="000E7821"/>
    <w:rsid w:val="00100A2E"/>
    <w:rsid w:val="00101BF2"/>
    <w:rsid w:val="00112640"/>
    <w:rsid w:val="00123223"/>
    <w:rsid w:val="00127B26"/>
    <w:rsid w:val="00132833"/>
    <w:rsid w:val="00133E84"/>
    <w:rsid w:val="001357E3"/>
    <w:rsid w:val="0014464C"/>
    <w:rsid w:val="00167222"/>
    <w:rsid w:val="00167E85"/>
    <w:rsid w:val="00167FB9"/>
    <w:rsid w:val="00176F23"/>
    <w:rsid w:val="001914A9"/>
    <w:rsid w:val="001A1304"/>
    <w:rsid w:val="001A186C"/>
    <w:rsid w:val="001A45FF"/>
    <w:rsid w:val="001A4FE8"/>
    <w:rsid w:val="001A73D2"/>
    <w:rsid w:val="001A774D"/>
    <w:rsid w:val="001B2F1B"/>
    <w:rsid w:val="001C36B6"/>
    <w:rsid w:val="001C55E3"/>
    <w:rsid w:val="001D0F76"/>
    <w:rsid w:val="001D60E4"/>
    <w:rsid w:val="001F2A07"/>
    <w:rsid w:val="001F5352"/>
    <w:rsid w:val="002111E6"/>
    <w:rsid w:val="0022040F"/>
    <w:rsid w:val="00221817"/>
    <w:rsid w:val="0022467D"/>
    <w:rsid w:val="00226D72"/>
    <w:rsid w:val="00231D91"/>
    <w:rsid w:val="002468A2"/>
    <w:rsid w:val="00251987"/>
    <w:rsid w:val="00251A05"/>
    <w:rsid w:val="00262004"/>
    <w:rsid w:val="002705B2"/>
    <w:rsid w:val="00290072"/>
    <w:rsid w:val="00292781"/>
    <w:rsid w:val="002C6081"/>
    <w:rsid w:val="002C758D"/>
    <w:rsid w:val="002D083D"/>
    <w:rsid w:val="002D3187"/>
    <w:rsid w:val="002D7B2F"/>
    <w:rsid w:val="002E0D72"/>
    <w:rsid w:val="002E253C"/>
    <w:rsid w:val="002E3927"/>
    <w:rsid w:val="002F1530"/>
    <w:rsid w:val="00300B7F"/>
    <w:rsid w:val="00301DA5"/>
    <w:rsid w:val="00303F42"/>
    <w:rsid w:val="003073BF"/>
    <w:rsid w:val="00315B40"/>
    <w:rsid w:val="003218FD"/>
    <w:rsid w:val="00324948"/>
    <w:rsid w:val="003300AD"/>
    <w:rsid w:val="003476AD"/>
    <w:rsid w:val="00353658"/>
    <w:rsid w:val="003552B3"/>
    <w:rsid w:val="003661D0"/>
    <w:rsid w:val="003723D3"/>
    <w:rsid w:val="0038313A"/>
    <w:rsid w:val="00391339"/>
    <w:rsid w:val="0039724B"/>
    <w:rsid w:val="003D039A"/>
    <w:rsid w:val="003D0544"/>
    <w:rsid w:val="003D15F8"/>
    <w:rsid w:val="003E272E"/>
    <w:rsid w:val="003F1FB1"/>
    <w:rsid w:val="0041345C"/>
    <w:rsid w:val="00414706"/>
    <w:rsid w:val="0041702D"/>
    <w:rsid w:val="00417EB1"/>
    <w:rsid w:val="0042718D"/>
    <w:rsid w:val="00430467"/>
    <w:rsid w:val="00447D59"/>
    <w:rsid w:val="00464AAE"/>
    <w:rsid w:val="004676FC"/>
    <w:rsid w:val="00474DA3"/>
    <w:rsid w:val="00485ACB"/>
    <w:rsid w:val="00497AA2"/>
    <w:rsid w:val="004B2866"/>
    <w:rsid w:val="004C4589"/>
    <w:rsid w:val="004D2E6C"/>
    <w:rsid w:val="004E31C7"/>
    <w:rsid w:val="004E3705"/>
    <w:rsid w:val="004E4E22"/>
    <w:rsid w:val="004E4F2E"/>
    <w:rsid w:val="004E6598"/>
    <w:rsid w:val="004F1EB3"/>
    <w:rsid w:val="005131B0"/>
    <w:rsid w:val="005238FF"/>
    <w:rsid w:val="0054223B"/>
    <w:rsid w:val="00543C7C"/>
    <w:rsid w:val="00552C98"/>
    <w:rsid w:val="00554BE8"/>
    <w:rsid w:val="005573E4"/>
    <w:rsid w:val="0056541C"/>
    <w:rsid w:val="00573071"/>
    <w:rsid w:val="00574EE4"/>
    <w:rsid w:val="005A33BB"/>
    <w:rsid w:val="005B2D70"/>
    <w:rsid w:val="005B5865"/>
    <w:rsid w:val="005C0344"/>
    <w:rsid w:val="005E022A"/>
    <w:rsid w:val="005E5BEF"/>
    <w:rsid w:val="005E66A9"/>
    <w:rsid w:val="005F1C6D"/>
    <w:rsid w:val="005F2DFF"/>
    <w:rsid w:val="005F5399"/>
    <w:rsid w:val="005F5FAF"/>
    <w:rsid w:val="00613A28"/>
    <w:rsid w:val="0062000A"/>
    <w:rsid w:val="0062513A"/>
    <w:rsid w:val="00627BF5"/>
    <w:rsid w:val="00627E37"/>
    <w:rsid w:val="00632D28"/>
    <w:rsid w:val="00635BA0"/>
    <w:rsid w:val="0063674A"/>
    <w:rsid w:val="00640AB7"/>
    <w:rsid w:val="00644783"/>
    <w:rsid w:val="00665433"/>
    <w:rsid w:val="006A6183"/>
    <w:rsid w:val="006B55CE"/>
    <w:rsid w:val="006C1A7D"/>
    <w:rsid w:val="006C20DD"/>
    <w:rsid w:val="006C4E59"/>
    <w:rsid w:val="006F634C"/>
    <w:rsid w:val="00705B20"/>
    <w:rsid w:val="00732DA8"/>
    <w:rsid w:val="00737D03"/>
    <w:rsid w:val="00741007"/>
    <w:rsid w:val="0077029F"/>
    <w:rsid w:val="00793CBB"/>
    <w:rsid w:val="007A1353"/>
    <w:rsid w:val="007A4463"/>
    <w:rsid w:val="007B052A"/>
    <w:rsid w:val="007C7BF5"/>
    <w:rsid w:val="007D0F3D"/>
    <w:rsid w:val="007F73CD"/>
    <w:rsid w:val="008015D2"/>
    <w:rsid w:val="00810FF0"/>
    <w:rsid w:val="008241E7"/>
    <w:rsid w:val="00830708"/>
    <w:rsid w:val="00850FE5"/>
    <w:rsid w:val="0086059C"/>
    <w:rsid w:val="008A1B4E"/>
    <w:rsid w:val="008B48CA"/>
    <w:rsid w:val="008D2BD3"/>
    <w:rsid w:val="008E08A8"/>
    <w:rsid w:val="008F481B"/>
    <w:rsid w:val="008F5BD2"/>
    <w:rsid w:val="008F7722"/>
    <w:rsid w:val="00900069"/>
    <w:rsid w:val="0090270D"/>
    <w:rsid w:val="009039CB"/>
    <w:rsid w:val="0093723D"/>
    <w:rsid w:val="00954117"/>
    <w:rsid w:val="009559F7"/>
    <w:rsid w:val="00966C0A"/>
    <w:rsid w:val="0098246E"/>
    <w:rsid w:val="009B4DDB"/>
    <w:rsid w:val="009C15E2"/>
    <w:rsid w:val="009C29D5"/>
    <w:rsid w:val="009C640A"/>
    <w:rsid w:val="009C69A2"/>
    <w:rsid w:val="009D16F2"/>
    <w:rsid w:val="009D18EA"/>
    <w:rsid w:val="009D1A8C"/>
    <w:rsid w:val="009E5D90"/>
    <w:rsid w:val="009F5B67"/>
    <w:rsid w:val="009F5E86"/>
    <w:rsid w:val="00A05D36"/>
    <w:rsid w:val="00A07671"/>
    <w:rsid w:val="00A2686F"/>
    <w:rsid w:val="00A430F1"/>
    <w:rsid w:val="00A57A33"/>
    <w:rsid w:val="00A76D25"/>
    <w:rsid w:val="00A802B8"/>
    <w:rsid w:val="00A8707A"/>
    <w:rsid w:val="00A90F70"/>
    <w:rsid w:val="00AA11CC"/>
    <w:rsid w:val="00AA7922"/>
    <w:rsid w:val="00AB1F6A"/>
    <w:rsid w:val="00AB2476"/>
    <w:rsid w:val="00AB3C8C"/>
    <w:rsid w:val="00AB73F3"/>
    <w:rsid w:val="00AC45C4"/>
    <w:rsid w:val="00AE0721"/>
    <w:rsid w:val="00AE27D7"/>
    <w:rsid w:val="00B00A11"/>
    <w:rsid w:val="00B02328"/>
    <w:rsid w:val="00B05F82"/>
    <w:rsid w:val="00B11488"/>
    <w:rsid w:val="00B325F3"/>
    <w:rsid w:val="00B3458E"/>
    <w:rsid w:val="00B40E61"/>
    <w:rsid w:val="00B410EF"/>
    <w:rsid w:val="00B4312E"/>
    <w:rsid w:val="00B43746"/>
    <w:rsid w:val="00B4636A"/>
    <w:rsid w:val="00B52A2B"/>
    <w:rsid w:val="00B53F2D"/>
    <w:rsid w:val="00B60DBA"/>
    <w:rsid w:val="00B67330"/>
    <w:rsid w:val="00B8348C"/>
    <w:rsid w:val="00B96064"/>
    <w:rsid w:val="00B97E70"/>
    <w:rsid w:val="00BA3F7A"/>
    <w:rsid w:val="00BA64D5"/>
    <w:rsid w:val="00BC2D98"/>
    <w:rsid w:val="00BF31FA"/>
    <w:rsid w:val="00C14DA5"/>
    <w:rsid w:val="00C27766"/>
    <w:rsid w:val="00C32410"/>
    <w:rsid w:val="00C33978"/>
    <w:rsid w:val="00C33FD2"/>
    <w:rsid w:val="00C367E9"/>
    <w:rsid w:val="00C50D0D"/>
    <w:rsid w:val="00C54613"/>
    <w:rsid w:val="00C646FF"/>
    <w:rsid w:val="00C64B72"/>
    <w:rsid w:val="00C64CF4"/>
    <w:rsid w:val="00C851D0"/>
    <w:rsid w:val="00C9127B"/>
    <w:rsid w:val="00C97997"/>
    <w:rsid w:val="00CE2053"/>
    <w:rsid w:val="00CE6E1D"/>
    <w:rsid w:val="00D26E3B"/>
    <w:rsid w:val="00D4184F"/>
    <w:rsid w:val="00D64438"/>
    <w:rsid w:val="00D646B6"/>
    <w:rsid w:val="00D90974"/>
    <w:rsid w:val="00D91012"/>
    <w:rsid w:val="00D934E5"/>
    <w:rsid w:val="00DA0DA6"/>
    <w:rsid w:val="00DA16F8"/>
    <w:rsid w:val="00DA1C2E"/>
    <w:rsid w:val="00DA386B"/>
    <w:rsid w:val="00DD1A52"/>
    <w:rsid w:val="00DD262D"/>
    <w:rsid w:val="00DE6D14"/>
    <w:rsid w:val="00DF1DC0"/>
    <w:rsid w:val="00DF6CED"/>
    <w:rsid w:val="00E07B6E"/>
    <w:rsid w:val="00E14CAE"/>
    <w:rsid w:val="00E15885"/>
    <w:rsid w:val="00E20BAD"/>
    <w:rsid w:val="00E22EB3"/>
    <w:rsid w:val="00E25441"/>
    <w:rsid w:val="00E34318"/>
    <w:rsid w:val="00E44662"/>
    <w:rsid w:val="00E518A7"/>
    <w:rsid w:val="00E559D1"/>
    <w:rsid w:val="00E625BB"/>
    <w:rsid w:val="00E755E1"/>
    <w:rsid w:val="00E9502F"/>
    <w:rsid w:val="00EA2CBE"/>
    <w:rsid w:val="00EB18DE"/>
    <w:rsid w:val="00EC1A60"/>
    <w:rsid w:val="00ED1583"/>
    <w:rsid w:val="00F043E2"/>
    <w:rsid w:val="00F04A4D"/>
    <w:rsid w:val="00F14D09"/>
    <w:rsid w:val="00F22978"/>
    <w:rsid w:val="00F37322"/>
    <w:rsid w:val="00F666BC"/>
    <w:rsid w:val="00F71FD3"/>
    <w:rsid w:val="00F7405A"/>
    <w:rsid w:val="00F832E3"/>
    <w:rsid w:val="00F84CCD"/>
    <w:rsid w:val="00FA070E"/>
    <w:rsid w:val="00FA6C47"/>
    <w:rsid w:val="00FC25D7"/>
    <w:rsid w:val="00FC2ACE"/>
    <w:rsid w:val="00FC4A7C"/>
    <w:rsid w:val="00FD6A34"/>
    <w:rsid w:val="00FE2B94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7E37"/>
    <w:pPr>
      <w:keepNext/>
      <w:tabs>
        <w:tab w:val="left" w:pos="708"/>
      </w:tabs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C32410"/>
    <w:pPr>
      <w:tabs>
        <w:tab w:val="left" w:pos="708"/>
      </w:tabs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076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67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нак"/>
    <w:basedOn w:val="a"/>
    <w:rsid w:val="008B48CA"/>
    <w:rPr>
      <w:rFonts w:ascii="Verdana" w:hAnsi="Verdana" w:cs="Verdana"/>
      <w:sz w:val="20"/>
      <w:szCs w:val="20"/>
      <w:lang w:val="en-US" w:eastAsia="en-US"/>
    </w:rPr>
  </w:style>
  <w:style w:type="character" w:styleId="a8">
    <w:name w:val="annotation reference"/>
    <w:basedOn w:val="a0"/>
    <w:uiPriority w:val="99"/>
    <w:semiHidden/>
    <w:unhideWhenUsed/>
    <w:rsid w:val="00FC2A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C2AC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C2A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C2A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C2A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047C46"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sid w:val="002E253C"/>
    <w:rPr>
      <w:i/>
      <w:iCs/>
    </w:rPr>
  </w:style>
  <w:style w:type="character" w:customStyle="1" w:styleId="a4">
    <w:name w:val="Абзац списка Знак"/>
    <w:link w:val="a3"/>
    <w:locked/>
    <w:rsid w:val="00231D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52C9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52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552C9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52C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27E3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7E37"/>
    <w:pPr>
      <w:keepNext/>
      <w:tabs>
        <w:tab w:val="left" w:pos="708"/>
      </w:tabs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C32410"/>
    <w:pPr>
      <w:tabs>
        <w:tab w:val="left" w:pos="708"/>
      </w:tabs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076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67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нак"/>
    <w:basedOn w:val="a"/>
    <w:rsid w:val="008B48CA"/>
    <w:rPr>
      <w:rFonts w:ascii="Verdana" w:hAnsi="Verdana" w:cs="Verdana"/>
      <w:sz w:val="20"/>
      <w:szCs w:val="20"/>
      <w:lang w:val="en-US" w:eastAsia="en-US"/>
    </w:rPr>
  </w:style>
  <w:style w:type="character" w:styleId="a8">
    <w:name w:val="annotation reference"/>
    <w:basedOn w:val="a0"/>
    <w:uiPriority w:val="99"/>
    <w:semiHidden/>
    <w:unhideWhenUsed/>
    <w:rsid w:val="00FC2A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C2AC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C2A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C2A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C2A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047C46"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sid w:val="002E253C"/>
    <w:rPr>
      <w:i/>
      <w:iCs/>
    </w:rPr>
  </w:style>
  <w:style w:type="character" w:customStyle="1" w:styleId="a4">
    <w:name w:val="Абзац списка Знак"/>
    <w:link w:val="a3"/>
    <w:locked/>
    <w:rsid w:val="00231D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52C9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52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552C9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52C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27E3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F3EB1-0182-4F65-B565-04BFEAC2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4394</Characters>
  <Application>Microsoft Office Word</Application>
  <DocSecurity>4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Ахмадуллин Айдар Галеевич</dc:creator>
  <cp:lastModifiedBy>Аллаяров Ильсур Фанусович</cp:lastModifiedBy>
  <cp:revision>2</cp:revision>
  <cp:lastPrinted>2019-08-19T10:45:00Z</cp:lastPrinted>
  <dcterms:created xsi:type="dcterms:W3CDTF">2019-08-21T12:38:00Z</dcterms:created>
  <dcterms:modified xsi:type="dcterms:W3CDTF">2019-08-21T12:38:00Z</dcterms:modified>
</cp:coreProperties>
</file>
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3DF" w:rsidRPr="001231AA" w:rsidRDefault="008D43DF" w:rsidP="001231AA">
      <w:pPr>
        <w:jc w:val="right"/>
        <w:rPr>
          <w:b/>
          <w:szCs w:val="28"/>
        </w:rPr>
      </w:pPr>
      <w:r w:rsidRPr="001231AA">
        <w:rPr>
          <w:b/>
          <w:szCs w:val="28"/>
        </w:rPr>
        <w:t>Ф</w:t>
      </w:r>
      <w:r w:rsidR="00E00605" w:rsidRPr="001231AA">
        <w:rPr>
          <w:b/>
          <w:szCs w:val="28"/>
        </w:rPr>
        <w:t>орма</w:t>
      </w:r>
      <w:r w:rsidRPr="001231AA">
        <w:rPr>
          <w:b/>
          <w:szCs w:val="28"/>
        </w:rPr>
        <w:t xml:space="preserve"> 5.3</w:t>
      </w:r>
    </w:p>
    <w:p w:rsidR="008D43DF" w:rsidRPr="001231AA" w:rsidRDefault="008D43DF" w:rsidP="001231AA">
      <w:pPr>
        <w:jc w:val="both"/>
        <w:rPr>
          <w:szCs w:val="28"/>
        </w:rPr>
      </w:pPr>
    </w:p>
    <w:p w:rsidR="008D43DF" w:rsidRPr="001231AA" w:rsidRDefault="008D43DF" w:rsidP="001231AA">
      <w:pPr>
        <w:pStyle w:val="2"/>
        <w:spacing w:before="0"/>
        <w:jc w:val="center"/>
        <w:rPr>
          <w:rFonts w:ascii="Times New Roman" w:hAnsi="Times New Roman" w:cs="Times New Roman"/>
          <w:b w:val="0"/>
          <w:color w:val="auto"/>
          <w:spacing w:val="100"/>
          <w:sz w:val="28"/>
          <w:szCs w:val="28"/>
        </w:rPr>
      </w:pPr>
      <w:bookmarkStart w:id="0" w:name="_Toc341772958"/>
      <w:bookmarkStart w:id="1" w:name="_Toc343855413"/>
      <w:r w:rsidRPr="001231AA">
        <w:rPr>
          <w:rFonts w:ascii="Times New Roman" w:hAnsi="Times New Roman" w:cs="Times New Roman"/>
          <w:b w:val="0"/>
          <w:color w:val="auto"/>
          <w:spacing w:val="100"/>
          <w:sz w:val="28"/>
          <w:szCs w:val="28"/>
        </w:rPr>
        <w:t>ДОГОВОР</w:t>
      </w:r>
      <w:bookmarkEnd w:id="0"/>
      <w:bookmarkEnd w:id="1"/>
    </w:p>
    <w:p w:rsidR="008D43DF" w:rsidRPr="001231AA" w:rsidRDefault="00804ACF" w:rsidP="001231AA">
      <w:pPr>
        <w:pStyle w:val="2"/>
        <w:spacing w:before="0"/>
        <w:jc w:val="center"/>
        <w:rPr>
          <w:rFonts w:ascii="Times New Roman" w:hAnsi="Times New Roman" w:cs="Times New Roman"/>
          <w:b w:val="0"/>
          <w:color w:val="auto"/>
          <w:sz w:val="28"/>
          <w:szCs w:val="28"/>
        </w:rPr>
      </w:pPr>
      <w:bookmarkStart w:id="2" w:name="_Toc343855414"/>
      <w:r w:rsidRPr="001231AA">
        <w:rPr>
          <w:rFonts w:ascii="Times New Roman" w:hAnsi="Times New Roman" w:cs="Times New Roman"/>
          <w:b w:val="0"/>
          <w:color w:val="auto"/>
          <w:sz w:val="28"/>
          <w:szCs w:val="28"/>
        </w:rPr>
        <w:t>подряда</w:t>
      </w:r>
      <w:r w:rsidR="008D43DF" w:rsidRPr="001231AA">
        <w:rPr>
          <w:rFonts w:ascii="Times New Roman" w:hAnsi="Times New Roman" w:cs="Times New Roman"/>
          <w:b w:val="0"/>
          <w:color w:val="auto"/>
          <w:sz w:val="28"/>
          <w:szCs w:val="28"/>
        </w:rPr>
        <w:t xml:space="preserve"> на выполнение работ</w:t>
      </w:r>
      <w:bookmarkEnd w:id="2"/>
    </w:p>
    <w:p w:rsidR="008D43DF" w:rsidRPr="001231AA" w:rsidRDefault="008D43DF" w:rsidP="001231AA">
      <w:pPr>
        <w:jc w:val="both"/>
        <w:rPr>
          <w:szCs w:val="28"/>
        </w:rPr>
      </w:pPr>
      <w:r w:rsidRPr="001231AA">
        <w:rPr>
          <w:szCs w:val="28"/>
        </w:rPr>
        <w:t xml:space="preserve">г. _____________                                                                </w:t>
      </w:r>
      <w:r w:rsidRPr="001231AA">
        <w:rPr>
          <w:szCs w:val="28"/>
        </w:rPr>
        <w:tab/>
        <w:t>« ___ » ________  20__ г.</w:t>
      </w:r>
    </w:p>
    <w:p w:rsidR="008D43DF" w:rsidRPr="001231AA" w:rsidRDefault="008D43DF" w:rsidP="001231AA">
      <w:pPr>
        <w:jc w:val="both"/>
        <w:rPr>
          <w:szCs w:val="28"/>
        </w:rPr>
      </w:pPr>
    </w:p>
    <w:p w:rsidR="008D43DF" w:rsidRPr="001231AA" w:rsidRDefault="008D43DF" w:rsidP="001231AA">
      <w:pPr>
        <w:pStyle w:val="af"/>
        <w:spacing w:after="0"/>
        <w:ind w:firstLine="709"/>
        <w:jc w:val="both"/>
        <w:rPr>
          <w:szCs w:val="28"/>
        </w:rPr>
      </w:pPr>
      <w:r w:rsidRPr="001231AA">
        <w:rPr>
          <w:szCs w:val="28"/>
        </w:rPr>
        <w:t>____________________________________________, именуемое в дальнейшем «Подрядчик</w:t>
      </w:r>
      <w:r w:rsidRPr="001231AA">
        <w:rPr>
          <w:bCs/>
          <w:szCs w:val="28"/>
        </w:rPr>
        <w:t>»,</w:t>
      </w:r>
      <w:r w:rsidR="00804ACF" w:rsidRPr="001231AA">
        <w:rPr>
          <w:bCs/>
          <w:szCs w:val="28"/>
        </w:rPr>
        <w:t xml:space="preserve"> </w:t>
      </w:r>
      <w:r w:rsidRPr="001231AA">
        <w:rPr>
          <w:szCs w:val="28"/>
        </w:rPr>
        <w:t xml:space="preserve">в </w:t>
      </w:r>
      <w:bookmarkStart w:id="3" w:name="_GoBack"/>
      <w:bookmarkEnd w:id="3"/>
      <w:r w:rsidRPr="001231AA">
        <w:rPr>
          <w:szCs w:val="28"/>
        </w:rPr>
        <w:t>лице ________________________________________________, действующего на основании</w:t>
      </w:r>
      <w:r w:rsidR="00804ACF" w:rsidRPr="001231AA">
        <w:rPr>
          <w:szCs w:val="28"/>
        </w:rPr>
        <w:t xml:space="preserve"> </w:t>
      </w:r>
      <w:r w:rsidRPr="001231AA">
        <w:rPr>
          <w:szCs w:val="28"/>
        </w:rPr>
        <w:t>_______________________________________________,</w:t>
      </w:r>
    </w:p>
    <w:p w:rsidR="008D43DF" w:rsidRPr="001231AA" w:rsidRDefault="008D43DF" w:rsidP="001231AA">
      <w:pPr>
        <w:pStyle w:val="af"/>
        <w:suppressAutoHyphens/>
        <w:spacing w:after="0"/>
        <w:jc w:val="both"/>
        <w:rPr>
          <w:szCs w:val="28"/>
        </w:rPr>
      </w:pPr>
      <w:r w:rsidRPr="001231AA">
        <w:rPr>
          <w:spacing w:val="6"/>
          <w:szCs w:val="28"/>
        </w:rPr>
        <w:t xml:space="preserve">с одной стороны, и </w:t>
      </w:r>
      <w:r w:rsidRPr="001231AA">
        <w:rPr>
          <w:szCs w:val="28"/>
        </w:rPr>
        <w:t xml:space="preserve">акционерное общество «Российский концерн по производству электрической и тепловой энергии на атомных станциях» (АО «Концерн Росэнергоатом»), </w:t>
      </w:r>
      <w:r w:rsidRPr="001231AA">
        <w:rPr>
          <w:spacing w:val="6"/>
          <w:szCs w:val="28"/>
        </w:rPr>
        <w:t>именуемое в дальнейшем «</w:t>
      </w:r>
      <w:r w:rsidRPr="001231AA">
        <w:rPr>
          <w:bCs/>
          <w:spacing w:val="6"/>
          <w:szCs w:val="28"/>
        </w:rPr>
        <w:t xml:space="preserve">Заказчик», </w:t>
      </w:r>
      <w:r w:rsidRPr="001231AA">
        <w:rPr>
          <w:szCs w:val="28"/>
        </w:rPr>
        <w:t>в лице _______________________</w:t>
      </w:r>
      <w:r w:rsidR="00804ACF" w:rsidRPr="001231AA">
        <w:rPr>
          <w:szCs w:val="28"/>
        </w:rPr>
        <w:t>______________</w:t>
      </w:r>
      <w:r w:rsidRPr="001231AA">
        <w:rPr>
          <w:szCs w:val="28"/>
        </w:rPr>
        <w:t>_____, действующего на основании _____________________________________________, при совместном упоминании именуемые «Стороны», заключили настоящий договор о нижеследующем</w:t>
      </w:r>
    </w:p>
    <w:p w:rsidR="008D43DF" w:rsidRPr="001231AA" w:rsidRDefault="008D43DF" w:rsidP="001231AA">
      <w:pPr>
        <w:jc w:val="both"/>
        <w:rPr>
          <w:szCs w:val="28"/>
        </w:rPr>
      </w:pPr>
    </w:p>
    <w:p w:rsidR="008D43DF" w:rsidRPr="001231AA" w:rsidRDefault="008D43DF" w:rsidP="001231AA">
      <w:pPr>
        <w:tabs>
          <w:tab w:val="left" w:pos="2484"/>
        </w:tabs>
        <w:ind w:firstLine="709"/>
        <w:jc w:val="both"/>
        <w:rPr>
          <w:b/>
          <w:szCs w:val="28"/>
        </w:rPr>
      </w:pPr>
      <w:r w:rsidRPr="001231AA">
        <w:rPr>
          <w:b/>
          <w:szCs w:val="28"/>
        </w:rPr>
        <w:t>1. ПРЕДМЕТ ДОГОВОРА</w:t>
      </w:r>
    </w:p>
    <w:p w:rsidR="008D43DF" w:rsidRPr="001231AA" w:rsidRDefault="008D43DF" w:rsidP="001231AA">
      <w:pPr>
        <w:tabs>
          <w:tab w:val="left" w:pos="0"/>
        </w:tabs>
        <w:suppressAutoHyphens/>
        <w:ind w:firstLine="709"/>
        <w:jc w:val="both"/>
        <w:rPr>
          <w:szCs w:val="28"/>
          <w:vertAlign w:val="superscript"/>
        </w:rPr>
      </w:pPr>
      <w:r w:rsidRPr="001231AA">
        <w:rPr>
          <w:szCs w:val="28"/>
        </w:rPr>
        <w:t>1.1 Подрядчик обязан по заданию Заказчика выполнить следующие работы (далее – работы)</w:t>
      </w:r>
      <w:r w:rsidR="00750992" w:rsidRPr="001231AA">
        <w:rPr>
          <w:szCs w:val="28"/>
        </w:rPr>
        <w:t xml:space="preserve"> «</w:t>
      </w:r>
      <w:r w:rsidR="00B4356A" w:rsidRPr="001231AA">
        <w:rPr>
          <w:szCs w:val="28"/>
        </w:rPr>
        <w:t>Выполнение монтажных работ по модернизации системы контроля и управления котла №3 пускорезервной котельной для энергоблока №4 Белоярской АЭС в связи с установкой котла №3 в соответствии с техническим заданием</w:t>
      </w:r>
      <w:r w:rsidR="00750992" w:rsidRPr="001231AA">
        <w:rPr>
          <w:szCs w:val="28"/>
        </w:rPr>
        <w:t>»</w:t>
      </w:r>
      <w:r w:rsidRPr="001231AA">
        <w:rPr>
          <w:szCs w:val="28"/>
        </w:rPr>
        <w:t>.</w:t>
      </w:r>
      <w:r w:rsidR="00750992" w:rsidRPr="001231AA">
        <w:rPr>
          <w:szCs w:val="28"/>
        </w:rPr>
        <w:t xml:space="preserve"> </w:t>
      </w:r>
    </w:p>
    <w:p w:rsidR="008D43DF" w:rsidRPr="001231AA" w:rsidRDefault="008D43DF" w:rsidP="001231AA">
      <w:pPr>
        <w:widowControl w:val="0"/>
        <w:suppressAutoHyphens/>
        <w:ind w:firstLine="720"/>
        <w:jc w:val="both"/>
        <w:rPr>
          <w:szCs w:val="28"/>
        </w:rPr>
      </w:pPr>
      <w:r w:rsidRPr="001231AA">
        <w:rPr>
          <w:szCs w:val="28"/>
        </w:rPr>
        <w:t>1.2</w:t>
      </w:r>
      <w:r w:rsidR="00804ACF" w:rsidRPr="001231AA">
        <w:rPr>
          <w:szCs w:val="28"/>
        </w:rPr>
        <w:t> </w:t>
      </w:r>
      <w:r w:rsidRPr="001231AA">
        <w:rPr>
          <w:szCs w:val="28"/>
        </w:rPr>
        <w:t>Срок выполнения работ с «___» __________20___г. по «___»________20___г. Подрядчик имеет право выполнить работы досрочно.</w:t>
      </w:r>
    </w:p>
    <w:p w:rsidR="008D43DF" w:rsidRPr="001231AA" w:rsidRDefault="008D43DF" w:rsidP="001231AA">
      <w:pPr>
        <w:widowControl w:val="0"/>
        <w:suppressAutoHyphens/>
        <w:ind w:firstLine="720"/>
        <w:jc w:val="both"/>
        <w:rPr>
          <w:szCs w:val="28"/>
        </w:rPr>
      </w:pPr>
      <w:r w:rsidRPr="001231AA">
        <w:rPr>
          <w:szCs w:val="28"/>
        </w:rPr>
        <w:t>1.3</w:t>
      </w:r>
      <w:r w:rsidR="00804ACF" w:rsidRPr="001231AA">
        <w:rPr>
          <w:szCs w:val="28"/>
        </w:rPr>
        <w:t> </w:t>
      </w:r>
      <w:r w:rsidRPr="001231AA">
        <w:rPr>
          <w:szCs w:val="28"/>
        </w:rPr>
        <w:t>Работы считаются выполненными после подписания акта сдачи-приема работ Заказчиком и Подрядчиком или их уполномоченными представителями и передачи Заказчику Подрядчиком отчетной документации в соответствии с требованиями __________________________________________________________.</w:t>
      </w:r>
    </w:p>
    <w:p w:rsidR="008D43DF" w:rsidRPr="001231AA" w:rsidRDefault="008D43DF" w:rsidP="001231AA">
      <w:pPr>
        <w:widowControl w:val="0"/>
        <w:suppressAutoHyphens/>
        <w:ind w:firstLine="720"/>
        <w:jc w:val="both"/>
        <w:rPr>
          <w:szCs w:val="28"/>
        </w:rPr>
      </w:pPr>
      <w:r w:rsidRPr="001231AA">
        <w:rPr>
          <w:szCs w:val="28"/>
        </w:rPr>
        <w:tab/>
      </w:r>
      <w:r w:rsidRPr="001231AA">
        <w:rPr>
          <w:szCs w:val="28"/>
        </w:rPr>
        <w:tab/>
        <w:t>(ПНАЭ, Н</w:t>
      </w:r>
      <w:proofErr w:type="gramStart"/>
      <w:r w:rsidRPr="001231AA">
        <w:rPr>
          <w:szCs w:val="28"/>
        </w:rPr>
        <w:t>,П</w:t>
      </w:r>
      <w:proofErr w:type="gramEnd"/>
      <w:r w:rsidRPr="001231AA">
        <w:rPr>
          <w:szCs w:val="28"/>
        </w:rPr>
        <w:t>, ПБ, СНиП и т.д.)</w:t>
      </w:r>
    </w:p>
    <w:p w:rsidR="008D43DF" w:rsidRPr="001231AA" w:rsidRDefault="008D43DF" w:rsidP="001231AA">
      <w:pPr>
        <w:widowControl w:val="0"/>
        <w:suppressAutoHyphens/>
        <w:ind w:firstLine="709"/>
        <w:jc w:val="both"/>
        <w:rPr>
          <w:szCs w:val="28"/>
        </w:rPr>
      </w:pPr>
      <w:r w:rsidRPr="001231AA">
        <w:rPr>
          <w:szCs w:val="28"/>
        </w:rPr>
        <w:t>1.4</w:t>
      </w:r>
      <w:r w:rsidR="00804ACF" w:rsidRPr="001231AA">
        <w:rPr>
          <w:szCs w:val="28"/>
        </w:rPr>
        <w:t> </w:t>
      </w:r>
      <w:r w:rsidRPr="001231AA">
        <w:rPr>
          <w:szCs w:val="28"/>
        </w:rPr>
        <w:t>Требования к работам и программа их выполнения, а также технико-экономические параметры определяются согласованным Сторонами Техническим заданием (Приложение 1), являющимся неотъемлемой частью договора.</w:t>
      </w:r>
    </w:p>
    <w:p w:rsidR="008D43DF" w:rsidRPr="001231AA" w:rsidRDefault="008D43DF" w:rsidP="001231AA">
      <w:pPr>
        <w:pStyle w:val="af"/>
        <w:suppressAutoHyphens/>
        <w:spacing w:after="0"/>
        <w:ind w:firstLine="709"/>
        <w:jc w:val="both"/>
        <w:rPr>
          <w:szCs w:val="28"/>
        </w:rPr>
      </w:pPr>
      <w:r w:rsidRPr="001231AA">
        <w:rPr>
          <w:szCs w:val="28"/>
        </w:rPr>
        <w:t>1.5 Наименование, начальный и конечный срок выполнения отдельных этапов работ по договору определяются Календарным планом (Приложение 2), являющимся неотъемлемой частью настоящего договора.</w:t>
      </w:r>
    </w:p>
    <w:p w:rsidR="008D43DF" w:rsidRPr="001231AA" w:rsidRDefault="008D43DF" w:rsidP="001231AA">
      <w:pPr>
        <w:jc w:val="both"/>
        <w:rPr>
          <w:szCs w:val="28"/>
        </w:rPr>
      </w:pPr>
    </w:p>
    <w:p w:rsidR="008D43DF" w:rsidRPr="001231AA" w:rsidRDefault="008D43DF" w:rsidP="001231AA">
      <w:pPr>
        <w:ind w:firstLine="709"/>
        <w:jc w:val="both"/>
        <w:rPr>
          <w:b/>
          <w:szCs w:val="28"/>
        </w:rPr>
      </w:pPr>
      <w:r w:rsidRPr="001231AA">
        <w:rPr>
          <w:b/>
          <w:szCs w:val="28"/>
        </w:rPr>
        <w:t>2. ЦЕНА ДОГОВОРА И ПОРЯДОК РАСЧЕТОВ</w:t>
      </w:r>
    </w:p>
    <w:p w:rsidR="008D43DF" w:rsidRPr="001231AA" w:rsidRDefault="008D43DF" w:rsidP="001231AA">
      <w:pPr>
        <w:pStyle w:val="af"/>
        <w:spacing w:after="0"/>
        <w:ind w:firstLine="709"/>
        <w:jc w:val="both"/>
        <w:rPr>
          <w:szCs w:val="28"/>
        </w:rPr>
      </w:pPr>
      <w:r w:rsidRPr="001231AA">
        <w:rPr>
          <w:szCs w:val="28"/>
        </w:rPr>
        <w:t>2.1</w:t>
      </w:r>
      <w:r w:rsidR="00804ACF" w:rsidRPr="001231AA">
        <w:rPr>
          <w:szCs w:val="28"/>
        </w:rPr>
        <w:t> </w:t>
      </w:r>
      <w:r w:rsidRPr="001231AA">
        <w:rPr>
          <w:szCs w:val="28"/>
        </w:rPr>
        <w:t>Цена настоящего договора составляет без НДС в сумме:</w:t>
      </w:r>
      <w:r w:rsidR="00804ACF" w:rsidRPr="001231AA">
        <w:rPr>
          <w:szCs w:val="28"/>
        </w:rPr>
        <w:t xml:space="preserve"> ____________________</w:t>
      </w:r>
      <w:r w:rsidRPr="001231AA">
        <w:rPr>
          <w:szCs w:val="28"/>
        </w:rPr>
        <w:t>_____(___________) руб.,</w:t>
      </w:r>
    </w:p>
    <w:p w:rsidR="008D43DF" w:rsidRPr="001231AA" w:rsidRDefault="008D43DF" w:rsidP="001231AA">
      <w:pPr>
        <w:pStyle w:val="af"/>
        <w:spacing w:after="0"/>
        <w:jc w:val="both"/>
        <w:rPr>
          <w:szCs w:val="28"/>
        </w:rPr>
      </w:pPr>
      <w:r w:rsidRPr="001231AA">
        <w:rPr>
          <w:szCs w:val="28"/>
        </w:rPr>
        <w:t xml:space="preserve">             цифрами и прописью</w:t>
      </w:r>
    </w:p>
    <w:p w:rsidR="008D43DF" w:rsidRPr="001231AA" w:rsidRDefault="008D43DF" w:rsidP="001231AA">
      <w:pPr>
        <w:pStyle w:val="af"/>
        <w:spacing w:after="0"/>
        <w:jc w:val="both"/>
        <w:rPr>
          <w:szCs w:val="28"/>
        </w:rPr>
      </w:pPr>
      <w:r w:rsidRPr="001231AA">
        <w:rPr>
          <w:szCs w:val="28"/>
        </w:rPr>
        <w:t>кроме того НДС</w:t>
      </w:r>
      <w:proofErr w:type="gramStart"/>
      <w:r w:rsidR="00804ACF" w:rsidRPr="001231AA">
        <w:rPr>
          <w:szCs w:val="28"/>
        </w:rPr>
        <w:t xml:space="preserve"> ____________</w:t>
      </w:r>
      <w:r w:rsidRPr="001231AA">
        <w:rPr>
          <w:szCs w:val="28"/>
        </w:rPr>
        <w:t xml:space="preserve"> (_______%) _____</w:t>
      </w:r>
      <w:r w:rsidR="00804ACF" w:rsidRPr="001231AA">
        <w:rPr>
          <w:szCs w:val="28"/>
        </w:rPr>
        <w:t xml:space="preserve"> </w:t>
      </w:r>
      <w:r w:rsidRPr="001231AA">
        <w:rPr>
          <w:szCs w:val="28"/>
        </w:rPr>
        <w:t xml:space="preserve">(_____________________) </w:t>
      </w:r>
      <w:proofErr w:type="gramEnd"/>
      <w:r w:rsidRPr="001231AA">
        <w:rPr>
          <w:szCs w:val="28"/>
        </w:rPr>
        <w:t>руб.,</w:t>
      </w:r>
    </w:p>
    <w:p w:rsidR="008D43DF" w:rsidRPr="001231AA" w:rsidRDefault="008D43DF" w:rsidP="001231AA">
      <w:pPr>
        <w:pStyle w:val="af"/>
        <w:spacing w:after="0"/>
        <w:ind w:firstLine="540"/>
        <w:jc w:val="both"/>
        <w:rPr>
          <w:szCs w:val="28"/>
        </w:rPr>
      </w:pPr>
      <w:r w:rsidRPr="001231AA">
        <w:rPr>
          <w:szCs w:val="28"/>
        </w:rPr>
        <w:t xml:space="preserve"> </w:t>
      </w:r>
      <w:r w:rsidR="00804ACF" w:rsidRPr="001231AA">
        <w:rPr>
          <w:szCs w:val="28"/>
        </w:rPr>
        <w:t xml:space="preserve">                                                               </w:t>
      </w:r>
      <w:r w:rsidRPr="001231AA">
        <w:rPr>
          <w:szCs w:val="28"/>
        </w:rPr>
        <w:t>цифрами и прописью</w:t>
      </w:r>
    </w:p>
    <w:p w:rsidR="008D43DF" w:rsidRPr="001231AA" w:rsidRDefault="008D43DF" w:rsidP="001231AA">
      <w:pPr>
        <w:pStyle w:val="af"/>
        <w:spacing w:after="0"/>
        <w:jc w:val="both"/>
        <w:rPr>
          <w:szCs w:val="28"/>
        </w:rPr>
      </w:pPr>
      <w:r w:rsidRPr="001231AA">
        <w:rPr>
          <w:szCs w:val="28"/>
        </w:rPr>
        <w:t>всего: _______________________(____________________________________) руб.</w:t>
      </w:r>
      <w:r w:rsidRPr="001231AA">
        <w:rPr>
          <w:szCs w:val="28"/>
        </w:rPr>
        <w:tab/>
      </w:r>
    </w:p>
    <w:p w:rsidR="008D43DF" w:rsidRPr="001231AA" w:rsidRDefault="008D43DF" w:rsidP="001231AA">
      <w:pPr>
        <w:pStyle w:val="af"/>
        <w:spacing w:after="0"/>
        <w:ind w:firstLine="540"/>
        <w:jc w:val="both"/>
        <w:rPr>
          <w:i/>
          <w:iCs/>
          <w:spacing w:val="100"/>
          <w:szCs w:val="28"/>
        </w:rPr>
      </w:pPr>
      <w:r w:rsidRPr="001231AA">
        <w:rPr>
          <w:szCs w:val="28"/>
          <w:vertAlign w:val="superscript"/>
        </w:rPr>
        <w:t xml:space="preserve">                                    </w:t>
      </w:r>
      <w:r w:rsidRPr="001231AA">
        <w:rPr>
          <w:szCs w:val="28"/>
          <w:vertAlign w:val="superscript"/>
        </w:rPr>
        <w:tab/>
      </w:r>
      <w:r w:rsidRPr="001231AA">
        <w:rPr>
          <w:szCs w:val="28"/>
          <w:vertAlign w:val="superscript"/>
        </w:rPr>
        <w:tab/>
        <w:t xml:space="preserve">                              </w:t>
      </w:r>
      <w:r w:rsidRPr="001231AA">
        <w:rPr>
          <w:szCs w:val="28"/>
        </w:rPr>
        <w:t>цифрами и прописью</w:t>
      </w:r>
      <w:r w:rsidRPr="001231AA">
        <w:rPr>
          <w:i/>
          <w:iCs/>
          <w:spacing w:val="100"/>
          <w:szCs w:val="28"/>
        </w:rPr>
        <w:t xml:space="preserve"> </w:t>
      </w:r>
    </w:p>
    <w:p w:rsidR="003602DE" w:rsidRPr="001231AA" w:rsidRDefault="003602DE" w:rsidP="001231AA">
      <w:pPr>
        <w:ind w:firstLine="709"/>
        <w:jc w:val="both"/>
        <w:rPr>
          <w:szCs w:val="28"/>
        </w:rPr>
      </w:pPr>
      <w:r w:rsidRPr="001231AA">
        <w:rPr>
          <w:szCs w:val="28"/>
        </w:rPr>
        <w:t>2.2 </w:t>
      </w:r>
      <w:r w:rsidR="008E4553" w:rsidRPr="001231AA">
        <w:rPr>
          <w:szCs w:val="28"/>
        </w:rPr>
        <w:t>Оплата выполненных работ (этапа работ) производится Заказчиком по факту их выполнения на основании акта приемки выполненных работ, справки о стоимости выполненных работ (ф</w:t>
      </w:r>
      <w:proofErr w:type="gramStart"/>
      <w:r w:rsidR="008E4553" w:rsidRPr="001231AA">
        <w:rPr>
          <w:szCs w:val="28"/>
        </w:rPr>
        <w:t>.К</w:t>
      </w:r>
      <w:proofErr w:type="gramEnd"/>
      <w:r w:rsidR="008E4553" w:rsidRPr="001231AA">
        <w:rPr>
          <w:szCs w:val="28"/>
        </w:rPr>
        <w:t xml:space="preserve">С-2, КС-3)  и счета-фактуры Подрядчика в </w:t>
      </w:r>
      <w:r w:rsidR="008E4553" w:rsidRPr="001231AA">
        <w:rPr>
          <w:szCs w:val="28"/>
        </w:rPr>
        <w:lastRenderedPageBreak/>
        <w:t>течение 30</w:t>
      </w:r>
      <w:r w:rsidR="008E4553" w:rsidRPr="001231AA">
        <w:rPr>
          <w:szCs w:val="28"/>
          <w:vertAlign w:val="superscript"/>
        </w:rPr>
        <w:footnoteReference w:id="1"/>
      </w:r>
      <w:r w:rsidR="008E4553" w:rsidRPr="001231AA">
        <w:rPr>
          <w:szCs w:val="28"/>
        </w:rPr>
        <w:t xml:space="preserve"> календарных дней с даты подписания акта сдачи – приемки выполненных работ и передачи Подрядчиком Заказчику комплекта исполнительной документации (акты освидетельствования  скрытых работ, документы, подтверждающие проведение контроля за качеством применяемых строительных материалов (изделий), акты освидетельствования ответственных конструкций, журналы работ, исполнительные схемы на выполненные работы, акты передачи объектов под последующие работы другим организациям, иные документы, предусмотренные РД 11-02-2006), а также копий платежных документов на материалы, используемых  Подрядчиком взамен указанных в сметных нормативах</w:t>
      </w:r>
      <w:r w:rsidRPr="001231AA">
        <w:rPr>
          <w:szCs w:val="28"/>
        </w:rPr>
        <w:t>.</w:t>
      </w:r>
    </w:p>
    <w:p w:rsidR="003602DE" w:rsidRPr="001231AA" w:rsidRDefault="003602DE" w:rsidP="001231AA">
      <w:pPr>
        <w:ind w:firstLine="709"/>
        <w:jc w:val="both"/>
        <w:rPr>
          <w:rFonts w:eastAsia="Calibri"/>
          <w:szCs w:val="28"/>
        </w:rPr>
      </w:pPr>
      <w:r w:rsidRPr="001231AA">
        <w:rPr>
          <w:rFonts w:eastAsia="Calibri"/>
          <w:szCs w:val="28"/>
        </w:rPr>
        <w:t>Оригиналы указанных в настоящем пункте документов передаются Подрядчиком Заказчику любым способом, позволяющим достоверно установить дату такой передачи.</w:t>
      </w:r>
    </w:p>
    <w:p w:rsidR="008D43DF" w:rsidRPr="001231AA" w:rsidRDefault="008D43DF" w:rsidP="001231AA">
      <w:pPr>
        <w:ind w:firstLine="709"/>
        <w:jc w:val="both"/>
        <w:rPr>
          <w:szCs w:val="28"/>
        </w:rPr>
      </w:pPr>
      <w:r w:rsidRPr="001231AA">
        <w:rPr>
          <w:szCs w:val="28"/>
        </w:rPr>
        <w:t>2.3 Расчеты по Договору осуществляются перечислением денежных сре</w:t>
      </w:r>
      <w:proofErr w:type="gramStart"/>
      <w:r w:rsidRPr="001231AA">
        <w:rPr>
          <w:szCs w:val="28"/>
        </w:rPr>
        <w:t>дств с р</w:t>
      </w:r>
      <w:proofErr w:type="gramEnd"/>
      <w:r w:rsidRPr="001231AA">
        <w:rPr>
          <w:szCs w:val="28"/>
        </w:rPr>
        <w:t xml:space="preserve">асчетного счета Заказчика на расчетный счет Подрядчика </w:t>
      </w:r>
      <w:r w:rsidR="006D071A" w:rsidRPr="001231AA">
        <w:rPr>
          <w:rFonts w:eastAsia="Calibri"/>
          <w:szCs w:val="28"/>
          <w:lang w:eastAsia="en-US"/>
        </w:rPr>
        <w:t>(по соглашению сторон – с использованием других форм расчетов, не противоречащих действующему законодательству Российской Федерации</w:t>
      </w:r>
      <w:r w:rsidR="00411396" w:rsidRPr="001231AA">
        <w:rPr>
          <w:rFonts w:eastAsia="Calibri"/>
          <w:szCs w:val="28"/>
          <w:lang w:eastAsia="en-US"/>
        </w:rPr>
        <w:t>).</w:t>
      </w:r>
      <w:r w:rsidRPr="001231AA">
        <w:rPr>
          <w:szCs w:val="28"/>
        </w:rPr>
        <w:t xml:space="preserve"> </w:t>
      </w:r>
    </w:p>
    <w:p w:rsidR="008D43DF" w:rsidRPr="001231AA" w:rsidRDefault="008D43DF" w:rsidP="001231AA">
      <w:pPr>
        <w:pStyle w:val="af"/>
        <w:tabs>
          <w:tab w:val="left" w:pos="0"/>
          <w:tab w:val="left" w:pos="851"/>
        </w:tabs>
        <w:suppressAutoHyphens/>
        <w:spacing w:after="0"/>
        <w:ind w:firstLine="709"/>
        <w:jc w:val="both"/>
        <w:rPr>
          <w:szCs w:val="28"/>
        </w:rPr>
      </w:pPr>
      <w:r w:rsidRPr="001231AA">
        <w:rPr>
          <w:szCs w:val="28"/>
        </w:rPr>
        <w:t>2.4 </w:t>
      </w:r>
      <w:r w:rsidR="006D071A" w:rsidRPr="001231AA">
        <w:rPr>
          <w:szCs w:val="28"/>
        </w:rPr>
        <w:t>Датой оплаты считается дата списания денежных средств с расчетного счета Заказчика. При расчете векселями и иными ценными бумагами датой оплаты считается дата подписания акта приема-передачи векселей и иных ценных бумаг.</w:t>
      </w:r>
      <w:r w:rsidR="006D071A" w:rsidRPr="001231AA">
        <w:rPr>
          <w:rFonts w:eastAsia="Calibri"/>
          <w:szCs w:val="28"/>
          <w:lang w:eastAsia="en-US"/>
        </w:rPr>
        <w:t xml:space="preserve"> </w:t>
      </w:r>
    </w:p>
    <w:p w:rsidR="008E4553" w:rsidRPr="001231AA" w:rsidRDefault="008E4553" w:rsidP="001231AA">
      <w:pPr>
        <w:pStyle w:val="af"/>
        <w:tabs>
          <w:tab w:val="left" w:pos="0"/>
          <w:tab w:val="left" w:pos="851"/>
        </w:tabs>
        <w:suppressAutoHyphens/>
        <w:spacing w:after="0"/>
        <w:ind w:firstLine="709"/>
        <w:jc w:val="both"/>
        <w:rPr>
          <w:szCs w:val="28"/>
        </w:rPr>
      </w:pPr>
      <w:r w:rsidRPr="001231AA">
        <w:rPr>
          <w:szCs w:val="28"/>
        </w:rPr>
        <w:t>2.5 Стороны ежеквартально оформляют и подписывают акт сверки взаимных расчетов в срок до 20-го числа месяца</w:t>
      </w:r>
      <w:r w:rsidR="007052E0" w:rsidRPr="001231AA">
        <w:rPr>
          <w:szCs w:val="28"/>
        </w:rPr>
        <w:t>,</w:t>
      </w:r>
      <w:r w:rsidRPr="001231AA">
        <w:rPr>
          <w:szCs w:val="28"/>
        </w:rPr>
        <w:t xml:space="preserve"> следующего за </w:t>
      </w:r>
      <w:proofErr w:type="gramStart"/>
      <w:r w:rsidRPr="001231AA">
        <w:rPr>
          <w:szCs w:val="28"/>
        </w:rPr>
        <w:t>отчетным</w:t>
      </w:r>
      <w:proofErr w:type="gramEnd"/>
      <w:r w:rsidRPr="001231AA">
        <w:rPr>
          <w:szCs w:val="28"/>
        </w:rPr>
        <w:t>, по форме приложения № 10 к настоящему договору.</w:t>
      </w:r>
    </w:p>
    <w:p w:rsidR="008D43DF" w:rsidRPr="001231AA" w:rsidRDefault="008D43DF" w:rsidP="001231AA">
      <w:pPr>
        <w:jc w:val="both"/>
        <w:rPr>
          <w:spacing w:val="-4"/>
          <w:szCs w:val="28"/>
        </w:rPr>
      </w:pPr>
    </w:p>
    <w:p w:rsidR="008D43DF" w:rsidRPr="001231AA" w:rsidRDefault="008D43DF" w:rsidP="001231AA">
      <w:pPr>
        <w:ind w:firstLine="708"/>
        <w:jc w:val="both"/>
        <w:rPr>
          <w:b/>
          <w:spacing w:val="-4"/>
          <w:szCs w:val="28"/>
        </w:rPr>
      </w:pPr>
      <w:r w:rsidRPr="001231AA">
        <w:rPr>
          <w:b/>
          <w:spacing w:val="-4"/>
          <w:szCs w:val="28"/>
        </w:rPr>
        <w:t>3. ПРАВА И ОБЯЗАННОСТИ СТОРОН</w:t>
      </w:r>
    </w:p>
    <w:p w:rsidR="008D43DF" w:rsidRPr="001231AA" w:rsidRDefault="008D43DF" w:rsidP="001231AA">
      <w:pPr>
        <w:suppressAutoHyphens/>
        <w:ind w:firstLine="709"/>
        <w:jc w:val="both"/>
        <w:rPr>
          <w:b/>
          <w:szCs w:val="28"/>
        </w:rPr>
      </w:pPr>
      <w:r w:rsidRPr="001231AA">
        <w:rPr>
          <w:b/>
          <w:szCs w:val="28"/>
        </w:rPr>
        <w:t>3.1</w:t>
      </w:r>
      <w:r w:rsidR="00804ACF" w:rsidRPr="001231AA">
        <w:rPr>
          <w:b/>
          <w:szCs w:val="28"/>
        </w:rPr>
        <w:t> </w:t>
      </w:r>
      <w:r w:rsidRPr="001231AA">
        <w:rPr>
          <w:b/>
          <w:szCs w:val="28"/>
        </w:rPr>
        <w:t>Подрядчик обязан:</w:t>
      </w:r>
    </w:p>
    <w:p w:rsidR="008D43DF" w:rsidRPr="001231AA" w:rsidRDefault="008D43DF" w:rsidP="001231AA">
      <w:pPr>
        <w:pStyle w:val="af1"/>
        <w:spacing w:after="0"/>
        <w:ind w:left="0" w:firstLine="709"/>
        <w:jc w:val="both"/>
        <w:rPr>
          <w:szCs w:val="28"/>
        </w:rPr>
      </w:pPr>
      <w:r w:rsidRPr="001231AA">
        <w:rPr>
          <w:szCs w:val="28"/>
        </w:rPr>
        <w:t>3.1.1</w:t>
      </w:r>
      <w:r w:rsidR="00804ACF" w:rsidRPr="001231AA">
        <w:rPr>
          <w:szCs w:val="28"/>
        </w:rPr>
        <w:t> </w:t>
      </w:r>
      <w:r w:rsidRPr="001231AA">
        <w:rPr>
          <w:szCs w:val="28"/>
        </w:rPr>
        <w:t xml:space="preserve">Выполнить работы в соответствии с Техническим заданием </w:t>
      </w:r>
      <w:r w:rsidR="00191FE9" w:rsidRPr="001231AA">
        <w:rPr>
          <w:szCs w:val="28"/>
        </w:rPr>
        <w:t xml:space="preserve">(Приложение 1) </w:t>
      </w:r>
      <w:r w:rsidRPr="001231AA">
        <w:rPr>
          <w:szCs w:val="28"/>
        </w:rPr>
        <w:t xml:space="preserve">и Календарным планом (Приложение </w:t>
      </w:r>
      <w:r w:rsidR="003D54E5" w:rsidRPr="001231AA">
        <w:rPr>
          <w:szCs w:val="28"/>
        </w:rPr>
        <w:t>2</w:t>
      </w:r>
      <w:r w:rsidRPr="001231AA">
        <w:rPr>
          <w:szCs w:val="28"/>
        </w:rPr>
        <w:t>)</w:t>
      </w:r>
      <w:r w:rsidR="003D54E5" w:rsidRPr="001231AA">
        <w:rPr>
          <w:szCs w:val="28"/>
        </w:rPr>
        <w:t>.</w:t>
      </w:r>
    </w:p>
    <w:p w:rsidR="008D43DF" w:rsidRPr="001231AA" w:rsidRDefault="008D43DF" w:rsidP="001231AA">
      <w:pPr>
        <w:ind w:firstLine="709"/>
        <w:jc w:val="both"/>
        <w:rPr>
          <w:szCs w:val="28"/>
        </w:rPr>
      </w:pPr>
      <w:r w:rsidRPr="001231AA">
        <w:rPr>
          <w:szCs w:val="28"/>
        </w:rPr>
        <w:t>3.1.2</w:t>
      </w:r>
      <w:r w:rsidR="00804ACF" w:rsidRPr="001231AA">
        <w:rPr>
          <w:szCs w:val="28"/>
        </w:rPr>
        <w:t> </w:t>
      </w:r>
      <w:r w:rsidRPr="001231AA">
        <w:rPr>
          <w:szCs w:val="28"/>
        </w:rPr>
        <w:t>Предоставлять Заказчику по его требованию необходимую документацию, относящуюся к работам по договору</w:t>
      </w:r>
      <w:r w:rsidR="003D54E5" w:rsidRPr="001231AA">
        <w:rPr>
          <w:szCs w:val="28"/>
        </w:rPr>
        <w:t>.</w:t>
      </w:r>
    </w:p>
    <w:p w:rsidR="008D43DF" w:rsidRPr="001231AA" w:rsidRDefault="008D43DF" w:rsidP="001231AA">
      <w:pPr>
        <w:pStyle w:val="af1"/>
        <w:spacing w:after="0"/>
        <w:ind w:left="0" w:firstLine="709"/>
        <w:jc w:val="both"/>
        <w:rPr>
          <w:szCs w:val="28"/>
        </w:rPr>
      </w:pPr>
      <w:r w:rsidRPr="001231AA">
        <w:rPr>
          <w:szCs w:val="28"/>
        </w:rPr>
        <w:t>3.1.3</w:t>
      </w:r>
      <w:r w:rsidR="00804ACF" w:rsidRPr="001231AA">
        <w:rPr>
          <w:szCs w:val="28"/>
        </w:rPr>
        <w:t> </w:t>
      </w:r>
      <w:r w:rsidRPr="001231AA">
        <w:rPr>
          <w:szCs w:val="28"/>
        </w:rPr>
        <w:t>Создавать условия для проверки хода выполнения работ и произведенных расходов по договору</w:t>
      </w:r>
      <w:r w:rsidR="003D54E5" w:rsidRPr="001231AA">
        <w:rPr>
          <w:szCs w:val="28"/>
        </w:rPr>
        <w:t>.</w:t>
      </w:r>
    </w:p>
    <w:p w:rsidR="008D43DF" w:rsidRPr="001231AA" w:rsidRDefault="008D43DF" w:rsidP="001231AA">
      <w:pPr>
        <w:ind w:firstLine="709"/>
        <w:jc w:val="both"/>
        <w:rPr>
          <w:szCs w:val="28"/>
        </w:rPr>
      </w:pPr>
      <w:r w:rsidRPr="001231AA">
        <w:rPr>
          <w:szCs w:val="28"/>
        </w:rPr>
        <w:t>3.1.4</w:t>
      </w:r>
      <w:r w:rsidR="00804ACF" w:rsidRPr="001231AA">
        <w:rPr>
          <w:szCs w:val="28"/>
        </w:rPr>
        <w:t> </w:t>
      </w:r>
      <w:r w:rsidRPr="001231AA">
        <w:rPr>
          <w:szCs w:val="28"/>
        </w:rPr>
        <w:t>Поставить немедленно в известность Заказчика, в случае возникновения обстоятельств, замедляющих ход работ или делающих дальнейшее продолжение работ невозможным</w:t>
      </w:r>
      <w:r w:rsidR="003D54E5" w:rsidRPr="001231AA">
        <w:rPr>
          <w:szCs w:val="28"/>
        </w:rPr>
        <w:t>.</w:t>
      </w:r>
    </w:p>
    <w:p w:rsidR="008D43DF" w:rsidRPr="001231AA" w:rsidRDefault="008D43DF" w:rsidP="001231AA">
      <w:pPr>
        <w:pStyle w:val="af1"/>
        <w:spacing w:after="0"/>
        <w:ind w:left="0" w:firstLine="709"/>
        <w:jc w:val="both"/>
        <w:rPr>
          <w:szCs w:val="28"/>
        </w:rPr>
      </w:pPr>
      <w:r w:rsidRPr="001231AA">
        <w:rPr>
          <w:szCs w:val="28"/>
        </w:rPr>
        <w:t>3.1.5</w:t>
      </w:r>
      <w:r w:rsidR="00804ACF" w:rsidRPr="001231AA">
        <w:rPr>
          <w:szCs w:val="28"/>
        </w:rPr>
        <w:t> </w:t>
      </w:r>
      <w:r w:rsidRPr="001231AA">
        <w:rPr>
          <w:szCs w:val="28"/>
        </w:rPr>
        <w:t>Своими силами и за свой счет устранять допущенные по его вине в выполненных работах недостатки, которые могут повлечь отступления от технико-экономических параметров, предусмотренных в техническом задании</w:t>
      </w:r>
      <w:r w:rsidR="003D54E5" w:rsidRPr="001231AA">
        <w:rPr>
          <w:szCs w:val="28"/>
        </w:rPr>
        <w:t>.</w:t>
      </w:r>
    </w:p>
    <w:p w:rsidR="008D43DF" w:rsidRPr="001231AA" w:rsidRDefault="008D43DF" w:rsidP="001231AA">
      <w:pPr>
        <w:pStyle w:val="af1"/>
        <w:spacing w:after="0"/>
        <w:ind w:left="0" w:firstLine="709"/>
        <w:jc w:val="both"/>
        <w:rPr>
          <w:szCs w:val="28"/>
        </w:rPr>
      </w:pPr>
      <w:r w:rsidRPr="001231AA">
        <w:rPr>
          <w:szCs w:val="28"/>
        </w:rPr>
        <w:t>3.1.6</w:t>
      </w:r>
      <w:r w:rsidR="00F54D13" w:rsidRPr="001231AA">
        <w:rPr>
          <w:szCs w:val="28"/>
        </w:rPr>
        <w:t> </w:t>
      </w:r>
      <w:r w:rsidRPr="001231AA">
        <w:rPr>
          <w:szCs w:val="28"/>
        </w:rPr>
        <w:t>Обеспечивать полноту и качество выполненных работ в соо</w:t>
      </w:r>
      <w:r w:rsidR="003D54E5" w:rsidRPr="001231AA">
        <w:rPr>
          <w:szCs w:val="28"/>
        </w:rPr>
        <w:t>тветствии с программой качества.</w:t>
      </w:r>
    </w:p>
    <w:p w:rsidR="008D43DF" w:rsidRPr="001231AA" w:rsidRDefault="008D43DF" w:rsidP="001231AA">
      <w:pPr>
        <w:ind w:firstLine="709"/>
        <w:jc w:val="both"/>
        <w:rPr>
          <w:szCs w:val="28"/>
        </w:rPr>
      </w:pPr>
      <w:r w:rsidRPr="001231AA">
        <w:rPr>
          <w:szCs w:val="28"/>
        </w:rPr>
        <w:t>3.1.7</w:t>
      </w:r>
      <w:r w:rsidR="00F54D13" w:rsidRPr="001231AA">
        <w:rPr>
          <w:szCs w:val="28"/>
        </w:rPr>
        <w:t> </w:t>
      </w:r>
      <w:r w:rsidRPr="001231AA">
        <w:rPr>
          <w:szCs w:val="28"/>
        </w:rPr>
        <w:t xml:space="preserve">Производить работы силами обученного и аттестованного персонала в строгом соответствии с действующими правилами ОПЭ АС, ПРБ, ППБ, ПЯБ, ПГГТН, ПУБЭАЭУ, охраны труда и </w:t>
      </w:r>
      <w:proofErr w:type="spellStart"/>
      <w:r w:rsidRPr="001231AA">
        <w:rPr>
          <w:szCs w:val="28"/>
        </w:rPr>
        <w:t>внутриобъектного</w:t>
      </w:r>
      <w:proofErr w:type="spellEnd"/>
      <w:r w:rsidRPr="001231AA">
        <w:rPr>
          <w:szCs w:val="28"/>
        </w:rPr>
        <w:t xml:space="preserve"> режима, внутристанционными инструкциями по производству конкретных работ</w:t>
      </w:r>
      <w:r w:rsidR="003D54E5" w:rsidRPr="001231AA">
        <w:rPr>
          <w:szCs w:val="28"/>
        </w:rPr>
        <w:t>.</w:t>
      </w:r>
    </w:p>
    <w:p w:rsidR="008D43DF" w:rsidRPr="001231AA" w:rsidRDefault="008D43DF" w:rsidP="001231AA">
      <w:pPr>
        <w:ind w:firstLine="709"/>
        <w:jc w:val="both"/>
        <w:rPr>
          <w:szCs w:val="28"/>
        </w:rPr>
      </w:pPr>
      <w:r w:rsidRPr="001231AA">
        <w:rPr>
          <w:szCs w:val="28"/>
        </w:rPr>
        <w:lastRenderedPageBreak/>
        <w:t>3.1.8</w:t>
      </w:r>
      <w:proofErr w:type="gramStart"/>
      <w:r w:rsidR="00F54D13" w:rsidRPr="001231AA">
        <w:rPr>
          <w:szCs w:val="28"/>
        </w:rPr>
        <w:t> </w:t>
      </w:r>
      <w:r w:rsidRPr="001231AA">
        <w:rPr>
          <w:szCs w:val="28"/>
        </w:rPr>
        <w:t>В</w:t>
      </w:r>
      <w:proofErr w:type="gramEnd"/>
      <w:r w:rsidRPr="001231AA">
        <w:rPr>
          <w:szCs w:val="28"/>
        </w:rPr>
        <w:t xml:space="preserve">ернуть неиспользованные при выполнении работ </w:t>
      </w:r>
      <w:r w:rsidR="00720729" w:rsidRPr="001231AA">
        <w:rPr>
          <w:szCs w:val="28"/>
        </w:rPr>
        <w:t xml:space="preserve">оборудование, </w:t>
      </w:r>
      <w:r w:rsidRPr="001231AA">
        <w:rPr>
          <w:szCs w:val="28"/>
        </w:rPr>
        <w:t>материалы и запасные части Заказчика, выданные на основании п. 5.</w:t>
      </w:r>
      <w:r w:rsidR="007D7A48" w:rsidRPr="001231AA">
        <w:rPr>
          <w:szCs w:val="28"/>
        </w:rPr>
        <w:t>1</w:t>
      </w:r>
      <w:r w:rsidRPr="001231AA">
        <w:rPr>
          <w:szCs w:val="28"/>
        </w:rPr>
        <w:t xml:space="preserve"> настоящего договора, до окончания срока действия настоящего договора.</w:t>
      </w:r>
    </w:p>
    <w:p w:rsidR="006D071A" w:rsidRPr="001231AA" w:rsidRDefault="008D43DF" w:rsidP="001231AA">
      <w:pPr>
        <w:ind w:firstLine="709"/>
        <w:jc w:val="both"/>
        <w:rPr>
          <w:szCs w:val="28"/>
        </w:rPr>
      </w:pPr>
      <w:r w:rsidRPr="001231AA">
        <w:rPr>
          <w:szCs w:val="28"/>
        </w:rPr>
        <w:t>3.1.9</w:t>
      </w:r>
      <w:proofErr w:type="gramStart"/>
      <w:r w:rsidR="00F54D13" w:rsidRPr="001231AA">
        <w:rPr>
          <w:szCs w:val="28"/>
        </w:rPr>
        <w:t> </w:t>
      </w:r>
      <w:r w:rsidR="006D071A" w:rsidRPr="001231AA">
        <w:rPr>
          <w:szCs w:val="28"/>
        </w:rPr>
        <w:t>П</w:t>
      </w:r>
      <w:proofErr w:type="gramEnd"/>
      <w:r w:rsidR="006D071A" w:rsidRPr="001231AA">
        <w:rPr>
          <w:szCs w:val="28"/>
        </w:rPr>
        <w:t xml:space="preserve">ри демонтаже оборудования и комплектующих, образовавшихся в процессе </w:t>
      </w:r>
      <w:r w:rsidR="007D24C6" w:rsidRPr="001231AA">
        <w:rPr>
          <w:szCs w:val="28"/>
        </w:rPr>
        <w:t>выполнения работ</w:t>
      </w:r>
      <w:r w:rsidR="006D071A" w:rsidRPr="001231AA">
        <w:rPr>
          <w:szCs w:val="28"/>
        </w:rPr>
        <w:t>, оформлять акты об оприходовании материально-производственных запасов, осуществлять разборку демонтированного оборудования и его транспортировку до мест хранения.</w:t>
      </w:r>
    </w:p>
    <w:p w:rsidR="008D43DF" w:rsidRPr="001231AA" w:rsidRDefault="006D071A" w:rsidP="001231AA">
      <w:pPr>
        <w:ind w:firstLine="709"/>
        <w:jc w:val="both"/>
        <w:rPr>
          <w:szCs w:val="28"/>
        </w:rPr>
      </w:pPr>
      <w:proofErr w:type="gramStart"/>
      <w:r w:rsidRPr="001231AA">
        <w:rPr>
          <w:szCs w:val="28"/>
        </w:rPr>
        <w:t>Назначить приказом материально-ответственных лиц за учет, приемку, целевое использование давальческих материалов (далее ДМ), обеспечить контроль за их сохранностью, применять меры, не допускающие ухудшения технических параметров ДМ, обеспечить возврат Заказчику неиспользуемых остатков ДМ по окончании работ, вести аналитический учет движения ДМ с подготовкой «Отчета об использовании давальческих материалов» для предоставления его в бухгалтерию Заказчика.</w:t>
      </w:r>
      <w:proofErr w:type="gramEnd"/>
      <w:r w:rsidRPr="001231AA">
        <w:rPr>
          <w:szCs w:val="28"/>
        </w:rPr>
        <w:t xml:space="preserve"> Порядок обращения ДМ определяется по соглашению Подрядчика и Заказчиком.</w:t>
      </w:r>
    </w:p>
    <w:p w:rsidR="008D43DF" w:rsidRPr="001231AA" w:rsidRDefault="008D43DF" w:rsidP="001231AA">
      <w:pPr>
        <w:ind w:firstLine="709"/>
        <w:jc w:val="both"/>
        <w:rPr>
          <w:szCs w:val="28"/>
        </w:rPr>
      </w:pPr>
      <w:r w:rsidRPr="001231AA">
        <w:rPr>
          <w:szCs w:val="28"/>
        </w:rPr>
        <w:t>3.1.10</w:t>
      </w:r>
      <w:r w:rsidR="00F54D13" w:rsidRPr="001231AA">
        <w:rPr>
          <w:szCs w:val="28"/>
        </w:rPr>
        <w:t> </w:t>
      </w:r>
      <w:r w:rsidRPr="001231AA">
        <w:rPr>
          <w:szCs w:val="28"/>
        </w:rPr>
        <w:t>При перевозке своего персонала привлекать собственный транспорт или транспорт юридических лиц, имеющих лицензию</w:t>
      </w:r>
      <w:r w:rsidR="003D54E5" w:rsidRPr="001231AA">
        <w:rPr>
          <w:szCs w:val="28"/>
        </w:rPr>
        <w:t>.</w:t>
      </w:r>
    </w:p>
    <w:p w:rsidR="008D43DF" w:rsidRPr="001231AA" w:rsidRDefault="008D43DF" w:rsidP="001231AA">
      <w:pPr>
        <w:ind w:firstLine="709"/>
        <w:jc w:val="both"/>
        <w:rPr>
          <w:szCs w:val="28"/>
        </w:rPr>
      </w:pPr>
      <w:r w:rsidRPr="001231AA">
        <w:rPr>
          <w:szCs w:val="28"/>
        </w:rPr>
        <w:t>3.1.11</w:t>
      </w:r>
      <w:r w:rsidR="00F54D13" w:rsidRPr="001231AA">
        <w:rPr>
          <w:szCs w:val="28"/>
        </w:rPr>
        <w:t> </w:t>
      </w:r>
      <w:r w:rsidRPr="001231AA">
        <w:rPr>
          <w:szCs w:val="28"/>
        </w:rPr>
        <w:t>За каждым автобусом закреплять приказом лиц, ответственных за посадку в автобус и безопасность при перевозке персонала</w:t>
      </w:r>
      <w:r w:rsidR="003D54E5" w:rsidRPr="001231AA">
        <w:rPr>
          <w:szCs w:val="28"/>
        </w:rPr>
        <w:t>.</w:t>
      </w:r>
    </w:p>
    <w:p w:rsidR="008D43DF" w:rsidRPr="001231AA" w:rsidRDefault="008D43DF" w:rsidP="001231AA">
      <w:pPr>
        <w:ind w:firstLine="709"/>
        <w:jc w:val="both"/>
        <w:rPr>
          <w:szCs w:val="28"/>
        </w:rPr>
      </w:pPr>
      <w:r w:rsidRPr="001231AA">
        <w:rPr>
          <w:szCs w:val="28"/>
        </w:rPr>
        <w:t>3.1.12</w:t>
      </w:r>
      <w:proofErr w:type="gramStart"/>
      <w:r w:rsidR="00F54D13" w:rsidRPr="001231AA">
        <w:rPr>
          <w:szCs w:val="28"/>
        </w:rPr>
        <w:t> </w:t>
      </w:r>
      <w:r w:rsidR="006D071A" w:rsidRPr="001231AA">
        <w:rPr>
          <w:szCs w:val="28"/>
        </w:rPr>
        <w:t>В</w:t>
      </w:r>
      <w:proofErr w:type="gramEnd"/>
      <w:r w:rsidR="006D071A" w:rsidRPr="001231AA">
        <w:rPr>
          <w:szCs w:val="28"/>
        </w:rPr>
        <w:t>ыполнять требования действующих на АЭС процедур, правил и норм по охране труда, радиационной, технической, промышленной, экологической, пожарной безопасности, действующих локальных нормативных актов АО «Концерн Росэнергоатом» по организации технического обслуживания и ремонта оборудования и систем АЭС, подтверждать соответствие выполненных работ требованиям этих документов и условиям настоящего договора.</w:t>
      </w:r>
    </w:p>
    <w:p w:rsidR="008D43DF" w:rsidRPr="001231AA" w:rsidRDefault="008D43DF" w:rsidP="001231AA">
      <w:pPr>
        <w:ind w:firstLine="709"/>
        <w:jc w:val="both"/>
        <w:rPr>
          <w:szCs w:val="28"/>
        </w:rPr>
      </w:pPr>
      <w:r w:rsidRPr="001231AA">
        <w:rPr>
          <w:szCs w:val="28"/>
        </w:rPr>
        <w:t>3.1.13</w:t>
      </w:r>
      <w:r w:rsidR="00F54D13" w:rsidRPr="001231AA">
        <w:rPr>
          <w:szCs w:val="28"/>
        </w:rPr>
        <w:t> </w:t>
      </w:r>
      <w:r w:rsidRPr="001231AA">
        <w:rPr>
          <w:szCs w:val="28"/>
        </w:rPr>
        <w:t>Своевременно предоставлять в службу безопасности АЭС и соответствующие правоохранительные органы Российской Федерации:</w:t>
      </w:r>
    </w:p>
    <w:p w:rsidR="008D43DF" w:rsidRPr="001231AA" w:rsidRDefault="008D43DF" w:rsidP="001231AA">
      <w:pPr>
        <w:ind w:firstLine="709"/>
        <w:jc w:val="both"/>
        <w:rPr>
          <w:szCs w:val="28"/>
        </w:rPr>
      </w:pPr>
      <w:r w:rsidRPr="001231AA">
        <w:rPr>
          <w:szCs w:val="28"/>
        </w:rPr>
        <w:t>- сведения по транспорту, привлекаемому к перевозке персонала (марка, гос. номер, владелец, данные водителей);</w:t>
      </w:r>
    </w:p>
    <w:p w:rsidR="008D43DF" w:rsidRPr="001231AA" w:rsidRDefault="008D43DF" w:rsidP="001231AA">
      <w:pPr>
        <w:ind w:firstLine="709"/>
        <w:jc w:val="both"/>
        <w:rPr>
          <w:szCs w:val="28"/>
        </w:rPr>
      </w:pPr>
      <w:r w:rsidRPr="001231AA">
        <w:rPr>
          <w:szCs w:val="28"/>
        </w:rPr>
        <w:t>- сведения по местам посадки и графики перевозки персонала;</w:t>
      </w:r>
    </w:p>
    <w:p w:rsidR="008D43DF" w:rsidRPr="001231AA" w:rsidRDefault="008D43DF" w:rsidP="001231AA">
      <w:pPr>
        <w:ind w:firstLine="709"/>
        <w:jc w:val="both"/>
        <w:rPr>
          <w:szCs w:val="28"/>
        </w:rPr>
      </w:pPr>
      <w:r w:rsidRPr="001231AA">
        <w:rPr>
          <w:szCs w:val="28"/>
        </w:rPr>
        <w:t>- списки лиц, ответственных за посадку и безопасность перевозки персонала.</w:t>
      </w:r>
    </w:p>
    <w:p w:rsidR="008D43DF" w:rsidRPr="001231AA" w:rsidRDefault="008D43DF" w:rsidP="001231AA">
      <w:pPr>
        <w:ind w:firstLine="709"/>
        <w:jc w:val="both"/>
        <w:rPr>
          <w:szCs w:val="28"/>
        </w:rPr>
      </w:pPr>
      <w:r w:rsidRPr="001231AA">
        <w:rPr>
          <w:szCs w:val="28"/>
        </w:rPr>
        <w:t>3.1.14</w:t>
      </w:r>
      <w:r w:rsidR="00F54D13" w:rsidRPr="001231AA">
        <w:rPr>
          <w:szCs w:val="28"/>
        </w:rPr>
        <w:t> </w:t>
      </w:r>
      <w:r w:rsidRPr="001231AA">
        <w:rPr>
          <w:szCs w:val="28"/>
        </w:rPr>
        <w:t>Проводить инструктаж водителей и персонала по действиям при выявлении посторонних лиц при посадке в автобусы, при доставке персонала, при вы</w:t>
      </w:r>
      <w:r w:rsidR="003D54E5" w:rsidRPr="001231AA">
        <w:rPr>
          <w:szCs w:val="28"/>
        </w:rPr>
        <w:t>явлении бесхозных предметов.</w:t>
      </w:r>
    </w:p>
    <w:p w:rsidR="008D43DF" w:rsidRPr="001231AA" w:rsidRDefault="008D43DF" w:rsidP="001231AA">
      <w:pPr>
        <w:suppressAutoHyphens/>
        <w:ind w:firstLine="709"/>
        <w:jc w:val="both"/>
        <w:rPr>
          <w:szCs w:val="28"/>
        </w:rPr>
      </w:pPr>
      <w:r w:rsidRPr="001231AA">
        <w:rPr>
          <w:szCs w:val="28"/>
        </w:rPr>
        <w:t>3.1.15</w:t>
      </w:r>
      <w:r w:rsidR="00F54D13" w:rsidRPr="001231AA">
        <w:rPr>
          <w:szCs w:val="28"/>
        </w:rPr>
        <w:t> </w:t>
      </w:r>
      <w:r w:rsidRPr="001231AA">
        <w:rPr>
          <w:szCs w:val="28"/>
        </w:rPr>
        <w:t>Обеспечить предъявление на КПП в зону безопасности АЭС к досмотру транспорт, перевозящий персонал</w:t>
      </w:r>
      <w:r w:rsidR="003D54E5" w:rsidRPr="001231AA">
        <w:rPr>
          <w:szCs w:val="28"/>
        </w:rPr>
        <w:t>.</w:t>
      </w:r>
    </w:p>
    <w:p w:rsidR="008D43DF" w:rsidRPr="001231AA" w:rsidRDefault="008D43DF" w:rsidP="001231AA">
      <w:pPr>
        <w:suppressAutoHyphens/>
        <w:ind w:firstLine="709"/>
        <w:jc w:val="both"/>
        <w:rPr>
          <w:szCs w:val="28"/>
        </w:rPr>
      </w:pPr>
      <w:r w:rsidRPr="001231AA">
        <w:rPr>
          <w:szCs w:val="28"/>
        </w:rPr>
        <w:t>3.1.16</w:t>
      </w:r>
      <w:r w:rsidR="00F54D13" w:rsidRPr="001231AA">
        <w:rPr>
          <w:szCs w:val="28"/>
        </w:rPr>
        <w:t> </w:t>
      </w:r>
      <w:r w:rsidRPr="001231AA">
        <w:rPr>
          <w:szCs w:val="28"/>
        </w:rPr>
        <w:t>Обеспечить предъявление на КПП в зону безопасности АЭС персоналом документов, подтверждающих право доступа в зону безопасности</w:t>
      </w:r>
      <w:r w:rsidR="003D54E5" w:rsidRPr="001231AA">
        <w:rPr>
          <w:szCs w:val="28"/>
        </w:rPr>
        <w:t>.</w:t>
      </w:r>
    </w:p>
    <w:p w:rsidR="008D43DF" w:rsidRPr="001231AA" w:rsidRDefault="008D43DF" w:rsidP="001231AA">
      <w:pPr>
        <w:suppressAutoHyphens/>
        <w:ind w:firstLine="709"/>
        <w:jc w:val="both"/>
        <w:rPr>
          <w:szCs w:val="28"/>
        </w:rPr>
      </w:pPr>
      <w:r w:rsidRPr="001231AA">
        <w:rPr>
          <w:szCs w:val="28"/>
        </w:rPr>
        <w:t>3.1.17</w:t>
      </w:r>
      <w:r w:rsidR="00F54D13" w:rsidRPr="001231AA">
        <w:rPr>
          <w:szCs w:val="28"/>
        </w:rPr>
        <w:t> </w:t>
      </w:r>
      <w:r w:rsidRPr="001231AA">
        <w:rPr>
          <w:szCs w:val="28"/>
        </w:rPr>
        <w:t>Исключить нахождение в транспорте, въезжающем в зону безопасности, посторонних лиц и предметов, запрещенных к ввозу (вносу), а также бесхозных предметов.</w:t>
      </w:r>
    </w:p>
    <w:p w:rsidR="009D2D89" w:rsidRPr="001231AA" w:rsidRDefault="008D43DF" w:rsidP="001231AA">
      <w:pPr>
        <w:ind w:firstLine="709"/>
        <w:jc w:val="both"/>
        <w:rPr>
          <w:szCs w:val="28"/>
        </w:rPr>
      </w:pPr>
      <w:r w:rsidRPr="001231AA">
        <w:rPr>
          <w:szCs w:val="28"/>
        </w:rPr>
        <w:t>3.1.18 </w:t>
      </w:r>
      <w:r w:rsidR="009D2D89" w:rsidRPr="001231AA">
        <w:rPr>
          <w:szCs w:val="28"/>
        </w:rPr>
        <w:t xml:space="preserve">Если договором предусматривается выполнение работ на системах АЭС 1, 2, 3 классов безопасности по НП-001-15, Подрядчик обязан выполнить работы в соответствии с требованиями своей частной программы обеспечения качества (ПОК) на осуществляемый вид лицензируемой деятельности, разработанной в соответствии с требованиями федеральных норм и правил в области использования </w:t>
      </w:r>
      <w:r w:rsidR="009D2D89" w:rsidRPr="001231AA">
        <w:rPr>
          <w:szCs w:val="28"/>
        </w:rPr>
        <w:lastRenderedPageBreak/>
        <w:t>атомной энергии НП-090-11 и согласованной с Заказчиком в порядке, определенном РД ЭО 1.1.2.29.0960-2015.</w:t>
      </w:r>
    </w:p>
    <w:p w:rsidR="009D2D89" w:rsidRPr="001231AA" w:rsidRDefault="009D2D89" w:rsidP="001231AA">
      <w:pPr>
        <w:ind w:firstLine="709"/>
        <w:jc w:val="both"/>
        <w:rPr>
          <w:szCs w:val="28"/>
        </w:rPr>
      </w:pPr>
      <w:r w:rsidRPr="001231AA">
        <w:rPr>
          <w:szCs w:val="28"/>
        </w:rPr>
        <w:t>Содержание ПОК по теме формирования и поддержания культуры безопасности должно соответствовать приложению 3 к настоящему договору.</w:t>
      </w:r>
    </w:p>
    <w:p w:rsidR="009D2D89" w:rsidRPr="001231AA" w:rsidRDefault="009D2D89" w:rsidP="001231AA">
      <w:pPr>
        <w:ind w:firstLine="709"/>
        <w:jc w:val="both"/>
        <w:rPr>
          <w:szCs w:val="28"/>
        </w:rPr>
      </w:pPr>
      <w:r w:rsidRPr="001231AA">
        <w:rPr>
          <w:szCs w:val="28"/>
        </w:rPr>
        <w:t>Заказчик имеет право выполнять аудиты (проверки) выполнения ПОК Подрядчиком в соответствии с приложением 4.</w:t>
      </w:r>
    </w:p>
    <w:p w:rsidR="009D2D89" w:rsidRPr="001231AA" w:rsidRDefault="009D2D89" w:rsidP="001231AA">
      <w:pPr>
        <w:ind w:firstLine="709"/>
        <w:jc w:val="both"/>
        <w:rPr>
          <w:szCs w:val="28"/>
        </w:rPr>
      </w:pPr>
      <w:r w:rsidRPr="001231AA">
        <w:rPr>
          <w:szCs w:val="28"/>
        </w:rPr>
        <w:t>Подрядчик обязан выполнять требования по обеспечению качества в соответствии с приложением 4 к настоящему договору.</w:t>
      </w:r>
    </w:p>
    <w:p w:rsidR="00411653" w:rsidRPr="001231AA" w:rsidRDefault="00411653" w:rsidP="001231AA">
      <w:pPr>
        <w:ind w:firstLine="709"/>
        <w:jc w:val="both"/>
        <w:rPr>
          <w:szCs w:val="28"/>
        </w:rPr>
      </w:pPr>
      <w:r w:rsidRPr="001231AA">
        <w:rPr>
          <w:szCs w:val="28"/>
        </w:rPr>
        <w:t>3.1.19. Обеспечить выполнение мероприятий по обеспечению безопасных условий труда, предусмотренных актом-допуском, нарядом-допуском и графиком совмещенных работ.</w:t>
      </w:r>
    </w:p>
    <w:p w:rsidR="00411653" w:rsidRPr="001231AA" w:rsidRDefault="00411653" w:rsidP="001231AA">
      <w:pPr>
        <w:ind w:firstLine="709"/>
        <w:jc w:val="both"/>
        <w:rPr>
          <w:szCs w:val="28"/>
        </w:rPr>
      </w:pPr>
      <w:r w:rsidRPr="001231AA">
        <w:rPr>
          <w:szCs w:val="28"/>
        </w:rPr>
        <w:t>3.1.20. Обеспечить: подготовку своего персонала; его квалификацию; назначение лиц, ответственных за обеспечение охраны труда, допуск персонала к работам в части приемки рабочего места; проведение инструктажа персонала, в том числе занятого в условиях с постоянно или потенциально опасными производственными факторами.</w:t>
      </w:r>
    </w:p>
    <w:p w:rsidR="00411653" w:rsidRPr="001231AA" w:rsidRDefault="00411653" w:rsidP="001231AA">
      <w:pPr>
        <w:ind w:firstLine="709"/>
        <w:jc w:val="both"/>
        <w:rPr>
          <w:szCs w:val="28"/>
        </w:rPr>
      </w:pPr>
      <w:r w:rsidRPr="001231AA">
        <w:rPr>
          <w:szCs w:val="28"/>
        </w:rPr>
        <w:t xml:space="preserve">3.1.21. Обеспечить свой персонал исправными средствами индивидуальной защиты, спецодеждой и </w:t>
      </w:r>
      <w:proofErr w:type="spellStart"/>
      <w:r w:rsidRPr="001231AA">
        <w:rPr>
          <w:szCs w:val="28"/>
        </w:rPr>
        <w:t>спецобувью</w:t>
      </w:r>
      <w:proofErr w:type="spellEnd"/>
      <w:r w:rsidRPr="001231AA">
        <w:rPr>
          <w:szCs w:val="28"/>
        </w:rPr>
        <w:t xml:space="preserve"> в зоне производства работ (за исключением ЗКД).</w:t>
      </w:r>
    </w:p>
    <w:p w:rsidR="00411653" w:rsidRPr="001231AA" w:rsidRDefault="00411653" w:rsidP="001231AA">
      <w:pPr>
        <w:ind w:firstLine="709"/>
        <w:jc w:val="both"/>
        <w:rPr>
          <w:szCs w:val="28"/>
        </w:rPr>
      </w:pPr>
      <w:r w:rsidRPr="001231AA">
        <w:rPr>
          <w:szCs w:val="28"/>
        </w:rPr>
        <w:t>3.1.22. Содержать в надлежащем состоянии производственные территории, участки работ и рабочие места, предоставляемые для производства работ.</w:t>
      </w:r>
    </w:p>
    <w:p w:rsidR="00411653" w:rsidRPr="001231AA" w:rsidRDefault="00411653" w:rsidP="001231AA">
      <w:pPr>
        <w:ind w:firstLine="709"/>
        <w:jc w:val="both"/>
        <w:rPr>
          <w:szCs w:val="28"/>
        </w:rPr>
      </w:pPr>
      <w:r w:rsidRPr="001231AA">
        <w:rPr>
          <w:szCs w:val="28"/>
        </w:rPr>
        <w:t>3.1.23. Обеспечить полную сохранность и работоспособность переданных по акту приема-передачи для выполнения работ оборудования и приспособлений в соответствии со статьей 714 ГК РФ, и по истечению действия настоящего договора или первому требованию Заказчика по акту приема-передачи вернуть полученное от него оборудование или приспособления.</w:t>
      </w:r>
    </w:p>
    <w:p w:rsidR="00411653" w:rsidRPr="001231AA" w:rsidRDefault="00411653" w:rsidP="001231AA">
      <w:pPr>
        <w:ind w:firstLine="709"/>
        <w:jc w:val="both"/>
        <w:rPr>
          <w:szCs w:val="28"/>
        </w:rPr>
      </w:pPr>
      <w:r w:rsidRPr="001231AA">
        <w:rPr>
          <w:szCs w:val="28"/>
        </w:rPr>
        <w:t>3.1.24. Осуществлять работы на основании лицензий, выданных органами государственного регулирования безопасности, осуществляющими регулирование ядерной, радиационной, технической и пожарной безопасности на право выполнения работ, предусмотренных настоящим договором.</w:t>
      </w:r>
    </w:p>
    <w:p w:rsidR="00411653" w:rsidRPr="001231AA" w:rsidRDefault="00411653" w:rsidP="001231AA">
      <w:pPr>
        <w:ind w:firstLine="709"/>
        <w:jc w:val="both"/>
        <w:rPr>
          <w:szCs w:val="28"/>
        </w:rPr>
      </w:pPr>
      <w:r w:rsidRPr="001231AA">
        <w:rPr>
          <w:szCs w:val="28"/>
        </w:rPr>
        <w:t>3.1.25. Перед проведением работ проводить обучение персонала с последующей проверкой знания технологической документации на оборудование и мер безопасности.</w:t>
      </w:r>
    </w:p>
    <w:p w:rsidR="00411653" w:rsidRPr="001231AA" w:rsidRDefault="00411653" w:rsidP="001231AA">
      <w:pPr>
        <w:ind w:firstLine="709"/>
        <w:jc w:val="both"/>
        <w:rPr>
          <w:szCs w:val="28"/>
        </w:rPr>
      </w:pPr>
      <w:r w:rsidRPr="001231AA">
        <w:rPr>
          <w:szCs w:val="28"/>
        </w:rPr>
        <w:t xml:space="preserve">3.1.26. Самостоятельно определять график работы своего персонала для обеспечения выполнения </w:t>
      </w:r>
      <w:r w:rsidR="002E28E5" w:rsidRPr="001231AA">
        <w:rPr>
          <w:szCs w:val="28"/>
        </w:rPr>
        <w:t>монтажных работ</w:t>
      </w:r>
      <w:r w:rsidRPr="001231AA">
        <w:rPr>
          <w:szCs w:val="28"/>
        </w:rPr>
        <w:t xml:space="preserve"> в установленные договором сроки.</w:t>
      </w:r>
    </w:p>
    <w:p w:rsidR="00411653" w:rsidRPr="001231AA" w:rsidRDefault="00411653" w:rsidP="001231AA">
      <w:pPr>
        <w:ind w:firstLine="709"/>
        <w:jc w:val="both"/>
        <w:rPr>
          <w:szCs w:val="28"/>
        </w:rPr>
      </w:pPr>
      <w:r w:rsidRPr="001231AA">
        <w:rPr>
          <w:szCs w:val="28"/>
        </w:rPr>
        <w:t>3.1.27. Выполнять работу с лесов только после их приемки руководителем работ с обязательной записью в «Журнале приемки и осмотра лесов и подмостей».</w:t>
      </w:r>
    </w:p>
    <w:p w:rsidR="00411653" w:rsidRPr="001231AA" w:rsidRDefault="00411653" w:rsidP="001231AA">
      <w:pPr>
        <w:ind w:firstLine="709"/>
        <w:jc w:val="both"/>
        <w:rPr>
          <w:szCs w:val="28"/>
        </w:rPr>
      </w:pPr>
      <w:r w:rsidRPr="001231AA">
        <w:rPr>
          <w:szCs w:val="28"/>
        </w:rPr>
        <w:t>3.1.28. Проводить обследование своих работников на установке СИЧ перед началом работ в ЗКД по настоящему договору, после завершения работ в ЗКД, а также ежегодно при выполнении долгосрочных работ в ЗКД.</w:t>
      </w:r>
    </w:p>
    <w:p w:rsidR="00411653" w:rsidRPr="001231AA" w:rsidRDefault="00411653" w:rsidP="001231AA">
      <w:pPr>
        <w:ind w:firstLine="709"/>
        <w:jc w:val="both"/>
        <w:rPr>
          <w:szCs w:val="28"/>
        </w:rPr>
      </w:pPr>
      <w:r w:rsidRPr="001231AA">
        <w:rPr>
          <w:szCs w:val="28"/>
        </w:rPr>
        <w:t xml:space="preserve">3.1.29. До начала выполнения работ представить оформленный, утвержденный, согласованный и зарегистрированный ОМП, </w:t>
      </w:r>
      <w:proofErr w:type="spellStart"/>
      <w:r w:rsidRPr="001231AA">
        <w:rPr>
          <w:szCs w:val="28"/>
        </w:rPr>
        <w:t>ГОиЧС</w:t>
      </w:r>
      <w:proofErr w:type="spellEnd"/>
      <w:r w:rsidRPr="001231AA">
        <w:rPr>
          <w:szCs w:val="28"/>
        </w:rPr>
        <w:t xml:space="preserve"> АЭС и введенный в действие приказом по предприятию Подрядчика «План мероприятий по защите персонала в случае аварии на АЭС».</w:t>
      </w:r>
    </w:p>
    <w:p w:rsidR="00411653" w:rsidRPr="001231AA" w:rsidRDefault="00411653" w:rsidP="001231AA">
      <w:pPr>
        <w:ind w:firstLine="709"/>
        <w:jc w:val="both"/>
        <w:rPr>
          <w:szCs w:val="28"/>
        </w:rPr>
      </w:pPr>
      <w:r w:rsidRPr="001231AA">
        <w:rPr>
          <w:szCs w:val="28"/>
        </w:rPr>
        <w:t xml:space="preserve">3.1.30. Подрядчик обязан, в срок не позднее 10 (десяти) календарных дней с момента получения, представлять Заказчику информацию о полученных предписаниях, постановлениях и представлениях, связанных с выполнением работ </w:t>
      </w:r>
      <w:r w:rsidRPr="001231AA">
        <w:rPr>
          <w:szCs w:val="28"/>
        </w:rPr>
        <w:lastRenderedPageBreak/>
        <w:t>по данному договору, выданных органами государственного регулирования безопасности (Федеральной службой по экологическому, технологическому и атомному надзору «</w:t>
      </w:r>
      <w:proofErr w:type="spellStart"/>
      <w:r w:rsidRPr="001231AA">
        <w:rPr>
          <w:szCs w:val="28"/>
        </w:rPr>
        <w:t>Ростехнадзор</w:t>
      </w:r>
      <w:proofErr w:type="spellEnd"/>
      <w:r w:rsidRPr="001231AA">
        <w:rPr>
          <w:szCs w:val="28"/>
        </w:rPr>
        <w:t>»), органами исполнительной власти субъектов Российской Федерации (включая Министерство энергетики Российской Федерации), иными федеральными органами исполнительной власти на которые указами Президента Российской Федерации возложено осуществление государственного надзора (федерального государственного пожарного надзора, государственного строительного надзора,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информацию о примененных санкциях к подрядной организации и субподрядным организациям, а также о принимаемых мерах по выполнению указанных предписаний, постановлений, представлений.</w:t>
      </w:r>
    </w:p>
    <w:p w:rsidR="00131764" w:rsidRPr="001231AA" w:rsidRDefault="00131764" w:rsidP="001231AA">
      <w:pPr>
        <w:ind w:firstLine="567"/>
        <w:jc w:val="both"/>
        <w:rPr>
          <w:szCs w:val="28"/>
        </w:rPr>
      </w:pPr>
      <w:r w:rsidRPr="001231AA">
        <w:rPr>
          <w:szCs w:val="28"/>
        </w:rPr>
        <w:t>3.1.</w:t>
      </w:r>
      <w:r w:rsidR="00411653" w:rsidRPr="001231AA">
        <w:rPr>
          <w:szCs w:val="28"/>
        </w:rPr>
        <w:t>31</w:t>
      </w:r>
      <w:r w:rsidRPr="001231AA">
        <w:rPr>
          <w:szCs w:val="28"/>
        </w:rPr>
        <w:t>.</w:t>
      </w:r>
      <w:r w:rsidRPr="001231AA">
        <w:rPr>
          <w:iCs/>
          <w:noProof/>
          <w:color w:val="000000"/>
          <w:szCs w:val="28"/>
        </w:rPr>
        <w:t xml:space="preserve">  </w:t>
      </w:r>
      <w:r w:rsidRPr="001231AA">
        <w:rPr>
          <w:szCs w:val="28"/>
        </w:rPr>
        <w:t xml:space="preserve">В случае, если работы, предусмотренные настоящим договором, должны выполняться на охраняемой территории Заказчика, работники </w:t>
      </w:r>
      <w:r w:rsidR="00D1053F" w:rsidRPr="001231AA">
        <w:rPr>
          <w:szCs w:val="28"/>
        </w:rPr>
        <w:t>Подрядчика</w:t>
      </w:r>
      <w:r w:rsidRPr="001231AA">
        <w:rPr>
          <w:szCs w:val="28"/>
        </w:rPr>
        <w:t xml:space="preserve">,  привлекаемые к выполнению работ, обязаны пройти проверочные мероприятия, в  порядке аналогичном порядку проверки, при оформлении допуска к государственной тайне по третьей форме, предусмотренном «Инструкцией о порядке допуска должностных лиц и граждан Российской Федерации к государственной тайне», утверждённой постановлением Правительства Российской Федерации от 06.02.2010 № 63, либо </w:t>
      </w:r>
      <w:r w:rsidR="00EC691C" w:rsidRPr="001231AA">
        <w:rPr>
          <w:szCs w:val="28"/>
        </w:rPr>
        <w:t>Подрядчик</w:t>
      </w:r>
      <w:r w:rsidRPr="001231AA">
        <w:rPr>
          <w:szCs w:val="28"/>
        </w:rPr>
        <w:t xml:space="preserve"> обязан  подтвердить проведение проверочных мероприятий органами безопасности в отношении указанных работников. </w:t>
      </w:r>
    </w:p>
    <w:p w:rsidR="00131764" w:rsidRPr="001231AA" w:rsidRDefault="00131764" w:rsidP="001231AA">
      <w:pPr>
        <w:ind w:firstLine="567"/>
        <w:jc w:val="both"/>
        <w:rPr>
          <w:szCs w:val="28"/>
        </w:rPr>
      </w:pPr>
      <w:r w:rsidRPr="001231AA">
        <w:rPr>
          <w:szCs w:val="28"/>
        </w:rPr>
        <w:t xml:space="preserve">Для подтверждения проведенных проверочных мероприятий </w:t>
      </w:r>
      <w:r w:rsidR="00D1053F" w:rsidRPr="001231AA">
        <w:rPr>
          <w:szCs w:val="28"/>
        </w:rPr>
        <w:t>Подрядчик</w:t>
      </w:r>
      <w:r w:rsidRPr="001231AA">
        <w:rPr>
          <w:szCs w:val="28"/>
        </w:rPr>
        <w:t xml:space="preserve"> обязан представить Заказчику:</w:t>
      </w:r>
    </w:p>
    <w:p w:rsidR="00131764" w:rsidRPr="001231AA" w:rsidRDefault="00131764" w:rsidP="001231AA">
      <w:pPr>
        <w:ind w:firstLine="425"/>
        <w:jc w:val="both"/>
        <w:rPr>
          <w:szCs w:val="28"/>
        </w:rPr>
      </w:pPr>
      <w:r w:rsidRPr="001231AA">
        <w:rPr>
          <w:szCs w:val="28"/>
        </w:rPr>
        <w:t>- заверенную копию лицензии ФСБ России на право работ с использованием сведений, составляющих государственную тайну;</w:t>
      </w:r>
    </w:p>
    <w:p w:rsidR="00131764" w:rsidRPr="001231AA" w:rsidRDefault="00131764" w:rsidP="001231AA">
      <w:pPr>
        <w:ind w:firstLine="425"/>
        <w:jc w:val="both"/>
        <w:rPr>
          <w:szCs w:val="28"/>
        </w:rPr>
      </w:pPr>
      <w:r w:rsidRPr="001231AA">
        <w:rPr>
          <w:szCs w:val="28"/>
        </w:rPr>
        <w:t xml:space="preserve">- письмо, подписанное руководителем </w:t>
      </w:r>
      <w:r w:rsidR="00D1053F" w:rsidRPr="001231AA">
        <w:rPr>
          <w:szCs w:val="28"/>
        </w:rPr>
        <w:t>Подрядчика</w:t>
      </w:r>
      <w:r w:rsidRPr="001231AA">
        <w:rPr>
          <w:szCs w:val="28"/>
        </w:rPr>
        <w:t xml:space="preserve"> и заверенное печатью, о том, что в отношении конкретного работника </w:t>
      </w:r>
      <w:r w:rsidR="00D1053F" w:rsidRPr="001231AA">
        <w:rPr>
          <w:szCs w:val="28"/>
        </w:rPr>
        <w:t>Подрядчика</w:t>
      </w:r>
      <w:r w:rsidRPr="001231AA">
        <w:rPr>
          <w:szCs w:val="28"/>
        </w:rPr>
        <w:t xml:space="preserve"> органами безопасности проведены проверочные мероприятия.</w:t>
      </w:r>
    </w:p>
    <w:p w:rsidR="00131764" w:rsidRPr="001231AA" w:rsidRDefault="00131764" w:rsidP="001231AA">
      <w:pPr>
        <w:ind w:firstLine="567"/>
        <w:jc w:val="both"/>
        <w:rPr>
          <w:szCs w:val="28"/>
        </w:rPr>
      </w:pPr>
      <w:r w:rsidRPr="001231AA">
        <w:rPr>
          <w:szCs w:val="28"/>
        </w:rPr>
        <w:t xml:space="preserve">Для проведения проверочных мероприятий в отношении конкретного работника </w:t>
      </w:r>
      <w:r w:rsidR="00D1053F" w:rsidRPr="001231AA">
        <w:rPr>
          <w:szCs w:val="28"/>
        </w:rPr>
        <w:t>Подрядчик</w:t>
      </w:r>
      <w:r w:rsidRPr="001231AA">
        <w:rPr>
          <w:szCs w:val="28"/>
        </w:rPr>
        <w:t>  предоставляет Заказчику:</w:t>
      </w:r>
    </w:p>
    <w:p w:rsidR="00131764" w:rsidRPr="001231AA" w:rsidRDefault="00131764" w:rsidP="001231AA">
      <w:pPr>
        <w:numPr>
          <w:ilvl w:val="0"/>
          <w:numId w:val="26"/>
        </w:numPr>
        <w:jc w:val="both"/>
        <w:rPr>
          <w:szCs w:val="28"/>
        </w:rPr>
      </w:pPr>
      <w:r w:rsidRPr="001231AA">
        <w:rPr>
          <w:szCs w:val="28"/>
        </w:rPr>
        <w:t>анкету (по форме 4 Инструкции № 63);</w:t>
      </w:r>
    </w:p>
    <w:p w:rsidR="00131764" w:rsidRPr="001231AA" w:rsidRDefault="00131764" w:rsidP="001231AA">
      <w:pPr>
        <w:numPr>
          <w:ilvl w:val="0"/>
          <w:numId w:val="26"/>
        </w:numPr>
        <w:jc w:val="both"/>
        <w:rPr>
          <w:szCs w:val="28"/>
        </w:rPr>
      </w:pPr>
      <w:r w:rsidRPr="001231AA">
        <w:rPr>
          <w:szCs w:val="28"/>
        </w:rPr>
        <w:t>список на оформляемого работника (по форме 11 Инструкции № 63).</w:t>
      </w:r>
    </w:p>
    <w:p w:rsidR="00131764" w:rsidRPr="001231AA" w:rsidRDefault="00131764" w:rsidP="001231AA">
      <w:pPr>
        <w:ind w:firstLine="567"/>
        <w:jc w:val="both"/>
        <w:rPr>
          <w:szCs w:val="28"/>
        </w:rPr>
      </w:pPr>
      <w:r w:rsidRPr="001231AA">
        <w:rPr>
          <w:szCs w:val="28"/>
        </w:rPr>
        <w:t xml:space="preserve">Работники </w:t>
      </w:r>
      <w:r w:rsidR="00EC691C" w:rsidRPr="001231AA">
        <w:rPr>
          <w:szCs w:val="28"/>
        </w:rPr>
        <w:t>Подрядчика</w:t>
      </w:r>
      <w:r w:rsidRPr="001231AA">
        <w:rPr>
          <w:szCs w:val="28"/>
        </w:rPr>
        <w:t xml:space="preserve"> допускаются к выполнению работ на охраняемой территории Заказчика только после прохождения проверочных мероприятий органами безопасности.</w:t>
      </w:r>
    </w:p>
    <w:p w:rsidR="00131764" w:rsidRPr="001231AA" w:rsidRDefault="00131764" w:rsidP="001231AA">
      <w:pPr>
        <w:ind w:firstLine="567"/>
        <w:jc w:val="both"/>
        <w:rPr>
          <w:szCs w:val="28"/>
        </w:rPr>
      </w:pPr>
      <w:r w:rsidRPr="001231AA">
        <w:rPr>
          <w:szCs w:val="28"/>
        </w:rPr>
        <w:t>К работе на охраняемой территории Заказчика не допускаются лица:</w:t>
      </w:r>
    </w:p>
    <w:p w:rsidR="00131764" w:rsidRPr="001231AA" w:rsidRDefault="00131764" w:rsidP="001231AA">
      <w:pPr>
        <w:ind w:firstLine="567"/>
        <w:jc w:val="both"/>
        <w:rPr>
          <w:szCs w:val="28"/>
        </w:rPr>
      </w:pPr>
      <w:r w:rsidRPr="001231AA">
        <w:rPr>
          <w:szCs w:val="28"/>
        </w:rPr>
        <w:t>- судимые за совершение тяжких и особо тяжких преступлений;</w:t>
      </w:r>
    </w:p>
    <w:p w:rsidR="00131764" w:rsidRPr="001231AA" w:rsidRDefault="00131764" w:rsidP="001231AA">
      <w:pPr>
        <w:ind w:firstLine="567"/>
        <w:jc w:val="both"/>
        <w:rPr>
          <w:szCs w:val="28"/>
        </w:rPr>
      </w:pPr>
      <w:r w:rsidRPr="001231AA">
        <w:rPr>
          <w:szCs w:val="28"/>
        </w:rPr>
        <w:t xml:space="preserve">- признанные в установленном порядке </w:t>
      </w:r>
      <w:proofErr w:type="spellStart"/>
      <w:r w:rsidRPr="001231AA">
        <w:rPr>
          <w:szCs w:val="28"/>
        </w:rPr>
        <w:t>алко</w:t>
      </w:r>
      <w:proofErr w:type="spellEnd"/>
      <w:r w:rsidRPr="001231AA">
        <w:rPr>
          <w:szCs w:val="28"/>
        </w:rPr>
        <w:t>- и наркозависимыми;</w:t>
      </w:r>
    </w:p>
    <w:p w:rsidR="00131764" w:rsidRPr="001231AA" w:rsidRDefault="00131764" w:rsidP="001231AA">
      <w:pPr>
        <w:ind w:firstLine="567"/>
        <w:jc w:val="both"/>
        <w:rPr>
          <w:szCs w:val="28"/>
        </w:rPr>
      </w:pPr>
      <w:r w:rsidRPr="001231AA">
        <w:rPr>
          <w:szCs w:val="28"/>
        </w:rPr>
        <w:t>- доступ которых является нежелательным по соображениям безопасности.</w:t>
      </w:r>
    </w:p>
    <w:p w:rsidR="00131764" w:rsidRPr="001231AA" w:rsidRDefault="00131764" w:rsidP="001231AA">
      <w:pPr>
        <w:ind w:firstLine="567"/>
        <w:jc w:val="both"/>
        <w:rPr>
          <w:szCs w:val="28"/>
        </w:rPr>
      </w:pPr>
      <w:r w:rsidRPr="001231AA">
        <w:rPr>
          <w:szCs w:val="28"/>
        </w:rPr>
        <w:t>Доступ иностранных граждан на охраняемую территорию Заказчика проводится в исключительных случаях, после получения соответствующего решения из Госкорпорации «Росатом».</w:t>
      </w:r>
    </w:p>
    <w:p w:rsidR="00131764" w:rsidRPr="001231AA" w:rsidRDefault="00131764" w:rsidP="001231AA">
      <w:pPr>
        <w:ind w:firstLine="567"/>
        <w:jc w:val="both"/>
        <w:rPr>
          <w:szCs w:val="28"/>
        </w:rPr>
      </w:pPr>
      <w:r w:rsidRPr="001231AA">
        <w:rPr>
          <w:szCs w:val="28"/>
        </w:rPr>
        <w:t xml:space="preserve">Доступ иностранных граждан на неохраняемую территорию Заказчика, в том числе с целью привлечения к выполнению работ, проводится только после </w:t>
      </w:r>
      <w:r w:rsidRPr="001231AA">
        <w:rPr>
          <w:szCs w:val="28"/>
        </w:rPr>
        <w:lastRenderedPageBreak/>
        <w:t xml:space="preserve">получения </w:t>
      </w:r>
      <w:r w:rsidR="00D1053F" w:rsidRPr="001231AA">
        <w:rPr>
          <w:szCs w:val="28"/>
        </w:rPr>
        <w:t>Подрядчиком</w:t>
      </w:r>
      <w:r w:rsidRPr="001231AA">
        <w:rPr>
          <w:szCs w:val="28"/>
        </w:rPr>
        <w:t xml:space="preserve"> от Заказчика соответствующего письменного  согласования.</w:t>
      </w:r>
    </w:p>
    <w:p w:rsidR="00131764" w:rsidRPr="001231AA" w:rsidRDefault="00131764" w:rsidP="001231AA">
      <w:pPr>
        <w:suppressAutoHyphens/>
        <w:ind w:firstLine="567"/>
        <w:jc w:val="both"/>
        <w:rPr>
          <w:szCs w:val="28"/>
        </w:rPr>
      </w:pPr>
      <w:r w:rsidRPr="001231AA">
        <w:rPr>
          <w:szCs w:val="28"/>
        </w:rPr>
        <w:t>3.1.</w:t>
      </w:r>
      <w:r w:rsidR="00411653" w:rsidRPr="001231AA">
        <w:rPr>
          <w:szCs w:val="28"/>
        </w:rPr>
        <w:t>3</w:t>
      </w:r>
      <w:r w:rsidRPr="001231AA">
        <w:rPr>
          <w:szCs w:val="28"/>
        </w:rPr>
        <w:t>2. Обеспечить уборку места проведения работ в процессе проведения работ и к моменту сдачи объекта.</w:t>
      </w:r>
    </w:p>
    <w:p w:rsidR="00131764" w:rsidRPr="001231AA" w:rsidRDefault="00131764" w:rsidP="001231AA">
      <w:pPr>
        <w:suppressAutoHyphens/>
        <w:ind w:firstLine="567"/>
        <w:jc w:val="both"/>
        <w:rPr>
          <w:szCs w:val="28"/>
        </w:rPr>
      </w:pPr>
      <w:r w:rsidRPr="001231AA">
        <w:rPr>
          <w:szCs w:val="28"/>
        </w:rPr>
        <w:t>3.1.</w:t>
      </w:r>
      <w:r w:rsidR="00411653" w:rsidRPr="001231AA">
        <w:rPr>
          <w:szCs w:val="28"/>
        </w:rPr>
        <w:t>33</w:t>
      </w:r>
      <w:r w:rsidRPr="001231AA">
        <w:rPr>
          <w:szCs w:val="28"/>
        </w:rPr>
        <w:t>. Назначить ответственное лицо, уполномоченное подписывать акты на скрытые работы, решать технические вопросы, возникающие в ходе проведения работ, фиксировать объемы выполненных работ, их качество и соответствие проекту, подписывать акты сдачи-приемки работ.</w:t>
      </w:r>
    </w:p>
    <w:p w:rsidR="00131764" w:rsidRPr="001231AA" w:rsidRDefault="00131764" w:rsidP="001231AA">
      <w:pPr>
        <w:suppressAutoHyphens/>
        <w:ind w:firstLine="567"/>
        <w:jc w:val="both"/>
        <w:rPr>
          <w:szCs w:val="28"/>
        </w:rPr>
      </w:pPr>
      <w:r w:rsidRPr="001231AA">
        <w:rPr>
          <w:szCs w:val="28"/>
        </w:rPr>
        <w:t>3.1.</w:t>
      </w:r>
      <w:r w:rsidR="00411653" w:rsidRPr="001231AA">
        <w:rPr>
          <w:szCs w:val="28"/>
        </w:rPr>
        <w:t>34</w:t>
      </w:r>
      <w:r w:rsidRPr="001231AA">
        <w:rPr>
          <w:szCs w:val="28"/>
        </w:rPr>
        <w:t>. Обеспечить возможность осуществления Заказчиком контроля за ведением и ходом работ.</w:t>
      </w:r>
    </w:p>
    <w:p w:rsidR="00131764" w:rsidRPr="001231AA" w:rsidRDefault="00131764" w:rsidP="001231AA">
      <w:pPr>
        <w:suppressAutoHyphens/>
        <w:ind w:firstLine="567"/>
        <w:jc w:val="both"/>
        <w:rPr>
          <w:szCs w:val="28"/>
        </w:rPr>
      </w:pPr>
      <w:r w:rsidRPr="001231AA">
        <w:rPr>
          <w:szCs w:val="28"/>
        </w:rPr>
        <w:t>3.1.</w:t>
      </w:r>
      <w:r w:rsidR="00411653" w:rsidRPr="001231AA">
        <w:rPr>
          <w:szCs w:val="28"/>
        </w:rPr>
        <w:t>34</w:t>
      </w:r>
      <w:r w:rsidRPr="001231AA">
        <w:rPr>
          <w:szCs w:val="28"/>
        </w:rPr>
        <w:t xml:space="preserve">. Незамедлительно сообщать Заказчику о невозможности выполнения работ, если в процессе выполнения работ выявляется неизбежность получения отрицательного результата или нецелесообразность дальнейшего выполнения работ, Подрядчик обязан приостановить их, поставив об этом в известность Заказчика в 3-х </w:t>
      </w:r>
      <w:proofErr w:type="spellStart"/>
      <w:r w:rsidRPr="001231AA">
        <w:rPr>
          <w:szCs w:val="28"/>
        </w:rPr>
        <w:t>дневный</w:t>
      </w:r>
      <w:proofErr w:type="spellEnd"/>
      <w:r w:rsidRPr="001231AA">
        <w:rPr>
          <w:szCs w:val="28"/>
        </w:rPr>
        <w:t xml:space="preserve"> срок после приостановки выполнения работ.</w:t>
      </w:r>
    </w:p>
    <w:p w:rsidR="00131764" w:rsidRPr="001231AA" w:rsidRDefault="00131764" w:rsidP="001231AA">
      <w:pPr>
        <w:suppressAutoHyphens/>
        <w:ind w:firstLine="567"/>
        <w:jc w:val="both"/>
        <w:rPr>
          <w:szCs w:val="28"/>
        </w:rPr>
      </w:pPr>
      <w:r w:rsidRPr="001231AA">
        <w:rPr>
          <w:szCs w:val="28"/>
        </w:rPr>
        <w:t>3.1.</w:t>
      </w:r>
      <w:r w:rsidR="00411653" w:rsidRPr="001231AA">
        <w:rPr>
          <w:szCs w:val="28"/>
        </w:rPr>
        <w:t>35</w:t>
      </w:r>
      <w:r w:rsidRPr="001231AA">
        <w:rPr>
          <w:szCs w:val="28"/>
        </w:rPr>
        <w:t>. Осуществлять ведение документации, необходимой для правильного учета объемов и стоимости работ по настоящему договору.</w:t>
      </w:r>
    </w:p>
    <w:p w:rsidR="00131764" w:rsidRPr="001231AA" w:rsidRDefault="00131764" w:rsidP="001231AA">
      <w:pPr>
        <w:ind w:firstLine="567"/>
        <w:jc w:val="both"/>
        <w:rPr>
          <w:szCs w:val="28"/>
        </w:rPr>
      </w:pPr>
      <w:r w:rsidRPr="001231AA">
        <w:rPr>
          <w:szCs w:val="28"/>
        </w:rPr>
        <w:t>3.1.</w:t>
      </w:r>
      <w:r w:rsidR="00411653" w:rsidRPr="001231AA">
        <w:rPr>
          <w:szCs w:val="28"/>
        </w:rPr>
        <w:t>36</w:t>
      </w:r>
      <w:r w:rsidRPr="001231AA">
        <w:rPr>
          <w:szCs w:val="28"/>
        </w:rPr>
        <w:t xml:space="preserve">. </w:t>
      </w:r>
      <w:proofErr w:type="gramStart"/>
      <w:r w:rsidRPr="001231AA">
        <w:rPr>
          <w:szCs w:val="28"/>
        </w:rPr>
        <w:t>После окончания производства работ в течение 5 дней с момента подписания акта о приемке работ, обеспечить освобождение  территории (в т.ч. зданий, строений, сооружений), на которой производились работы от  принадлежащего Подрядчику имущества (механизмов, оборудования, инвентаря, инструментов, строительных материалов и т.п.) и мусора, образовавшегося в результате проведенных работ.</w:t>
      </w:r>
      <w:proofErr w:type="gramEnd"/>
    </w:p>
    <w:p w:rsidR="00131764" w:rsidRPr="001231AA" w:rsidRDefault="00131764" w:rsidP="001231AA">
      <w:pPr>
        <w:ind w:firstLine="709"/>
        <w:jc w:val="both"/>
        <w:rPr>
          <w:b/>
          <w:szCs w:val="28"/>
        </w:rPr>
      </w:pPr>
    </w:p>
    <w:p w:rsidR="008D43DF" w:rsidRPr="001231AA" w:rsidRDefault="008D43DF" w:rsidP="001231AA">
      <w:pPr>
        <w:ind w:firstLine="709"/>
        <w:jc w:val="both"/>
        <w:rPr>
          <w:b/>
          <w:szCs w:val="28"/>
        </w:rPr>
      </w:pPr>
      <w:r w:rsidRPr="001231AA">
        <w:rPr>
          <w:b/>
          <w:szCs w:val="28"/>
        </w:rPr>
        <w:t>3.2</w:t>
      </w:r>
      <w:r w:rsidR="00F54D13" w:rsidRPr="001231AA">
        <w:rPr>
          <w:b/>
          <w:szCs w:val="28"/>
        </w:rPr>
        <w:t> </w:t>
      </w:r>
      <w:r w:rsidRPr="001231AA">
        <w:rPr>
          <w:b/>
          <w:szCs w:val="28"/>
        </w:rPr>
        <w:t>Подрядчик имеет право:</w:t>
      </w:r>
    </w:p>
    <w:p w:rsidR="008D43DF" w:rsidRPr="001231AA" w:rsidRDefault="008D43DF" w:rsidP="001231AA">
      <w:pPr>
        <w:suppressAutoHyphens/>
        <w:ind w:firstLine="709"/>
        <w:jc w:val="both"/>
        <w:rPr>
          <w:szCs w:val="28"/>
        </w:rPr>
      </w:pPr>
      <w:r w:rsidRPr="001231AA">
        <w:rPr>
          <w:szCs w:val="28"/>
        </w:rPr>
        <w:t>3.2.1</w:t>
      </w:r>
      <w:r w:rsidR="00F54D13" w:rsidRPr="001231AA">
        <w:rPr>
          <w:szCs w:val="28"/>
        </w:rPr>
        <w:t> </w:t>
      </w:r>
      <w:r w:rsidRPr="001231AA">
        <w:rPr>
          <w:szCs w:val="28"/>
        </w:rPr>
        <w:t>Привлекать к исполнению договорных обязательств третьих лиц, имеющих лицензию на осуществление работ с использованием сведений, составляющих государственную тайну</w:t>
      </w:r>
      <w:r w:rsidR="00813073" w:rsidRPr="001231AA">
        <w:rPr>
          <w:szCs w:val="28"/>
        </w:rPr>
        <w:t xml:space="preserve">, </w:t>
      </w:r>
      <w:r w:rsidRPr="001231AA">
        <w:rPr>
          <w:szCs w:val="28"/>
        </w:rPr>
        <w:t xml:space="preserve">и исключительно </w:t>
      </w:r>
      <w:r w:rsidRPr="001231AA">
        <w:rPr>
          <w:szCs w:val="28"/>
          <w:lang w:val="en-US"/>
        </w:rPr>
        <w:t>c</w:t>
      </w:r>
      <w:r w:rsidRPr="001231AA">
        <w:rPr>
          <w:szCs w:val="28"/>
        </w:rPr>
        <w:t xml:space="preserve"> согласия Заказчика. При привлечении специалистов обязательно наличие справки о допуске по третьей форме</w:t>
      </w:r>
      <w:r w:rsidR="003D54E5" w:rsidRPr="001231AA">
        <w:rPr>
          <w:szCs w:val="28"/>
        </w:rPr>
        <w:t>.</w:t>
      </w:r>
    </w:p>
    <w:p w:rsidR="008D43DF" w:rsidRPr="001231AA" w:rsidRDefault="008D43DF" w:rsidP="001231AA">
      <w:pPr>
        <w:pStyle w:val="af1"/>
        <w:suppressAutoHyphens/>
        <w:spacing w:after="0"/>
        <w:ind w:left="0" w:firstLine="709"/>
        <w:jc w:val="both"/>
        <w:rPr>
          <w:szCs w:val="28"/>
        </w:rPr>
      </w:pPr>
      <w:r w:rsidRPr="001231AA">
        <w:rPr>
          <w:szCs w:val="28"/>
        </w:rPr>
        <w:t>3.2.2</w:t>
      </w:r>
      <w:r w:rsidR="00F54D13" w:rsidRPr="001231AA">
        <w:rPr>
          <w:szCs w:val="28"/>
        </w:rPr>
        <w:t> </w:t>
      </w:r>
      <w:r w:rsidRPr="001231AA">
        <w:rPr>
          <w:szCs w:val="28"/>
        </w:rPr>
        <w:t>Использовать полученные им опыт и знания для собственных нужд.</w:t>
      </w:r>
    </w:p>
    <w:p w:rsidR="00131764" w:rsidRPr="001231AA" w:rsidRDefault="00131764" w:rsidP="001231AA">
      <w:pPr>
        <w:tabs>
          <w:tab w:val="num" w:pos="360"/>
        </w:tabs>
        <w:suppressAutoHyphens/>
        <w:ind w:firstLine="709"/>
        <w:jc w:val="both"/>
        <w:rPr>
          <w:b/>
          <w:szCs w:val="28"/>
        </w:rPr>
      </w:pPr>
    </w:p>
    <w:p w:rsidR="008D43DF" w:rsidRPr="001231AA" w:rsidRDefault="008D43DF" w:rsidP="001231AA">
      <w:pPr>
        <w:tabs>
          <w:tab w:val="num" w:pos="360"/>
        </w:tabs>
        <w:suppressAutoHyphens/>
        <w:ind w:firstLine="709"/>
        <w:jc w:val="both"/>
        <w:rPr>
          <w:b/>
          <w:szCs w:val="28"/>
        </w:rPr>
      </w:pPr>
      <w:r w:rsidRPr="001231AA">
        <w:rPr>
          <w:b/>
          <w:szCs w:val="28"/>
        </w:rPr>
        <w:t>3.3</w:t>
      </w:r>
      <w:r w:rsidR="00F54D13" w:rsidRPr="001231AA">
        <w:rPr>
          <w:b/>
          <w:szCs w:val="28"/>
        </w:rPr>
        <w:t> </w:t>
      </w:r>
      <w:r w:rsidRPr="001231AA">
        <w:rPr>
          <w:b/>
          <w:szCs w:val="28"/>
        </w:rPr>
        <w:t>Заказчик обязан:</w:t>
      </w:r>
    </w:p>
    <w:p w:rsidR="008D43DF" w:rsidRPr="001231AA" w:rsidRDefault="008D43DF" w:rsidP="001231AA">
      <w:pPr>
        <w:suppressAutoHyphens/>
        <w:ind w:firstLine="709"/>
        <w:jc w:val="both"/>
        <w:rPr>
          <w:szCs w:val="28"/>
        </w:rPr>
      </w:pPr>
      <w:r w:rsidRPr="001231AA">
        <w:rPr>
          <w:szCs w:val="28"/>
        </w:rPr>
        <w:t>3.3.1</w:t>
      </w:r>
      <w:r w:rsidR="00F54D13" w:rsidRPr="001231AA">
        <w:rPr>
          <w:szCs w:val="28"/>
        </w:rPr>
        <w:t> </w:t>
      </w:r>
      <w:r w:rsidRPr="001231AA">
        <w:rPr>
          <w:szCs w:val="28"/>
        </w:rPr>
        <w:t>Передать Подрядчику необходимую для выполнения работы информацию</w:t>
      </w:r>
      <w:r w:rsidR="003D54E5" w:rsidRPr="001231AA">
        <w:rPr>
          <w:szCs w:val="28"/>
        </w:rPr>
        <w:t>.</w:t>
      </w:r>
    </w:p>
    <w:p w:rsidR="008D43DF" w:rsidRPr="001231AA" w:rsidRDefault="008D43DF" w:rsidP="001231AA">
      <w:pPr>
        <w:pStyle w:val="af1"/>
        <w:suppressAutoHyphens/>
        <w:spacing w:after="0"/>
        <w:ind w:left="0" w:firstLine="709"/>
        <w:jc w:val="both"/>
        <w:rPr>
          <w:szCs w:val="28"/>
        </w:rPr>
      </w:pPr>
      <w:r w:rsidRPr="001231AA">
        <w:rPr>
          <w:szCs w:val="28"/>
        </w:rPr>
        <w:t>3.3.2</w:t>
      </w:r>
      <w:r w:rsidR="00F54D13" w:rsidRPr="001231AA">
        <w:rPr>
          <w:szCs w:val="28"/>
        </w:rPr>
        <w:t> </w:t>
      </w:r>
      <w:r w:rsidRPr="001231AA">
        <w:rPr>
          <w:szCs w:val="28"/>
        </w:rPr>
        <w:t>Принять результаты работ, выполненных в соответствии с требованиями настоящего договора и оплатить их</w:t>
      </w:r>
      <w:r w:rsidR="003D54E5" w:rsidRPr="001231AA">
        <w:rPr>
          <w:szCs w:val="28"/>
        </w:rPr>
        <w:t>.</w:t>
      </w:r>
    </w:p>
    <w:p w:rsidR="008D43DF" w:rsidRPr="001231AA" w:rsidRDefault="00411653" w:rsidP="001231AA">
      <w:pPr>
        <w:suppressAutoHyphens/>
        <w:ind w:firstLine="709"/>
        <w:jc w:val="both"/>
        <w:rPr>
          <w:szCs w:val="28"/>
        </w:rPr>
      </w:pPr>
      <w:r w:rsidRPr="001231AA">
        <w:rPr>
          <w:szCs w:val="28"/>
        </w:rPr>
        <w:t>3.3.3. Производить расчеты с Подрядчиком в соответствии с условиями настоящего договора.</w:t>
      </w:r>
    </w:p>
    <w:p w:rsidR="008D43DF" w:rsidRPr="001231AA" w:rsidRDefault="008D43DF" w:rsidP="001231AA">
      <w:pPr>
        <w:suppressAutoHyphens/>
        <w:ind w:firstLine="709"/>
        <w:jc w:val="both"/>
        <w:rPr>
          <w:szCs w:val="28"/>
        </w:rPr>
      </w:pPr>
      <w:r w:rsidRPr="001231AA">
        <w:rPr>
          <w:szCs w:val="28"/>
        </w:rPr>
        <w:t>3.3.4</w:t>
      </w:r>
      <w:r w:rsidR="00F54D13" w:rsidRPr="001231AA">
        <w:rPr>
          <w:szCs w:val="28"/>
        </w:rPr>
        <w:t> </w:t>
      </w:r>
      <w:r w:rsidRPr="001231AA">
        <w:rPr>
          <w:szCs w:val="28"/>
        </w:rPr>
        <w:t>Предоставить инструкцию по обеспечению безопасности при перевозке персонала</w:t>
      </w:r>
      <w:r w:rsidR="003D54E5" w:rsidRPr="001231AA">
        <w:rPr>
          <w:szCs w:val="28"/>
        </w:rPr>
        <w:t>.</w:t>
      </w:r>
    </w:p>
    <w:p w:rsidR="00131764" w:rsidRPr="001231AA" w:rsidRDefault="00131764" w:rsidP="001231AA">
      <w:pPr>
        <w:suppressAutoHyphens/>
        <w:ind w:firstLine="709"/>
        <w:jc w:val="both"/>
        <w:rPr>
          <w:szCs w:val="28"/>
        </w:rPr>
      </w:pPr>
      <w:r w:rsidRPr="001231AA">
        <w:rPr>
          <w:szCs w:val="28"/>
        </w:rPr>
        <w:t>3.3.5. Назначить ответственное лицо, уполномоченное подписывать акты на скрытые работы, решать технические вопросы, возникающие в ходе проведения работ, фиксировать объемы выполненных работ, их качество и соответствие СНиП, подписывать акты сдачи-приемки работ.</w:t>
      </w:r>
    </w:p>
    <w:p w:rsidR="00131764" w:rsidRPr="001231AA" w:rsidRDefault="00131764" w:rsidP="001231AA">
      <w:pPr>
        <w:suppressAutoHyphens/>
        <w:ind w:firstLine="709"/>
        <w:jc w:val="both"/>
        <w:rPr>
          <w:szCs w:val="28"/>
        </w:rPr>
      </w:pPr>
    </w:p>
    <w:p w:rsidR="008D43DF" w:rsidRPr="001231AA" w:rsidRDefault="008D43DF" w:rsidP="001231AA">
      <w:pPr>
        <w:suppressAutoHyphens/>
        <w:ind w:firstLine="709"/>
        <w:jc w:val="both"/>
        <w:rPr>
          <w:b/>
          <w:szCs w:val="28"/>
        </w:rPr>
      </w:pPr>
      <w:r w:rsidRPr="001231AA">
        <w:rPr>
          <w:b/>
          <w:szCs w:val="28"/>
        </w:rPr>
        <w:t>3.4</w:t>
      </w:r>
      <w:r w:rsidR="00F54D13" w:rsidRPr="001231AA">
        <w:rPr>
          <w:b/>
          <w:szCs w:val="28"/>
        </w:rPr>
        <w:t> </w:t>
      </w:r>
      <w:r w:rsidRPr="001231AA">
        <w:rPr>
          <w:b/>
          <w:szCs w:val="28"/>
        </w:rPr>
        <w:t>Заказчик имеет право:</w:t>
      </w:r>
    </w:p>
    <w:p w:rsidR="008D43DF" w:rsidRPr="001231AA" w:rsidRDefault="008D43DF" w:rsidP="001231AA">
      <w:pPr>
        <w:suppressAutoHyphens/>
        <w:ind w:firstLine="709"/>
        <w:jc w:val="both"/>
        <w:rPr>
          <w:szCs w:val="28"/>
        </w:rPr>
      </w:pPr>
      <w:r w:rsidRPr="001231AA">
        <w:rPr>
          <w:szCs w:val="28"/>
        </w:rPr>
        <w:lastRenderedPageBreak/>
        <w:t>3.4.1</w:t>
      </w:r>
      <w:r w:rsidR="00F54D13" w:rsidRPr="001231AA">
        <w:rPr>
          <w:szCs w:val="28"/>
        </w:rPr>
        <w:t> </w:t>
      </w:r>
      <w:r w:rsidRPr="001231AA">
        <w:rPr>
          <w:szCs w:val="28"/>
        </w:rPr>
        <w:t>Контролировать ход выполнения работ Подрядчиком по настоящему договору без вмешательства в оперативно-хозяйс</w:t>
      </w:r>
      <w:r w:rsidR="003D54E5" w:rsidRPr="001231AA">
        <w:rPr>
          <w:szCs w:val="28"/>
        </w:rPr>
        <w:t>твенную деятельность Подрядчика.</w:t>
      </w:r>
    </w:p>
    <w:p w:rsidR="008D43DF" w:rsidRPr="001231AA" w:rsidRDefault="008D43DF" w:rsidP="001231AA">
      <w:pPr>
        <w:tabs>
          <w:tab w:val="num" w:pos="360"/>
        </w:tabs>
        <w:suppressAutoHyphens/>
        <w:ind w:firstLine="709"/>
        <w:jc w:val="both"/>
        <w:rPr>
          <w:szCs w:val="28"/>
        </w:rPr>
      </w:pPr>
      <w:r w:rsidRPr="001231AA">
        <w:rPr>
          <w:szCs w:val="28"/>
        </w:rPr>
        <w:t>3.4.2</w:t>
      </w:r>
      <w:proofErr w:type="gramStart"/>
      <w:r w:rsidR="00F54D13" w:rsidRPr="001231AA">
        <w:rPr>
          <w:szCs w:val="28"/>
        </w:rPr>
        <w:t> </w:t>
      </w:r>
      <w:r w:rsidRPr="001231AA">
        <w:rPr>
          <w:szCs w:val="28"/>
        </w:rPr>
        <w:t>Р</w:t>
      </w:r>
      <w:proofErr w:type="gramEnd"/>
      <w:r w:rsidRPr="001231AA">
        <w:rPr>
          <w:szCs w:val="28"/>
        </w:rPr>
        <w:t>асторгнуть настоящий договор по своей инициативе в случае  нарушения Подрядчиком обязательств, установленных договором, уклонения от контроля и произвольного сокращения объемов работ, в случае невозможности устранения выявленных недостатков, а также в случае несоблюдения Подрядчиком безопасных условий работ и охраны труда</w:t>
      </w:r>
      <w:r w:rsidR="003D54E5" w:rsidRPr="001231AA">
        <w:rPr>
          <w:szCs w:val="28"/>
        </w:rPr>
        <w:t>.</w:t>
      </w:r>
    </w:p>
    <w:p w:rsidR="008D43DF" w:rsidRPr="001231AA" w:rsidRDefault="008D43DF" w:rsidP="001231AA">
      <w:pPr>
        <w:suppressAutoHyphens/>
        <w:ind w:firstLine="709"/>
        <w:jc w:val="both"/>
        <w:rPr>
          <w:szCs w:val="28"/>
        </w:rPr>
      </w:pPr>
      <w:r w:rsidRPr="001231AA">
        <w:rPr>
          <w:szCs w:val="28"/>
        </w:rPr>
        <w:t>3.4.3</w:t>
      </w:r>
      <w:r w:rsidR="00F54D13" w:rsidRPr="001231AA">
        <w:rPr>
          <w:szCs w:val="28"/>
        </w:rPr>
        <w:t> </w:t>
      </w:r>
      <w:r w:rsidRPr="001231AA">
        <w:rPr>
          <w:szCs w:val="28"/>
        </w:rPr>
        <w:t>Отказаться от оплаты результатов работ в случае их несоответствия требованиям, установленным техническим заданием, и требовать от Подрядчика по своему выбору действий, предусмотренных п.8.1</w:t>
      </w:r>
      <w:r w:rsidR="00191FE9" w:rsidRPr="001231AA">
        <w:rPr>
          <w:szCs w:val="28"/>
        </w:rPr>
        <w:t>4</w:t>
      </w:r>
      <w:r w:rsidRPr="001231AA">
        <w:rPr>
          <w:szCs w:val="28"/>
        </w:rPr>
        <w:t xml:space="preserve"> настоящего Договора</w:t>
      </w:r>
      <w:r w:rsidR="003D54E5" w:rsidRPr="001231AA">
        <w:rPr>
          <w:szCs w:val="28"/>
        </w:rPr>
        <w:t>.</w:t>
      </w:r>
    </w:p>
    <w:p w:rsidR="008D43DF" w:rsidRPr="001231AA" w:rsidRDefault="008D43DF" w:rsidP="001231AA">
      <w:pPr>
        <w:suppressAutoHyphens/>
        <w:ind w:firstLine="709"/>
        <w:jc w:val="both"/>
        <w:rPr>
          <w:szCs w:val="28"/>
        </w:rPr>
      </w:pPr>
      <w:r w:rsidRPr="001231AA">
        <w:rPr>
          <w:szCs w:val="28"/>
        </w:rPr>
        <w:t>3.4.4</w:t>
      </w:r>
      <w:proofErr w:type="gramStart"/>
      <w:r w:rsidR="00F54D13" w:rsidRPr="001231AA">
        <w:rPr>
          <w:szCs w:val="28"/>
        </w:rPr>
        <w:t> </w:t>
      </w:r>
      <w:r w:rsidRPr="001231AA">
        <w:rPr>
          <w:szCs w:val="28"/>
        </w:rPr>
        <w:t>П</w:t>
      </w:r>
      <w:proofErr w:type="gramEnd"/>
      <w:r w:rsidRPr="001231AA">
        <w:rPr>
          <w:szCs w:val="28"/>
        </w:rPr>
        <w:t xml:space="preserve">редъявлять претензии по качеству выполненных работ в </w:t>
      </w:r>
      <w:r w:rsidR="00330DC1" w:rsidRPr="001231AA">
        <w:rPr>
          <w:szCs w:val="28"/>
        </w:rPr>
        <w:t xml:space="preserve">течение 24 (двадцати четырех) месяцев </w:t>
      </w:r>
      <w:r w:rsidRPr="001231AA">
        <w:rPr>
          <w:szCs w:val="28"/>
        </w:rPr>
        <w:t>гарантийного срока эксплуатации объекта, о чем извещает Подрядчика письменно.</w:t>
      </w:r>
    </w:p>
    <w:p w:rsidR="008D43DF" w:rsidRPr="001231AA" w:rsidRDefault="008D43DF" w:rsidP="001231AA">
      <w:pPr>
        <w:suppressAutoHyphens/>
        <w:ind w:firstLine="709"/>
        <w:jc w:val="both"/>
        <w:rPr>
          <w:szCs w:val="28"/>
        </w:rPr>
      </w:pPr>
      <w:r w:rsidRPr="001231AA">
        <w:rPr>
          <w:szCs w:val="28"/>
        </w:rPr>
        <w:t>3.5</w:t>
      </w:r>
      <w:r w:rsidR="00F54D13" w:rsidRPr="001231AA">
        <w:rPr>
          <w:szCs w:val="28"/>
        </w:rPr>
        <w:t> </w:t>
      </w:r>
      <w:r w:rsidRPr="001231AA">
        <w:rPr>
          <w:szCs w:val="28"/>
        </w:rPr>
        <w:t xml:space="preserve">При выполнении работ командированным персоналом по вызовам Заказчика, Заказчик возмещает командировочные расходы (проезд, проживание, суточные) Подрядчику по фактическим затратам на основании бухгалтерских справок подписанные руководителем и главным бухгалтером Подрядчика, табелей учета рабочего времени, подписанные Заказчиком в пределах норм, установленных законодательством, но не превышающих </w:t>
      </w:r>
      <w:r w:rsidR="003D54E5" w:rsidRPr="001231AA">
        <w:rPr>
          <w:szCs w:val="28"/>
        </w:rPr>
        <w:t>цены</w:t>
      </w:r>
      <w:r w:rsidRPr="001231AA">
        <w:rPr>
          <w:szCs w:val="28"/>
        </w:rPr>
        <w:t xml:space="preserve"> договора.</w:t>
      </w:r>
    </w:p>
    <w:p w:rsidR="008D43DF" w:rsidRPr="001231AA" w:rsidRDefault="008D43DF" w:rsidP="001231AA">
      <w:pPr>
        <w:pStyle w:val="af"/>
        <w:spacing w:after="0"/>
        <w:ind w:firstLine="709"/>
        <w:jc w:val="both"/>
        <w:rPr>
          <w:szCs w:val="28"/>
        </w:rPr>
      </w:pPr>
    </w:p>
    <w:p w:rsidR="008D43DF" w:rsidRPr="001231AA" w:rsidRDefault="008D43DF" w:rsidP="001231AA">
      <w:pPr>
        <w:ind w:firstLine="708"/>
        <w:jc w:val="both"/>
        <w:rPr>
          <w:b/>
          <w:spacing w:val="-4"/>
          <w:szCs w:val="28"/>
        </w:rPr>
      </w:pPr>
      <w:r w:rsidRPr="001231AA">
        <w:rPr>
          <w:b/>
          <w:spacing w:val="-4"/>
          <w:szCs w:val="28"/>
        </w:rPr>
        <w:t>4</w:t>
      </w:r>
      <w:r w:rsidR="00F54D13" w:rsidRPr="001231AA">
        <w:rPr>
          <w:b/>
          <w:spacing w:val="-4"/>
          <w:szCs w:val="28"/>
        </w:rPr>
        <w:t>. </w:t>
      </w:r>
      <w:r w:rsidRPr="001231AA">
        <w:rPr>
          <w:b/>
          <w:spacing w:val="-4"/>
          <w:szCs w:val="28"/>
        </w:rPr>
        <w:t>ПОРЯДОК ПРИЕМА И ПЕРЕДАЧИ ВЫПОЛНЕННЫХ РАБОТ</w:t>
      </w:r>
    </w:p>
    <w:p w:rsidR="00411653" w:rsidRPr="001231AA" w:rsidRDefault="008D43DF" w:rsidP="001231AA">
      <w:pPr>
        <w:suppressAutoHyphens/>
        <w:ind w:firstLine="709"/>
        <w:jc w:val="both"/>
        <w:rPr>
          <w:szCs w:val="28"/>
        </w:rPr>
      </w:pPr>
      <w:r w:rsidRPr="001231AA">
        <w:rPr>
          <w:szCs w:val="28"/>
        </w:rPr>
        <w:t>4.1</w:t>
      </w:r>
      <w:r w:rsidR="00F54D13" w:rsidRPr="001231AA">
        <w:rPr>
          <w:szCs w:val="28"/>
        </w:rPr>
        <w:t> </w:t>
      </w:r>
      <w:r w:rsidRPr="001231AA">
        <w:rPr>
          <w:szCs w:val="28"/>
        </w:rPr>
        <w:t xml:space="preserve">При завершении работы (этапа) по договору Подрядчик предоставляет Заказчику счет-фактуру и акт сдачи-приемки выполненных работ формы КС-2, </w:t>
      </w:r>
      <w:r w:rsidR="00411653" w:rsidRPr="001231AA">
        <w:rPr>
          <w:szCs w:val="28"/>
        </w:rPr>
        <w:br/>
      </w:r>
      <w:r w:rsidRPr="001231AA">
        <w:rPr>
          <w:szCs w:val="28"/>
        </w:rPr>
        <w:t xml:space="preserve">КС-3. </w:t>
      </w:r>
    </w:p>
    <w:p w:rsidR="008D43DF" w:rsidRPr="001231AA" w:rsidRDefault="008D43DF" w:rsidP="001231AA">
      <w:pPr>
        <w:suppressAutoHyphens/>
        <w:ind w:firstLine="709"/>
        <w:jc w:val="both"/>
        <w:rPr>
          <w:szCs w:val="28"/>
        </w:rPr>
      </w:pPr>
      <w:r w:rsidRPr="001231AA">
        <w:rPr>
          <w:szCs w:val="28"/>
        </w:rPr>
        <w:t>Акт сдачи-приемки выполненных работ Подрядчик предоставляет в срок до 1-го числа месяца, следующего за отчетным. Счет-фактура предоставляется не позднее пяти календарных дней со дня выполнения работ.</w:t>
      </w:r>
    </w:p>
    <w:p w:rsidR="008D43DF" w:rsidRPr="001231AA" w:rsidRDefault="008D43DF" w:rsidP="001231AA">
      <w:pPr>
        <w:suppressAutoHyphens/>
        <w:ind w:firstLine="709"/>
        <w:jc w:val="both"/>
        <w:rPr>
          <w:szCs w:val="28"/>
        </w:rPr>
      </w:pPr>
      <w:r w:rsidRPr="001231AA">
        <w:rPr>
          <w:szCs w:val="28"/>
        </w:rPr>
        <w:t>4.2</w:t>
      </w:r>
      <w:r w:rsidR="00F54D13" w:rsidRPr="001231AA">
        <w:rPr>
          <w:szCs w:val="28"/>
        </w:rPr>
        <w:t> </w:t>
      </w:r>
      <w:r w:rsidRPr="001231AA">
        <w:rPr>
          <w:szCs w:val="28"/>
        </w:rPr>
        <w:t xml:space="preserve">Заказчик в течение </w:t>
      </w:r>
      <w:r w:rsidR="00411653" w:rsidRPr="001231AA">
        <w:rPr>
          <w:szCs w:val="28"/>
        </w:rPr>
        <w:t>10</w:t>
      </w:r>
      <w:r w:rsidRPr="001231AA">
        <w:rPr>
          <w:szCs w:val="28"/>
        </w:rPr>
        <w:t xml:space="preserve"> календарных дней со дня получения акта сдачи-приемки выполненных работ, обязан направить Подрядчику подписанный акт сдачи-приемки или мотивированный отказ.</w:t>
      </w:r>
    </w:p>
    <w:p w:rsidR="008D43DF" w:rsidRPr="001231AA" w:rsidRDefault="008D43DF" w:rsidP="001231AA">
      <w:pPr>
        <w:suppressAutoHyphens/>
        <w:ind w:firstLine="709"/>
        <w:jc w:val="both"/>
        <w:rPr>
          <w:szCs w:val="28"/>
        </w:rPr>
      </w:pPr>
      <w:r w:rsidRPr="001231AA">
        <w:rPr>
          <w:szCs w:val="28"/>
        </w:rPr>
        <w:t>4.3</w:t>
      </w:r>
      <w:r w:rsidR="00F54D13" w:rsidRPr="001231AA">
        <w:rPr>
          <w:szCs w:val="28"/>
        </w:rPr>
        <w:t> </w:t>
      </w:r>
      <w:r w:rsidRPr="001231AA">
        <w:rPr>
          <w:szCs w:val="28"/>
        </w:rPr>
        <w:t>В случае несоответствия результатов работы техническому заданию Сторонами составляется двусторонний акт с указанием дефектов и перечнем необходимых доработок. Заказчик имеет право требовать от Подрядчика по своему выбору действий, предусмотренных п</w:t>
      </w:r>
      <w:r w:rsidR="00F34761" w:rsidRPr="001231AA">
        <w:rPr>
          <w:szCs w:val="28"/>
        </w:rPr>
        <w:t xml:space="preserve">унктом </w:t>
      </w:r>
      <w:r w:rsidR="00CC2A34" w:rsidRPr="001231AA">
        <w:rPr>
          <w:szCs w:val="28"/>
        </w:rPr>
        <w:t>8</w:t>
      </w:r>
      <w:r w:rsidRPr="001231AA">
        <w:rPr>
          <w:szCs w:val="28"/>
        </w:rPr>
        <w:t>.1</w:t>
      </w:r>
      <w:r w:rsidR="00191FE9" w:rsidRPr="001231AA">
        <w:rPr>
          <w:szCs w:val="28"/>
        </w:rPr>
        <w:t>4</w:t>
      </w:r>
      <w:r w:rsidRPr="001231AA">
        <w:rPr>
          <w:szCs w:val="28"/>
        </w:rPr>
        <w:t xml:space="preserve"> настоящего договора. По требованию Заказчика Подрядчик обязан произвести необходимые исправления без дополнительной оплаты в пределах договорной цены в согласованные в акте сроки. </w:t>
      </w:r>
    </w:p>
    <w:p w:rsidR="008D43DF" w:rsidRPr="001231AA" w:rsidRDefault="008D43DF" w:rsidP="001231AA">
      <w:pPr>
        <w:suppressAutoHyphens/>
        <w:ind w:firstLine="709"/>
        <w:jc w:val="both"/>
        <w:rPr>
          <w:szCs w:val="28"/>
        </w:rPr>
      </w:pPr>
      <w:r w:rsidRPr="001231AA">
        <w:rPr>
          <w:szCs w:val="28"/>
        </w:rPr>
        <w:t>4.4</w:t>
      </w:r>
      <w:r w:rsidR="00F54D13" w:rsidRPr="001231AA">
        <w:rPr>
          <w:szCs w:val="28"/>
        </w:rPr>
        <w:t> </w:t>
      </w:r>
      <w:r w:rsidRPr="001231AA">
        <w:rPr>
          <w:szCs w:val="28"/>
        </w:rPr>
        <w:t>Если при приемке работ, будет выявлена необходимость проведения доработок или изменения отдельных условий технического задания, то по требованию Заказчика эти работы производятся по дополнительному соглашению с указанием срока их выполнения и стоимости.</w:t>
      </w:r>
    </w:p>
    <w:p w:rsidR="008D43DF" w:rsidRPr="001231AA" w:rsidRDefault="008D43DF" w:rsidP="001231AA">
      <w:pPr>
        <w:pStyle w:val="14"/>
        <w:keepNext w:val="0"/>
        <w:widowControl/>
        <w:suppressAutoHyphens/>
        <w:ind w:firstLine="709"/>
        <w:rPr>
          <w:snapToGrid/>
          <w:sz w:val="28"/>
          <w:szCs w:val="28"/>
        </w:rPr>
      </w:pPr>
      <w:r w:rsidRPr="001231AA">
        <w:rPr>
          <w:snapToGrid/>
          <w:sz w:val="28"/>
          <w:szCs w:val="28"/>
        </w:rPr>
        <w:t>4.5</w:t>
      </w:r>
      <w:r w:rsidR="00F54D13" w:rsidRPr="001231AA">
        <w:rPr>
          <w:snapToGrid/>
          <w:sz w:val="28"/>
          <w:szCs w:val="28"/>
        </w:rPr>
        <w:t> </w:t>
      </w:r>
      <w:r w:rsidRPr="001231AA">
        <w:rPr>
          <w:snapToGrid/>
          <w:sz w:val="28"/>
          <w:szCs w:val="28"/>
        </w:rPr>
        <w:t>В случае досрочного выполнения работ Заказчик вправе досрочно принять и оплатить работы на основании актов выполненных работ и счетов-фактур.</w:t>
      </w:r>
    </w:p>
    <w:p w:rsidR="008D43DF" w:rsidRPr="001231AA" w:rsidRDefault="008D43DF" w:rsidP="001231AA">
      <w:pPr>
        <w:suppressAutoHyphens/>
        <w:ind w:firstLine="709"/>
        <w:jc w:val="both"/>
        <w:rPr>
          <w:szCs w:val="28"/>
        </w:rPr>
      </w:pPr>
      <w:r w:rsidRPr="001231AA">
        <w:rPr>
          <w:szCs w:val="28"/>
        </w:rPr>
        <w:t>4.6</w:t>
      </w:r>
      <w:r w:rsidR="00F54D13" w:rsidRPr="001231AA">
        <w:rPr>
          <w:szCs w:val="28"/>
        </w:rPr>
        <w:t> </w:t>
      </w:r>
      <w:r w:rsidRPr="001231AA">
        <w:rPr>
          <w:szCs w:val="28"/>
        </w:rPr>
        <w:t xml:space="preserve">Если в процессе выполнения работы выясняется неизбежность получения отрицательного результата или нецелесообразность дальнейшего проведения работы, Подрядчик обязан приостановить ее, поставив в известность Заказчика в 5-дневный срок после приостановления работ. В этом случае Стороны обязаны в 10-дневный срок со дня получения Заказчиком уведомления о приостановке работ </w:t>
      </w:r>
      <w:r w:rsidRPr="001231AA">
        <w:rPr>
          <w:szCs w:val="28"/>
        </w:rPr>
        <w:lastRenderedPageBreak/>
        <w:t xml:space="preserve">рассмотреть вопрос о целесообразности и возможных направлениях продолжения работ. </w:t>
      </w:r>
    </w:p>
    <w:p w:rsidR="008D43DF" w:rsidRPr="001231AA" w:rsidRDefault="008D43DF" w:rsidP="001231AA">
      <w:pPr>
        <w:ind w:firstLine="709"/>
        <w:jc w:val="both"/>
        <w:rPr>
          <w:szCs w:val="28"/>
        </w:rPr>
      </w:pPr>
      <w:r w:rsidRPr="001231AA">
        <w:rPr>
          <w:szCs w:val="28"/>
        </w:rPr>
        <w:t>4.7</w:t>
      </w:r>
      <w:r w:rsidR="00F54D13" w:rsidRPr="001231AA">
        <w:rPr>
          <w:szCs w:val="28"/>
        </w:rPr>
        <w:t> </w:t>
      </w:r>
      <w:r w:rsidRPr="001231AA">
        <w:rPr>
          <w:szCs w:val="28"/>
        </w:rPr>
        <w:t>Работы по настоящему договору прекращаются с момента подписания Сторонами протокола о нецелесообразности продолжения работ, соглашения о расторжении договора.</w:t>
      </w:r>
    </w:p>
    <w:p w:rsidR="00AC35AB" w:rsidRPr="001231AA" w:rsidRDefault="00AC35AB" w:rsidP="001231AA">
      <w:pPr>
        <w:ind w:firstLine="709"/>
        <w:jc w:val="both"/>
        <w:rPr>
          <w:szCs w:val="28"/>
        </w:rPr>
      </w:pPr>
      <w:r w:rsidRPr="001231AA">
        <w:rPr>
          <w:szCs w:val="28"/>
        </w:rPr>
        <w:t>4.8</w:t>
      </w:r>
      <w:proofErr w:type="gramStart"/>
      <w:r w:rsidRPr="001231AA">
        <w:rPr>
          <w:szCs w:val="28"/>
        </w:rPr>
        <w:t> П</w:t>
      </w:r>
      <w:proofErr w:type="gramEnd"/>
      <w:r w:rsidRPr="001231AA">
        <w:rPr>
          <w:szCs w:val="28"/>
        </w:rPr>
        <w:t xml:space="preserve">осле окончания работ Подрядчик предоставляет Заказчику оформленные акты приема-сдачи отремонтированных, реконструированных, модернизированных объектов основных средств (форма № ОС-3) на те объекты основных средств, </w:t>
      </w:r>
      <w:r w:rsidR="003E65D2" w:rsidRPr="001231AA">
        <w:rPr>
          <w:szCs w:val="28"/>
        </w:rPr>
        <w:t xml:space="preserve">работы на которых производились </w:t>
      </w:r>
      <w:r w:rsidRPr="001231AA">
        <w:rPr>
          <w:szCs w:val="28"/>
        </w:rPr>
        <w:t>на территории Подрядчика. Возможно предоставление формы № ОС-3 по конкретному инвентарному номеру или группе инвентарных номеров</w:t>
      </w:r>
      <w:r w:rsidR="001567EE" w:rsidRPr="001231AA">
        <w:rPr>
          <w:szCs w:val="28"/>
        </w:rPr>
        <w:t>.</w:t>
      </w:r>
    </w:p>
    <w:p w:rsidR="008D43DF" w:rsidRPr="001231AA" w:rsidRDefault="008D43DF" w:rsidP="001231AA">
      <w:pPr>
        <w:jc w:val="both"/>
        <w:rPr>
          <w:szCs w:val="28"/>
        </w:rPr>
      </w:pPr>
    </w:p>
    <w:p w:rsidR="008D43DF" w:rsidRPr="001231AA" w:rsidRDefault="008D43DF" w:rsidP="001231AA">
      <w:pPr>
        <w:ind w:firstLine="709"/>
        <w:jc w:val="both"/>
        <w:rPr>
          <w:b/>
          <w:szCs w:val="28"/>
        </w:rPr>
      </w:pPr>
      <w:r w:rsidRPr="001231AA">
        <w:rPr>
          <w:b/>
          <w:szCs w:val="28"/>
        </w:rPr>
        <w:t>5. УСЛОВИЯ ПРОИЗВОДСТВА РАБОТ</w:t>
      </w:r>
    </w:p>
    <w:p w:rsidR="007D7A48" w:rsidRPr="001231AA" w:rsidRDefault="007D7A48" w:rsidP="001231AA">
      <w:pPr>
        <w:suppressAutoHyphens/>
        <w:ind w:firstLine="709"/>
        <w:jc w:val="both"/>
        <w:rPr>
          <w:szCs w:val="28"/>
        </w:rPr>
      </w:pPr>
      <w:r w:rsidRPr="001231AA">
        <w:rPr>
          <w:szCs w:val="28"/>
        </w:rPr>
        <w:t>5.1. Заказчик предоставляет Подрядчику, согласно ведомости монтируемого давальческого оборудования, до начала проведения работ, необходимое оборудование КИП, если это предусмотрено условиями Технического задания (Приложение №1).</w:t>
      </w:r>
    </w:p>
    <w:p w:rsidR="008D43DF" w:rsidRPr="001231AA" w:rsidRDefault="00582E45" w:rsidP="001231AA">
      <w:pPr>
        <w:suppressAutoHyphens/>
        <w:ind w:firstLine="709"/>
        <w:jc w:val="both"/>
        <w:rPr>
          <w:szCs w:val="28"/>
        </w:rPr>
      </w:pPr>
      <w:r w:rsidRPr="001231AA">
        <w:rPr>
          <w:szCs w:val="28"/>
        </w:rPr>
        <w:t>5.2</w:t>
      </w:r>
      <w:r w:rsidR="00F54D13" w:rsidRPr="001231AA">
        <w:rPr>
          <w:szCs w:val="28"/>
        </w:rPr>
        <w:t> </w:t>
      </w:r>
      <w:r w:rsidR="008D43DF" w:rsidRPr="001231AA">
        <w:rPr>
          <w:szCs w:val="28"/>
        </w:rPr>
        <w:t xml:space="preserve">Заказчик предоставляет </w:t>
      </w:r>
      <w:proofErr w:type="spellStart"/>
      <w:r w:rsidR="008D43DF" w:rsidRPr="001231AA">
        <w:rPr>
          <w:szCs w:val="28"/>
        </w:rPr>
        <w:t>внутриобъектовую</w:t>
      </w:r>
      <w:proofErr w:type="spellEnd"/>
      <w:r w:rsidR="008D43DF" w:rsidRPr="001231AA">
        <w:rPr>
          <w:szCs w:val="28"/>
        </w:rPr>
        <w:t xml:space="preserve"> связь для персонала Подрядчика.</w:t>
      </w:r>
    </w:p>
    <w:p w:rsidR="008D43DF" w:rsidRPr="001231AA" w:rsidRDefault="00582E45" w:rsidP="001231AA">
      <w:pPr>
        <w:suppressAutoHyphens/>
        <w:ind w:firstLine="709"/>
        <w:jc w:val="both"/>
        <w:rPr>
          <w:szCs w:val="28"/>
        </w:rPr>
      </w:pPr>
      <w:r w:rsidRPr="001231AA">
        <w:rPr>
          <w:szCs w:val="28"/>
        </w:rPr>
        <w:t>5.3</w:t>
      </w:r>
      <w:r w:rsidR="00F54D13" w:rsidRPr="001231AA">
        <w:rPr>
          <w:szCs w:val="28"/>
        </w:rPr>
        <w:t> </w:t>
      </w:r>
      <w:r w:rsidR="008D43DF" w:rsidRPr="001231AA">
        <w:rPr>
          <w:szCs w:val="28"/>
        </w:rPr>
        <w:t xml:space="preserve">Заказчик обеспечивает своими средствами все виды энергоснабжения выполняемых Подрядчиком работ (электрической энергией, сжатым воздухом, кислородом, ацетиленом и т.п.), исправность </w:t>
      </w:r>
      <w:proofErr w:type="spellStart"/>
      <w:r w:rsidR="008D43DF" w:rsidRPr="001231AA">
        <w:rPr>
          <w:szCs w:val="28"/>
        </w:rPr>
        <w:t>энергоразводок</w:t>
      </w:r>
      <w:proofErr w:type="spellEnd"/>
      <w:r w:rsidR="008D43DF" w:rsidRPr="001231AA">
        <w:rPr>
          <w:szCs w:val="28"/>
        </w:rPr>
        <w:t>, освещение рабочих мест.</w:t>
      </w:r>
    </w:p>
    <w:p w:rsidR="008D43DF" w:rsidRPr="001231AA" w:rsidRDefault="00582E45" w:rsidP="001231AA">
      <w:pPr>
        <w:suppressAutoHyphens/>
        <w:ind w:firstLine="709"/>
        <w:jc w:val="both"/>
        <w:rPr>
          <w:szCs w:val="28"/>
        </w:rPr>
      </w:pPr>
      <w:r w:rsidRPr="001231AA">
        <w:rPr>
          <w:szCs w:val="28"/>
        </w:rPr>
        <w:t>5.4</w:t>
      </w:r>
      <w:r w:rsidR="00F54D13" w:rsidRPr="001231AA">
        <w:rPr>
          <w:szCs w:val="28"/>
        </w:rPr>
        <w:t> </w:t>
      </w:r>
      <w:r w:rsidR="008D43DF" w:rsidRPr="001231AA">
        <w:rPr>
          <w:szCs w:val="28"/>
        </w:rPr>
        <w:t xml:space="preserve">Заказчик своевременно предоставляет Подрядчику объект </w:t>
      </w:r>
      <w:r w:rsidR="00564DFC" w:rsidRPr="001231AA">
        <w:rPr>
          <w:szCs w:val="28"/>
        </w:rPr>
        <w:t>работ</w:t>
      </w:r>
      <w:r w:rsidR="008D43DF" w:rsidRPr="001231AA">
        <w:rPr>
          <w:szCs w:val="28"/>
        </w:rPr>
        <w:t xml:space="preserve"> для производства работ.</w:t>
      </w:r>
    </w:p>
    <w:p w:rsidR="008D43DF" w:rsidRPr="001231AA" w:rsidRDefault="00582E45" w:rsidP="001231AA">
      <w:pPr>
        <w:suppressAutoHyphens/>
        <w:ind w:firstLine="709"/>
        <w:jc w:val="both"/>
        <w:rPr>
          <w:szCs w:val="28"/>
        </w:rPr>
      </w:pPr>
      <w:r w:rsidRPr="001231AA">
        <w:rPr>
          <w:szCs w:val="28"/>
        </w:rPr>
        <w:t>5.5</w:t>
      </w:r>
      <w:r w:rsidR="00F54D13" w:rsidRPr="001231AA">
        <w:rPr>
          <w:szCs w:val="28"/>
        </w:rPr>
        <w:t> </w:t>
      </w:r>
      <w:r w:rsidR="008D43DF" w:rsidRPr="001231AA">
        <w:rPr>
          <w:szCs w:val="28"/>
        </w:rPr>
        <w:t>Заказчик предоставляет Подрядчику проектную документацию, ТУ и другую документацию для организации работ.</w:t>
      </w:r>
    </w:p>
    <w:p w:rsidR="00213F34" w:rsidRPr="001231AA" w:rsidRDefault="00582E45" w:rsidP="001231AA">
      <w:pPr>
        <w:suppressAutoHyphens/>
        <w:ind w:firstLine="709"/>
        <w:jc w:val="both"/>
        <w:rPr>
          <w:szCs w:val="28"/>
        </w:rPr>
      </w:pPr>
      <w:r w:rsidRPr="001231AA">
        <w:rPr>
          <w:szCs w:val="28"/>
        </w:rPr>
        <w:t>5.6</w:t>
      </w:r>
      <w:proofErr w:type="gramStart"/>
      <w:r w:rsidR="00213F34" w:rsidRPr="001231AA">
        <w:rPr>
          <w:szCs w:val="28"/>
        </w:rPr>
        <w:t xml:space="preserve"> С</w:t>
      </w:r>
      <w:proofErr w:type="gramEnd"/>
      <w:r w:rsidR="00213F34" w:rsidRPr="001231AA">
        <w:rPr>
          <w:szCs w:val="28"/>
        </w:rPr>
        <w:t xml:space="preserve"> целью обеспечения качества выполнения ремонтных работ и повышения культуры производства Подрядчик принимает к безусловному выполнению требования действующих на АЭС процедур по организации ремонта зданий и сооружений и проверки выполнения программ обеспечения качества подрядными организациями, выполняющими работы на АЭС.</w:t>
      </w:r>
    </w:p>
    <w:p w:rsidR="00213F34" w:rsidRPr="001231AA" w:rsidRDefault="00582E45" w:rsidP="001231AA">
      <w:pPr>
        <w:suppressAutoHyphens/>
        <w:ind w:firstLine="709"/>
        <w:jc w:val="both"/>
        <w:rPr>
          <w:szCs w:val="28"/>
        </w:rPr>
      </w:pPr>
      <w:r w:rsidRPr="001231AA">
        <w:rPr>
          <w:szCs w:val="28"/>
        </w:rPr>
        <w:t>5.7</w:t>
      </w:r>
      <w:r w:rsidR="00213F34" w:rsidRPr="001231AA">
        <w:rPr>
          <w:szCs w:val="28"/>
        </w:rPr>
        <w:t xml:space="preserve">. Работы выполняются из материалов Подрядчика. Все поставляемые для </w:t>
      </w:r>
      <w:r w:rsidR="00DD7C41" w:rsidRPr="001231AA">
        <w:rPr>
          <w:szCs w:val="28"/>
        </w:rPr>
        <w:t>выполнения работ</w:t>
      </w:r>
      <w:r w:rsidR="00213F34" w:rsidRPr="001231AA">
        <w:rPr>
          <w:szCs w:val="28"/>
        </w:rPr>
        <w:t xml:space="preserve"> материалы, конструкции должны иметь соответствующие сертификаты, технические паспорта, результаты испытаний</w:t>
      </w:r>
      <w:r w:rsidR="007052E0" w:rsidRPr="001231AA">
        <w:rPr>
          <w:szCs w:val="28"/>
        </w:rPr>
        <w:t>,</w:t>
      </w:r>
      <w:r w:rsidR="00213F34" w:rsidRPr="001231AA">
        <w:rPr>
          <w:szCs w:val="28"/>
        </w:rPr>
        <w:t xml:space="preserve"> удостоверяющие их качество, пройти входной лабораторный контроль. Копии этих сертификатов, технических паспортов и результатов испытаний должны быть предоставлены Заказчику до начала производства работ, выполняемых с использованием этих материалов, конструкций и оборудования. Поставщики (производители) материалов, конструкций и оборудования, должны иметь государственные лицензии по осуществлению деятельности по производству строительных конструкций и материалов, а производители нерудных материалов лицензии на право пользования недрами и эксплуатацию горных производств и объектов, выданных уполномоченными организациями.</w:t>
      </w:r>
    </w:p>
    <w:p w:rsidR="00213F34" w:rsidRPr="001231AA" w:rsidRDefault="00213F34" w:rsidP="001231AA">
      <w:pPr>
        <w:suppressAutoHyphens/>
        <w:ind w:firstLine="709"/>
        <w:jc w:val="both"/>
        <w:rPr>
          <w:szCs w:val="28"/>
        </w:rPr>
      </w:pPr>
      <w:r w:rsidRPr="001231AA">
        <w:rPr>
          <w:szCs w:val="28"/>
        </w:rPr>
        <w:t xml:space="preserve">Подрядчик обязан за свои средства с использованием аккредитованной лаборатории в ходе приемки поступающих на Объект материалов, конструкций и изделий, а также выполненных работ, обеспечить необходимые испытания и </w:t>
      </w:r>
      <w:r w:rsidRPr="001231AA">
        <w:rPr>
          <w:szCs w:val="28"/>
        </w:rPr>
        <w:lastRenderedPageBreak/>
        <w:t>измерения и представить результаты этих испытаний Заказчику до приемки им выполненных работ</w:t>
      </w:r>
      <w:r w:rsidR="006B2C2C" w:rsidRPr="001231AA">
        <w:rPr>
          <w:szCs w:val="28"/>
        </w:rPr>
        <w:t>.</w:t>
      </w:r>
    </w:p>
    <w:p w:rsidR="00213F34" w:rsidRPr="001231AA" w:rsidRDefault="00582E45" w:rsidP="001231AA">
      <w:pPr>
        <w:suppressAutoHyphens/>
        <w:ind w:firstLine="709"/>
        <w:jc w:val="both"/>
        <w:rPr>
          <w:szCs w:val="28"/>
        </w:rPr>
      </w:pPr>
      <w:r w:rsidRPr="001231AA">
        <w:rPr>
          <w:szCs w:val="28"/>
        </w:rPr>
        <w:t>5.8</w:t>
      </w:r>
      <w:r w:rsidR="00213F34" w:rsidRPr="001231AA">
        <w:rPr>
          <w:szCs w:val="28"/>
        </w:rPr>
        <w:t>.</w:t>
      </w:r>
      <w:r w:rsidR="00213F34" w:rsidRPr="001231AA">
        <w:rPr>
          <w:szCs w:val="28"/>
        </w:rPr>
        <w:tab/>
        <w:t xml:space="preserve">Подрядчик должен обеспечивать установку ограждений, знаков и указателей в местах пересечений с </w:t>
      </w:r>
      <w:proofErr w:type="gramStart"/>
      <w:r w:rsidR="00213F34" w:rsidRPr="001231AA">
        <w:rPr>
          <w:szCs w:val="28"/>
        </w:rPr>
        <w:t>существующими</w:t>
      </w:r>
      <w:proofErr w:type="gramEnd"/>
      <w:r w:rsidR="00213F34" w:rsidRPr="001231AA">
        <w:rPr>
          <w:szCs w:val="28"/>
        </w:rPr>
        <w:t xml:space="preserve"> транспортными коммуникациям, не допускать, за исключением согласованных случаев, перерывов движения по ним, производить уборку строительной площадки и прилегающей к ней территории.</w:t>
      </w:r>
    </w:p>
    <w:p w:rsidR="00213F34" w:rsidRPr="001231AA" w:rsidRDefault="00582E45" w:rsidP="001231AA">
      <w:pPr>
        <w:suppressAutoHyphens/>
        <w:ind w:firstLine="709"/>
        <w:jc w:val="both"/>
        <w:rPr>
          <w:szCs w:val="28"/>
        </w:rPr>
      </w:pPr>
      <w:r w:rsidRPr="001231AA">
        <w:rPr>
          <w:szCs w:val="28"/>
        </w:rPr>
        <w:t>5.9</w:t>
      </w:r>
      <w:r w:rsidR="00213F34" w:rsidRPr="001231AA">
        <w:rPr>
          <w:szCs w:val="28"/>
        </w:rPr>
        <w:t xml:space="preserve">. На весь период </w:t>
      </w:r>
      <w:r w:rsidR="00D00E5B" w:rsidRPr="001231AA">
        <w:rPr>
          <w:szCs w:val="28"/>
        </w:rPr>
        <w:t>выполнения работ</w:t>
      </w:r>
      <w:r w:rsidR="00213F34" w:rsidRPr="001231AA">
        <w:rPr>
          <w:szCs w:val="28"/>
        </w:rPr>
        <w:t xml:space="preserve"> до приемки Объекта в эксплуатацию Подрядчик несет ответственность за сохранность Объекта </w:t>
      </w:r>
      <w:r w:rsidR="00DD7C41" w:rsidRPr="001231AA">
        <w:rPr>
          <w:szCs w:val="28"/>
        </w:rPr>
        <w:t>работ</w:t>
      </w:r>
      <w:r w:rsidR="00213F34" w:rsidRPr="001231AA">
        <w:rPr>
          <w:szCs w:val="28"/>
        </w:rPr>
        <w:t xml:space="preserve"> или его частей и обеспечивает его содержание.</w:t>
      </w:r>
    </w:p>
    <w:p w:rsidR="00213F34" w:rsidRPr="001231AA" w:rsidRDefault="00213F34" w:rsidP="001231AA">
      <w:pPr>
        <w:suppressAutoHyphens/>
        <w:ind w:firstLine="709"/>
        <w:jc w:val="both"/>
        <w:rPr>
          <w:szCs w:val="28"/>
        </w:rPr>
      </w:pPr>
      <w:r w:rsidRPr="001231AA">
        <w:rPr>
          <w:szCs w:val="28"/>
        </w:rPr>
        <w:t xml:space="preserve">В случае нанесения ущерба Объекту в период </w:t>
      </w:r>
      <w:r w:rsidR="006B2C2C" w:rsidRPr="001231AA">
        <w:rPr>
          <w:szCs w:val="28"/>
        </w:rPr>
        <w:t>проведения работ</w:t>
      </w:r>
      <w:r w:rsidRPr="001231AA">
        <w:rPr>
          <w:szCs w:val="28"/>
        </w:rPr>
        <w:t xml:space="preserve"> Подрядчик обязан произвести устранение дефектов за свой счет.</w:t>
      </w:r>
    </w:p>
    <w:p w:rsidR="00213F34" w:rsidRPr="001231AA" w:rsidRDefault="00582E45" w:rsidP="001231AA">
      <w:pPr>
        <w:suppressAutoHyphens/>
        <w:ind w:firstLine="709"/>
        <w:jc w:val="both"/>
        <w:rPr>
          <w:szCs w:val="28"/>
        </w:rPr>
      </w:pPr>
      <w:r w:rsidRPr="001231AA">
        <w:rPr>
          <w:szCs w:val="28"/>
        </w:rPr>
        <w:t>5.10</w:t>
      </w:r>
      <w:r w:rsidR="00213F34" w:rsidRPr="001231AA">
        <w:rPr>
          <w:szCs w:val="28"/>
        </w:rPr>
        <w:t xml:space="preserve">. До завершения </w:t>
      </w:r>
      <w:r w:rsidR="00D00E5B" w:rsidRPr="001231AA">
        <w:rPr>
          <w:szCs w:val="28"/>
        </w:rPr>
        <w:t>работ</w:t>
      </w:r>
      <w:r w:rsidR="00213F34" w:rsidRPr="001231AA">
        <w:rPr>
          <w:szCs w:val="28"/>
        </w:rPr>
        <w:t xml:space="preserve"> Подрядчик несет ответственность за обеспечение безопасности условий труда, экологической безопасности, пожарной безопасности на строительной площадке.</w:t>
      </w:r>
    </w:p>
    <w:p w:rsidR="00213F34" w:rsidRPr="001231AA" w:rsidRDefault="00582E45" w:rsidP="001231AA">
      <w:pPr>
        <w:suppressAutoHyphens/>
        <w:ind w:firstLine="709"/>
        <w:jc w:val="both"/>
        <w:rPr>
          <w:szCs w:val="28"/>
        </w:rPr>
      </w:pPr>
      <w:r w:rsidRPr="001231AA">
        <w:rPr>
          <w:szCs w:val="28"/>
        </w:rPr>
        <w:t>5.11</w:t>
      </w:r>
      <w:r w:rsidR="00213F34" w:rsidRPr="001231AA">
        <w:rPr>
          <w:szCs w:val="28"/>
        </w:rPr>
        <w:t>. Подрядчик обязуется до подписания акта приемки Объекта в эксплуатацию вывезти за пределы строительной площадки, принадлежащие ему машины, оборудование, инвентарь, инструменты, материалы, временные сооружения и другое имущество, а также очистить Объект от мусора и провести рекультивацию временно занимаемых земель.</w:t>
      </w:r>
    </w:p>
    <w:p w:rsidR="00411653" w:rsidRPr="001231AA" w:rsidRDefault="00582E45" w:rsidP="001231AA">
      <w:pPr>
        <w:suppressAutoHyphens/>
        <w:ind w:firstLine="709"/>
        <w:jc w:val="both"/>
        <w:rPr>
          <w:szCs w:val="28"/>
        </w:rPr>
      </w:pPr>
      <w:r w:rsidRPr="001231AA">
        <w:rPr>
          <w:szCs w:val="28"/>
        </w:rPr>
        <w:t>5.12</w:t>
      </w:r>
      <w:r w:rsidR="00411653" w:rsidRPr="001231AA">
        <w:rPr>
          <w:szCs w:val="28"/>
        </w:rPr>
        <w:t>. Условия по обеспечению выполнения требований охраны труда изложены в «Соглашение по охране труда» (Приложение №5), являющимся неотъемлемой частью настоящего договора.</w:t>
      </w:r>
    </w:p>
    <w:p w:rsidR="00131764" w:rsidRPr="001231AA" w:rsidRDefault="00131764" w:rsidP="001231AA">
      <w:pPr>
        <w:suppressAutoHyphens/>
        <w:ind w:firstLine="709"/>
        <w:jc w:val="both"/>
        <w:rPr>
          <w:szCs w:val="28"/>
        </w:rPr>
      </w:pPr>
    </w:p>
    <w:p w:rsidR="008D43DF" w:rsidRPr="001231AA" w:rsidRDefault="008D43DF" w:rsidP="001231AA">
      <w:pPr>
        <w:tabs>
          <w:tab w:val="left" w:pos="0"/>
        </w:tabs>
        <w:ind w:firstLine="709"/>
        <w:jc w:val="both"/>
        <w:rPr>
          <w:b/>
          <w:szCs w:val="28"/>
        </w:rPr>
      </w:pPr>
      <w:r w:rsidRPr="001231AA">
        <w:rPr>
          <w:b/>
          <w:szCs w:val="28"/>
        </w:rPr>
        <w:t>6. ОБЕСПЕЧЕНИЕ ДОГОВОРА</w:t>
      </w:r>
    </w:p>
    <w:p w:rsidR="00411396" w:rsidRPr="001231AA" w:rsidRDefault="00411396" w:rsidP="001231AA">
      <w:pPr>
        <w:widowControl w:val="0"/>
        <w:tabs>
          <w:tab w:val="left" w:pos="0"/>
        </w:tabs>
        <w:suppressAutoHyphens/>
        <w:ind w:firstLine="708"/>
        <w:contextualSpacing/>
        <w:jc w:val="both"/>
        <w:rPr>
          <w:szCs w:val="28"/>
        </w:rPr>
      </w:pPr>
      <w:r w:rsidRPr="001231AA">
        <w:rPr>
          <w:szCs w:val="28"/>
        </w:rPr>
        <w:t>Обеспечение договора должно соответствовать требованиям законодательства Российской Федерации.</w:t>
      </w:r>
    </w:p>
    <w:p w:rsidR="00411396" w:rsidRPr="001231AA" w:rsidRDefault="00411396" w:rsidP="001231AA">
      <w:pPr>
        <w:jc w:val="both"/>
        <w:rPr>
          <w:b/>
          <w:szCs w:val="28"/>
        </w:rPr>
      </w:pPr>
      <w:r w:rsidRPr="001231AA">
        <w:rPr>
          <w:b/>
          <w:szCs w:val="28"/>
        </w:rPr>
        <w:t xml:space="preserve">Виды обеспечения: </w:t>
      </w:r>
    </w:p>
    <w:p w:rsidR="00411396" w:rsidRPr="001231AA" w:rsidRDefault="00411396" w:rsidP="001231AA">
      <w:pPr>
        <w:ind w:firstLine="426"/>
        <w:jc w:val="both"/>
        <w:rPr>
          <w:szCs w:val="28"/>
        </w:rPr>
      </w:pPr>
      <w:proofErr w:type="gramStart"/>
      <w:r w:rsidRPr="001231AA">
        <w:rPr>
          <w:szCs w:val="28"/>
        </w:rPr>
        <w:t>Обеспечение исполнения договора – обеспечивает основные обязательства по договору (выполнение работ) и предоставляется до заключения договора, но не ранее 10 (десяти) дней со дня размещения на официальном сайте протокола (при проведении закрытых процедур закупок со д</w:t>
      </w:r>
      <w:bookmarkStart w:id="4" w:name="_Hlt312238482"/>
      <w:bookmarkEnd w:id="4"/>
      <w:r w:rsidRPr="001231AA">
        <w:rPr>
          <w:szCs w:val="28"/>
        </w:rPr>
        <w:t>ня подписания протокола), на основании которого заключается такой договор, либо после заключения договора, в срок не позднее 20 (двадцати) дней с даты заключения договора.</w:t>
      </w:r>
      <w:proofErr w:type="gramEnd"/>
      <w:r w:rsidRPr="001231AA">
        <w:rPr>
          <w:szCs w:val="28"/>
        </w:rPr>
        <w:t xml:space="preserve"> Обеспечение исполнения договора должно быть действительно в течение срока исполнения обязательств, установленного договором, плюс 60 (шестьдесят) дней.</w:t>
      </w:r>
    </w:p>
    <w:p w:rsidR="00411396" w:rsidRPr="001231AA" w:rsidRDefault="00411396" w:rsidP="001231AA">
      <w:pPr>
        <w:ind w:firstLine="426"/>
        <w:jc w:val="both"/>
        <w:rPr>
          <w:szCs w:val="28"/>
        </w:rPr>
      </w:pPr>
      <w:r w:rsidRPr="001231AA">
        <w:rPr>
          <w:szCs w:val="28"/>
        </w:rPr>
        <w:t xml:space="preserve">Обеспечение исполнения договора составляет 5% (пять процентов) от цены договора. </w:t>
      </w:r>
    </w:p>
    <w:p w:rsidR="00411396" w:rsidRPr="001231AA" w:rsidRDefault="00411396" w:rsidP="001231AA">
      <w:pPr>
        <w:jc w:val="both"/>
        <w:rPr>
          <w:b/>
          <w:szCs w:val="28"/>
        </w:rPr>
      </w:pPr>
      <w:r w:rsidRPr="001231AA">
        <w:rPr>
          <w:b/>
          <w:szCs w:val="28"/>
        </w:rPr>
        <w:t>Формы обеспечения (одна из предложенных):</w:t>
      </w:r>
    </w:p>
    <w:p w:rsidR="00411396" w:rsidRPr="001231AA" w:rsidRDefault="00411396" w:rsidP="001231AA">
      <w:pPr>
        <w:ind w:firstLine="709"/>
        <w:jc w:val="both"/>
        <w:rPr>
          <w:szCs w:val="28"/>
        </w:rPr>
      </w:pPr>
      <w:r w:rsidRPr="001231AA">
        <w:rPr>
          <w:szCs w:val="28"/>
        </w:rPr>
        <w:t xml:space="preserve">6.1 Безотзывная банковская гарантия, выданная банком. </w:t>
      </w:r>
    </w:p>
    <w:p w:rsidR="00411396" w:rsidRPr="001231AA" w:rsidRDefault="00411396" w:rsidP="001231AA">
      <w:pPr>
        <w:ind w:firstLine="709"/>
        <w:jc w:val="both"/>
        <w:rPr>
          <w:szCs w:val="28"/>
        </w:rPr>
      </w:pPr>
      <w:r w:rsidRPr="001231AA">
        <w:rPr>
          <w:szCs w:val="28"/>
        </w:rPr>
        <w:t xml:space="preserve">6.1.1. В качестве обеспечения принимаются банковские гарантии, выдаваемые Внешэкономбанком и банками, которые соответствуют следующим требованиям (в рамках свободных лимитов, установленных на банки </w:t>
      </w:r>
      <w:proofErr w:type="spellStart"/>
      <w:r w:rsidRPr="001231AA">
        <w:rPr>
          <w:szCs w:val="28"/>
        </w:rPr>
        <w:t>Госкорпорацией</w:t>
      </w:r>
      <w:proofErr w:type="spellEnd"/>
      <w:r w:rsidRPr="001231AA">
        <w:rPr>
          <w:szCs w:val="28"/>
        </w:rPr>
        <w:t xml:space="preserve"> «Росатом» и действующих на дату принятия обеспечения договорных обязательств):</w:t>
      </w:r>
    </w:p>
    <w:p w:rsidR="00411396" w:rsidRPr="001231AA" w:rsidRDefault="00411396" w:rsidP="001231AA">
      <w:pPr>
        <w:ind w:firstLine="709"/>
        <w:jc w:val="both"/>
        <w:rPr>
          <w:szCs w:val="28"/>
        </w:rPr>
      </w:pPr>
      <w:r w:rsidRPr="001231AA">
        <w:rPr>
          <w:szCs w:val="28"/>
        </w:rPr>
        <w:t xml:space="preserve">- банк должен иметь лицензию Центрального банка Российской Федерации (далее – Банк России) (в случае если банковскую гарантию предоставляет банк-резидент Российской Федерации) или иного уполномоченного органа (в случае если </w:t>
      </w:r>
      <w:r w:rsidRPr="001231AA">
        <w:rPr>
          <w:szCs w:val="28"/>
        </w:rPr>
        <w:lastRenderedPageBreak/>
        <w:t>банковскую гарантию предоставляет банк, созданный согласно праву иностранного государства), разрешающего выдачу банковских гарантий;</w:t>
      </w:r>
    </w:p>
    <w:p w:rsidR="00411396" w:rsidRPr="001231AA" w:rsidRDefault="00411396" w:rsidP="001231AA">
      <w:pPr>
        <w:ind w:firstLine="709"/>
        <w:jc w:val="both"/>
        <w:rPr>
          <w:szCs w:val="28"/>
        </w:rPr>
      </w:pPr>
      <w:proofErr w:type="gramStart"/>
      <w:r w:rsidRPr="001231AA">
        <w:rPr>
          <w:szCs w:val="28"/>
        </w:rPr>
        <w:t>- наличие в системе страхования вкладов, в случае если банковскую гарантию предоставляет банк-резидент Российской Федерации (не применяется в случае нахождения банка под прямым или косвенным контролем Банка России или Российской Федерации (кредитная организация включена в перечень кредитных организаций, размещаемый Банком России на своем официальном сайте в информационно-телекоммуникационной сети «Интернет» в соответствии с частью 3 статьи 2 Федерального закона «Об открытии банковских</w:t>
      </w:r>
      <w:proofErr w:type="gramEnd"/>
      <w:r w:rsidRPr="001231AA">
        <w:rPr>
          <w:szCs w:val="28"/>
        </w:rPr>
        <w:t xml:space="preserve"> счетов и аккредитивов, о заключении договоров банковского вклада, договора на ведение реестра владельцев ценных бумаг хозяйственными обществами, имеющими стратегическое значение для оборонно-промышленного комплекса и безопасности Российской Федерации, и внесении изменений в отдельные законодательные акты Российской Федерации», на основании требования, предусмотренного пунктом 2 части 1 статьи 2 указанного Федерального закона);</w:t>
      </w:r>
    </w:p>
    <w:p w:rsidR="00411396" w:rsidRPr="001231AA" w:rsidRDefault="00411396" w:rsidP="001231AA">
      <w:pPr>
        <w:ind w:firstLine="709"/>
        <w:jc w:val="both"/>
        <w:rPr>
          <w:szCs w:val="28"/>
        </w:rPr>
      </w:pPr>
      <w:r w:rsidRPr="001231AA">
        <w:rPr>
          <w:szCs w:val="28"/>
        </w:rPr>
        <w:t xml:space="preserve">- объем собственных средств (капитала) на последнюю отчетную дату по публикуемой отчетности больше или равен 5 </w:t>
      </w:r>
      <w:proofErr w:type="gramStart"/>
      <w:r w:rsidRPr="001231AA">
        <w:rPr>
          <w:szCs w:val="28"/>
        </w:rPr>
        <w:t>млрд</w:t>
      </w:r>
      <w:proofErr w:type="gramEnd"/>
      <w:r w:rsidRPr="001231AA">
        <w:rPr>
          <w:szCs w:val="28"/>
        </w:rPr>
        <w:t xml:space="preserve"> руб. или их эквиваленту в иностранной валюте; при этом такая отчетность должна быть опубликована на сайте </w:t>
      </w:r>
      <w:hyperlink r:id="rId10" w:history="1">
        <w:r w:rsidRPr="001231AA">
          <w:rPr>
            <w:szCs w:val="28"/>
          </w:rPr>
          <w:t>www.cbr.ru</w:t>
        </w:r>
      </w:hyperlink>
      <w:r w:rsidRPr="001231AA">
        <w:rPr>
          <w:szCs w:val="28"/>
        </w:rPr>
        <w:t xml:space="preserve"> (ф.123 и/или иные формы отчетности, предусмотренные Банком России) (для банков-резидентов Российской Федерации).</w:t>
      </w:r>
    </w:p>
    <w:p w:rsidR="00411396" w:rsidRPr="001231AA" w:rsidRDefault="00411396" w:rsidP="001231AA">
      <w:pPr>
        <w:ind w:firstLine="709"/>
        <w:jc w:val="both"/>
        <w:rPr>
          <w:szCs w:val="28"/>
        </w:rPr>
      </w:pPr>
      <w:r w:rsidRPr="001231AA">
        <w:rPr>
          <w:szCs w:val="28"/>
        </w:rPr>
        <w:t>6.1.2. В рамках исполнения обязательств перед организациями Госкорпорации «Росатом» со стороны контрагентов, не являющихся резидентами Российской Федерации, обеспечение таких обязательств может быть предоставлено только от банков-нерезидентов. В дополнение к требованиям, указанным в п.10.1.1 банки-нерезиденты должны соответствовать следующим требованиям:</w:t>
      </w:r>
    </w:p>
    <w:p w:rsidR="00411396" w:rsidRPr="001231AA" w:rsidRDefault="00411396" w:rsidP="001231AA">
      <w:pPr>
        <w:ind w:firstLine="709"/>
        <w:jc w:val="both"/>
        <w:rPr>
          <w:szCs w:val="28"/>
        </w:rPr>
      </w:pPr>
      <w:r w:rsidRPr="001231AA">
        <w:rPr>
          <w:szCs w:val="28"/>
        </w:rPr>
        <w:t xml:space="preserve">- наличие действующего долгосрочного кредитного рейтинга в иностранной валюте, присвоенного одним из международных рейтинговых агентств – </w:t>
      </w:r>
      <w:proofErr w:type="spellStart"/>
      <w:r w:rsidRPr="001231AA">
        <w:rPr>
          <w:szCs w:val="28"/>
        </w:rPr>
        <w:t>Standard&amp;Poor’s</w:t>
      </w:r>
      <w:proofErr w:type="spellEnd"/>
      <w:r w:rsidRPr="001231AA">
        <w:rPr>
          <w:szCs w:val="28"/>
        </w:rPr>
        <w:t xml:space="preserve">, </w:t>
      </w:r>
      <w:proofErr w:type="spellStart"/>
      <w:r w:rsidRPr="001231AA">
        <w:rPr>
          <w:szCs w:val="28"/>
        </w:rPr>
        <w:t>Moody’s</w:t>
      </w:r>
      <w:proofErr w:type="spellEnd"/>
      <w:r w:rsidRPr="001231AA">
        <w:rPr>
          <w:szCs w:val="28"/>
        </w:rPr>
        <w:t xml:space="preserve"> </w:t>
      </w:r>
      <w:proofErr w:type="spellStart"/>
      <w:r w:rsidRPr="001231AA">
        <w:rPr>
          <w:szCs w:val="28"/>
        </w:rPr>
        <w:t>Investors</w:t>
      </w:r>
      <w:proofErr w:type="spellEnd"/>
      <w:r w:rsidRPr="001231AA">
        <w:rPr>
          <w:szCs w:val="28"/>
        </w:rPr>
        <w:t xml:space="preserve"> </w:t>
      </w:r>
      <w:proofErr w:type="spellStart"/>
      <w:r w:rsidRPr="001231AA">
        <w:rPr>
          <w:szCs w:val="28"/>
        </w:rPr>
        <w:t>Service</w:t>
      </w:r>
      <w:proofErr w:type="spellEnd"/>
      <w:r w:rsidRPr="001231AA">
        <w:rPr>
          <w:szCs w:val="28"/>
        </w:rPr>
        <w:t xml:space="preserve">, </w:t>
      </w:r>
      <w:proofErr w:type="spellStart"/>
      <w:r w:rsidRPr="001231AA">
        <w:rPr>
          <w:szCs w:val="28"/>
        </w:rPr>
        <w:t>Fitch</w:t>
      </w:r>
      <w:proofErr w:type="spellEnd"/>
      <w:r w:rsidRPr="001231AA">
        <w:rPr>
          <w:szCs w:val="28"/>
        </w:rPr>
        <w:t xml:space="preserve"> </w:t>
      </w:r>
      <w:proofErr w:type="spellStart"/>
      <w:r w:rsidRPr="001231AA">
        <w:rPr>
          <w:szCs w:val="28"/>
        </w:rPr>
        <w:t>Ratings</w:t>
      </w:r>
      <w:proofErr w:type="spellEnd"/>
      <w:r w:rsidRPr="001231AA">
        <w:rPr>
          <w:szCs w:val="28"/>
        </w:rPr>
        <w:t xml:space="preserve">, – на уровне не ниже «B-» по шкале </w:t>
      </w:r>
      <w:proofErr w:type="spellStart"/>
      <w:r w:rsidRPr="001231AA">
        <w:rPr>
          <w:szCs w:val="28"/>
        </w:rPr>
        <w:t>Standard&amp;Poor’s</w:t>
      </w:r>
      <w:proofErr w:type="spellEnd"/>
      <w:r w:rsidRPr="001231AA">
        <w:rPr>
          <w:szCs w:val="28"/>
        </w:rPr>
        <w:t xml:space="preserve"> и </w:t>
      </w:r>
      <w:proofErr w:type="spellStart"/>
      <w:r w:rsidRPr="001231AA">
        <w:rPr>
          <w:szCs w:val="28"/>
        </w:rPr>
        <w:t>Fitch</w:t>
      </w:r>
      <w:proofErr w:type="spellEnd"/>
      <w:r w:rsidRPr="001231AA">
        <w:rPr>
          <w:szCs w:val="28"/>
        </w:rPr>
        <w:t xml:space="preserve"> </w:t>
      </w:r>
      <w:proofErr w:type="spellStart"/>
      <w:r w:rsidRPr="001231AA">
        <w:rPr>
          <w:szCs w:val="28"/>
        </w:rPr>
        <w:t>Ratings</w:t>
      </w:r>
      <w:proofErr w:type="spellEnd"/>
      <w:r w:rsidRPr="001231AA">
        <w:rPr>
          <w:szCs w:val="28"/>
        </w:rPr>
        <w:t xml:space="preserve">, не ниже «B3» по шкале </w:t>
      </w:r>
      <w:proofErr w:type="spellStart"/>
      <w:r w:rsidRPr="001231AA">
        <w:rPr>
          <w:szCs w:val="28"/>
        </w:rPr>
        <w:t>Moody’s</w:t>
      </w:r>
      <w:proofErr w:type="spellEnd"/>
      <w:r w:rsidRPr="001231AA">
        <w:rPr>
          <w:szCs w:val="28"/>
        </w:rPr>
        <w:t xml:space="preserve"> </w:t>
      </w:r>
      <w:proofErr w:type="spellStart"/>
      <w:r w:rsidRPr="001231AA">
        <w:rPr>
          <w:szCs w:val="28"/>
        </w:rPr>
        <w:t>Investors</w:t>
      </w:r>
      <w:proofErr w:type="spellEnd"/>
      <w:r w:rsidRPr="001231AA">
        <w:rPr>
          <w:szCs w:val="28"/>
        </w:rPr>
        <w:t xml:space="preserve"> </w:t>
      </w:r>
      <w:proofErr w:type="spellStart"/>
      <w:r w:rsidRPr="001231AA">
        <w:rPr>
          <w:szCs w:val="28"/>
        </w:rPr>
        <w:t>Service</w:t>
      </w:r>
      <w:proofErr w:type="spellEnd"/>
      <w:r w:rsidRPr="001231AA">
        <w:rPr>
          <w:szCs w:val="28"/>
        </w:rPr>
        <w:t>. Указанные рейтинги должны быть действительными и не могут находиться в состоянии «отозван» или «приостановлен»;</w:t>
      </w:r>
    </w:p>
    <w:p w:rsidR="00411396" w:rsidRPr="001231AA" w:rsidRDefault="00411396" w:rsidP="001231AA">
      <w:pPr>
        <w:ind w:firstLine="709"/>
        <w:jc w:val="both"/>
        <w:rPr>
          <w:szCs w:val="28"/>
        </w:rPr>
      </w:pPr>
      <w:r w:rsidRPr="001231AA">
        <w:rPr>
          <w:szCs w:val="28"/>
        </w:rPr>
        <w:t>или</w:t>
      </w:r>
    </w:p>
    <w:p w:rsidR="00411396" w:rsidRPr="001231AA" w:rsidRDefault="00411396" w:rsidP="001231AA">
      <w:pPr>
        <w:ind w:firstLine="709"/>
        <w:jc w:val="both"/>
        <w:rPr>
          <w:szCs w:val="28"/>
        </w:rPr>
      </w:pPr>
      <w:r w:rsidRPr="001231AA">
        <w:rPr>
          <w:szCs w:val="28"/>
        </w:rPr>
        <w:t xml:space="preserve">- банк должен входить в первую тройку банков страны (по критерию величины активов), резидентом которой он является. </w:t>
      </w:r>
    </w:p>
    <w:p w:rsidR="00411396" w:rsidRPr="001231AA" w:rsidRDefault="00411396" w:rsidP="001231AA">
      <w:pPr>
        <w:ind w:firstLine="709"/>
        <w:jc w:val="both"/>
        <w:rPr>
          <w:szCs w:val="28"/>
        </w:rPr>
      </w:pPr>
      <w:r w:rsidRPr="001231AA">
        <w:rPr>
          <w:szCs w:val="28"/>
        </w:rPr>
        <w:t>6.1.3. Не принимаются в качестве обеспечения банковские гарантии, выдаваемые некоммерческими кредитными организациями и страховыми организациями, а также банками, не соответствующими вышеуказанным требованиям.</w:t>
      </w:r>
    </w:p>
    <w:p w:rsidR="00411396" w:rsidRPr="001231AA" w:rsidRDefault="00411396" w:rsidP="001231AA">
      <w:pPr>
        <w:ind w:firstLine="709"/>
        <w:jc w:val="both"/>
        <w:rPr>
          <w:szCs w:val="28"/>
        </w:rPr>
      </w:pPr>
      <w:r w:rsidRPr="001231AA">
        <w:rPr>
          <w:szCs w:val="28"/>
        </w:rPr>
        <w:t xml:space="preserve">6.1.4. Основанием для отказа в приеме гарантии банка, соответствующего критериям, указанным в настоящем договоре, является резкое (на 30% и более) ухудшение численных параметров деятельности банка (кроме финансового результата) по сравнению с результатом за прошлый отчетный период, информация о нарушениях банком обязательных нормативов Банка России (в случае если банковскую гарантию предоставляет банк-резидент Российской Федерации) или иного уполномоченного органа (в случае если банковскую гарантию предоставляет банк, не являющийся резидентом Российской Федерации), а также отсутствие в открытом доступе отчетности банка (ф. 101, 102, 123, 135 и/или иных форм </w:t>
      </w:r>
      <w:r w:rsidRPr="001231AA">
        <w:rPr>
          <w:szCs w:val="28"/>
        </w:rPr>
        <w:lastRenderedPageBreak/>
        <w:t xml:space="preserve">отчетности, предусмотренных Банком России для раскрытия) на сайте www.cbr.ru (для банков-резидентов Российской Федерации). </w:t>
      </w:r>
    </w:p>
    <w:p w:rsidR="00411396" w:rsidRPr="001231AA" w:rsidRDefault="00411396" w:rsidP="001231AA">
      <w:pPr>
        <w:ind w:firstLine="709"/>
        <w:jc w:val="both"/>
        <w:rPr>
          <w:szCs w:val="28"/>
        </w:rPr>
      </w:pPr>
      <w:r w:rsidRPr="001231AA">
        <w:rPr>
          <w:szCs w:val="28"/>
        </w:rPr>
        <w:tab/>
        <w:t>При этом Заказчик имеет право потребовать замены банка-гаранта, если в ходе ежеквартальной или любой дополнительной проверки выяснится, что банк более не соответствует критериям, на основании которых он ранее был согласован.</w:t>
      </w:r>
    </w:p>
    <w:p w:rsidR="00411396" w:rsidRPr="001231AA" w:rsidRDefault="00411396" w:rsidP="001231AA">
      <w:pPr>
        <w:ind w:firstLine="709"/>
        <w:jc w:val="both"/>
        <w:rPr>
          <w:szCs w:val="28"/>
        </w:rPr>
      </w:pPr>
      <w:r w:rsidRPr="001231AA">
        <w:rPr>
          <w:szCs w:val="28"/>
        </w:rPr>
        <w:t>6.1.5. Банковская гарантия может быть предоставлена в следующем виде:</w:t>
      </w:r>
    </w:p>
    <w:p w:rsidR="00411396" w:rsidRPr="001231AA" w:rsidRDefault="00411396" w:rsidP="001231AA">
      <w:pPr>
        <w:ind w:firstLine="709"/>
        <w:jc w:val="both"/>
        <w:rPr>
          <w:szCs w:val="28"/>
        </w:rPr>
      </w:pPr>
      <w:r w:rsidRPr="001231AA">
        <w:rPr>
          <w:szCs w:val="28"/>
        </w:rPr>
        <w:t xml:space="preserve">а) Гарантии на бланке банка-гаранта, подписанной уполномоченным лицом банка-гаранта, с печатью банка-гаранта. </w:t>
      </w:r>
      <w:proofErr w:type="gramStart"/>
      <w:r w:rsidRPr="001231AA">
        <w:rPr>
          <w:szCs w:val="28"/>
        </w:rPr>
        <w:t xml:space="preserve">При этом гарантия должна сопровождаться инструкцией банка-гаранта по системе SWIFT в банк Заказчика об </w:t>
      </w:r>
      <w:proofErr w:type="spellStart"/>
      <w:r w:rsidRPr="001231AA">
        <w:rPr>
          <w:szCs w:val="28"/>
        </w:rPr>
        <w:t>авизовании</w:t>
      </w:r>
      <w:proofErr w:type="spellEnd"/>
      <w:r w:rsidRPr="001231AA">
        <w:rPr>
          <w:szCs w:val="28"/>
        </w:rPr>
        <w:t xml:space="preserve"> Заказчику сообщения о факте выдачи данной банковской гарантии с указанием основных ее реквизитов (банк-гарант, номер, дата выдачи, сумма, срок действия, бенефициар, принципал, договор, по которому предусмотрено предоставление обеспечения исполнения обязательства и т.д.) и подтверждением полномочий лица, подписавшего данную гарантию;</w:t>
      </w:r>
      <w:proofErr w:type="gramEnd"/>
    </w:p>
    <w:p w:rsidR="00411396" w:rsidRPr="001231AA" w:rsidRDefault="00411396" w:rsidP="001231AA">
      <w:pPr>
        <w:ind w:firstLine="709"/>
        <w:jc w:val="both"/>
        <w:rPr>
          <w:szCs w:val="28"/>
        </w:rPr>
      </w:pPr>
      <w:r w:rsidRPr="001231AA">
        <w:rPr>
          <w:szCs w:val="28"/>
        </w:rPr>
        <w:t>б) Гарантии, переданной по системе SWIFT в банк Заказчика, с инструкцией авизовать данную гарантию Заказчику. При данном виде предоставления банковской гарантии полномочия лица, подписавшего данную гарантию, считаются подтвержденными;</w:t>
      </w:r>
    </w:p>
    <w:p w:rsidR="00411396" w:rsidRPr="001231AA" w:rsidRDefault="00411396" w:rsidP="001231AA">
      <w:pPr>
        <w:ind w:firstLine="709"/>
        <w:jc w:val="both"/>
        <w:rPr>
          <w:szCs w:val="28"/>
        </w:rPr>
      </w:pPr>
      <w:r w:rsidRPr="001231AA">
        <w:rPr>
          <w:szCs w:val="28"/>
        </w:rPr>
        <w:t>в) Гарантии на бланке банка-гаранта, подписанной уполномоченным лицом банка-гаранта, с печатью банка-гаранта.</w:t>
      </w:r>
    </w:p>
    <w:p w:rsidR="00411396" w:rsidRPr="001231AA" w:rsidRDefault="00411396" w:rsidP="001231AA">
      <w:pPr>
        <w:ind w:firstLine="709"/>
        <w:jc w:val="both"/>
        <w:rPr>
          <w:szCs w:val="28"/>
        </w:rPr>
      </w:pPr>
      <w:r w:rsidRPr="001231AA">
        <w:rPr>
          <w:szCs w:val="28"/>
        </w:rPr>
        <w:t>В случае</w:t>
      </w:r>
      <w:proofErr w:type="gramStart"/>
      <w:r w:rsidRPr="001231AA">
        <w:rPr>
          <w:szCs w:val="28"/>
        </w:rPr>
        <w:t>,</w:t>
      </w:r>
      <w:proofErr w:type="gramEnd"/>
      <w:r w:rsidRPr="001231AA">
        <w:rPr>
          <w:szCs w:val="28"/>
        </w:rPr>
        <w:t xml:space="preserve"> если банковская гарантия предоставлена банком - нерезидентом, то данная банковская гарантия предоставляется согласно пунктам 6.1.5.а и/или 6.1.5.б договора. </w:t>
      </w:r>
    </w:p>
    <w:p w:rsidR="00411396" w:rsidRPr="001231AA" w:rsidRDefault="00411396" w:rsidP="001231AA">
      <w:pPr>
        <w:ind w:firstLine="709"/>
        <w:jc w:val="both"/>
        <w:rPr>
          <w:szCs w:val="28"/>
        </w:rPr>
      </w:pPr>
      <w:r w:rsidRPr="001231AA">
        <w:rPr>
          <w:szCs w:val="28"/>
        </w:rPr>
        <w:t>Банковская гарантия, предоставленная согласно пункту 6.1.5.в договора, должна в обязательном порядке сопровождаться следующими документами, подтверждающими полномочия лица, подписавшего банковскую гарантию:</w:t>
      </w:r>
    </w:p>
    <w:p w:rsidR="00411396" w:rsidRPr="001231AA" w:rsidRDefault="00411396" w:rsidP="001231AA">
      <w:pPr>
        <w:ind w:firstLine="709"/>
        <w:jc w:val="both"/>
        <w:rPr>
          <w:szCs w:val="28"/>
        </w:rPr>
      </w:pPr>
      <w:proofErr w:type="gramStart"/>
      <w:r w:rsidRPr="001231AA">
        <w:rPr>
          <w:szCs w:val="28"/>
        </w:rPr>
        <w:t>- подлинник или копия доверенности, заверенная лицом, ее выдавшим, или нотариально, на лицо, действующее от имени банка-гаранта, либо заверенный отделом кадров или лицом, его подписавшим, приказ о назначении лица, выполняющего функции единоличного исполнительного органа данного общества.</w:t>
      </w:r>
      <w:proofErr w:type="gramEnd"/>
      <w:r w:rsidRPr="001231AA">
        <w:rPr>
          <w:szCs w:val="28"/>
        </w:rPr>
        <w:t xml:space="preserve"> </w:t>
      </w:r>
      <w:proofErr w:type="gramStart"/>
      <w:r w:rsidRPr="001231AA">
        <w:rPr>
          <w:szCs w:val="28"/>
        </w:rPr>
        <w:t>В случае если в доверенности на право подписи обеспечения имеются ограничения, а именно: подписание осуществляется в рамках решений кредитных комитетов, структурных подразделений лица, выдающего обеспечение, необходимо представление всех поименованных в доверенности решений или, в случае отказа от предоставления данных документов, письма от уполномоченного лица, что предоставление данного обеспечения осуществляется в соответствии с решениями, перечисленными в доверенности.</w:t>
      </w:r>
      <w:proofErr w:type="gramEnd"/>
    </w:p>
    <w:p w:rsidR="00411396" w:rsidRPr="001231AA" w:rsidRDefault="00411396" w:rsidP="001231AA">
      <w:pPr>
        <w:ind w:firstLine="709"/>
        <w:jc w:val="both"/>
        <w:rPr>
          <w:szCs w:val="28"/>
        </w:rPr>
      </w:pPr>
      <w:r w:rsidRPr="001231AA">
        <w:rPr>
          <w:szCs w:val="28"/>
        </w:rPr>
        <w:t>При отсутствии указанных в настоящем пункте документов банковская гарантия не принимается.</w:t>
      </w:r>
    </w:p>
    <w:p w:rsidR="00411396" w:rsidRPr="001231AA" w:rsidRDefault="00411396" w:rsidP="001231AA">
      <w:pPr>
        <w:ind w:firstLine="709"/>
        <w:jc w:val="both"/>
        <w:rPr>
          <w:szCs w:val="28"/>
        </w:rPr>
      </w:pPr>
      <w:r w:rsidRPr="001231AA">
        <w:rPr>
          <w:szCs w:val="28"/>
        </w:rPr>
        <w:t>6.1.6. Банковская гарантия должна содержать указание на договор, исполнение которого она обеспечивает, в том числе на стороны договора, предмет договора, цену договора, ссылку на итоговый протокол процедуры закупки, на основании которого данный договор заключен.</w:t>
      </w:r>
    </w:p>
    <w:p w:rsidR="00411396" w:rsidRPr="001231AA" w:rsidRDefault="00411396" w:rsidP="001231AA">
      <w:pPr>
        <w:ind w:firstLine="709"/>
        <w:jc w:val="both"/>
        <w:rPr>
          <w:szCs w:val="28"/>
        </w:rPr>
      </w:pPr>
      <w:r w:rsidRPr="001231AA">
        <w:rPr>
          <w:szCs w:val="28"/>
        </w:rPr>
        <w:t>6.1.7. Банковская гарантия должна содержать указание на согласие гаранта с тем, что изменения и дополнения, внесенные в договор, не освобождают его от обязательств по данной банковской гарантии.</w:t>
      </w:r>
    </w:p>
    <w:p w:rsidR="00411396" w:rsidRPr="001231AA" w:rsidRDefault="00411396" w:rsidP="001231AA">
      <w:pPr>
        <w:ind w:firstLine="709"/>
        <w:jc w:val="both"/>
        <w:rPr>
          <w:szCs w:val="28"/>
        </w:rPr>
      </w:pPr>
      <w:r w:rsidRPr="001231AA">
        <w:rPr>
          <w:szCs w:val="28"/>
        </w:rPr>
        <w:lastRenderedPageBreak/>
        <w:t>6.1.8. В случае, если по каким-либо причинам банковская гарантия перестала быть действительной, прекратила свое действие или иным образом перестала обеспечивать исполнение Подрядчиком своих обязательств по договору, соответствующий Подрядчик обязуется не позднее 10 (десяти) календарных дней, с даты направления Заказчиком письменного уведомления в адрес Подрядчика, предоставить Заказчику новую банковскую гарантию.</w:t>
      </w:r>
    </w:p>
    <w:p w:rsidR="00411396" w:rsidRPr="001231AA" w:rsidRDefault="00411396" w:rsidP="001231AA">
      <w:pPr>
        <w:ind w:firstLine="709"/>
        <w:jc w:val="both"/>
        <w:rPr>
          <w:szCs w:val="28"/>
        </w:rPr>
      </w:pPr>
      <w:r w:rsidRPr="001231AA">
        <w:rPr>
          <w:szCs w:val="28"/>
        </w:rPr>
        <w:t>6.1.9. Сумма обеспечения, предусмотренная банковской гарантией может быть истребована Заказчиком в случае нарушения Подрядчиком условий договора, в том числе в случае нарушения сроков исполнения обязательств (выполнения работ), предусмотренных договором.</w:t>
      </w:r>
    </w:p>
    <w:p w:rsidR="00411396" w:rsidRPr="001231AA" w:rsidRDefault="00411396" w:rsidP="001231AA">
      <w:pPr>
        <w:ind w:firstLine="709"/>
        <w:jc w:val="both"/>
        <w:rPr>
          <w:szCs w:val="28"/>
        </w:rPr>
      </w:pPr>
      <w:r w:rsidRPr="001231AA">
        <w:rPr>
          <w:szCs w:val="28"/>
        </w:rPr>
        <w:t>6.1.10. Для истребования суммы обеспечения Заказчик направляет в банк письменное требование, в котором указывает, в чем состоит нарушение договора, в обеспечение исполнения обязательств которого банковская гарантия выдана.</w:t>
      </w:r>
    </w:p>
    <w:p w:rsidR="00411396" w:rsidRPr="001231AA" w:rsidRDefault="00411396" w:rsidP="001231AA">
      <w:pPr>
        <w:ind w:firstLine="709"/>
        <w:jc w:val="both"/>
        <w:rPr>
          <w:szCs w:val="28"/>
        </w:rPr>
      </w:pPr>
      <w:r w:rsidRPr="001231AA">
        <w:rPr>
          <w:szCs w:val="28"/>
        </w:rPr>
        <w:t>6.1.11. Банк, выдавший банковскую гарантию должен выплатить Заказчику сумму обеспечения не позднее 10 (десяти) рабочих дней с даты получения соответствующего требования.</w:t>
      </w:r>
    </w:p>
    <w:p w:rsidR="00411396" w:rsidRPr="001231AA" w:rsidRDefault="00411396" w:rsidP="001231AA">
      <w:pPr>
        <w:ind w:firstLine="709"/>
        <w:jc w:val="both"/>
        <w:rPr>
          <w:szCs w:val="28"/>
        </w:rPr>
      </w:pPr>
      <w:r w:rsidRPr="001231AA">
        <w:rPr>
          <w:szCs w:val="28"/>
        </w:rPr>
        <w:t>6.1.12. Банковская гарантия возвращается по запросу Подрядчику, либо банку – гаранту, если возврат банку - гаранту предусмотрен в банковской гарантии, в случае полного исполнения обязательств по договору при условии предоставления документов, подтверждающих факт исполнения обязательств.</w:t>
      </w:r>
    </w:p>
    <w:p w:rsidR="00411396" w:rsidRPr="001231AA" w:rsidRDefault="00411396" w:rsidP="001231AA">
      <w:pPr>
        <w:ind w:firstLine="709"/>
        <w:jc w:val="both"/>
        <w:rPr>
          <w:szCs w:val="28"/>
        </w:rPr>
      </w:pPr>
      <w:r w:rsidRPr="001231AA">
        <w:rPr>
          <w:szCs w:val="28"/>
        </w:rPr>
        <w:t xml:space="preserve">6.1.13. До предоставления оригинала обеспечения текст банковской гарантии и банк-гарант должны быть предварительно согласованы с Заказчиком. </w:t>
      </w:r>
    </w:p>
    <w:p w:rsidR="00411396" w:rsidRPr="001231AA" w:rsidRDefault="00411396" w:rsidP="001231AA">
      <w:pPr>
        <w:ind w:firstLine="709"/>
        <w:jc w:val="both"/>
        <w:rPr>
          <w:szCs w:val="28"/>
        </w:rPr>
      </w:pPr>
      <w:r w:rsidRPr="001231AA">
        <w:rPr>
          <w:szCs w:val="28"/>
        </w:rPr>
        <w:t>6.2. Поручительство или независимая гарантия (за исключением банковской гарантии) (далее – независимая гарантия).</w:t>
      </w:r>
    </w:p>
    <w:p w:rsidR="00411396" w:rsidRPr="001231AA" w:rsidRDefault="00411396" w:rsidP="001231AA">
      <w:pPr>
        <w:ind w:firstLine="709"/>
        <w:jc w:val="both"/>
        <w:rPr>
          <w:szCs w:val="28"/>
        </w:rPr>
      </w:pPr>
      <w:r w:rsidRPr="001231AA">
        <w:rPr>
          <w:szCs w:val="28"/>
        </w:rPr>
        <w:t xml:space="preserve">6.2.1. </w:t>
      </w:r>
      <w:r w:rsidRPr="001231AA">
        <w:rPr>
          <w:szCs w:val="28"/>
          <w:lang w:eastAsia="en-US"/>
        </w:rPr>
        <w:t>Требования к юридическим лицам, предоставляющим финансовое обеспечение договорных обязательств в виде поручительства и независимой гарантии:</w:t>
      </w:r>
    </w:p>
    <w:p w:rsidR="00411396" w:rsidRPr="001231AA" w:rsidRDefault="00411396" w:rsidP="001231AA">
      <w:pPr>
        <w:ind w:firstLine="709"/>
        <w:jc w:val="both"/>
        <w:rPr>
          <w:szCs w:val="28"/>
        </w:rPr>
      </w:pPr>
      <w:proofErr w:type="gramStart"/>
      <w:r w:rsidRPr="001231AA">
        <w:rPr>
          <w:szCs w:val="28"/>
        </w:rPr>
        <w:t xml:space="preserve">- поручительства и независимые гарантии  принимаются от лиц (юридические лица, государство в лице органов власти государства, субъекты федерации, муниципальные образования и т.д.) с действующим долгосрочным кредитным рейтингом в иностранной или национальной валюте, присвоенным одним из международных рейтинговых агентств </w:t>
      </w:r>
      <w:proofErr w:type="spellStart"/>
      <w:r w:rsidRPr="001231AA">
        <w:rPr>
          <w:szCs w:val="28"/>
        </w:rPr>
        <w:t>Standart</w:t>
      </w:r>
      <w:proofErr w:type="spellEnd"/>
      <w:r w:rsidRPr="001231AA">
        <w:rPr>
          <w:szCs w:val="28"/>
        </w:rPr>
        <w:t xml:space="preserve"> &amp; </w:t>
      </w:r>
      <w:proofErr w:type="spellStart"/>
      <w:r w:rsidRPr="001231AA">
        <w:rPr>
          <w:szCs w:val="28"/>
        </w:rPr>
        <w:t>Poor’s</w:t>
      </w:r>
      <w:proofErr w:type="spellEnd"/>
      <w:r w:rsidRPr="001231AA">
        <w:rPr>
          <w:szCs w:val="28"/>
        </w:rPr>
        <w:t xml:space="preserve"> (www.standartandpoors.com), </w:t>
      </w:r>
      <w:proofErr w:type="spellStart"/>
      <w:r w:rsidRPr="001231AA">
        <w:rPr>
          <w:szCs w:val="28"/>
        </w:rPr>
        <w:t>Moody’s</w:t>
      </w:r>
      <w:proofErr w:type="spellEnd"/>
      <w:r w:rsidRPr="001231AA">
        <w:rPr>
          <w:szCs w:val="28"/>
        </w:rPr>
        <w:t xml:space="preserve"> </w:t>
      </w:r>
      <w:proofErr w:type="spellStart"/>
      <w:r w:rsidRPr="001231AA">
        <w:rPr>
          <w:szCs w:val="28"/>
        </w:rPr>
        <w:t>Investors</w:t>
      </w:r>
      <w:proofErr w:type="spellEnd"/>
      <w:r w:rsidRPr="001231AA">
        <w:rPr>
          <w:szCs w:val="28"/>
        </w:rPr>
        <w:t xml:space="preserve"> </w:t>
      </w:r>
      <w:proofErr w:type="spellStart"/>
      <w:r w:rsidRPr="001231AA">
        <w:rPr>
          <w:szCs w:val="28"/>
        </w:rPr>
        <w:t>Service</w:t>
      </w:r>
      <w:proofErr w:type="spellEnd"/>
      <w:r w:rsidRPr="001231AA">
        <w:rPr>
          <w:szCs w:val="28"/>
        </w:rPr>
        <w:t xml:space="preserve"> (www.moodys.com) или </w:t>
      </w:r>
      <w:proofErr w:type="spellStart"/>
      <w:r w:rsidRPr="001231AA">
        <w:rPr>
          <w:szCs w:val="28"/>
        </w:rPr>
        <w:t>Fitch</w:t>
      </w:r>
      <w:proofErr w:type="spellEnd"/>
      <w:r w:rsidRPr="001231AA">
        <w:rPr>
          <w:szCs w:val="28"/>
        </w:rPr>
        <w:t xml:space="preserve"> </w:t>
      </w:r>
      <w:proofErr w:type="spellStart"/>
      <w:r w:rsidRPr="001231AA">
        <w:rPr>
          <w:szCs w:val="28"/>
        </w:rPr>
        <w:t>Ratings</w:t>
      </w:r>
      <w:proofErr w:type="spellEnd"/>
      <w:r w:rsidRPr="001231AA">
        <w:rPr>
          <w:szCs w:val="28"/>
        </w:rPr>
        <w:t xml:space="preserve"> (www.fitchratings.com) на уровне суверенного</w:t>
      </w:r>
      <w:proofErr w:type="gramEnd"/>
      <w:r w:rsidRPr="001231AA">
        <w:rPr>
          <w:szCs w:val="28"/>
        </w:rPr>
        <w:t xml:space="preserve"> кредитного рейтинга Российской Федерации, присвоенного по международной шкале соответствующего агентства (</w:t>
      </w:r>
      <w:proofErr w:type="spellStart"/>
      <w:r w:rsidRPr="001231AA">
        <w:rPr>
          <w:szCs w:val="28"/>
        </w:rPr>
        <w:t>Standart</w:t>
      </w:r>
      <w:proofErr w:type="spellEnd"/>
      <w:r w:rsidRPr="001231AA">
        <w:rPr>
          <w:szCs w:val="28"/>
        </w:rPr>
        <w:t xml:space="preserve"> &amp; </w:t>
      </w:r>
      <w:proofErr w:type="spellStart"/>
      <w:r w:rsidRPr="001231AA">
        <w:rPr>
          <w:szCs w:val="28"/>
        </w:rPr>
        <w:t>Poor’s</w:t>
      </w:r>
      <w:proofErr w:type="spellEnd"/>
      <w:r w:rsidRPr="001231AA">
        <w:rPr>
          <w:szCs w:val="28"/>
        </w:rPr>
        <w:t xml:space="preserve"> </w:t>
      </w:r>
      <w:proofErr w:type="spellStart"/>
      <w:r w:rsidRPr="001231AA">
        <w:rPr>
          <w:szCs w:val="28"/>
        </w:rPr>
        <w:t>Fitch</w:t>
      </w:r>
      <w:proofErr w:type="spellEnd"/>
      <w:r w:rsidRPr="001231AA">
        <w:rPr>
          <w:szCs w:val="28"/>
        </w:rPr>
        <w:t xml:space="preserve"> </w:t>
      </w:r>
      <w:proofErr w:type="spellStart"/>
      <w:r w:rsidRPr="001231AA">
        <w:rPr>
          <w:szCs w:val="28"/>
        </w:rPr>
        <w:t>Ratings</w:t>
      </w:r>
      <w:proofErr w:type="spellEnd"/>
      <w:r w:rsidRPr="001231AA">
        <w:rPr>
          <w:szCs w:val="28"/>
        </w:rPr>
        <w:t xml:space="preserve">, </w:t>
      </w:r>
      <w:proofErr w:type="spellStart"/>
      <w:r w:rsidRPr="001231AA">
        <w:rPr>
          <w:szCs w:val="28"/>
        </w:rPr>
        <w:t>Moody’s</w:t>
      </w:r>
      <w:proofErr w:type="spellEnd"/>
      <w:r w:rsidRPr="001231AA">
        <w:rPr>
          <w:szCs w:val="28"/>
        </w:rPr>
        <w:t xml:space="preserve"> </w:t>
      </w:r>
      <w:proofErr w:type="spellStart"/>
      <w:r w:rsidRPr="001231AA">
        <w:rPr>
          <w:szCs w:val="28"/>
        </w:rPr>
        <w:t>Investors</w:t>
      </w:r>
      <w:proofErr w:type="spellEnd"/>
      <w:r w:rsidRPr="001231AA">
        <w:rPr>
          <w:szCs w:val="28"/>
        </w:rPr>
        <w:t xml:space="preserve"> </w:t>
      </w:r>
      <w:proofErr w:type="spellStart"/>
      <w:r w:rsidRPr="001231AA">
        <w:rPr>
          <w:szCs w:val="28"/>
        </w:rPr>
        <w:t>Service</w:t>
      </w:r>
      <w:proofErr w:type="spellEnd"/>
      <w:proofErr w:type="gramStart"/>
      <w:r w:rsidRPr="001231AA">
        <w:rPr>
          <w:szCs w:val="28"/>
        </w:rPr>
        <w:t xml:space="preserve"> )</w:t>
      </w:r>
      <w:proofErr w:type="gramEnd"/>
      <w:r w:rsidRPr="001231AA">
        <w:rPr>
          <w:szCs w:val="28"/>
        </w:rPr>
        <w:t>. Указанные рейтинги должны быть действительными и не должны находиться в состоянии «отозван» или «приостановлен».</w:t>
      </w:r>
    </w:p>
    <w:p w:rsidR="00411396" w:rsidRPr="001231AA" w:rsidRDefault="00411396" w:rsidP="001231AA">
      <w:pPr>
        <w:ind w:firstLine="709"/>
        <w:jc w:val="both"/>
        <w:rPr>
          <w:szCs w:val="28"/>
        </w:rPr>
      </w:pPr>
      <w:r w:rsidRPr="001231AA">
        <w:rPr>
          <w:szCs w:val="28"/>
        </w:rPr>
        <w:t xml:space="preserve">При наличии у одного юридического лица, </w:t>
      </w:r>
      <w:r w:rsidRPr="001231AA">
        <w:rPr>
          <w:szCs w:val="28"/>
          <w:lang w:eastAsia="en-US"/>
        </w:rPr>
        <w:t xml:space="preserve">предоставляющего финансовое обеспечение договорных обязательств в виде поручительства и независимой гарантии, </w:t>
      </w:r>
      <w:r w:rsidRPr="001231AA">
        <w:rPr>
          <w:szCs w:val="28"/>
        </w:rPr>
        <w:t xml:space="preserve">рейтингов от двух и более рейтинговых агентств в целях расчета принимается более </w:t>
      </w:r>
      <w:proofErr w:type="gramStart"/>
      <w:r w:rsidRPr="001231AA">
        <w:rPr>
          <w:szCs w:val="28"/>
        </w:rPr>
        <w:t>высокий</w:t>
      </w:r>
      <w:proofErr w:type="gramEnd"/>
      <w:r w:rsidRPr="001231AA">
        <w:rPr>
          <w:szCs w:val="28"/>
        </w:rPr>
        <w:t xml:space="preserve"> их рейтингов, присвоенный указанными рейтинговыми агентствами.</w:t>
      </w:r>
    </w:p>
    <w:p w:rsidR="00411396" w:rsidRPr="001231AA" w:rsidRDefault="00411396" w:rsidP="001231AA">
      <w:pPr>
        <w:ind w:firstLine="709"/>
        <w:jc w:val="both"/>
        <w:rPr>
          <w:szCs w:val="28"/>
        </w:rPr>
      </w:pPr>
      <w:r w:rsidRPr="001231AA">
        <w:rPr>
          <w:szCs w:val="28"/>
        </w:rPr>
        <w:t xml:space="preserve">При различном уровне кредитного рейтинга у одного юридического лица, </w:t>
      </w:r>
      <w:r w:rsidRPr="001231AA">
        <w:rPr>
          <w:szCs w:val="28"/>
          <w:lang w:eastAsia="en-US"/>
        </w:rPr>
        <w:t>предоставляющего финансовое обеспечение договорных обязательств в виде поручительства и независимой гарантии,</w:t>
      </w:r>
      <w:r w:rsidRPr="001231AA">
        <w:rPr>
          <w:szCs w:val="28"/>
        </w:rPr>
        <w:t xml:space="preserve"> в национальной и иностранной валюте в </w:t>
      </w:r>
      <w:r w:rsidRPr="001231AA">
        <w:rPr>
          <w:szCs w:val="28"/>
        </w:rPr>
        <w:lastRenderedPageBreak/>
        <w:t>целях расчета принимается более высокий из рейтингов, присвоенный данным рейтинговым агентством.</w:t>
      </w:r>
    </w:p>
    <w:p w:rsidR="00411396" w:rsidRPr="001231AA" w:rsidRDefault="00411396" w:rsidP="001231AA">
      <w:pPr>
        <w:ind w:firstLine="709"/>
        <w:jc w:val="both"/>
        <w:rPr>
          <w:szCs w:val="28"/>
        </w:rPr>
      </w:pPr>
      <w:proofErr w:type="gramStart"/>
      <w:r w:rsidRPr="001231AA">
        <w:t>Контрагенты, не являющиеся резидентами Российской Федерации, предоставляют в качестве обеспечения договорных обязательств по возврату авансовых платежей поручительства и независимые гарантии только от соответствующих требованиям настоящего пункта юридических лиц, не являющихся резидентами Российской Федерации.</w:t>
      </w:r>
      <w:proofErr w:type="gramEnd"/>
    </w:p>
    <w:p w:rsidR="00411396" w:rsidRPr="001231AA" w:rsidRDefault="00411396" w:rsidP="001231AA">
      <w:pPr>
        <w:ind w:firstLine="709"/>
        <w:jc w:val="both"/>
        <w:rPr>
          <w:szCs w:val="28"/>
        </w:rPr>
      </w:pPr>
      <w:r w:rsidRPr="001231AA">
        <w:rPr>
          <w:szCs w:val="28"/>
        </w:rPr>
        <w:t xml:space="preserve">Поручительства и независимые гарантии  принимаются в рамках свободных лимитов, установленных на поручителей </w:t>
      </w:r>
      <w:proofErr w:type="spellStart"/>
      <w:r w:rsidRPr="001231AA">
        <w:rPr>
          <w:szCs w:val="28"/>
        </w:rPr>
        <w:t>Госкорпорацией</w:t>
      </w:r>
      <w:proofErr w:type="spellEnd"/>
      <w:r w:rsidRPr="001231AA">
        <w:rPr>
          <w:szCs w:val="28"/>
        </w:rPr>
        <w:t xml:space="preserve"> «Росатом» и действующих на дату получения обеспечения.</w:t>
      </w:r>
    </w:p>
    <w:p w:rsidR="00411396" w:rsidRPr="001231AA" w:rsidRDefault="00411396" w:rsidP="001231AA">
      <w:pPr>
        <w:ind w:firstLine="709"/>
        <w:jc w:val="both"/>
        <w:rPr>
          <w:szCs w:val="28"/>
        </w:rPr>
      </w:pPr>
      <w:r w:rsidRPr="001231AA">
        <w:rPr>
          <w:szCs w:val="28"/>
        </w:rPr>
        <w:t xml:space="preserve">При этом Покупатель имеет право потребовать замены поручительства или независимой гарантии, если в ходе ежеквартальной или любой дополнительной проверки выяснится, что юридическое лицо, </w:t>
      </w:r>
      <w:r w:rsidRPr="001231AA">
        <w:rPr>
          <w:szCs w:val="28"/>
          <w:lang w:eastAsia="en-US"/>
        </w:rPr>
        <w:t>предоставляющее финансовое обеспечение договорных обязательств в виде поручительства и независимой гарантии,</w:t>
      </w:r>
      <w:r w:rsidRPr="001231AA">
        <w:rPr>
          <w:szCs w:val="28"/>
        </w:rPr>
        <w:t xml:space="preserve"> более не соответствует критериям, на основании которых он ранее был согласован.</w:t>
      </w:r>
    </w:p>
    <w:p w:rsidR="00411396" w:rsidRPr="001231AA" w:rsidRDefault="00411396" w:rsidP="001231AA">
      <w:pPr>
        <w:ind w:firstLine="709"/>
        <w:jc w:val="both"/>
        <w:rPr>
          <w:szCs w:val="28"/>
        </w:rPr>
      </w:pPr>
      <w:r w:rsidRPr="001231AA">
        <w:rPr>
          <w:szCs w:val="28"/>
        </w:rPr>
        <w:t>6.2.2. К договору поручительства (экземпляр Покупателя) / к независимой гарантии должны в обязательном порядке прилагаться следующие документы:</w:t>
      </w:r>
    </w:p>
    <w:p w:rsidR="00411396" w:rsidRPr="001231AA" w:rsidRDefault="00411396" w:rsidP="001231AA">
      <w:pPr>
        <w:ind w:firstLine="709"/>
        <w:jc w:val="both"/>
        <w:rPr>
          <w:szCs w:val="28"/>
        </w:rPr>
      </w:pPr>
      <w:proofErr w:type="gramStart"/>
      <w:r w:rsidRPr="001231AA">
        <w:rPr>
          <w:szCs w:val="28"/>
        </w:rPr>
        <w:t xml:space="preserve">- подлинник или копия доверенности, заверенная лицом, ее выдавшим, или нотариально, на лицо, действующее от имени юридического лица, </w:t>
      </w:r>
      <w:r w:rsidRPr="001231AA">
        <w:rPr>
          <w:szCs w:val="28"/>
          <w:lang w:eastAsia="en-US"/>
        </w:rPr>
        <w:t>предоставляющего финансовое обеспечение договорных обязательств в виде поручительства и независимой гарантии,</w:t>
      </w:r>
      <w:r w:rsidRPr="001231AA">
        <w:rPr>
          <w:szCs w:val="28"/>
        </w:rPr>
        <w:t xml:space="preserve"> либо заверенный отделом кадров или лицом, его подписавшим, приказ о назначении лица, выполняющего функции единоличного исполнительного органа данного общества.</w:t>
      </w:r>
      <w:proofErr w:type="gramEnd"/>
      <w:r w:rsidRPr="001231AA">
        <w:rPr>
          <w:szCs w:val="28"/>
        </w:rPr>
        <w:t xml:space="preserve"> </w:t>
      </w:r>
      <w:proofErr w:type="gramStart"/>
      <w:r w:rsidRPr="001231AA">
        <w:rPr>
          <w:szCs w:val="28"/>
        </w:rPr>
        <w:t>В случае если в доверенности на право подписи обеспечения имеются ограничения, а именно: подписание осуществляется в рамках решений кредитных комитетов, структурных подразделений лица, выдающего обеспечение, необходимо представление всех поименованных в доверенности решений или, в случае отказа от предоставления данных документов, письма от уполномоченного лица, что предоставление данного обеспечения осуществляется в соответствии с решениями, перечисленными в доверенности.</w:t>
      </w:r>
      <w:proofErr w:type="gramEnd"/>
    </w:p>
    <w:p w:rsidR="00411396" w:rsidRPr="001231AA" w:rsidRDefault="00411396" w:rsidP="001231AA">
      <w:pPr>
        <w:ind w:firstLine="709"/>
        <w:jc w:val="both"/>
        <w:rPr>
          <w:szCs w:val="28"/>
        </w:rPr>
      </w:pPr>
      <w:r w:rsidRPr="001231AA">
        <w:rPr>
          <w:szCs w:val="28"/>
        </w:rPr>
        <w:t>При отсутствии указанных в настоящем пункте документов поручительство / независимая гарантия  не принимаются.</w:t>
      </w:r>
    </w:p>
    <w:p w:rsidR="00411396" w:rsidRPr="001231AA" w:rsidRDefault="00411396" w:rsidP="001231AA">
      <w:pPr>
        <w:ind w:firstLine="709"/>
        <w:jc w:val="both"/>
        <w:rPr>
          <w:szCs w:val="28"/>
        </w:rPr>
      </w:pPr>
      <w:r w:rsidRPr="001231AA">
        <w:rPr>
          <w:szCs w:val="28"/>
        </w:rPr>
        <w:t>6.2.3. Договор поручительства / независимая гарантия   должны содержать указание на регистрационный номер, дату заключения настоящего договора, его стороны, предмет договора, цену договора, ссылку на итоговый протокол процедуры закупки, на основании которого данный договор заключается.</w:t>
      </w:r>
    </w:p>
    <w:p w:rsidR="00411396" w:rsidRPr="001231AA" w:rsidRDefault="00411396" w:rsidP="001231AA">
      <w:pPr>
        <w:ind w:firstLine="709"/>
        <w:jc w:val="both"/>
        <w:rPr>
          <w:szCs w:val="28"/>
        </w:rPr>
      </w:pPr>
      <w:r w:rsidRPr="001231AA">
        <w:rPr>
          <w:szCs w:val="28"/>
        </w:rPr>
        <w:t>Выгодоприобретателем (Кредитором) по поручительству должен быть указан Покупатель, Принципалом - Поставщик, Поручителем - организация, выдавшая поручительство.</w:t>
      </w:r>
    </w:p>
    <w:p w:rsidR="00411396" w:rsidRPr="001231AA" w:rsidRDefault="00411396" w:rsidP="001231AA">
      <w:pPr>
        <w:ind w:firstLine="709"/>
        <w:jc w:val="both"/>
        <w:rPr>
          <w:szCs w:val="28"/>
        </w:rPr>
      </w:pPr>
      <w:r w:rsidRPr="001231AA">
        <w:rPr>
          <w:szCs w:val="28"/>
        </w:rPr>
        <w:t>Выгодоприобретателем (Бенефициаром) в независимой гарантии должен быть указан Покупатель, Принципалом - Поставщик, Гарантом - организация, выдавшая независимую гарантию.</w:t>
      </w:r>
    </w:p>
    <w:p w:rsidR="00411396" w:rsidRPr="001231AA" w:rsidRDefault="00411396" w:rsidP="001231AA">
      <w:pPr>
        <w:ind w:firstLine="709"/>
        <w:jc w:val="both"/>
        <w:rPr>
          <w:szCs w:val="28"/>
        </w:rPr>
      </w:pPr>
      <w:r w:rsidRPr="001231AA">
        <w:rPr>
          <w:szCs w:val="28"/>
        </w:rPr>
        <w:t>6.2.4. Договор поручительства / независимая гарантия должны содержать указание на согласие Поручителя (Гаранта) с тем, что изменения и дополнения, внесенные в договор, не освобождают его от обязательств по данному договору поручительства / независимой гарантии.</w:t>
      </w:r>
    </w:p>
    <w:p w:rsidR="00411396" w:rsidRPr="001231AA" w:rsidRDefault="00411396" w:rsidP="001231AA">
      <w:pPr>
        <w:ind w:firstLine="709"/>
        <w:jc w:val="both"/>
        <w:rPr>
          <w:szCs w:val="28"/>
        </w:rPr>
      </w:pPr>
      <w:r w:rsidRPr="001231AA">
        <w:rPr>
          <w:szCs w:val="28"/>
        </w:rPr>
        <w:lastRenderedPageBreak/>
        <w:t>6.2.5. В договоре поручительства / в независимой гарантии прямо должно быть предусмотрено безусловное право Покупателя на истребование суммы обеспечения полностью или частично в случае неисполнения Поставщиком своих обязательств по договору в предусмотренные сроки или расторжения договора.</w:t>
      </w:r>
    </w:p>
    <w:p w:rsidR="00411396" w:rsidRPr="001231AA" w:rsidRDefault="00411396" w:rsidP="001231AA">
      <w:pPr>
        <w:ind w:firstLine="709"/>
        <w:jc w:val="both"/>
        <w:rPr>
          <w:szCs w:val="28"/>
        </w:rPr>
      </w:pPr>
      <w:r w:rsidRPr="001231AA">
        <w:rPr>
          <w:szCs w:val="28"/>
        </w:rPr>
        <w:t>Для истребования суммы обеспечения Покупатель направляет Поручителю (Гаранту) письменное требование, в котором указывает, в чем состоит нарушение договора, в обеспечение исполнения обязательств которого представлено поручительство / независимая гарантия.</w:t>
      </w:r>
    </w:p>
    <w:p w:rsidR="00411396" w:rsidRPr="001231AA" w:rsidRDefault="00411396" w:rsidP="001231AA">
      <w:pPr>
        <w:ind w:firstLine="709"/>
        <w:jc w:val="both"/>
        <w:rPr>
          <w:szCs w:val="28"/>
        </w:rPr>
      </w:pPr>
      <w:r w:rsidRPr="001231AA">
        <w:rPr>
          <w:szCs w:val="28"/>
        </w:rPr>
        <w:t xml:space="preserve">Поручитель (Гарант), выдавший поручительство / независимую гарантию должен выплатить Покупателю суммы обеспечения не позднее 10 (десяти) рабочих дней </w:t>
      </w:r>
      <w:proofErr w:type="gramStart"/>
      <w:r w:rsidRPr="001231AA">
        <w:rPr>
          <w:szCs w:val="28"/>
        </w:rPr>
        <w:t>с даты получения</w:t>
      </w:r>
      <w:proofErr w:type="gramEnd"/>
      <w:r w:rsidRPr="001231AA">
        <w:rPr>
          <w:szCs w:val="28"/>
        </w:rPr>
        <w:t xml:space="preserve"> соответствующего требования.</w:t>
      </w:r>
    </w:p>
    <w:p w:rsidR="00411396" w:rsidRPr="001231AA" w:rsidRDefault="00411396" w:rsidP="001231AA">
      <w:pPr>
        <w:ind w:firstLine="709"/>
        <w:jc w:val="both"/>
        <w:rPr>
          <w:szCs w:val="28"/>
        </w:rPr>
      </w:pPr>
      <w:r w:rsidRPr="001231AA">
        <w:rPr>
          <w:szCs w:val="28"/>
        </w:rPr>
        <w:t xml:space="preserve">Поручитель отвечает перед Покупателем в том же объеме, как и Поставщик в соответствии с условиями договора, в обеспечении которого заключается договор поручительства. Поручитель и Поставщик отвечают перед Покупателем </w:t>
      </w:r>
      <w:proofErr w:type="spellStart"/>
      <w:r w:rsidRPr="001231AA">
        <w:rPr>
          <w:szCs w:val="28"/>
        </w:rPr>
        <w:t>субсидиарно</w:t>
      </w:r>
      <w:proofErr w:type="spellEnd"/>
      <w:r w:rsidRPr="001231AA">
        <w:rPr>
          <w:szCs w:val="28"/>
        </w:rPr>
        <w:t>.</w:t>
      </w:r>
    </w:p>
    <w:p w:rsidR="00411396" w:rsidRPr="001231AA" w:rsidRDefault="00411396" w:rsidP="001231AA">
      <w:pPr>
        <w:ind w:firstLine="709"/>
        <w:jc w:val="both"/>
        <w:rPr>
          <w:szCs w:val="28"/>
        </w:rPr>
      </w:pPr>
      <w:r w:rsidRPr="001231AA">
        <w:rPr>
          <w:szCs w:val="28"/>
        </w:rPr>
        <w:t>6.2.6. В случае, если по каким - либо причинам договор поручительства / независимая гарантия  перестали быть действительными, прекратили свое действие или иным образом перестали обеспечивать исполнение Поставщиком своих обязательств по договору, соответствующий Поставщик обязуется не позднее 10 (десяти) календарных дней, с даты направления Покупателем письменного уведомления в адрес Поставщика, предоставить Покупателю новый договор поручительства / независимую гарантию.</w:t>
      </w:r>
    </w:p>
    <w:p w:rsidR="00411396" w:rsidRPr="001231AA" w:rsidRDefault="00411396" w:rsidP="001231AA">
      <w:pPr>
        <w:ind w:firstLine="709"/>
        <w:jc w:val="both"/>
        <w:rPr>
          <w:szCs w:val="28"/>
        </w:rPr>
      </w:pPr>
      <w:r w:rsidRPr="001231AA">
        <w:rPr>
          <w:szCs w:val="28"/>
        </w:rPr>
        <w:t>6.2.7. Независимая гарантия возвращается по запросу Поставщику, либо Гаранту, если возврат Гаранту предусмотрен в независимой гарантии, в случае полного исполнения обязательств по договору при условии предоставления документов, подтверждающих факт исполнения обязательств.</w:t>
      </w:r>
    </w:p>
    <w:p w:rsidR="00411396" w:rsidRPr="001231AA" w:rsidRDefault="00411396" w:rsidP="001231AA">
      <w:pPr>
        <w:ind w:firstLine="709"/>
        <w:jc w:val="both"/>
        <w:rPr>
          <w:szCs w:val="28"/>
        </w:rPr>
      </w:pPr>
      <w:r w:rsidRPr="001231AA">
        <w:rPr>
          <w:szCs w:val="28"/>
        </w:rPr>
        <w:t xml:space="preserve">6.2.8. Проект договора поручительства и поручитель / независимая гарантия и Гарант должны быть предварительно согласованы с Покупателем. </w:t>
      </w:r>
    </w:p>
    <w:p w:rsidR="00411396" w:rsidRPr="001231AA" w:rsidRDefault="00411396" w:rsidP="001231AA">
      <w:pPr>
        <w:ind w:firstLine="709"/>
        <w:jc w:val="both"/>
        <w:rPr>
          <w:szCs w:val="28"/>
        </w:rPr>
      </w:pPr>
      <w:r w:rsidRPr="001231AA">
        <w:rPr>
          <w:szCs w:val="28"/>
        </w:rPr>
        <w:t>6.3. Денежные средства, перечисленные Заказчику (для следующих видов обеспечения: обеспечение исполнения договора и обеспечение исполнения гарантийных обязательств).</w:t>
      </w:r>
    </w:p>
    <w:p w:rsidR="00411396" w:rsidRPr="001231AA" w:rsidRDefault="00411396" w:rsidP="001231AA">
      <w:pPr>
        <w:ind w:firstLine="709"/>
        <w:jc w:val="both"/>
        <w:rPr>
          <w:szCs w:val="28"/>
        </w:rPr>
      </w:pPr>
      <w:r w:rsidRPr="001231AA">
        <w:rPr>
          <w:szCs w:val="28"/>
        </w:rPr>
        <w:t xml:space="preserve">6.3.1. Денежные средства должны быть перечислены по реквизитам, указанным Заказчиком в конкурсной документации или в договоре, в сроки и в порядке, установленные конкурсной документацией или договором. </w:t>
      </w:r>
    </w:p>
    <w:p w:rsidR="00411396" w:rsidRPr="001231AA" w:rsidRDefault="00411396" w:rsidP="001231AA">
      <w:pPr>
        <w:ind w:firstLine="709"/>
        <w:jc w:val="both"/>
        <w:rPr>
          <w:szCs w:val="28"/>
        </w:rPr>
      </w:pPr>
      <w:r w:rsidRPr="001231AA">
        <w:rPr>
          <w:szCs w:val="28"/>
        </w:rPr>
        <w:t xml:space="preserve">6.3.2. Для обеспечения, предоставляемого на основании конкурсной документации в платежном документе в графе «назначение платежа» необходимо указать «Обеспечение исполнения обязательств (или гарантийных обязательств – выбрать нужное) по договору, заключаемому на основании Протокола закупочной комиссии № _____ от ________201_г., в размере ___________ рублей, НДС не облагается». </w:t>
      </w:r>
    </w:p>
    <w:p w:rsidR="00411396" w:rsidRPr="001231AA" w:rsidRDefault="00411396" w:rsidP="001231AA">
      <w:pPr>
        <w:ind w:firstLine="709"/>
        <w:jc w:val="both"/>
        <w:rPr>
          <w:szCs w:val="28"/>
        </w:rPr>
      </w:pPr>
      <w:r w:rsidRPr="001231AA">
        <w:rPr>
          <w:szCs w:val="28"/>
        </w:rPr>
        <w:t xml:space="preserve">Для обеспечения, предоставляемого на основании заключенного договора в платежном документе в графе «назначение платежа» необходимо указать «Обеспечение исполнения обязательств (или гарантийных обязательств – выбрать нужное) по договору №_________ от _______201_г., в размере ___________ рублей, НДС не облагается». </w:t>
      </w:r>
    </w:p>
    <w:p w:rsidR="00411396" w:rsidRPr="001231AA" w:rsidRDefault="00411396" w:rsidP="001231AA">
      <w:pPr>
        <w:ind w:firstLine="709"/>
        <w:jc w:val="both"/>
        <w:rPr>
          <w:szCs w:val="28"/>
        </w:rPr>
      </w:pPr>
      <w:r w:rsidRPr="001231AA">
        <w:rPr>
          <w:szCs w:val="28"/>
        </w:rPr>
        <w:t>Каждый вид обеспечения оформляется отдельным платежным документом.</w:t>
      </w:r>
    </w:p>
    <w:p w:rsidR="00411396" w:rsidRPr="001231AA" w:rsidRDefault="00411396" w:rsidP="001231AA">
      <w:pPr>
        <w:ind w:firstLine="709"/>
        <w:jc w:val="both"/>
        <w:rPr>
          <w:szCs w:val="28"/>
        </w:rPr>
      </w:pPr>
      <w:r w:rsidRPr="001231AA">
        <w:rPr>
          <w:szCs w:val="28"/>
        </w:rPr>
        <w:lastRenderedPageBreak/>
        <w:t>6.3.3. При надлежащем выполнении Подрядчиком обязательств по договору, Заказчик, на основании документов, подтверждающих факт выполнения работ по договору, возвращает денежные средства, принятые в качестве обеспечения, на расчетный счет Подрядчика.</w:t>
      </w:r>
    </w:p>
    <w:p w:rsidR="00411396" w:rsidRPr="001231AA" w:rsidRDefault="00411396" w:rsidP="001231AA">
      <w:pPr>
        <w:ind w:firstLine="709"/>
        <w:jc w:val="both"/>
        <w:rPr>
          <w:szCs w:val="28"/>
        </w:rPr>
      </w:pPr>
      <w:r w:rsidRPr="001231AA">
        <w:rPr>
          <w:szCs w:val="28"/>
        </w:rPr>
        <w:t xml:space="preserve">6.3.4. В случае ненадлежащего исполнения обязательств по договору, денежные средства, перечисленные Заказчику, обращаются в пользу Заказчика и возврату не подлежат, о чем в адрес Подрядчика Заказчик направляет соответствующее уведомление. </w:t>
      </w:r>
    </w:p>
    <w:p w:rsidR="00411396" w:rsidRPr="001231AA" w:rsidRDefault="00411396" w:rsidP="001231AA">
      <w:pPr>
        <w:ind w:firstLine="709"/>
        <w:jc w:val="both"/>
        <w:rPr>
          <w:szCs w:val="28"/>
        </w:rPr>
      </w:pPr>
      <w:r w:rsidRPr="001231AA">
        <w:rPr>
          <w:szCs w:val="28"/>
        </w:rPr>
        <w:t>6.3.5. Для удержания суммы обеспечения, полученной в форме денежных средств, Заказчик направляет Подрядчику почтой с уведомлением о вручении, уведомление об удержании обеспечения (части обеспечения), с указанием, в чем состоит нарушение договора, в обеспечение исполнения обязательств, которого денежные средства получены.</w:t>
      </w:r>
    </w:p>
    <w:p w:rsidR="00411396" w:rsidRPr="001231AA" w:rsidRDefault="00411396" w:rsidP="001231AA">
      <w:pPr>
        <w:ind w:firstLine="709"/>
        <w:jc w:val="both"/>
        <w:rPr>
          <w:szCs w:val="28"/>
        </w:rPr>
      </w:pPr>
      <w:r w:rsidRPr="001231AA">
        <w:rPr>
          <w:szCs w:val="28"/>
        </w:rPr>
        <w:t>6.4. Ответственность за несвоевременное предоставление обеспечения.</w:t>
      </w:r>
    </w:p>
    <w:p w:rsidR="00411396" w:rsidRPr="001231AA" w:rsidRDefault="00411396" w:rsidP="001231AA">
      <w:pPr>
        <w:ind w:firstLine="709"/>
        <w:jc w:val="both"/>
        <w:rPr>
          <w:szCs w:val="28"/>
        </w:rPr>
      </w:pPr>
      <w:r w:rsidRPr="001231AA">
        <w:rPr>
          <w:szCs w:val="28"/>
        </w:rPr>
        <w:t>6.4.1. За несвоевременное предоставление обеспечения, независимо от выбранной формы, Подрядчик выплачивает пени в размере 0,1% от суммы обеспечения за каждый день просрочки.</w:t>
      </w:r>
    </w:p>
    <w:p w:rsidR="00411396" w:rsidRPr="001231AA" w:rsidRDefault="00411396" w:rsidP="001231AA">
      <w:pPr>
        <w:ind w:firstLine="709"/>
        <w:jc w:val="both"/>
        <w:rPr>
          <w:szCs w:val="28"/>
        </w:rPr>
      </w:pPr>
      <w:r w:rsidRPr="001231AA">
        <w:rPr>
          <w:szCs w:val="28"/>
        </w:rPr>
        <w:t xml:space="preserve">6.4.2. Моментом получения Заказчиком обеспечения в форме банковской гарантии, стороны договорились считать момент поступления банковской гарантии, подписанной уполномоченным лицом банка-гаранта, с печатью банка-гаранта, в форме скан-копии на электронный адрес: </w:t>
      </w:r>
      <w:hyperlink r:id="rId11" w:history="1">
        <w:r w:rsidRPr="001231AA">
          <w:rPr>
            <w:szCs w:val="28"/>
          </w:rPr>
          <w:t>kazna3@belnpp.ru</w:t>
        </w:r>
      </w:hyperlink>
      <w:r w:rsidRPr="001231AA">
        <w:rPr>
          <w:szCs w:val="28"/>
        </w:rPr>
        <w:t xml:space="preserve"> (последующее предоставление оригинала банковской гарантии (в соответствии с п. 6.1.5) с документами, подтверждающими полномочия лица подписавшего банковскую гарантию, является обязательным.</w:t>
      </w:r>
    </w:p>
    <w:p w:rsidR="00411396" w:rsidRPr="001231AA" w:rsidRDefault="00411396" w:rsidP="001231AA">
      <w:pPr>
        <w:ind w:firstLine="709"/>
        <w:jc w:val="both"/>
        <w:rPr>
          <w:szCs w:val="28"/>
        </w:rPr>
      </w:pPr>
      <w:r w:rsidRPr="001231AA">
        <w:rPr>
          <w:szCs w:val="28"/>
        </w:rPr>
        <w:t>При этом</w:t>
      </w:r>
      <w:proofErr w:type="gramStart"/>
      <w:r w:rsidRPr="001231AA">
        <w:rPr>
          <w:szCs w:val="28"/>
        </w:rPr>
        <w:t>,</w:t>
      </w:r>
      <w:proofErr w:type="gramEnd"/>
      <w:r w:rsidRPr="001231AA">
        <w:rPr>
          <w:szCs w:val="28"/>
        </w:rPr>
        <w:t xml:space="preserve"> в случае последующего официального письменного отказа банка от факта выдачи предоставленной гарантии, Подрядчик будет обязан выплатить пени за весь период просрочки, с 21 (двадцать первого) календарного дня с даты заключения договора до момента замены предоставленной ранее банковской гарантии, выдача которой не подтверждена банком-гарантом.</w:t>
      </w:r>
    </w:p>
    <w:p w:rsidR="00411396" w:rsidRPr="001231AA" w:rsidRDefault="00411396" w:rsidP="001231AA">
      <w:pPr>
        <w:ind w:firstLine="709"/>
        <w:jc w:val="both"/>
        <w:rPr>
          <w:szCs w:val="28"/>
        </w:rPr>
      </w:pPr>
      <w:r w:rsidRPr="001231AA">
        <w:rPr>
          <w:szCs w:val="28"/>
        </w:rPr>
        <w:t xml:space="preserve">6.4.3. Моментом получения Заказчиком обеспечения в форме договора поручительства, стороны договорились считать момент поступления договора поручительства, подписанного Кредитором, Должником и Поручителем, заверенного печатями указанных лиц, в форме скан-копий на электронный адрес: </w:t>
      </w:r>
      <w:hyperlink r:id="rId12" w:history="1">
        <w:r w:rsidRPr="001231AA">
          <w:rPr>
            <w:szCs w:val="28"/>
          </w:rPr>
          <w:t>kazna3@belnpp.ru</w:t>
        </w:r>
      </w:hyperlink>
      <w:r w:rsidRPr="001231AA">
        <w:rPr>
          <w:szCs w:val="28"/>
        </w:rPr>
        <w:t xml:space="preserve"> (последующее предоставление оригинала договора поручительства является обязательным).</w:t>
      </w:r>
    </w:p>
    <w:p w:rsidR="00411396" w:rsidRPr="001231AA" w:rsidRDefault="00411396" w:rsidP="001231AA">
      <w:pPr>
        <w:ind w:firstLine="709"/>
        <w:jc w:val="both"/>
        <w:rPr>
          <w:szCs w:val="28"/>
        </w:rPr>
      </w:pPr>
      <w:r w:rsidRPr="001231AA">
        <w:rPr>
          <w:szCs w:val="28"/>
        </w:rPr>
        <w:t>При этом</w:t>
      </w:r>
      <w:proofErr w:type="gramStart"/>
      <w:r w:rsidRPr="001231AA">
        <w:rPr>
          <w:szCs w:val="28"/>
        </w:rPr>
        <w:t>,</w:t>
      </w:r>
      <w:proofErr w:type="gramEnd"/>
      <w:r w:rsidRPr="001231AA">
        <w:rPr>
          <w:szCs w:val="28"/>
        </w:rPr>
        <w:t xml:space="preserve"> в случае последующего официального письменного отказа Поручителя от факта выдачи предоставленного договора поручительства, Подрядчик будет обязан выплатить пени за весь период просрочки, с 21 (двадцать первого) календарного дня с даты заключения договора до момента замены предоставленного ранее договора поручительства, в отношении которого имеется письменный отказ Поручителя от факта его выдачи.</w:t>
      </w:r>
    </w:p>
    <w:p w:rsidR="008D43DF" w:rsidRPr="001231AA" w:rsidRDefault="008D43DF" w:rsidP="001231AA">
      <w:pPr>
        <w:ind w:firstLine="708"/>
        <w:jc w:val="both"/>
        <w:rPr>
          <w:b/>
          <w:spacing w:val="-4"/>
          <w:szCs w:val="28"/>
        </w:rPr>
      </w:pPr>
      <w:r w:rsidRPr="001231AA">
        <w:rPr>
          <w:b/>
          <w:spacing w:val="-4"/>
          <w:szCs w:val="28"/>
        </w:rPr>
        <w:t>7. ПРОЧИЕ УСЛОВИЯ</w:t>
      </w:r>
    </w:p>
    <w:p w:rsidR="008D43DF" w:rsidRPr="001231AA" w:rsidRDefault="008D43DF" w:rsidP="001231AA">
      <w:pPr>
        <w:suppressAutoHyphens/>
        <w:ind w:firstLine="709"/>
        <w:jc w:val="both"/>
        <w:rPr>
          <w:szCs w:val="28"/>
        </w:rPr>
      </w:pPr>
      <w:r w:rsidRPr="001231AA">
        <w:rPr>
          <w:szCs w:val="28"/>
        </w:rPr>
        <w:t>7.1 Право собственности на результаты выполнения работ принадлежит Заказчику и не может быть использовано Подрядчиком без согласования с Заказчиком.</w:t>
      </w:r>
    </w:p>
    <w:p w:rsidR="00411653" w:rsidRPr="001231AA" w:rsidRDefault="008D43DF" w:rsidP="001231AA">
      <w:pPr>
        <w:pStyle w:val="af"/>
        <w:suppressAutoHyphens/>
        <w:spacing w:after="0"/>
        <w:ind w:firstLine="709"/>
        <w:jc w:val="both"/>
        <w:rPr>
          <w:szCs w:val="28"/>
        </w:rPr>
      </w:pPr>
      <w:r w:rsidRPr="001231AA">
        <w:rPr>
          <w:szCs w:val="28"/>
        </w:rPr>
        <w:t>7.2 </w:t>
      </w:r>
      <w:r w:rsidR="00411653" w:rsidRPr="001231AA">
        <w:rPr>
          <w:szCs w:val="28"/>
        </w:rPr>
        <w:t xml:space="preserve">Стороны обязуются сохранять конфиденциальность информации, относящейся к предмету договора, ходу его исполнения и полученным результатам. </w:t>
      </w:r>
      <w:r w:rsidR="00411653" w:rsidRPr="001231AA">
        <w:rPr>
          <w:szCs w:val="28"/>
        </w:rPr>
        <w:lastRenderedPageBreak/>
        <w:t>Требования по обеспечению конфиденциальности информации, полученной друг от друга в рамках исполнения настоящего договора изложены в Приложении 6 к настоящему договору.</w:t>
      </w:r>
    </w:p>
    <w:p w:rsidR="00411653" w:rsidRPr="001231AA" w:rsidRDefault="00411653" w:rsidP="001231AA">
      <w:pPr>
        <w:pStyle w:val="af"/>
        <w:suppressAutoHyphens/>
        <w:spacing w:after="0"/>
        <w:ind w:firstLine="709"/>
        <w:jc w:val="both"/>
        <w:rPr>
          <w:szCs w:val="28"/>
        </w:rPr>
      </w:pPr>
      <w:r w:rsidRPr="001231AA">
        <w:rPr>
          <w:szCs w:val="28"/>
        </w:rPr>
        <w:t>Разглашение конфиденциальной информации (полное или частичное), а также ознакомление с ней третьих лиц, возможно только по соглашению сторон, а также в случаях прямо предусмотренных действующим законодательством Российской Федерации.</w:t>
      </w:r>
    </w:p>
    <w:p w:rsidR="00411653" w:rsidRPr="001231AA" w:rsidRDefault="00411653" w:rsidP="001231AA">
      <w:pPr>
        <w:pStyle w:val="af"/>
        <w:suppressAutoHyphens/>
        <w:spacing w:after="0"/>
        <w:ind w:firstLine="709"/>
        <w:jc w:val="both"/>
        <w:rPr>
          <w:szCs w:val="28"/>
        </w:rPr>
      </w:pPr>
      <w:r w:rsidRPr="001231AA">
        <w:rPr>
          <w:szCs w:val="28"/>
        </w:rPr>
        <w:t>Сторона договора</w:t>
      </w:r>
      <w:proofErr w:type="gramStart"/>
      <w:r w:rsidRPr="001231AA">
        <w:rPr>
          <w:szCs w:val="28"/>
        </w:rPr>
        <w:t xml:space="preserve"> ,</w:t>
      </w:r>
      <w:proofErr w:type="gramEnd"/>
      <w:r w:rsidRPr="001231AA">
        <w:rPr>
          <w:szCs w:val="28"/>
        </w:rPr>
        <w:t xml:space="preserve"> разгласившая конфиденциальную информацию, ставшую ей известной при исполнении условий настоящего договора, в нарушение действующего законодательства и /или настоящего договора, возмещает другой стороне причиненные ей этими действиями убытки в соответствии с законодательством Российской Федерации.</w:t>
      </w:r>
    </w:p>
    <w:p w:rsidR="00411653" w:rsidRPr="001231AA" w:rsidRDefault="00411653" w:rsidP="001231AA">
      <w:pPr>
        <w:pStyle w:val="af"/>
        <w:suppressAutoHyphens/>
        <w:spacing w:after="0"/>
        <w:ind w:firstLine="709"/>
        <w:jc w:val="both"/>
        <w:rPr>
          <w:szCs w:val="28"/>
        </w:rPr>
      </w:pPr>
      <w:r w:rsidRPr="001231AA">
        <w:rPr>
          <w:szCs w:val="28"/>
        </w:rPr>
        <w:t>Стороны не вправе передавать третьим лицам, равно как и использовать не в целях исполнения настоящего договора информацию ограниченного доступа, ставшую им известной (доступной) в рамках заключения и исполнения настоящего договора.</w:t>
      </w:r>
    </w:p>
    <w:p w:rsidR="00411653" w:rsidRPr="001231AA" w:rsidRDefault="00411653" w:rsidP="001231AA">
      <w:pPr>
        <w:pStyle w:val="CM28"/>
        <w:spacing w:line="326" w:lineRule="atLeast"/>
        <w:ind w:firstLine="709"/>
        <w:jc w:val="both"/>
        <w:rPr>
          <w:rFonts w:ascii="Times New Roman" w:hAnsi="Times New Roman" w:cs="Times New Roman"/>
          <w:color w:val="000000"/>
          <w:sz w:val="28"/>
          <w:szCs w:val="28"/>
        </w:rPr>
      </w:pPr>
      <w:r w:rsidRPr="001231AA">
        <w:rPr>
          <w:rFonts w:ascii="Times New Roman" w:hAnsi="Times New Roman" w:cs="Times New Roman"/>
          <w:sz w:val="28"/>
          <w:szCs w:val="28"/>
        </w:rPr>
        <w:t xml:space="preserve">Если по условиям договора предусмотрена передача Сторонами друг другу конфиденциальной информации (коммерческой тайны, служебной тайны) и обеспечение при этом ее защиты, Стороны заключают «Договор о </w:t>
      </w:r>
      <w:r w:rsidRPr="001231AA">
        <w:rPr>
          <w:rFonts w:ascii="Times New Roman" w:hAnsi="Times New Roman" w:cs="Times New Roman"/>
          <w:color w:val="000000"/>
          <w:sz w:val="28"/>
          <w:szCs w:val="28"/>
        </w:rPr>
        <w:t xml:space="preserve">конфиденциальности и неразглашении информации (коммерческая тайна)». </w:t>
      </w:r>
    </w:p>
    <w:p w:rsidR="008D43DF" w:rsidRPr="001231AA" w:rsidRDefault="008D43DF" w:rsidP="001231AA">
      <w:pPr>
        <w:pStyle w:val="13"/>
        <w:suppressAutoHyphens/>
        <w:ind w:firstLine="709"/>
        <w:rPr>
          <w:rFonts w:ascii="Times New Roman" w:hAnsi="Times New Roman"/>
          <w:i/>
          <w:sz w:val="28"/>
          <w:szCs w:val="28"/>
        </w:rPr>
      </w:pPr>
      <w:r w:rsidRPr="001231AA">
        <w:rPr>
          <w:rFonts w:ascii="Times New Roman" w:hAnsi="Times New Roman"/>
          <w:sz w:val="28"/>
          <w:szCs w:val="28"/>
        </w:rPr>
        <w:t xml:space="preserve">7.3 Сведения о лицензии на право выполнения работ согласно пункту 1.1 договора </w:t>
      </w:r>
      <w:r w:rsidRPr="001231AA">
        <w:rPr>
          <w:rFonts w:ascii="Times New Roman" w:hAnsi="Times New Roman"/>
          <w:i/>
          <w:sz w:val="28"/>
          <w:szCs w:val="28"/>
        </w:rPr>
        <w:t>(указать номер и срок действия лицензии).</w:t>
      </w:r>
    </w:p>
    <w:p w:rsidR="008D43DF" w:rsidRPr="001231AA" w:rsidRDefault="008D43DF" w:rsidP="001231AA">
      <w:pPr>
        <w:tabs>
          <w:tab w:val="left" w:pos="0"/>
        </w:tabs>
        <w:suppressAutoHyphens/>
        <w:ind w:firstLine="709"/>
        <w:jc w:val="both"/>
        <w:rPr>
          <w:szCs w:val="28"/>
        </w:rPr>
      </w:pPr>
      <w:r w:rsidRPr="001231AA">
        <w:rPr>
          <w:szCs w:val="28"/>
        </w:rPr>
        <w:t>7.4</w:t>
      </w:r>
      <w:r w:rsidR="008754B7" w:rsidRPr="001231AA">
        <w:rPr>
          <w:szCs w:val="28"/>
        </w:rPr>
        <w:t> </w:t>
      </w:r>
      <w:r w:rsidRPr="001231AA">
        <w:rPr>
          <w:szCs w:val="28"/>
        </w:rPr>
        <w:t>Риск случайной гибели или случайного повреждения предоставленных Заказчиком материалов, оборудования, переданной им для переработки(обработки) вещи или иного используемого для исполнения договора имущества несет Подрядчик.</w:t>
      </w:r>
    </w:p>
    <w:p w:rsidR="008D43DF" w:rsidRPr="001231AA" w:rsidRDefault="008D43DF" w:rsidP="001231AA">
      <w:pPr>
        <w:tabs>
          <w:tab w:val="left" w:pos="0"/>
        </w:tabs>
        <w:suppressAutoHyphens/>
        <w:ind w:firstLine="709"/>
        <w:jc w:val="both"/>
        <w:rPr>
          <w:szCs w:val="28"/>
        </w:rPr>
      </w:pPr>
      <w:r w:rsidRPr="001231AA">
        <w:rPr>
          <w:szCs w:val="28"/>
        </w:rPr>
        <w:t xml:space="preserve">При случайной гибели или случайном повреждении результата выполненной работы до ее приемки Подрядчик не вправе будет требовать оплаты работы  и должен будет возместить по требованию Заказчика причиненные убытки. </w:t>
      </w:r>
    </w:p>
    <w:p w:rsidR="008D43DF" w:rsidRPr="001231AA" w:rsidRDefault="008D43DF" w:rsidP="001231AA">
      <w:pPr>
        <w:tabs>
          <w:tab w:val="left" w:pos="0"/>
        </w:tabs>
        <w:suppressAutoHyphens/>
        <w:ind w:firstLine="709"/>
        <w:jc w:val="both"/>
        <w:rPr>
          <w:i/>
          <w:szCs w:val="28"/>
        </w:rPr>
      </w:pPr>
    </w:p>
    <w:p w:rsidR="008D43DF" w:rsidRPr="001231AA" w:rsidRDefault="008D43DF" w:rsidP="001231AA">
      <w:pPr>
        <w:ind w:firstLine="709"/>
        <w:jc w:val="both"/>
        <w:rPr>
          <w:b/>
          <w:spacing w:val="-4"/>
          <w:szCs w:val="28"/>
        </w:rPr>
      </w:pPr>
      <w:r w:rsidRPr="001231AA">
        <w:rPr>
          <w:b/>
          <w:spacing w:val="-4"/>
          <w:szCs w:val="28"/>
        </w:rPr>
        <w:t>8. ОТВЕТСТВЕННОСТЬ СТОРОН</w:t>
      </w:r>
    </w:p>
    <w:p w:rsidR="008D43DF" w:rsidRPr="001231AA" w:rsidRDefault="008D43DF" w:rsidP="001231AA">
      <w:pPr>
        <w:suppressAutoHyphens/>
        <w:ind w:firstLine="709"/>
        <w:jc w:val="both"/>
        <w:rPr>
          <w:color w:val="000000" w:themeColor="text1"/>
          <w:szCs w:val="28"/>
        </w:rPr>
      </w:pPr>
      <w:r w:rsidRPr="001231AA">
        <w:rPr>
          <w:szCs w:val="28"/>
        </w:rPr>
        <w:t>8.1</w:t>
      </w:r>
      <w:r w:rsidRPr="001231AA">
        <w:rPr>
          <w:szCs w:val="28"/>
          <w:lang w:val="en-US"/>
        </w:rPr>
        <w:t> </w:t>
      </w:r>
      <w:r w:rsidRPr="001231AA">
        <w:rPr>
          <w:szCs w:val="28"/>
        </w:rPr>
        <w:t>В случае нарушения Подрядчиком сроков выполнения работ, в том числе нарушение начального, конечного или промежуточных сроков и сроков предоставления отчетной документации согласно п</w:t>
      </w:r>
      <w:r w:rsidR="00F34761" w:rsidRPr="001231AA">
        <w:rPr>
          <w:szCs w:val="28"/>
        </w:rPr>
        <w:t>ункту</w:t>
      </w:r>
      <w:r w:rsidRPr="001231AA">
        <w:rPr>
          <w:szCs w:val="28"/>
        </w:rPr>
        <w:t xml:space="preserve"> 4.1 настоящего договора</w:t>
      </w:r>
      <w:r w:rsidR="004E45B5" w:rsidRPr="001231AA">
        <w:rPr>
          <w:szCs w:val="28"/>
        </w:rPr>
        <w:t xml:space="preserve"> (кроме счет-фактур</w:t>
      </w:r>
      <w:r w:rsidR="009013CA" w:rsidRPr="001231AA">
        <w:rPr>
          <w:szCs w:val="28"/>
        </w:rPr>
        <w:t>ы</w:t>
      </w:r>
      <w:r w:rsidR="004E45B5" w:rsidRPr="001231AA">
        <w:rPr>
          <w:color w:val="000000" w:themeColor="text1"/>
          <w:szCs w:val="28"/>
        </w:rPr>
        <w:t>)</w:t>
      </w:r>
      <w:r w:rsidRPr="001231AA">
        <w:rPr>
          <w:color w:val="000000" w:themeColor="text1"/>
          <w:szCs w:val="28"/>
        </w:rPr>
        <w:t xml:space="preserve">, </w:t>
      </w:r>
      <w:r w:rsidR="00A94AB2" w:rsidRPr="001231AA">
        <w:rPr>
          <w:color w:val="000000" w:themeColor="text1"/>
          <w:szCs w:val="28"/>
        </w:rPr>
        <w:t xml:space="preserve">Подрядчик обязан выплатить Заказчику </w:t>
      </w:r>
      <w:r w:rsidRPr="001231AA">
        <w:rPr>
          <w:color w:val="000000" w:themeColor="text1"/>
          <w:szCs w:val="28"/>
        </w:rPr>
        <w:t xml:space="preserve">неустойку в размере 0,05% (пять сотых процента) от </w:t>
      </w:r>
      <w:r w:rsidR="00FF2346" w:rsidRPr="001231AA">
        <w:rPr>
          <w:color w:val="000000" w:themeColor="text1"/>
          <w:szCs w:val="28"/>
        </w:rPr>
        <w:t>стоимости невыполненных работ</w:t>
      </w:r>
      <w:r w:rsidRPr="001231AA">
        <w:rPr>
          <w:color w:val="000000" w:themeColor="text1"/>
          <w:szCs w:val="28"/>
        </w:rPr>
        <w:t xml:space="preserve"> </w:t>
      </w:r>
      <w:r w:rsidR="004E45B5" w:rsidRPr="001231AA">
        <w:rPr>
          <w:color w:val="000000" w:themeColor="text1"/>
          <w:szCs w:val="28"/>
        </w:rPr>
        <w:t xml:space="preserve">(этапа работ) </w:t>
      </w:r>
      <w:r w:rsidRPr="001231AA">
        <w:rPr>
          <w:color w:val="000000" w:themeColor="text1"/>
          <w:szCs w:val="28"/>
        </w:rPr>
        <w:t>за каждый день просрочки, начиная с первого дня просрочки и до дня завершения работ (этапа работ), определяемого по дате составления акта сдачи-приемки выполненных работ (этапа работ).</w:t>
      </w:r>
    </w:p>
    <w:p w:rsidR="00444E03" w:rsidRPr="001231AA" w:rsidRDefault="00444E03" w:rsidP="001231AA">
      <w:pPr>
        <w:suppressAutoHyphens/>
        <w:ind w:firstLine="709"/>
        <w:jc w:val="both"/>
        <w:rPr>
          <w:color w:val="000000" w:themeColor="text1"/>
          <w:szCs w:val="28"/>
        </w:rPr>
      </w:pPr>
      <w:r w:rsidRPr="001231AA">
        <w:rPr>
          <w:szCs w:val="28"/>
        </w:rPr>
        <w:t xml:space="preserve">В случае </w:t>
      </w:r>
      <w:proofErr w:type="spellStart"/>
      <w:r w:rsidRPr="001231AA">
        <w:rPr>
          <w:szCs w:val="28"/>
        </w:rPr>
        <w:t>перепростоя</w:t>
      </w:r>
      <w:proofErr w:type="spellEnd"/>
      <w:r w:rsidRPr="001231AA">
        <w:rPr>
          <w:szCs w:val="28"/>
        </w:rPr>
        <w:t xml:space="preserve"> энергоблока АЭС в ремонте, непланового останова энергоблока из-за отказа оборудования в течение гарантийного периода после его ремонта по вине Подрядчика, Подрядчик обязан возместить Заказчику убытки от недопоставки АЭС электрической энергии и мощности на ОРЭМ. Размер убытков рассчитывается в соответствии с «Едиными отраслевыми методическими рекомендациями по определению размера убытков, включая размер упущенной выгоды, от недопоставки электрической энергии и мощности» в редакции, </w:t>
      </w:r>
      <w:r w:rsidRPr="001231AA">
        <w:rPr>
          <w:szCs w:val="28"/>
        </w:rPr>
        <w:lastRenderedPageBreak/>
        <w:t>действующей на дату расчета упущенной выгоды. Убытки возмещаются в полном объеме сверх суммы неустоек, предусмотренных договором.</w:t>
      </w:r>
    </w:p>
    <w:p w:rsidR="008D43DF" w:rsidRPr="001231AA" w:rsidRDefault="008D43DF" w:rsidP="001231AA">
      <w:pPr>
        <w:ind w:firstLine="709"/>
        <w:jc w:val="both"/>
        <w:rPr>
          <w:color w:val="000000" w:themeColor="text1"/>
          <w:szCs w:val="28"/>
        </w:rPr>
      </w:pPr>
      <w:r w:rsidRPr="001231AA">
        <w:rPr>
          <w:color w:val="000000" w:themeColor="text1"/>
          <w:szCs w:val="28"/>
        </w:rPr>
        <w:t>8.2</w:t>
      </w:r>
      <w:r w:rsidR="008754B7" w:rsidRPr="001231AA">
        <w:rPr>
          <w:color w:val="000000" w:themeColor="text1"/>
          <w:szCs w:val="28"/>
        </w:rPr>
        <w:t> </w:t>
      </w:r>
      <w:r w:rsidRPr="001231AA">
        <w:rPr>
          <w:color w:val="000000" w:themeColor="text1"/>
          <w:szCs w:val="28"/>
        </w:rPr>
        <w:t xml:space="preserve">В случае нарушения </w:t>
      </w:r>
      <w:r w:rsidR="00F34761" w:rsidRPr="001231AA">
        <w:rPr>
          <w:color w:val="000000" w:themeColor="text1"/>
          <w:szCs w:val="28"/>
        </w:rPr>
        <w:t>Подрядчиком</w:t>
      </w:r>
      <w:r w:rsidRPr="001231AA">
        <w:rPr>
          <w:color w:val="000000" w:themeColor="text1"/>
          <w:szCs w:val="28"/>
        </w:rPr>
        <w:t xml:space="preserve"> предусмотренного законодательством Российской Федерации срока представления счета-фактуры</w:t>
      </w:r>
      <w:r w:rsidR="00A94AB2" w:rsidRPr="001231AA">
        <w:rPr>
          <w:color w:val="000000" w:themeColor="text1"/>
          <w:szCs w:val="28"/>
        </w:rPr>
        <w:t>,</w:t>
      </w:r>
      <w:r w:rsidRPr="001231AA">
        <w:rPr>
          <w:color w:val="000000" w:themeColor="text1"/>
          <w:szCs w:val="28"/>
        </w:rPr>
        <w:t xml:space="preserve"> </w:t>
      </w:r>
      <w:r w:rsidR="00A94AB2" w:rsidRPr="001231AA">
        <w:rPr>
          <w:color w:val="000000" w:themeColor="text1"/>
          <w:szCs w:val="28"/>
        </w:rPr>
        <w:t xml:space="preserve">Подрядчик обязан выплатить Заказчику </w:t>
      </w:r>
      <w:r w:rsidRPr="001231AA">
        <w:rPr>
          <w:color w:val="000000" w:themeColor="text1"/>
          <w:szCs w:val="28"/>
        </w:rPr>
        <w:t xml:space="preserve">неустойку в размере </w:t>
      </w:r>
      <w:r w:rsidR="00F34761" w:rsidRPr="001231AA">
        <w:rPr>
          <w:color w:val="000000" w:themeColor="text1"/>
          <w:szCs w:val="28"/>
        </w:rPr>
        <w:t>0,03%</w:t>
      </w:r>
      <w:r w:rsidRPr="001231AA">
        <w:rPr>
          <w:color w:val="000000" w:themeColor="text1"/>
          <w:szCs w:val="28"/>
        </w:rPr>
        <w:t xml:space="preserve"> </w:t>
      </w:r>
      <w:r w:rsidR="00C72C71" w:rsidRPr="001231AA">
        <w:rPr>
          <w:color w:val="000000" w:themeColor="text1"/>
          <w:szCs w:val="28"/>
        </w:rPr>
        <w:t xml:space="preserve">ключевой </w:t>
      </w:r>
      <w:r w:rsidRPr="001231AA">
        <w:rPr>
          <w:color w:val="000000" w:themeColor="text1"/>
          <w:szCs w:val="28"/>
        </w:rPr>
        <w:t>ставки ЦБ Российской Федерации от суммы счета-фактуры за каждый день просрочки, начиная с первого дня просрочки и до дня представления надлежаще оформленного счета-фактуры.</w:t>
      </w:r>
      <w:r w:rsidR="00CA05A4" w:rsidRPr="001231AA">
        <w:t xml:space="preserve"> </w:t>
      </w:r>
      <w:r w:rsidR="00CA05A4" w:rsidRPr="001231AA">
        <w:rPr>
          <w:color w:val="000000" w:themeColor="text1"/>
          <w:szCs w:val="28"/>
        </w:rPr>
        <w:t>Подрядчик несет ответственность за ненадлежащее оформление первичных документов в размере не принятых расходов при исчислении налога на прибыль.</w:t>
      </w:r>
    </w:p>
    <w:p w:rsidR="008D43DF" w:rsidRPr="001231AA" w:rsidRDefault="008D43DF" w:rsidP="001231AA">
      <w:pPr>
        <w:suppressAutoHyphens/>
        <w:ind w:firstLine="709"/>
        <w:jc w:val="both"/>
        <w:rPr>
          <w:color w:val="000000" w:themeColor="text1"/>
          <w:szCs w:val="28"/>
        </w:rPr>
      </w:pPr>
      <w:r w:rsidRPr="001231AA">
        <w:rPr>
          <w:color w:val="000000" w:themeColor="text1"/>
          <w:szCs w:val="28"/>
        </w:rPr>
        <w:t>В случае представления не надлежаще оформленного счета-фактуры Подрядчик обязан возместить Заказчику не принятую к вычету сумму налога на добавленную стоимость.</w:t>
      </w:r>
    </w:p>
    <w:p w:rsidR="008D43DF" w:rsidRPr="001231AA" w:rsidRDefault="008D43DF" w:rsidP="001231AA">
      <w:pPr>
        <w:ind w:firstLine="709"/>
        <w:jc w:val="both"/>
        <w:rPr>
          <w:iCs/>
          <w:color w:val="000000" w:themeColor="text1"/>
          <w:szCs w:val="28"/>
        </w:rPr>
      </w:pPr>
      <w:r w:rsidRPr="001231AA">
        <w:rPr>
          <w:color w:val="000000" w:themeColor="text1"/>
          <w:szCs w:val="28"/>
        </w:rPr>
        <w:t>8.3 </w:t>
      </w:r>
      <w:r w:rsidRPr="001231AA">
        <w:rPr>
          <w:szCs w:val="28"/>
        </w:rPr>
        <w:t>В случае нарушения Заказчиком</w:t>
      </w:r>
      <w:r w:rsidR="00A94AB2" w:rsidRPr="001231AA">
        <w:rPr>
          <w:color w:val="000000" w:themeColor="text1"/>
          <w:szCs w:val="28"/>
        </w:rPr>
        <w:t xml:space="preserve"> сроков оплаты </w:t>
      </w:r>
      <w:r w:rsidRPr="001231AA">
        <w:rPr>
          <w:szCs w:val="28"/>
        </w:rPr>
        <w:t>выполненных Подрядчиком работ по настоящему договору Заказчик, при соответствующем письменном обращении Подряд</w:t>
      </w:r>
      <w:r w:rsidRPr="001231AA">
        <w:rPr>
          <w:iCs/>
          <w:szCs w:val="28"/>
        </w:rPr>
        <w:t>чи</w:t>
      </w:r>
      <w:r w:rsidRPr="001231AA">
        <w:rPr>
          <w:szCs w:val="28"/>
        </w:rPr>
        <w:t>ка</w:t>
      </w:r>
      <w:r w:rsidRPr="001231AA">
        <w:rPr>
          <w:iCs/>
          <w:szCs w:val="28"/>
        </w:rPr>
        <w:t xml:space="preserve">, обязан выплатить </w:t>
      </w:r>
      <w:r w:rsidRPr="001231AA">
        <w:rPr>
          <w:szCs w:val="28"/>
        </w:rPr>
        <w:t>Подрядчику неустойку</w:t>
      </w:r>
      <w:r w:rsidR="00A94AB2" w:rsidRPr="001231AA">
        <w:rPr>
          <w:color w:val="000000" w:themeColor="text1"/>
          <w:szCs w:val="28"/>
        </w:rPr>
        <w:t xml:space="preserve"> в размере 0,03% (три сотых процента) от суммы </w:t>
      </w:r>
      <w:r w:rsidR="0021580F" w:rsidRPr="001231AA">
        <w:rPr>
          <w:szCs w:val="28"/>
        </w:rPr>
        <w:t>не оплаченных в срок работ</w:t>
      </w:r>
      <w:r w:rsidRPr="001231AA">
        <w:rPr>
          <w:szCs w:val="28"/>
        </w:rPr>
        <w:t xml:space="preserve"> </w:t>
      </w:r>
      <w:r w:rsidR="00A94AB2" w:rsidRPr="001231AA">
        <w:rPr>
          <w:color w:val="000000" w:themeColor="text1"/>
          <w:szCs w:val="28"/>
        </w:rPr>
        <w:t>за каждый календарный день просрочки.</w:t>
      </w:r>
    </w:p>
    <w:p w:rsidR="008D43DF" w:rsidRPr="001231AA" w:rsidRDefault="008D43DF" w:rsidP="001231AA">
      <w:pPr>
        <w:pStyle w:val="af"/>
        <w:suppressAutoHyphens/>
        <w:spacing w:after="0"/>
        <w:ind w:firstLine="709"/>
        <w:jc w:val="both"/>
        <w:rPr>
          <w:szCs w:val="28"/>
        </w:rPr>
      </w:pPr>
      <w:r w:rsidRPr="001231AA">
        <w:rPr>
          <w:color w:val="000000" w:themeColor="text1"/>
          <w:szCs w:val="28"/>
        </w:rPr>
        <w:t>8.</w:t>
      </w:r>
      <w:r w:rsidR="00F34761" w:rsidRPr="001231AA">
        <w:rPr>
          <w:color w:val="000000" w:themeColor="text1"/>
          <w:szCs w:val="28"/>
        </w:rPr>
        <w:t>4</w:t>
      </w:r>
      <w:r w:rsidRPr="001231AA">
        <w:rPr>
          <w:color w:val="000000" w:themeColor="text1"/>
          <w:szCs w:val="28"/>
        </w:rPr>
        <w:t xml:space="preserve"> В том случае если в результате нарушения </w:t>
      </w:r>
      <w:r w:rsidRPr="001231AA">
        <w:rPr>
          <w:szCs w:val="28"/>
        </w:rPr>
        <w:t xml:space="preserve">Подрядчиком условий договора Заказчик в соответствии с законодательством Российской Федерации отказался от исполнения настоящего договора или настоящий договор был расторгнут по решению суда, а работы, являющиеся предметом настоящего договора, так и не будут выполнены (частично или в полном объеме), Подрядчик обязан оплатить Заказчику штрафные санкции, предусмотренные пунктом </w:t>
      </w:r>
      <w:r w:rsidR="00F34761" w:rsidRPr="001231AA">
        <w:rPr>
          <w:szCs w:val="28"/>
        </w:rPr>
        <w:t>8</w:t>
      </w:r>
      <w:r w:rsidRPr="001231AA">
        <w:rPr>
          <w:szCs w:val="28"/>
        </w:rPr>
        <w:t xml:space="preserve">.1 настоящего договора, за период с момента начала просрочки и до даты расторжения договора. </w:t>
      </w:r>
    </w:p>
    <w:p w:rsidR="008D43DF" w:rsidRPr="001231AA" w:rsidRDefault="008D43DF" w:rsidP="001231AA">
      <w:pPr>
        <w:pStyle w:val="af"/>
        <w:suppressAutoHyphens/>
        <w:spacing w:after="0"/>
        <w:ind w:firstLine="709"/>
        <w:jc w:val="both"/>
        <w:rPr>
          <w:szCs w:val="28"/>
        </w:rPr>
      </w:pPr>
      <w:r w:rsidRPr="001231AA">
        <w:rPr>
          <w:szCs w:val="28"/>
        </w:rPr>
        <w:t>8.</w:t>
      </w:r>
      <w:r w:rsidR="00F34761" w:rsidRPr="001231AA">
        <w:rPr>
          <w:szCs w:val="28"/>
        </w:rPr>
        <w:t>5</w:t>
      </w:r>
      <w:r w:rsidRPr="001231AA">
        <w:rPr>
          <w:szCs w:val="28"/>
        </w:rPr>
        <w:t> В случае</w:t>
      </w:r>
      <w:r w:rsidR="0021580F" w:rsidRPr="001231AA">
        <w:rPr>
          <w:szCs w:val="28"/>
        </w:rPr>
        <w:t>,</w:t>
      </w:r>
      <w:r w:rsidRPr="001231AA">
        <w:rPr>
          <w:szCs w:val="28"/>
        </w:rPr>
        <w:t xml:space="preserve"> если имуществу Заказчика либо имуществу третьих лиц был причинен ущерб</w:t>
      </w:r>
      <w:r w:rsidR="007052E0" w:rsidRPr="001231AA">
        <w:rPr>
          <w:szCs w:val="28"/>
        </w:rPr>
        <w:t>,</w:t>
      </w:r>
      <w:r w:rsidRPr="001231AA">
        <w:rPr>
          <w:szCs w:val="28"/>
        </w:rPr>
        <w:t xml:space="preserve"> либо такое имущество пришло в негодность или было уничтожено в результате дефектов (неисправностей, браков), обусловленных:</w:t>
      </w:r>
    </w:p>
    <w:p w:rsidR="008D43DF" w:rsidRPr="001231AA" w:rsidRDefault="008D43DF" w:rsidP="001231AA">
      <w:pPr>
        <w:pStyle w:val="af"/>
        <w:suppressAutoHyphens/>
        <w:spacing w:after="0"/>
        <w:ind w:firstLine="709"/>
        <w:jc w:val="both"/>
        <w:rPr>
          <w:szCs w:val="28"/>
        </w:rPr>
      </w:pPr>
      <w:r w:rsidRPr="001231AA">
        <w:rPr>
          <w:szCs w:val="28"/>
        </w:rPr>
        <w:t xml:space="preserve">- ошибками, недоработками или нарушениями технологий выполнения работ, допущенными Подрядчиком в ходе выполнения работ по настоящему Договору, </w:t>
      </w:r>
    </w:p>
    <w:p w:rsidR="008D43DF" w:rsidRPr="001231AA" w:rsidRDefault="008D43DF" w:rsidP="001231AA">
      <w:pPr>
        <w:pStyle w:val="af"/>
        <w:suppressAutoHyphens/>
        <w:spacing w:after="0"/>
        <w:ind w:firstLine="709"/>
        <w:jc w:val="both"/>
        <w:rPr>
          <w:szCs w:val="28"/>
        </w:rPr>
      </w:pPr>
      <w:r w:rsidRPr="001231AA">
        <w:rPr>
          <w:szCs w:val="28"/>
        </w:rPr>
        <w:t xml:space="preserve">- дефектами материалов и узлов и/или неисправностями оборудования, используемых Подрядчиком для проведения работ по настоящему договору, </w:t>
      </w:r>
    </w:p>
    <w:p w:rsidR="008D43DF" w:rsidRPr="001231AA" w:rsidRDefault="008D43DF" w:rsidP="001231AA">
      <w:pPr>
        <w:pStyle w:val="af"/>
        <w:suppressAutoHyphens/>
        <w:spacing w:after="0"/>
        <w:ind w:firstLine="709"/>
        <w:jc w:val="both"/>
        <w:rPr>
          <w:szCs w:val="28"/>
        </w:rPr>
      </w:pPr>
      <w:r w:rsidRPr="001231AA">
        <w:rPr>
          <w:szCs w:val="28"/>
        </w:rPr>
        <w:t>Подрядчик обязан за свой счет выполнить работы по приведению такого имущества в состояние, имевшее место до его порчи, и/или возместить стоимость аналогичного нового имущества (в случае его гибели или утраты).</w:t>
      </w:r>
    </w:p>
    <w:p w:rsidR="008D43DF" w:rsidRPr="001231AA" w:rsidRDefault="008D43DF" w:rsidP="001231AA">
      <w:pPr>
        <w:pStyle w:val="af"/>
        <w:suppressAutoHyphens/>
        <w:spacing w:after="0"/>
        <w:ind w:firstLine="709"/>
        <w:jc w:val="both"/>
        <w:rPr>
          <w:szCs w:val="28"/>
        </w:rPr>
      </w:pPr>
      <w:r w:rsidRPr="001231AA">
        <w:rPr>
          <w:szCs w:val="28"/>
        </w:rPr>
        <w:t>8.</w:t>
      </w:r>
      <w:r w:rsidR="00F34761" w:rsidRPr="001231AA">
        <w:rPr>
          <w:szCs w:val="28"/>
        </w:rPr>
        <w:t>6</w:t>
      </w:r>
      <w:r w:rsidRPr="001231AA">
        <w:rPr>
          <w:szCs w:val="28"/>
        </w:rPr>
        <w:t> В случае если Подрядчик не приступит к работам, указанным в посл</w:t>
      </w:r>
      <w:r w:rsidR="0021580F" w:rsidRPr="001231AA">
        <w:rPr>
          <w:szCs w:val="28"/>
        </w:rPr>
        <w:t>еднем абзаце пункта 8.</w:t>
      </w:r>
      <w:r w:rsidR="004E45B5" w:rsidRPr="001231AA">
        <w:rPr>
          <w:szCs w:val="28"/>
        </w:rPr>
        <w:t>5</w:t>
      </w:r>
      <w:r w:rsidRPr="001231AA">
        <w:rPr>
          <w:szCs w:val="28"/>
        </w:rPr>
        <w:t xml:space="preserve"> настоящего договора, в течение 14 (четырнадцати) календарных дней с момента составления акта о выявленных дефектах (браках, неисправностях), Заказчик вправе привлечь для выполнения таких работ третье лицо. В таком случае Подрядчик обязан возместить расходы Заказчика на оплату выполненных работ.</w:t>
      </w:r>
    </w:p>
    <w:p w:rsidR="008D43DF" w:rsidRPr="001231AA" w:rsidRDefault="008D43DF" w:rsidP="001231AA">
      <w:pPr>
        <w:pStyle w:val="af"/>
        <w:suppressAutoHyphens/>
        <w:spacing w:after="0"/>
        <w:ind w:firstLine="709"/>
        <w:jc w:val="both"/>
        <w:rPr>
          <w:szCs w:val="28"/>
        </w:rPr>
      </w:pPr>
      <w:r w:rsidRPr="001231AA">
        <w:rPr>
          <w:szCs w:val="28"/>
        </w:rPr>
        <w:t xml:space="preserve">Возмещение стоимости аналогичного нового имущества в случае его гибели или утраты производится Подрядчиком в течение 14 (четырнадцати) календарных дней.  </w:t>
      </w:r>
    </w:p>
    <w:p w:rsidR="00F34761" w:rsidRPr="001231AA" w:rsidRDefault="008D43DF" w:rsidP="001231AA">
      <w:pPr>
        <w:pStyle w:val="af"/>
        <w:suppressAutoHyphens/>
        <w:spacing w:after="0"/>
        <w:ind w:firstLine="709"/>
        <w:jc w:val="both"/>
        <w:rPr>
          <w:szCs w:val="28"/>
        </w:rPr>
      </w:pPr>
      <w:r w:rsidRPr="001231AA">
        <w:rPr>
          <w:szCs w:val="28"/>
        </w:rPr>
        <w:t>8.</w:t>
      </w:r>
      <w:r w:rsidR="00F34761" w:rsidRPr="001231AA">
        <w:rPr>
          <w:szCs w:val="28"/>
        </w:rPr>
        <w:t>7</w:t>
      </w:r>
      <w:r w:rsidR="008754B7" w:rsidRPr="001231AA">
        <w:rPr>
          <w:szCs w:val="28"/>
        </w:rPr>
        <w:t> </w:t>
      </w:r>
      <w:r w:rsidR="00F34761" w:rsidRPr="001231AA">
        <w:rPr>
          <w:szCs w:val="28"/>
        </w:rPr>
        <w:t xml:space="preserve">В случае расторжения договора по решению суда в связи с существенным нарушением </w:t>
      </w:r>
      <w:r w:rsidR="00D1053F" w:rsidRPr="001231AA">
        <w:rPr>
          <w:szCs w:val="28"/>
        </w:rPr>
        <w:t>Подрядчиком</w:t>
      </w:r>
      <w:r w:rsidR="00F34761" w:rsidRPr="001231AA">
        <w:rPr>
          <w:szCs w:val="28"/>
        </w:rPr>
        <w:t xml:space="preserve"> условий договора, информация об Исполнителе заносится в реестр недобросовестных поставщиков, предусмотренный Федеральным законом от 18 июля 2011 г. № 223-ФЗ "О закупках товаров, работ, услуг отдельными видами юридических лиц" сроком на 2 (два) года.</w:t>
      </w:r>
    </w:p>
    <w:p w:rsidR="008D43DF" w:rsidRPr="001231AA" w:rsidRDefault="008D43DF" w:rsidP="001231AA">
      <w:pPr>
        <w:pStyle w:val="af"/>
        <w:suppressAutoHyphens/>
        <w:spacing w:after="0"/>
        <w:ind w:firstLine="709"/>
        <w:jc w:val="both"/>
        <w:rPr>
          <w:szCs w:val="28"/>
        </w:rPr>
      </w:pPr>
      <w:r w:rsidRPr="001231AA">
        <w:rPr>
          <w:szCs w:val="28"/>
        </w:rPr>
        <w:lastRenderedPageBreak/>
        <w:t>8.</w:t>
      </w:r>
      <w:r w:rsidR="00F34761" w:rsidRPr="001231AA">
        <w:rPr>
          <w:szCs w:val="28"/>
        </w:rPr>
        <w:t>8</w:t>
      </w:r>
      <w:r w:rsidR="008754B7" w:rsidRPr="001231AA">
        <w:rPr>
          <w:szCs w:val="28"/>
        </w:rPr>
        <w:t> </w:t>
      </w:r>
      <w:r w:rsidRPr="001231AA">
        <w:rPr>
          <w:szCs w:val="28"/>
        </w:rPr>
        <w:t>Стороны несут ответственность за нарушение мероприятий по обеспечению выполнения требований охраны труда и требований охраны окружающей среды.</w:t>
      </w:r>
    </w:p>
    <w:p w:rsidR="008D43DF" w:rsidRPr="001231AA" w:rsidRDefault="008D43DF" w:rsidP="001231AA">
      <w:pPr>
        <w:ind w:firstLine="709"/>
        <w:jc w:val="both"/>
        <w:rPr>
          <w:szCs w:val="28"/>
        </w:rPr>
      </w:pPr>
      <w:r w:rsidRPr="001231AA">
        <w:rPr>
          <w:szCs w:val="28"/>
        </w:rPr>
        <w:t xml:space="preserve">За нарушение персоналом Подрядчика норм и правил по охране труда и обязанностей сторон по обеспечению выполнения требований охраны окружающей среды, радиационной, промышленной, пожарной и экологической безопасности, Заказчик вправе взыскать с Подрядчика (Субподрядчика) штраф в размере 1 % от стоимости работ, но не более 500 000 рублей за каждый случай нарушения. </w:t>
      </w:r>
    </w:p>
    <w:p w:rsidR="008D43DF" w:rsidRPr="001231AA" w:rsidRDefault="008D43DF" w:rsidP="001231AA">
      <w:pPr>
        <w:ind w:firstLine="709"/>
        <w:jc w:val="both"/>
        <w:rPr>
          <w:szCs w:val="28"/>
        </w:rPr>
      </w:pPr>
      <w:r w:rsidRPr="001231AA">
        <w:rPr>
          <w:szCs w:val="28"/>
        </w:rPr>
        <w:t xml:space="preserve">Основанием для предъявления штрафных санкций за нарушение норм и правил по охране труда, радиационной, промышленной, пожарной и экологической безопасности являются предписания или акты по результатам проверок Подрядчика подразделениями инспекционного контроля Заказчика, оформленные </w:t>
      </w:r>
      <w:r w:rsidR="00C426D2" w:rsidRPr="001231AA">
        <w:rPr>
          <w:szCs w:val="28"/>
        </w:rPr>
        <w:t xml:space="preserve">в соответствии </w:t>
      </w:r>
      <w:r w:rsidRPr="001231AA">
        <w:rPr>
          <w:szCs w:val="28"/>
        </w:rPr>
        <w:t>с действующими на АЭС процедурами.</w:t>
      </w:r>
    </w:p>
    <w:p w:rsidR="008D43DF" w:rsidRPr="001231AA" w:rsidRDefault="008D43DF" w:rsidP="001231AA">
      <w:pPr>
        <w:pStyle w:val="14"/>
        <w:keepNext w:val="0"/>
        <w:widowControl/>
        <w:suppressAutoHyphens/>
        <w:ind w:firstLine="709"/>
        <w:rPr>
          <w:snapToGrid/>
          <w:sz w:val="28"/>
          <w:szCs w:val="28"/>
        </w:rPr>
      </w:pPr>
      <w:r w:rsidRPr="001231AA">
        <w:rPr>
          <w:snapToGrid/>
          <w:sz w:val="28"/>
          <w:szCs w:val="28"/>
        </w:rPr>
        <w:t>8.9</w:t>
      </w:r>
      <w:r w:rsidR="008754B7" w:rsidRPr="001231AA">
        <w:rPr>
          <w:snapToGrid/>
          <w:sz w:val="28"/>
          <w:szCs w:val="28"/>
        </w:rPr>
        <w:t> </w:t>
      </w:r>
      <w:r w:rsidRPr="001231AA">
        <w:rPr>
          <w:snapToGrid/>
          <w:sz w:val="28"/>
          <w:szCs w:val="28"/>
        </w:rPr>
        <w:t>Стороны несут ответственность за разглашение сведений, составляющих государственную тайну в соответствии с законодательством Российской Федерации.</w:t>
      </w:r>
    </w:p>
    <w:p w:rsidR="008D43DF" w:rsidRPr="001231AA" w:rsidRDefault="008D43DF" w:rsidP="001231AA">
      <w:pPr>
        <w:pStyle w:val="14"/>
        <w:keepNext w:val="0"/>
        <w:widowControl/>
        <w:suppressAutoHyphens/>
        <w:ind w:firstLine="709"/>
        <w:rPr>
          <w:snapToGrid/>
          <w:sz w:val="28"/>
          <w:szCs w:val="28"/>
        </w:rPr>
      </w:pPr>
      <w:r w:rsidRPr="001231AA">
        <w:rPr>
          <w:snapToGrid/>
          <w:sz w:val="28"/>
          <w:szCs w:val="28"/>
        </w:rPr>
        <w:t xml:space="preserve">Подрядчик обязан соблюдать требования Инструкции о порядке допуска должностных лиц и граждан Российской Федерации к государственной тайне, утвержденной </w:t>
      </w:r>
      <w:r w:rsidR="00C426D2" w:rsidRPr="001231AA">
        <w:rPr>
          <w:snapToGrid/>
          <w:sz w:val="28"/>
          <w:szCs w:val="28"/>
        </w:rPr>
        <w:t>п</w:t>
      </w:r>
      <w:r w:rsidRPr="001231AA">
        <w:rPr>
          <w:snapToGrid/>
          <w:sz w:val="28"/>
          <w:szCs w:val="28"/>
        </w:rPr>
        <w:t>остановлением Правительства Р</w:t>
      </w:r>
      <w:r w:rsidR="00C426D2" w:rsidRPr="001231AA">
        <w:rPr>
          <w:snapToGrid/>
          <w:sz w:val="28"/>
          <w:szCs w:val="28"/>
        </w:rPr>
        <w:t xml:space="preserve">оссийской Федерации </w:t>
      </w:r>
      <w:r w:rsidRPr="001231AA">
        <w:rPr>
          <w:snapToGrid/>
          <w:sz w:val="28"/>
          <w:szCs w:val="28"/>
        </w:rPr>
        <w:t>от 06.02.2010 г. № 63. Необходимо наличие лицензии на осуществление работ со сведениями, составляющими государственную тайну.</w:t>
      </w:r>
    </w:p>
    <w:p w:rsidR="008D43DF" w:rsidRPr="001231AA" w:rsidRDefault="008D43DF" w:rsidP="001231AA">
      <w:pPr>
        <w:suppressAutoHyphens/>
        <w:ind w:firstLine="709"/>
        <w:jc w:val="both"/>
        <w:rPr>
          <w:szCs w:val="28"/>
        </w:rPr>
      </w:pPr>
      <w:r w:rsidRPr="001231AA">
        <w:rPr>
          <w:szCs w:val="28"/>
        </w:rPr>
        <w:t>8.10</w:t>
      </w:r>
      <w:r w:rsidR="008754B7" w:rsidRPr="001231AA">
        <w:rPr>
          <w:szCs w:val="28"/>
        </w:rPr>
        <w:t> </w:t>
      </w:r>
      <w:r w:rsidRPr="001231AA">
        <w:rPr>
          <w:szCs w:val="28"/>
        </w:rPr>
        <w:t>Проход персонала Подрядчика на территорию объекта осуществляется согласно действующим на объекте правилам и инструкциям.</w:t>
      </w:r>
    </w:p>
    <w:p w:rsidR="008D43DF" w:rsidRPr="001231AA" w:rsidRDefault="008D43DF" w:rsidP="001231AA">
      <w:pPr>
        <w:suppressAutoHyphens/>
        <w:ind w:firstLine="709"/>
        <w:jc w:val="both"/>
        <w:rPr>
          <w:szCs w:val="28"/>
        </w:rPr>
      </w:pPr>
      <w:r w:rsidRPr="001231AA">
        <w:rPr>
          <w:szCs w:val="28"/>
        </w:rPr>
        <w:t>8.11</w:t>
      </w:r>
      <w:r w:rsidR="008754B7" w:rsidRPr="001231AA">
        <w:rPr>
          <w:szCs w:val="28"/>
        </w:rPr>
        <w:t> </w:t>
      </w:r>
      <w:r w:rsidRPr="001231AA">
        <w:rPr>
          <w:szCs w:val="28"/>
        </w:rPr>
        <w:t>Подрядчик несет ответственность, в соответствии с действующим законодательством Российской Федерации:</w:t>
      </w:r>
    </w:p>
    <w:p w:rsidR="008D43DF" w:rsidRPr="001231AA" w:rsidRDefault="008D43DF" w:rsidP="001231AA">
      <w:pPr>
        <w:suppressAutoHyphens/>
        <w:ind w:firstLine="709"/>
        <w:jc w:val="both"/>
        <w:rPr>
          <w:szCs w:val="28"/>
        </w:rPr>
      </w:pPr>
      <w:r w:rsidRPr="001231AA">
        <w:rPr>
          <w:szCs w:val="28"/>
        </w:rPr>
        <w:t xml:space="preserve">- за безопасную эксплуатацию переданных ему в пользование территорий, помещений, коммуникаций, производственного оборудования, технологической оснастки, механизмов и приборов, в соответствии с требованиями правил охраны труда, пожарной безопасности и </w:t>
      </w:r>
      <w:proofErr w:type="spellStart"/>
      <w:r w:rsidRPr="001231AA">
        <w:rPr>
          <w:szCs w:val="28"/>
        </w:rPr>
        <w:t>промсанитарии</w:t>
      </w:r>
      <w:proofErr w:type="spellEnd"/>
      <w:r w:rsidRPr="001231AA">
        <w:rPr>
          <w:szCs w:val="28"/>
        </w:rPr>
        <w:t>, а также инструкций, действующих на АС;</w:t>
      </w:r>
    </w:p>
    <w:p w:rsidR="008D43DF" w:rsidRPr="001231AA" w:rsidRDefault="008D43DF" w:rsidP="001231AA">
      <w:pPr>
        <w:suppressAutoHyphens/>
        <w:ind w:firstLine="709"/>
        <w:jc w:val="both"/>
        <w:rPr>
          <w:szCs w:val="28"/>
        </w:rPr>
      </w:pPr>
      <w:r w:rsidRPr="001231AA">
        <w:rPr>
          <w:szCs w:val="28"/>
        </w:rPr>
        <w:t>- за обеспечение условий труда на рабочих местах своего персонала, соответствующих требованиям безопасности и гигиены;</w:t>
      </w:r>
    </w:p>
    <w:p w:rsidR="008D43DF" w:rsidRPr="001231AA" w:rsidRDefault="008D43DF" w:rsidP="001231AA">
      <w:pPr>
        <w:suppressAutoHyphens/>
        <w:ind w:firstLine="709"/>
        <w:jc w:val="both"/>
        <w:rPr>
          <w:szCs w:val="28"/>
        </w:rPr>
      </w:pPr>
      <w:r w:rsidRPr="001231AA">
        <w:rPr>
          <w:szCs w:val="28"/>
        </w:rPr>
        <w:t>- за необходимую квалификацию своего персонала и соблюдение им правил охраны труда.</w:t>
      </w:r>
    </w:p>
    <w:p w:rsidR="008D43DF" w:rsidRPr="001231AA" w:rsidRDefault="008D43DF" w:rsidP="001231AA">
      <w:pPr>
        <w:suppressAutoHyphens/>
        <w:ind w:firstLine="709"/>
        <w:jc w:val="both"/>
        <w:rPr>
          <w:szCs w:val="28"/>
        </w:rPr>
      </w:pPr>
      <w:r w:rsidRPr="001231AA">
        <w:rPr>
          <w:szCs w:val="28"/>
        </w:rPr>
        <w:t>8.12</w:t>
      </w:r>
      <w:r w:rsidR="008754B7" w:rsidRPr="001231AA">
        <w:rPr>
          <w:szCs w:val="28"/>
        </w:rPr>
        <w:t> </w:t>
      </w:r>
      <w:r w:rsidRPr="001231AA">
        <w:rPr>
          <w:szCs w:val="28"/>
        </w:rPr>
        <w:t>При выполнении работ по договору и эксплуатации закрепленных за Подрядчиком территорий, зданий, сооружений и коммуникаций, Подрядчик несет ответственность в соответствии с действующим законодательством.</w:t>
      </w:r>
    </w:p>
    <w:p w:rsidR="008D43DF" w:rsidRPr="001231AA" w:rsidRDefault="008D43DF" w:rsidP="001231AA">
      <w:pPr>
        <w:tabs>
          <w:tab w:val="num" w:pos="2160"/>
        </w:tabs>
        <w:ind w:right="-5" w:firstLine="720"/>
        <w:jc w:val="both"/>
        <w:rPr>
          <w:szCs w:val="28"/>
        </w:rPr>
      </w:pPr>
      <w:r w:rsidRPr="001231AA">
        <w:rPr>
          <w:caps/>
          <w:szCs w:val="28"/>
        </w:rPr>
        <w:t>8.1</w:t>
      </w:r>
      <w:r w:rsidR="00191FE9" w:rsidRPr="001231AA">
        <w:rPr>
          <w:caps/>
          <w:szCs w:val="28"/>
        </w:rPr>
        <w:t>3</w:t>
      </w:r>
      <w:r w:rsidR="008754B7" w:rsidRPr="001231AA">
        <w:rPr>
          <w:caps/>
          <w:szCs w:val="28"/>
        </w:rPr>
        <w:t> </w:t>
      </w:r>
      <w:r w:rsidRPr="001231AA">
        <w:rPr>
          <w:szCs w:val="28"/>
        </w:rPr>
        <w:t>Подрядчик компенсирует Заказчику фактически понесенные им затраты в период выполнения работ, либо в период гарантийного срока, связанные с:</w:t>
      </w:r>
    </w:p>
    <w:p w:rsidR="008D43DF" w:rsidRPr="001231AA" w:rsidRDefault="008754B7" w:rsidP="001231AA">
      <w:pPr>
        <w:tabs>
          <w:tab w:val="num" w:pos="900"/>
          <w:tab w:val="num" w:pos="2160"/>
        </w:tabs>
        <w:ind w:right="-5" w:firstLine="720"/>
        <w:jc w:val="both"/>
        <w:rPr>
          <w:caps/>
          <w:szCs w:val="28"/>
        </w:rPr>
      </w:pPr>
      <w:r w:rsidRPr="001231AA">
        <w:rPr>
          <w:szCs w:val="28"/>
        </w:rPr>
        <w:t>- </w:t>
      </w:r>
      <w:r w:rsidR="008D43DF" w:rsidRPr="001231AA">
        <w:rPr>
          <w:szCs w:val="28"/>
        </w:rPr>
        <w:t>выполнением заявки Подрядчика на изготовление или приобретение Заказчиком деталей взамен пришедших в негодность по вине персонала Подрядчика</w:t>
      </w:r>
      <w:r w:rsidR="008D43DF" w:rsidRPr="001231AA">
        <w:rPr>
          <w:caps/>
          <w:szCs w:val="28"/>
        </w:rPr>
        <w:t>;</w:t>
      </w:r>
    </w:p>
    <w:p w:rsidR="008D43DF" w:rsidRPr="001231AA" w:rsidRDefault="008754B7" w:rsidP="001231AA">
      <w:pPr>
        <w:tabs>
          <w:tab w:val="num" w:pos="900"/>
          <w:tab w:val="num" w:pos="2160"/>
        </w:tabs>
        <w:ind w:right="-5" w:firstLine="720"/>
        <w:jc w:val="both"/>
        <w:rPr>
          <w:caps/>
          <w:szCs w:val="28"/>
        </w:rPr>
      </w:pPr>
      <w:r w:rsidRPr="001231AA">
        <w:rPr>
          <w:caps/>
          <w:szCs w:val="28"/>
        </w:rPr>
        <w:t>- </w:t>
      </w:r>
      <w:r w:rsidR="008D43DF" w:rsidRPr="001231AA">
        <w:rPr>
          <w:szCs w:val="28"/>
        </w:rPr>
        <w:t>выполнением работ, связанных с устранением неисправностей и недоработок, имевших место по вине персонала Подрядчика</w:t>
      </w:r>
      <w:r w:rsidR="008D43DF" w:rsidRPr="001231AA">
        <w:rPr>
          <w:caps/>
          <w:szCs w:val="28"/>
        </w:rPr>
        <w:t>.</w:t>
      </w:r>
    </w:p>
    <w:p w:rsidR="008D43DF" w:rsidRPr="001231AA" w:rsidRDefault="008D43DF" w:rsidP="001231AA">
      <w:pPr>
        <w:tabs>
          <w:tab w:val="num" w:pos="2880"/>
        </w:tabs>
        <w:ind w:right="-5" w:firstLine="720"/>
        <w:jc w:val="both"/>
        <w:rPr>
          <w:szCs w:val="28"/>
        </w:rPr>
      </w:pPr>
      <w:r w:rsidRPr="001231AA">
        <w:rPr>
          <w:szCs w:val="28"/>
        </w:rPr>
        <w:t xml:space="preserve">К фактическим затратам Заказчика, подлежащим компенсации Подрядчиком, стороны относят: </w:t>
      </w:r>
    </w:p>
    <w:p w:rsidR="008D43DF" w:rsidRPr="001231AA" w:rsidRDefault="008754B7" w:rsidP="001231AA">
      <w:pPr>
        <w:tabs>
          <w:tab w:val="num" w:pos="900"/>
          <w:tab w:val="num" w:pos="2880"/>
        </w:tabs>
        <w:ind w:right="-5" w:firstLine="720"/>
        <w:jc w:val="both"/>
        <w:rPr>
          <w:snapToGrid w:val="0"/>
          <w:szCs w:val="28"/>
        </w:rPr>
      </w:pPr>
      <w:r w:rsidRPr="001231AA">
        <w:rPr>
          <w:szCs w:val="28"/>
        </w:rPr>
        <w:t>- </w:t>
      </w:r>
      <w:r w:rsidR="008D43DF" w:rsidRPr="001231AA">
        <w:rPr>
          <w:snapToGrid w:val="0"/>
          <w:szCs w:val="28"/>
        </w:rPr>
        <w:t xml:space="preserve">стоимость материалов и запасных частей; </w:t>
      </w:r>
    </w:p>
    <w:p w:rsidR="008D43DF" w:rsidRPr="001231AA" w:rsidRDefault="008754B7" w:rsidP="001231AA">
      <w:pPr>
        <w:tabs>
          <w:tab w:val="num" w:pos="900"/>
          <w:tab w:val="num" w:pos="2880"/>
        </w:tabs>
        <w:ind w:right="-5" w:firstLine="720"/>
        <w:jc w:val="both"/>
        <w:rPr>
          <w:snapToGrid w:val="0"/>
          <w:szCs w:val="28"/>
        </w:rPr>
      </w:pPr>
      <w:proofErr w:type="gramStart"/>
      <w:r w:rsidRPr="001231AA">
        <w:rPr>
          <w:snapToGrid w:val="0"/>
          <w:szCs w:val="28"/>
        </w:rPr>
        <w:lastRenderedPageBreak/>
        <w:t>- </w:t>
      </w:r>
      <w:r w:rsidR="008D43DF" w:rsidRPr="001231AA">
        <w:rPr>
          <w:snapToGrid w:val="0"/>
          <w:szCs w:val="28"/>
        </w:rPr>
        <w:t xml:space="preserve">заработную плату, начисленную персоналу </w:t>
      </w:r>
      <w:r w:rsidR="008D43DF" w:rsidRPr="001231AA">
        <w:rPr>
          <w:szCs w:val="28"/>
        </w:rPr>
        <w:t xml:space="preserve">Заказчика </w:t>
      </w:r>
      <w:r w:rsidR="008D43DF" w:rsidRPr="001231AA">
        <w:rPr>
          <w:snapToGrid w:val="0"/>
          <w:szCs w:val="28"/>
        </w:rPr>
        <w:t xml:space="preserve">в случае выполнения им работ по изготовлению деталей и установке их на штатном месте (в целях предотвращения простоя работ) в сверхурочное время, в выходные или нерабочие праздничные дни с учетом </w:t>
      </w:r>
      <w:r w:rsidR="008D43DF" w:rsidRPr="001231AA">
        <w:rPr>
          <w:szCs w:val="28"/>
        </w:rPr>
        <w:t xml:space="preserve">страховых взносов в Пенсионный фонд РФ, фонд социального страхования РФ, Федеральный фонд обязательного медицинского страхования, территориальные фонды обязательного медицинского страхования </w:t>
      </w:r>
      <w:r w:rsidR="008D43DF" w:rsidRPr="001231AA">
        <w:rPr>
          <w:snapToGrid w:val="0"/>
          <w:szCs w:val="28"/>
        </w:rPr>
        <w:t>и взносов по обязательному социальному</w:t>
      </w:r>
      <w:proofErr w:type="gramEnd"/>
      <w:r w:rsidR="008D43DF" w:rsidRPr="001231AA">
        <w:rPr>
          <w:snapToGrid w:val="0"/>
          <w:szCs w:val="28"/>
        </w:rPr>
        <w:t xml:space="preserve"> страхованию от несчастных случаев на производстве и профессиональных заболеваний;</w:t>
      </w:r>
    </w:p>
    <w:p w:rsidR="008D43DF" w:rsidRPr="001231AA" w:rsidRDefault="008754B7" w:rsidP="001231AA">
      <w:pPr>
        <w:tabs>
          <w:tab w:val="num" w:pos="900"/>
          <w:tab w:val="num" w:pos="2880"/>
        </w:tabs>
        <w:ind w:right="-5" w:firstLine="720"/>
        <w:jc w:val="both"/>
        <w:rPr>
          <w:snapToGrid w:val="0"/>
          <w:szCs w:val="28"/>
        </w:rPr>
      </w:pPr>
      <w:r w:rsidRPr="001231AA">
        <w:rPr>
          <w:snapToGrid w:val="0"/>
          <w:szCs w:val="28"/>
        </w:rPr>
        <w:t>- </w:t>
      </w:r>
      <w:r w:rsidR="008D43DF" w:rsidRPr="001231AA">
        <w:rPr>
          <w:snapToGrid w:val="0"/>
          <w:szCs w:val="28"/>
        </w:rPr>
        <w:t xml:space="preserve">расходы, связанные с предоставлением персоналу </w:t>
      </w:r>
      <w:r w:rsidR="008D43DF" w:rsidRPr="001231AA">
        <w:rPr>
          <w:szCs w:val="28"/>
        </w:rPr>
        <w:t>Заказчика</w:t>
      </w:r>
      <w:r w:rsidR="008D43DF" w:rsidRPr="001231AA">
        <w:rPr>
          <w:snapToGrid w:val="0"/>
          <w:szCs w:val="28"/>
        </w:rPr>
        <w:t xml:space="preserve"> в период выполнения работ в сверхурочное время, в выходные или нерабочие праздничные дни, компенсаций за работу во вредных или особо вредных условиях труда;</w:t>
      </w:r>
    </w:p>
    <w:p w:rsidR="008D43DF" w:rsidRPr="001231AA" w:rsidRDefault="008754B7" w:rsidP="001231AA">
      <w:pPr>
        <w:tabs>
          <w:tab w:val="num" w:pos="900"/>
          <w:tab w:val="num" w:pos="2880"/>
        </w:tabs>
        <w:ind w:right="-5" w:firstLine="720"/>
        <w:jc w:val="both"/>
        <w:rPr>
          <w:snapToGrid w:val="0"/>
          <w:szCs w:val="28"/>
        </w:rPr>
      </w:pPr>
      <w:r w:rsidRPr="001231AA">
        <w:rPr>
          <w:snapToGrid w:val="0"/>
          <w:szCs w:val="28"/>
        </w:rPr>
        <w:t>- </w:t>
      </w:r>
      <w:r w:rsidR="008D43DF" w:rsidRPr="001231AA">
        <w:rPr>
          <w:snapToGrid w:val="0"/>
          <w:szCs w:val="28"/>
        </w:rPr>
        <w:t xml:space="preserve">командировочные расходы персонала </w:t>
      </w:r>
      <w:r w:rsidR="008D43DF" w:rsidRPr="001231AA">
        <w:rPr>
          <w:szCs w:val="28"/>
        </w:rPr>
        <w:t>Заказчика</w:t>
      </w:r>
      <w:r w:rsidR="008D43DF" w:rsidRPr="001231AA">
        <w:rPr>
          <w:snapToGrid w:val="0"/>
          <w:szCs w:val="28"/>
        </w:rPr>
        <w:t>, привлекаемого к выполнению работ;</w:t>
      </w:r>
    </w:p>
    <w:p w:rsidR="008D43DF" w:rsidRPr="001231AA" w:rsidRDefault="008754B7" w:rsidP="001231AA">
      <w:pPr>
        <w:tabs>
          <w:tab w:val="num" w:pos="900"/>
          <w:tab w:val="num" w:pos="2880"/>
        </w:tabs>
        <w:ind w:right="-5" w:firstLine="720"/>
        <w:jc w:val="both"/>
        <w:rPr>
          <w:snapToGrid w:val="0"/>
          <w:szCs w:val="28"/>
        </w:rPr>
      </w:pPr>
      <w:r w:rsidRPr="001231AA">
        <w:rPr>
          <w:snapToGrid w:val="0"/>
          <w:szCs w:val="28"/>
        </w:rPr>
        <w:t>- </w:t>
      </w:r>
      <w:r w:rsidR="008D43DF" w:rsidRPr="001231AA">
        <w:rPr>
          <w:snapToGrid w:val="0"/>
          <w:szCs w:val="28"/>
        </w:rPr>
        <w:t>транспортные расходы;</w:t>
      </w:r>
    </w:p>
    <w:p w:rsidR="008D43DF" w:rsidRPr="001231AA" w:rsidRDefault="008754B7" w:rsidP="001231AA">
      <w:pPr>
        <w:tabs>
          <w:tab w:val="num" w:pos="900"/>
          <w:tab w:val="num" w:pos="2880"/>
        </w:tabs>
        <w:ind w:right="-5" w:firstLine="720"/>
        <w:jc w:val="both"/>
        <w:rPr>
          <w:snapToGrid w:val="0"/>
          <w:szCs w:val="28"/>
        </w:rPr>
      </w:pPr>
      <w:r w:rsidRPr="001231AA">
        <w:rPr>
          <w:snapToGrid w:val="0"/>
          <w:szCs w:val="28"/>
        </w:rPr>
        <w:t>- </w:t>
      </w:r>
      <w:r w:rsidR="008D43DF" w:rsidRPr="001231AA">
        <w:rPr>
          <w:snapToGrid w:val="0"/>
          <w:szCs w:val="28"/>
        </w:rPr>
        <w:t>затраты на оплату услуг сторонних организаций, привлекаемых для устранения недостатков и недоработок.</w:t>
      </w:r>
    </w:p>
    <w:p w:rsidR="008D43DF" w:rsidRPr="001231AA" w:rsidRDefault="008D43DF" w:rsidP="001231AA">
      <w:pPr>
        <w:tabs>
          <w:tab w:val="num" w:pos="900"/>
          <w:tab w:val="num" w:pos="2880"/>
        </w:tabs>
        <w:ind w:right="-5" w:firstLine="720"/>
        <w:jc w:val="both"/>
        <w:rPr>
          <w:szCs w:val="28"/>
        </w:rPr>
      </w:pPr>
      <w:r w:rsidRPr="001231AA">
        <w:rPr>
          <w:szCs w:val="28"/>
        </w:rPr>
        <w:t>Затраты, указанные в данном пункте Заказчик вправе зачесть при расчете с Подрядчиком по любому из действующих с ним договоров.</w:t>
      </w:r>
    </w:p>
    <w:p w:rsidR="008D43DF" w:rsidRPr="001231AA" w:rsidRDefault="008D43DF" w:rsidP="001231AA">
      <w:pPr>
        <w:tabs>
          <w:tab w:val="num" w:pos="900"/>
          <w:tab w:val="num" w:pos="2880"/>
        </w:tabs>
        <w:ind w:right="-5" w:firstLine="720"/>
        <w:jc w:val="both"/>
        <w:rPr>
          <w:szCs w:val="28"/>
        </w:rPr>
      </w:pPr>
      <w:r w:rsidRPr="001231AA">
        <w:rPr>
          <w:szCs w:val="28"/>
        </w:rPr>
        <w:t>8.1</w:t>
      </w:r>
      <w:r w:rsidR="00191FE9" w:rsidRPr="001231AA">
        <w:rPr>
          <w:szCs w:val="28"/>
        </w:rPr>
        <w:t>4</w:t>
      </w:r>
      <w:r w:rsidR="008754B7" w:rsidRPr="001231AA">
        <w:rPr>
          <w:szCs w:val="28"/>
        </w:rPr>
        <w:t> </w:t>
      </w:r>
      <w:r w:rsidRPr="001231AA">
        <w:rPr>
          <w:szCs w:val="28"/>
        </w:rPr>
        <w:t>В случаях, когда работа выполнена Подрядчиком с отступлениями от настоящего договора, ухудшившими результат раб</w:t>
      </w:r>
      <w:r w:rsidR="0021580F" w:rsidRPr="001231AA">
        <w:rPr>
          <w:szCs w:val="28"/>
        </w:rPr>
        <w:t>от</w:t>
      </w:r>
      <w:r w:rsidRPr="001231AA">
        <w:rPr>
          <w:szCs w:val="28"/>
        </w:rPr>
        <w:t>, или с иными недостатками и дефектами, Заказчик вправе по своему выбору потребовать от Подрядчика:</w:t>
      </w:r>
    </w:p>
    <w:p w:rsidR="008D43DF" w:rsidRPr="001231AA" w:rsidRDefault="008D43DF" w:rsidP="001231AA">
      <w:pPr>
        <w:tabs>
          <w:tab w:val="num" w:pos="900"/>
          <w:tab w:val="num" w:pos="2880"/>
        </w:tabs>
        <w:ind w:right="-5" w:firstLine="720"/>
        <w:jc w:val="both"/>
        <w:rPr>
          <w:szCs w:val="28"/>
        </w:rPr>
      </w:pPr>
      <w:r w:rsidRPr="001231AA">
        <w:rPr>
          <w:szCs w:val="28"/>
        </w:rPr>
        <w:t>- безвозмездного устранения недостатков в согласованный сторонами срок;</w:t>
      </w:r>
    </w:p>
    <w:p w:rsidR="008D43DF" w:rsidRPr="001231AA" w:rsidRDefault="008D43DF" w:rsidP="001231AA">
      <w:pPr>
        <w:tabs>
          <w:tab w:val="num" w:pos="900"/>
          <w:tab w:val="num" w:pos="2880"/>
        </w:tabs>
        <w:ind w:right="-5" w:firstLine="720"/>
        <w:jc w:val="both"/>
        <w:rPr>
          <w:szCs w:val="28"/>
        </w:rPr>
      </w:pPr>
      <w:r w:rsidRPr="001231AA">
        <w:rPr>
          <w:szCs w:val="28"/>
        </w:rPr>
        <w:t>- соразмерного уменьшения установленной за работу цены;</w:t>
      </w:r>
    </w:p>
    <w:p w:rsidR="008D43DF" w:rsidRPr="001231AA" w:rsidRDefault="008D43DF" w:rsidP="001231AA">
      <w:pPr>
        <w:tabs>
          <w:tab w:val="num" w:pos="900"/>
          <w:tab w:val="num" w:pos="2880"/>
        </w:tabs>
        <w:ind w:right="-5" w:firstLine="720"/>
        <w:jc w:val="both"/>
        <w:rPr>
          <w:szCs w:val="28"/>
        </w:rPr>
      </w:pPr>
      <w:r w:rsidRPr="001231AA">
        <w:rPr>
          <w:szCs w:val="28"/>
        </w:rPr>
        <w:t>- безвозмездной замены результата ра</w:t>
      </w:r>
      <w:r w:rsidR="008754B7" w:rsidRPr="001231AA">
        <w:rPr>
          <w:szCs w:val="28"/>
        </w:rPr>
        <w:t>боты (выполнения работы заново).</w:t>
      </w:r>
    </w:p>
    <w:p w:rsidR="008D43DF" w:rsidRPr="001231AA" w:rsidRDefault="008D43DF" w:rsidP="001231AA">
      <w:pPr>
        <w:tabs>
          <w:tab w:val="num" w:pos="900"/>
          <w:tab w:val="num" w:pos="2880"/>
        </w:tabs>
        <w:ind w:right="-5" w:firstLine="720"/>
        <w:jc w:val="both"/>
        <w:rPr>
          <w:color w:val="000000" w:themeColor="text1"/>
          <w:szCs w:val="28"/>
        </w:rPr>
      </w:pPr>
      <w:r w:rsidRPr="001231AA">
        <w:rPr>
          <w:szCs w:val="28"/>
        </w:rPr>
        <w:t>Вместо предъявления указанных требований Заказчик вправе устранить недостатки самостоятельно или с привлечением третьих лиц</w:t>
      </w:r>
      <w:r w:rsidR="00A94AB2" w:rsidRPr="001231AA">
        <w:rPr>
          <w:color w:val="000000" w:themeColor="text1"/>
          <w:szCs w:val="28"/>
        </w:rPr>
        <w:t xml:space="preserve">, а Подрядчик обязан возместить Заказчику </w:t>
      </w:r>
      <w:r w:rsidRPr="001231AA">
        <w:rPr>
          <w:color w:val="000000" w:themeColor="text1"/>
          <w:szCs w:val="28"/>
        </w:rPr>
        <w:t>понесенны</w:t>
      </w:r>
      <w:r w:rsidR="00A94AB2" w:rsidRPr="001231AA">
        <w:rPr>
          <w:color w:val="000000" w:themeColor="text1"/>
          <w:szCs w:val="28"/>
        </w:rPr>
        <w:t>е</w:t>
      </w:r>
      <w:r w:rsidRPr="001231AA">
        <w:rPr>
          <w:color w:val="000000" w:themeColor="text1"/>
          <w:szCs w:val="28"/>
        </w:rPr>
        <w:t xml:space="preserve"> в связи с этим расход</w:t>
      </w:r>
      <w:r w:rsidR="00A94AB2" w:rsidRPr="001231AA">
        <w:rPr>
          <w:color w:val="000000" w:themeColor="text1"/>
          <w:szCs w:val="28"/>
        </w:rPr>
        <w:t>ы</w:t>
      </w:r>
      <w:r w:rsidRPr="001231AA">
        <w:rPr>
          <w:color w:val="000000" w:themeColor="text1"/>
          <w:szCs w:val="28"/>
        </w:rPr>
        <w:t xml:space="preserve"> и убытк</w:t>
      </w:r>
      <w:r w:rsidR="00A94AB2" w:rsidRPr="001231AA">
        <w:rPr>
          <w:color w:val="000000" w:themeColor="text1"/>
          <w:szCs w:val="28"/>
        </w:rPr>
        <w:t>и</w:t>
      </w:r>
      <w:r w:rsidRPr="001231AA">
        <w:rPr>
          <w:color w:val="000000" w:themeColor="text1"/>
          <w:szCs w:val="28"/>
        </w:rPr>
        <w:t>. При этом</w:t>
      </w:r>
      <w:r w:rsidR="00A94AB2" w:rsidRPr="001231AA">
        <w:rPr>
          <w:color w:val="000000" w:themeColor="text1"/>
          <w:szCs w:val="28"/>
        </w:rPr>
        <w:t>,</w:t>
      </w:r>
      <w:r w:rsidRPr="001231AA">
        <w:rPr>
          <w:color w:val="000000" w:themeColor="text1"/>
          <w:szCs w:val="28"/>
        </w:rPr>
        <w:t xml:space="preserve"> уведомление подрядчика о выявленных недостатках обязательно.</w:t>
      </w:r>
    </w:p>
    <w:p w:rsidR="00A94AB2" w:rsidRPr="001231AA" w:rsidRDefault="00A94AB2" w:rsidP="001231AA">
      <w:pPr>
        <w:pStyle w:val="af"/>
        <w:spacing w:after="0"/>
        <w:ind w:firstLine="709"/>
        <w:jc w:val="both"/>
        <w:rPr>
          <w:color w:val="000000" w:themeColor="text1"/>
          <w:szCs w:val="28"/>
        </w:rPr>
      </w:pPr>
      <w:r w:rsidRPr="001231AA">
        <w:rPr>
          <w:color w:val="000000" w:themeColor="text1"/>
          <w:szCs w:val="28"/>
        </w:rPr>
        <w:t xml:space="preserve">В случае выполнения работ с существенными или неустранимыми недостатками либо </w:t>
      </w:r>
      <w:proofErr w:type="spellStart"/>
      <w:r w:rsidR="008D43DF" w:rsidRPr="001231AA">
        <w:rPr>
          <w:szCs w:val="28"/>
        </w:rPr>
        <w:t>неустранения</w:t>
      </w:r>
      <w:proofErr w:type="spellEnd"/>
      <w:r w:rsidRPr="001231AA">
        <w:rPr>
          <w:color w:val="000000" w:themeColor="text1"/>
          <w:szCs w:val="28"/>
        </w:rPr>
        <w:t xml:space="preserve"> Подрядчиком недостатков в срок, установленный Заказчиком, последний вправе отказаться от исполнения договора</w:t>
      </w:r>
      <w:r w:rsidR="008D43DF" w:rsidRPr="001231AA">
        <w:rPr>
          <w:szCs w:val="28"/>
        </w:rPr>
        <w:t xml:space="preserve"> и потребовать возмещения причиненных убытков</w:t>
      </w:r>
      <w:r w:rsidRPr="001231AA">
        <w:rPr>
          <w:color w:val="000000" w:themeColor="text1"/>
          <w:szCs w:val="28"/>
        </w:rPr>
        <w:t>.</w:t>
      </w:r>
    </w:p>
    <w:p w:rsidR="005D7A10" w:rsidRPr="001231AA" w:rsidRDefault="005D7A10" w:rsidP="001231AA">
      <w:pPr>
        <w:suppressAutoHyphens/>
        <w:ind w:firstLine="709"/>
        <w:jc w:val="both"/>
        <w:rPr>
          <w:color w:val="000000" w:themeColor="text1"/>
          <w:szCs w:val="28"/>
        </w:rPr>
      </w:pPr>
      <w:r w:rsidRPr="001231AA">
        <w:rPr>
          <w:color w:val="000000" w:themeColor="text1"/>
          <w:szCs w:val="28"/>
        </w:rPr>
        <w:t>При неявке представителя Подрядчика в указанный срок после получения письменного извещения о необходимости явки для составления акта о выявленных недостатках, акт составляется Заказчиком в одностороннем порядке и направляется Подрядчику, а на Подрядчика за неявку может быть наложен штраф в размере 20% (двадцать процентов) от стоимости настоящего договора.</w:t>
      </w:r>
    </w:p>
    <w:p w:rsidR="008D43DF" w:rsidRPr="001231AA" w:rsidRDefault="008D43DF" w:rsidP="001231AA">
      <w:pPr>
        <w:widowControl w:val="0"/>
        <w:tabs>
          <w:tab w:val="num" w:pos="2160"/>
        </w:tabs>
        <w:ind w:right="-5" w:firstLine="720"/>
        <w:jc w:val="both"/>
        <w:rPr>
          <w:color w:val="000000" w:themeColor="text1"/>
          <w:szCs w:val="28"/>
        </w:rPr>
      </w:pPr>
      <w:proofErr w:type="gramStart"/>
      <w:r w:rsidRPr="001231AA">
        <w:rPr>
          <w:szCs w:val="28"/>
        </w:rPr>
        <w:t xml:space="preserve">За </w:t>
      </w:r>
      <w:proofErr w:type="spellStart"/>
      <w:r w:rsidRPr="001231AA">
        <w:rPr>
          <w:szCs w:val="28"/>
        </w:rPr>
        <w:t>неустранение</w:t>
      </w:r>
      <w:proofErr w:type="spellEnd"/>
      <w:r w:rsidRPr="001231AA">
        <w:rPr>
          <w:szCs w:val="28"/>
        </w:rPr>
        <w:t xml:space="preserve"> в согласованный сторонами срок недостатков и недоработок, перечисленных в двухстороннем акте и/или нарушение срока по безвозмездной замене результата работы (выполнения работы заново) и/или нарушение согласованного срока возмещения понесенных Заказчиком расходов на устранение недостатков самостоятельно или с привлечением третьих лиц, </w:t>
      </w:r>
      <w:r w:rsidR="00A94AB2" w:rsidRPr="001231AA">
        <w:rPr>
          <w:color w:val="000000" w:themeColor="text1"/>
          <w:szCs w:val="28"/>
        </w:rPr>
        <w:t xml:space="preserve">Подрядчик уплачивает  </w:t>
      </w:r>
      <w:r w:rsidRPr="001231AA">
        <w:rPr>
          <w:color w:val="000000" w:themeColor="text1"/>
          <w:szCs w:val="28"/>
        </w:rPr>
        <w:t>Заказчик</w:t>
      </w:r>
      <w:r w:rsidR="00A94AB2" w:rsidRPr="001231AA">
        <w:rPr>
          <w:color w:val="000000" w:themeColor="text1"/>
          <w:szCs w:val="28"/>
        </w:rPr>
        <w:t>у</w:t>
      </w:r>
      <w:r w:rsidRPr="001231AA">
        <w:rPr>
          <w:color w:val="000000" w:themeColor="text1"/>
          <w:szCs w:val="28"/>
        </w:rPr>
        <w:t xml:space="preserve"> неустойку в размере 0,1 процента цены работы за каждый </w:t>
      </w:r>
      <w:r w:rsidR="00A94AB2" w:rsidRPr="001231AA">
        <w:rPr>
          <w:color w:val="000000" w:themeColor="text1"/>
          <w:szCs w:val="28"/>
        </w:rPr>
        <w:t xml:space="preserve">календарный </w:t>
      </w:r>
      <w:r w:rsidRPr="001231AA">
        <w:rPr>
          <w:color w:val="000000" w:themeColor="text1"/>
          <w:szCs w:val="28"/>
        </w:rPr>
        <w:t>день просрочки.</w:t>
      </w:r>
      <w:proofErr w:type="gramEnd"/>
    </w:p>
    <w:p w:rsidR="008D43DF" w:rsidRPr="001231AA" w:rsidRDefault="008D43DF" w:rsidP="001231AA">
      <w:pPr>
        <w:ind w:firstLine="708"/>
        <w:jc w:val="both"/>
        <w:rPr>
          <w:szCs w:val="28"/>
        </w:rPr>
      </w:pPr>
      <w:r w:rsidRPr="001231AA">
        <w:rPr>
          <w:color w:val="000000" w:themeColor="text1"/>
          <w:szCs w:val="28"/>
        </w:rPr>
        <w:t>8.1</w:t>
      </w:r>
      <w:r w:rsidR="00191FE9" w:rsidRPr="001231AA">
        <w:rPr>
          <w:color w:val="000000" w:themeColor="text1"/>
          <w:szCs w:val="28"/>
        </w:rPr>
        <w:t>5</w:t>
      </w:r>
      <w:r w:rsidR="008754B7" w:rsidRPr="001231AA">
        <w:rPr>
          <w:color w:val="000000" w:themeColor="text1"/>
          <w:szCs w:val="28"/>
        </w:rPr>
        <w:t> </w:t>
      </w:r>
      <w:r w:rsidRPr="001231AA">
        <w:rPr>
          <w:color w:val="000000" w:themeColor="text1"/>
          <w:szCs w:val="28"/>
        </w:rPr>
        <w:t xml:space="preserve">Возврат  некачественного результата работы в соответствии </w:t>
      </w:r>
      <w:r w:rsidRPr="001231AA">
        <w:rPr>
          <w:szCs w:val="28"/>
        </w:rPr>
        <w:t>с п</w:t>
      </w:r>
      <w:r w:rsidR="00C426D2" w:rsidRPr="001231AA">
        <w:rPr>
          <w:szCs w:val="28"/>
        </w:rPr>
        <w:t>унктом</w:t>
      </w:r>
      <w:r w:rsidRPr="001231AA">
        <w:rPr>
          <w:szCs w:val="28"/>
        </w:rPr>
        <w:t xml:space="preserve"> 2 ст</w:t>
      </w:r>
      <w:r w:rsidR="00C426D2" w:rsidRPr="001231AA">
        <w:rPr>
          <w:szCs w:val="28"/>
        </w:rPr>
        <w:t>атьи</w:t>
      </w:r>
      <w:r w:rsidRPr="001231AA">
        <w:rPr>
          <w:szCs w:val="28"/>
        </w:rPr>
        <w:t xml:space="preserve"> 723 ГК РФ осуществляется силами и за счет Подрядчика.</w:t>
      </w:r>
    </w:p>
    <w:p w:rsidR="008D43DF" w:rsidRPr="001231AA" w:rsidRDefault="008D43DF" w:rsidP="001231AA">
      <w:pPr>
        <w:ind w:firstLine="708"/>
        <w:jc w:val="both"/>
        <w:rPr>
          <w:szCs w:val="28"/>
        </w:rPr>
      </w:pPr>
      <w:r w:rsidRPr="001231AA">
        <w:rPr>
          <w:szCs w:val="28"/>
        </w:rPr>
        <w:lastRenderedPageBreak/>
        <w:t>8.1</w:t>
      </w:r>
      <w:r w:rsidR="00191FE9" w:rsidRPr="001231AA">
        <w:rPr>
          <w:szCs w:val="28"/>
        </w:rPr>
        <w:t>6</w:t>
      </w:r>
      <w:r w:rsidR="008754B7" w:rsidRPr="001231AA">
        <w:rPr>
          <w:szCs w:val="28"/>
        </w:rPr>
        <w:t> </w:t>
      </w:r>
      <w:r w:rsidRPr="001231AA">
        <w:rPr>
          <w:szCs w:val="28"/>
        </w:rPr>
        <w:t xml:space="preserve">Заказчик имеет право на взыскание с Подрядчика штрафа в размере 5% (пять процентов) от цены договора за неисполнение Подрядчиком обязанности передать заказчику вместе с результатом работы информацию, определенную </w:t>
      </w:r>
      <w:hyperlink r:id="rId13" w:history="1">
        <w:r w:rsidRPr="001231AA">
          <w:rPr>
            <w:szCs w:val="28"/>
          </w:rPr>
          <w:t>ст</w:t>
        </w:r>
        <w:r w:rsidR="00C426D2" w:rsidRPr="001231AA">
          <w:rPr>
            <w:szCs w:val="28"/>
          </w:rPr>
          <w:t>атьей</w:t>
        </w:r>
        <w:r w:rsidRPr="001231AA">
          <w:rPr>
            <w:szCs w:val="28"/>
          </w:rPr>
          <w:t xml:space="preserve"> 726</w:t>
        </w:r>
      </w:hyperlink>
      <w:r w:rsidRPr="001231AA">
        <w:rPr>
          <w:szCs w:val="28"/>
        </w:rPr>
        <w:t xml:space="preserve"> ГК РФ.</w:t>
      </w:r>
    </w:p>
    <w:p w:rsidR="008D43DF" w:rsidRPr="001231AA" w:rsidRDefault="008D43DF" w:rsidP="001231AA">
      <w:pPr>
        <w:ind w:firstLine="708"/>
        <w:jc w:val="both"/>
        <w:rPr>
          <w:color w:val="000000" w:themeColor="text1"/>
          <w:szCs w:val="28"/>
        </w:rPr>
      </w:pPr>
      <w:r w:rsidRPr="001231AA">
        <w:rPr>
          <w:szCs w:val="28"/>
        </w:rPr>
        <w:t>8.</w:t>
      </w:r>
      <w:r w:rsidRPr="001231AA">
        <w:rPr>
          <w:color w:val="000000" w:themeColor="text1"/>
          <w:szCs w:val="28"/>
        </w:rPr>
        <w:t>1</w:t>
      </w:r>
      <w:r w:rsidR="00191FE9" w:rsidRPr="001231AA">
        <w:rPr>
          <w:color w:val="000000" w:themeColor="text1"/>
          <w:szCs w:val="28"/>
        </w:rPr>
        <w:t>7</w:t>
      </w:r>
      <w:r w:rsidR="008754B7" w:rsidRPr="001231AA">
        <w:rPr>
          <w:color w:val="000000" w:themeColor="text1"/>
          <w:szCs w:val="28"/>
        </w:rPr>
        <w:t> </w:t>
      </w:r>
      <w:r w:rsidR="00393EF2" w:rsidRPr="001231AA">
        <w:rPr>
          <w:color w:val="000000" w:themeColor="text1"/>
          <w:szCs w:val="28"/>
        </w:rPr>
        <w:t xml:space="preserve">Подрядчик обязан возместить Заказчику </w:t>
      </w:r>
      <w:r w:rsidRPr="001231AA">
        <w:rPr>
          <w:color w:val="000000" w:themeColor="text1"/>
          <w:szCs w:val="28"/>
        </w:rPr>
        <w:t>убытк</w:t>
      </w:r>
      <w:r w:rsidR="00393EF2" w:rsidRPr="001231AA">
        <w:rPr>
          <w:color w:val="000000" w:themeColor="text1"/>
          <w:szCs w:val="28"/>
        </w:rPr>
        <w:t>и</w:t>
      </w:r>
      <w:r w:rsidRPr="001231AA">
        <w:rPr>
          <w:color w:val="000000" w:themeColor="text1"/>
          <w:szCs w:val="28"/>
        </w:rPr>
        <w:t>, причиненны</w:t>
      </w:r>
      <w:r w:rsidR="00393EF2" w:rsidRPr="001231AA">
        <w:rPr>
          <w:color w:val="000000" w:themeColor="text1"/>
          <w:szCs w:val="28"/>
        </w:rPr>
        <w:t>е</w:t>
      </w:r>
      <w:r w:rsidRPr="001231AA">
        <w:rPr>
          <w:color w:val="000000" w:themeColor="text1"/>
          <w:szCs w:val="28"/>
        </w:rPr>
        <w:t xml:space="preserve"> действиями или бездействием Подрядчика, повлекшим</w:t>
      </w:r>
      <w:r w:rsidR="00393EF2" w:rsidRPr="001231AA">
        <w:rPr>
          <w:color w:val="000000" w:themeColor="text1"/>
          <w:szCs w:val="28"/>
        </w:rPr>
        <w:t>и</w:t>
      </w:r>
      <w:r w:rsidRPr="001231AA">
        <w:rPr>
          <w:color w:val="000000" w:themeColor="text1"/>
          <w:szCs w:val="28"/>
        </w:rPr>
        <w:t xml:space="preserve"> </w:t>
      </w:r>
      <w:proofErr w:type="spellStart"/>
      <w:r w:rsidRPr="001231AA">
        <w:rPr>
          <w:color w:val="000000" w:themeColor="text1"/>
          <w:szCs w:val="28"/>
        </w:rPr>
        <w:t>несохранность</w:t>
      </w:r>
      <w:proofErr w:type="spellEnd"/>
      <w:r w:rsidRPr="001231AA">
        <w:rPr>
          <w:color w:val="000000" w:themeColor="text1"/>
          <w:szCs w:val="28"/>
        </w:rPr>
        <w:t xml:space="preserve"> (гибель или повреждение) предоставленного Заказчиком материала, оборудования, переданной для переработки (обработки) вещи или иного имущества, оказавшегося во владении Подрядчика в связи с исполнением </w:t>
      </w:r>
      <w:r w:rsidR="00393EF2" w:rsidRPr="001231AA">
        <w:rPr>
          <w:color w:val="000000" w:themeColor="text1"/>
          <w:szCs w:val="28"/>
        </w:rPr>
        <w:t xml:space="preserve">настоящего </w:t>
      </w:r>
      <w:r w:rsidRPr="001231AA">
        <w:rPr>
          <w:color w:val="000000" w:themeColor="text1"/>
          <w:szCs w:val="28"/>
        </w:rPr>
        <w:t>договора.</w:t>
      </w:r>
    </w:p>
    <w:p w:rsidR="008D43DF" w:rsidRPr="001231AA" w:rsidRDefault="008D43DF" w:rsidP="001231AA">
      <w:pPr>
        <w:ind w:firstLine="708"/>
        <w:jc w:val="both"/>
        <w:rPr>
          <w:szCs w:val="28"/>
        </w:rPr>
      </w:pPr>
      <w:r w:rsidRPr="001231AA">
        <w:rPr>
          <w:color w:val="000000" w:themeColor="text1"/>
          <w:szCs w:val="28"/>
        </w:rPr>
        <w:t>8.1</w:t>
      </w:r>
      <w:r w:rsidR="00191FE9" w:rsidRPr="001231AA">
        <w:rPr>
          <w:color w:val="000000" w:themeColor="text1"/>
          <w:szCs w:val="28"/>
        </w:rPr>
        <w:t>8</w:t>
      </w:r>
      <w:r w:rsidR="008754B7" w:rsidRPr="001231AA">
        <w:rPr>
          <w:color w:val="000000" w:themeColor="text1"/>
          <w:szCs w:val="28"/>
        </w:rPr>
        <w:t> </w:t>
      </w:r>
      <w:r w:rsidR="00393EF2" w:rsidRPr="001231AA">
        <w:rPr>
          <w:color w:val="000000" w:themeColor="text1"/>
          <w:szCs w:val="28"/>
        </w:rPr>
        <w:t xml:space="preserve">Подрядчик обязан </w:t>
      </w:r>
      <w:r w:rsidR="00444E03" w:rsidRPr="001231AA">
        <w:rPr>
          <w:color w:val="000000" w:themeColor="text1"/>
          <w:szCs w:val="28"/>
        </w:rPr>
        <w:t>уплатить</w:t>
      </w:r>
      <w:r w:rsidR="00393EF2" w:rsidRPr="001231AA">
        <w:rPr>
          <w:color w:val="000000" w:themeColor="text1"/>
          <w:szCs w:val="28"/>
        </w:rPr>
        <w:t xml:space="preserve"> Заказчику </w:t>
      </w:r>
      <w:r w:rsidRPr="001231AA">
        <w:rPr>
          <w:color w:val="000000" w:themeColor="text1"/>
          <w:szCs w:val="28"/>
        </w:rPr>
        <w:t xml:space="preserve">неустойку </w:t>
      </w:r>
      <w:r w:rsidRPr="001231AA">
        <w:rPr>
          <w:szCs w:val="28"/>
        </w:rPr>
        <w:t xml:space="preserve">в размере одной трехсотой </w:t>
      </w:r>
      <w:r w:rsidR="00FF2346" w:rsidRPr="001231AA">
        <w:rPr>
          <w:szCs w:val="28"/>
        </w:rPr>
        <w:t xml:space="preserve">ключевой </w:t>
      </w:r>
      <w:r w:rsidRPr="001231AA">
        <w:rPr>
          <w:szCs w:val="28"/>
        </w:rPr>
        <w:t>ставки Центрального банка Российской Федерации, действующей на день уплаты неустойки от суммы предоставленного Заказчиком материала, оборудования, переданной для переработки (обработки) вещи или иного имущества, оказавшегося во владении Подрядчика в связи с исполнением договора подряда, которые Подрядчик не вернул Заказчику и не возместил их стоимость в согласованные с Заказчиком сроки</w:t>
      </w:r>
      <w:r w:rsidR="00C426D2" w:rsidRPr="001231AA">
        <w:rPr>
          <w:szCs w:val="28"/>
        </w:rPr>
        <w:t>, за каждый день просрочки</w:t>
      </w:r>
      <w:r w:rsidRPr="001231AA">
        <w:rPr>
          <w:szCs w:val="28"/>
        </w:rPr>
        <w:t>.</w:t>
      </w:r>
    </w:p>
    <w:p w:rsidR="008D43DF" w:rsidRPr="001231AA" w:rsidRDefault="008D43DF" w:rsidP="001231AA">
      <w:pPr>
        <w:ind w:firstLine="708"/>
        <w:jc w:val="both"/>
        <w:rPr>
          <w:szCs w:val="28"/>
        </w:rPr>
      </w:pPr>
      <w:bookmarkStart w:id="5" w:name="_Toc341772960"/>
      <w:bookmarkStart w:id="6" w:name="_Toc343855415"/>
      <w:r w:rsidRPr="001231AA">
        <w:rPr>
          <w:szCs w:val="28"/>
        </w:rPr>
        <w:t>Заказчик имеет право на возмещение стоимости невозвращенного материала только при расторжении (прекращении) договора, если возврат имущества в натуральном виде невозможен.</w:t>
      </w:r>
      <w:bookmarkEnd w:id="5"/>
      <w:bookmarkEnd w:id="6"/>
    </w:p>
    <w:p w:rsidR="008D43DF" w:rsidRPr="001231AA" w:rsidRDefault="008D43DF" w:rsidP="001231AA">
      <w:pPr>
        <w:ind w:firstLine="708"/>
        <w:jc w:val="both"/>
        <w:rPr>
          <w:szCs w:val="28"/>
        </w:rPr>
      </w:pPr>
      <w:bookmarkStart w:id="7" w:name="_Toc341772961"/>
      <w:bookmarkStart w:id="8" w:name="_Toc343855416"/>
      <w:r w:rsidRPr="001231AA">
        <w:rPr>
          <w:szCs w:val="28"/>
        </w:rPr>
        <w:t>Принятие материалов, не использованных Подрядчиком при выполнении работ, является правом, а не обязанностью Заказчика.</w:t>
      </w:r>
      <w:bookmarkEnd w:id="7"/>
      <w:bookmarkEnd w:id="8"/>
    </w:p>
    <w:p w:rsidR="008D43DF" w:rsidRPr="001231AA" w:rsidRDefault="008D43DF" w:rsidP="001231AA">
      <w:pPr>
        <w:autoSpaceDE w:val="0"/>
        <w:autoSpaceDN w:val="0"/>
        <w:adjustRightInd w:val="0"/>
        <w:ind w:firstLine="709"/>
        <w:jc w:val="both"/>
        <w:outlineLvl w:val="0"/>
        <w:rPr>
          <w:szCs w:val="28"/>
        </w:rPr>
      </w:pPr>
      <w:bookmarkStart w:id="9" w:name="_Toc341772962"/>
      <w:bookmarkStart w:id="10" w:name="_Toc343855417"/>
      <w:r w:rsidRPr="001231AA">
        <w:rPr>
          <w:szCs w:val="28"/>
        </w:rPr>
        <w:t>Возмещение Заказчику убытков в связи с некачественным выполнением работ, включая стоимость переданных для переработки вещей, не освобождает Подрядчика от обязанности возвратить указанные вещи Заказчику.</w:t>
      </w:r>
      <w:bookmarkEnd w:id="9"/>
      <w:bookmarkEnd w:id="10"/>
    </w:p>
    <w:p w:rsidR="008D43DF" w:rsidRPr="001231AA" w:rsidRDefault="008D43DF" w:rsidP="001231AA">
      <w:pPr>
        <w:autoSpaceDE w:val="0"/>
        <w:autoSpaceDN w:val="0"/>
        <w:adjustRightInd w:val="0"/>
        <w:ind w:firstLine="709"/>
        <w:jc w:val="both"/>
        <w:outlineLvl w:val="0"/>
        <w:rPr>
          <w:szCs w:val="28"/>
        </w:rPr>
      </w:pPr>
      <w:bookmarkStart w:id="11" w:name="_Toc341772963"/>
      <w:bookmarkStart w:id="12" w:name="_Toc343855418"/>
      <w:r w:rsidRPr="001231AA">
        <w:rPr>
          <w:szCs w:val="28"/>
        </w:rPr>
        <w:t>8.</w:t>
      </w:r>
      <w:r w:rsidR="00191FE9" w:rsidRPr="001231AA">
        <w:rPr>
          <w:szCs w:val="28"/>
        </w:rPr>
        <w:t>19</w:t>
      </w:r>
      <w:r w:rsidR="008754B7" w:rsidRPr="001231AA">
        <w:rPr>
          <w:szCs w:val="28"/>
        </w:rPr>
        <w:t> </w:t>
      </w:r>
      <w:r w:rsidRPr="001231AA">
        <w:rPr>
          <w:szCs w:val="28"/>
        </w:rPr>
        <w:t xml:space="preserve"> </w:t>
      </w:r>
      <w:r w:rsidRPr="001231AA">
        <w:rPr>
          <w:color w:val="000000" w:themeColor="text1"/>
          <w:szCs w:val="28"/>
        </w:rPr>
        <w:t xml:space="preserve">Подрядчик </w:t>
      </w:r>
      <w:r w:rsidR="00114328" w:rsidRPr="001231AA">
        <w:rPr>
          <w:color w:val="000000" w:themeColor="text1"/>
          <w:szCs w:val="28"/>
        </w:rPr>
        <w:t xml:space="preserve">уплачивает Заказчику </w:t>
      </w:r>
      <w:r w:rsidRPr="001231AA">
        <w:rPr>
          <w:color w:val="000000" w:themeColor="text1"/>
          <w:szCs w:val="28"/>
        </w:rPr>
        <w:t xml:space="preserve">штраф в </w:t>
      </w:r>
      <w:r w:rsidRPr="001231AA">
        <w:rPr>
          <w:szCs w:val="28"/>
        </w:rPr>
        <w:t>размере 10 % (десять процентов) от стоимости выполняемых работ за каждый выявленный факт некачественного выполнения работ.</w:t>
      </w:r>
      <w:bookmarkEnd w:id="11"/>
      <w:bookmarkEnd w:id="12"/>
      <w:r w:rsidRPr="001231AA">
        <w:rPr>
          <w:szCs w:val="28"/>
        </w:rPr>
        <w:t xml:space="preserve"> </w:t>
      </w:r>
    </w:p>
    <w:p w:rsidR="008D43DF" w:rsidRPr="001231AA" w:rsidRDefault="008D43DF" w:rsidP="001231AA">
      <w:pPr>
        <w:autoSpaceDE w:val="0"/>
        <w:autoSpaceDN w:val="0"/>
        <w:adjustRightInd w:val="0"/>
        <w:ind w:firstLine="709"/>
        <w:jc w:val="both"/>
        <w:outlineLvl w:val="0"/>
        <w:rPr>
          <w:szCs w:val="28"/>
        </w:rPr>
      </w:pPr>
      <w:bookmarkStart w:id="13" w:name="_Toc341772964"/>
      <w:bookmarkStart w:id="14" w:name="_Toc343855419"/>
      <w:r w:rsidRPr="001231AA">
        <w:rPr>
          <w:caps/>
          <w:szCs w:val="28"/>
        </w:rPr>
        <w:t>8.2</w:t>
      </w:r>
      <w:r w:rsidR="00191FE9" w:rsidRPr="001231AA">
        <w:rPr>
          <w:caps/>
          <w:szCs w:val="28"/>
        </w:rPr>
        <w:t>0</w:t>
      </w:r>
      <w:r w:rsidR="008754B7" w:rsidRPr="001231AA">
        <w:rPr>
          <w:caps/>
          <w:szCs w:val="28"/>
        </w:rPr>
        <w:t> </w:t>
      </w:r>
      <w:r w:rsidRPr="001231AA">
        <w:rPr>
          <w:szCs w:val="28"/>
        </w:rPr>
        <w:t xml:space="preserve">Подрядчик обязан поддерживать порядок на рабочих местах в процессе производства работ. При получении письменных замечаний от владельца оборудования </w:t>
      </w:r>
      <w:r w:rsidRPr="001231AA">
        <w:rPr>
          <w:caps/>
          <w:szCs w:val="28"/>
        </w:rPr>
        <w:t>(</w:t>
      </w:r>
      <w:r w:rsidRPr="001231AA">
        <w:rPr>
          <w:szCs w:val="28"/>
        </w:rPr>
        <w:t xml:space="preserve">Заказчика) по состоянию рабочих мест Подрядчик обязан их устранить в согласованные в акте о выявленных нарушениях сроки. В случае </w:t>
      </w:r>
      <w:proofErr w:type="spellStart"/>
      <w:r w:rsidRPr="001231AA">
        <w:rPr>
          <w:szCs w:val="28"/>
        </w:rPr>
        <w:t>неустранения</w:t>
      </w:r>
      <w:proofErr w:type="spellEnd"/>
      <w:r w:rsidRPr="001231AA">
        <w:rPr>
          <w:szCs w:val="28"/>
        </w:rPr>
        <w:t xml:space="preserve"> замечаний в установленные в акте сроки, Подрядчик обязуется выпла</w:t>
      </w:r>
      <w:r w:rsidR="00E36A8C" w:rsidRPr="001231AA">
        <w:rPr>
          <w:szCs w:val="28"/>
        </w:rPr>
        <w:t>тить Заказчику штраф в размере 10</w:t>
      </w:r>
      <w:r w:rsidR="00FE1D92" w:rsidRPr="001231AA">
        <w:rPr>
          <w:szCs w:val="28"/>
        </w:rPr>
        <w:t xml:space="preserve"> </w:t>
      </w:r>
      <w:r w:rsidRPr="001231AA">
        <w:rPr>
          <w:szCs w:val="28"/>
        </w:rPr>
        <w:t>% от сметной стоимости выполняемых работ за каждый случай.</w:t>
      </w:r>
      <w:bookmarkEnd w:id="13"/>
      <w:bookmarkEnd w:id="14"/>
    </w:p>
    <w:p w:rsidR="008D43DF" w:rsidRPr="001231AA" w:rsidRDefault="008D43DF" w:rsidP="001231AA">
      <w:pPr>
        <w:autoSpaceDE w:val="0"/>
        <w:autoSpaceDN w:val="0"/>
        <w:adjustRightInd w:val="0"/>
        <w:ind w:firstLine="709"/>
        <w:jc w:val="both"/>
        <w:outlineLvl w:val="0"/>
        <w:rPr>
          <w:szCs w:val="28"/>
        </w:rPr>
      </w:pPr>
      <w:bookmarkStart w:id="15" w:name="_Toc341772965"/>
      <w:bookmarkStart w:id="16" w:name="_Toc343855420"/>
      <w:r w:rsidRPr="001231AA">
        <w:rPr>
          <w:szCs w:val="28"/>
        </w:rPr>
        <w:t>8.2</w:t>
      </w:r>
      <w:r w:rsidR="00191FE9" w:rsidRPr="001231AA">
        <w:rPr>
          <w:szCs w:val="28"/>
        </w:rPr>
        <w:t>1</w:t>
      </w:r>
      <w:r w:rsidR="008754B7" w:rsidRPr="001231AA">
        <w:rPr>
          <w:szCs w:val="28"/>
        </w:rPr>
        <w:t> </w:t>
      </w:r>
      <w:r w:rsidRPr="001231AA">
        <w:rPr>
          <w:szCs w:val="28"/>
        </w:rPr>
        <w:t>Заказчик вправе удержать начисленные штрафные санкции из суммы, подлежащей уплате за выполненные работы при окончательном расчете с Подрядчиком</w:t>
      </w:r>
      <w:r w:rsidR="004E45B5" w:rsidRPr="001231AA">
        <w:rPr>
          <w:szCs w:val="28"/>
        </w:rPr>
        <w:t xml:space="preserve"> при условии направления Подрядчику соответствующего письменного уведомление о намерении уменьшить сумму платежа на сумму начисленной неустойки</w:t>
      </w:r>
      <w:r w:rsidRPr="001231AA">
        <w:rPr>
          <w:szCs w:val="28"/>
        </w:rPr>
        <w:t>.</w:t>
      </w:r>
      <w:bookmarkEnd w:id="15"/>
      <w:bookmarkEnd w:id="16"/>
    </w:p>
    <w:p w:rsidR="00FE1D92" w:rsidRPr="001231AA" w:rsidRDefault="00FE1D92" w:rsidP="001231AA">
      <w:pPr>
        <w:autoSpaceDE w:val="0"/>
        <w:autoSpaceDN w:val="0"/>
        <w:adjustRightInd w:val="0"/>
        <w:ind w:firstLine="709"/>
        <w:jc w:val="both"/>
        <w:outlineLvl w:val="0"/>
        <w:rPr>
          <w:color w:val="000000"/>
          <w:szCs w:val="28"/>
        </w:rPr>
      </w:pPr>
      <w:r w:rsidRPr="001231AA">
        <w:rPr>
          <w:szCs w:val="28"/>
        </w:rPr>
        <w:t>8.2</w:t>
      </w:r>
      <w:r w:rsidR="00191FE9" w:rsidRPr="001231AA">
        <w:rPr>
          <w:szCs w:val="28"/>
        </w:rPr>
        <w:t>2</w:t>
      </w:r>
      <w:r w:rsidRPr="001231AA">
        <w:rPr>
          <w:szCs w:val="28"/>
        </w:rPr>
        <w:t> </w:t>
      </w:r>
      <w:r w:rsidRPr="001231AA">
        <w:rPr>
          <w:color w:val="000000"/>
          <w:szCs w:val="28"/>
        </w:rPr>
        <w:t>В случае нарушения сроков предоставления ПОК Заказчику (предоставления откорректированной ПОК после устранения замечаний), установленных пунктами 4.5, 4.10 приложения 4 к настоящему договору, Заказчик вправе потребов</w:t>
      </w:r>
      <w:r w:rsidR="00F26754" w:rsidRPr="001231AA">
        <w:rPr>
          <w:color w:val="000000"/>
          <w:szCs w:val="28"/>
        </w:rPr>
        <w:t>ать уплаты неустойки в размере 0,01</w:t>
      </w:r>
      <w:r w:rsidRPr="001231AA">
        <w:rPr>
          <w:color w:val="000000"/>
          <w:szCs w:val="28"/>
        </w:rPr>
        <w:t xml:space="preserve"> % от суммы договора за каждый день просрочки, включая последний день исполнения обязательства.</w:t>
      </w:r>
    </w:p>
    <w:p w:rsidR="00FE1D92" w:rsidRPr="001231AA" w:rsidRDefault="00FE1D92" w:rsidP="001231AA">
      <w:pPr>
        <w:autoSpaceDE w:val="0"/>
        <w:autoSpaceDN w:val="0"/>
        <w:adjustRightInd w:val="0"/>
        <w:ind w:firstLine="709"/>
        <w:jc w:val="both"/>
        <w:outlineLvl w:val="0"/>
        <w:rPr>
          <w:szCs w:val="28"/>
        </w:rPr>
      </w:pPr>
    </w:p>
    <w:p w:rsidR="008D43DF" w:rsidRPr="001231AA" w:rsidRDefault="008D43DF" w:rsidP="001231AA">
      <w:pPr>
        <w:ind w:firstLine="708"/>
        <w:jc w:val="both"/>
        <w:rPr>
          <w:b/>
          <w:szCs w:val="28"/>
        </w:rPr>
      </w:pPr>
      <w:r w:rsidRPr="001231AA">
        <w:rPr>
          <w:b/>
          <w:szCs w:val="28"/>
        </w:rPr>
        <w:t>9. ГАРАНТИИ</w:t>
      </w:r>
    </w:p>
    <w:p w:rsidR="008D43DF" w:rsidRPr="001231AA" w:rsidRDefault="008D43DF" w:rsidP="001231AA">
      <w:pPr>
        <w:ind w:firstLine="708"/>
        <w:jc w:val="both"/>
        <w:rPr>
          <w:color w:val="FF0000"/>
          <w:szCs w:val="28"/>
        </w:rPr>
      </w:pPr>
      <w:r w:rsidRPr="001231AA">
        <w:rPr>
          <w:szCs w:val="28"/>
        </w:rPr>
        <w:lastRenderedPageBreak/>
        <w:t>9.1</w:t>
      </w:r>
      <w:r w:rsidR="008754B7" w:rsidRPr="001231AA">
        <w:rPr>
          <w:szCs w:val="28"/>
        </w:rPr>
        <w:t> </w:t>
      </w:r>
      <w:r w:rsidRPr="001231AA">
        <w:rPr>
          <w:szCs w:val="28"/>
        </w:rPr>
        <w:t xml:space="preserve">Гарантийный срок нормальной эксплуатации оборудования и работ устанавливается </w:t>
      </w:r>
      <w:r w:rsidR="00342FCF" w:rsidRPr="001231AA">
        <w:rPr>
          <w:szCs w:val="28"/>
        </w:rPr>
        <w:t xml:space="preserve">24 (двадцать четыре) </w:t>
      </w:r>
      <w:proofErr w:type="spellStart"/>
      <w:r w:rsidR="00342FCF" w:rsidRPr="001231AA">
        <w:rPr>
          <w:szCs w:val="28"/>
        </w:rPr>
        <w:t>мясяца</w:t>
      </w:r>
      <w:proofErr w:type="spellEnd"/>
      <w:r w:rsidRPr="001231AA">
        <w:rPr>
          <w:szCs w:val="28"/>
        </w:rPr>
        <w:t xml:space="preserve">, </w:t>
      </w:r>
      <w:proofErr w:type="gramStart"/>
      <w:r w:rsidRPr="001231AA">
        <w:rPr>
          <w:szCs w:val="28"/>
        </w:rPr>
        <w:t>с даты подписания</w:t>
      </w:r>
      <w:proofErr w:type="gramEnd"/>
      <w:r w:rsidRPr="001231AA">
        <w:rPr>
          <w:szCs w:val="28"/>
        </w:rPr>
        <w:t xml:space="preserve"> сторонами акта выполненных работ.</w:t>
      </w:r>
    </w:p>
    <w:p w:rsidR="008D43DF" w:rsidRPr="001231AA" w:rsidRDefault="008D43DF" w:rsidP="001231AA">
      <w:pPr>
        <w:pStyle w:val="af"/>
        <w:spacing w:after="0"/>
        <w:ind w:firstLine="708"/>
        <w:jc w:val="both"/>
        <w:rPr>
          <w:szCs w:val="28"/>
        </w:rPr>
      </w:pPr>
      <w:r w:rsidRPr="001231AA">
        <w:rPr>
          <w:szCs w:val="28"/>
        </w:rPr>
        <w:t>9.2</w:t>
      </w:r>
      <w:proofErr w:type="gramStart"/>
      <w:r w:rsidR="008754B7" w:rsidRPr="001231AA">
        <w:rPr>
          <w:szCs w:val="28"/>
        </w:rPr>
        <w:t> </w:t>
      </w:r>
      <w:r w:rsidRPr="001231AA">
        <w:rPr>
          <w:szCs w:val="28"/>
        </w:rPr>
        <w:t>П</w:t>
      </w:r>
      <w:proofErr w:type="gramEnd"/>
      <w:r w:rsidRPr="001231AA">
        <w:rPr>
          <w:szCs w:val="28"/>
        </w:rPr>
        <w:t xml:space="preserve">ри выявлении в период гарантийного срока дефектов (браков, неисправностей) в результатах работ, выполненных Подрядчиком по настоящему договору, Заказчик направляет Подрядчику приглашение принять участие в составлении акта о выявленных дефектах (браках, неисправностях). Представитель Подрядчика (с надлежаще оформленными полномочиями) должен прибыть в место и в срок, указанные в приглашении, а если такой срок не указан – в течение </w:t>
      </w:r>
      <w:r w:rsidR="00342FCF" w:rsidRPr="001231AA">
        <w:rPr>
          <w:szCs w:val="28"/>
        </w:rPr>
        <w:t xml:space="preserve">7 (семи) </w:t>
      </w:r>
      <w:r w:rsidRPr="001231AA">
        <w:rPr>
          <w:szCs w:val="28"/>
        </w:rPr>
        <w:t>календарных дней с момента получения Подрядчиком приглашения.</w:t>
      </w:r>
    </w:p>
    <w:p w:rsidR="008D43DF" w:rsidRPr="001231AA" w:rsidRDefault="008D43DF" w:rsidP="001231AA">
      <w:pPr>
        <w:pStyle w:val="af"/>
        <w:spacing w:after="0"/>
        <w:ind w:firstLine="708"/>
        <w:jc w:val="both"/>
        <w:rPr>
          <w:szCs w:val="28"/>
        </w:rPr>
      </w:pPr>
      <w:r w:rsidRPr="001231AA">
        <w:rPr>
          <w:szCs w:val="28"/>
        </w:rPr>
        <w:t>9.3 В случае неявки представителя Подрядчика для составления акта о выявленных дефектах (браках, неисправностях) в сроки и в место, указанное в приглашении Заказчика, и/или в случае ненадлежащего оформления полномочий представителя Подрядчика, и/или уклонении представителя Подрядчика от подписания упомянутого акта, Заказчик имеет право составить акт о выявленных дефектах (браках, неисправностях) в одностороннем порядке. При этом такой односторонний акт признается надлежащим доказательством наличия зафиксированных в нем дефектов (браков, неисправностей).</w:t>
      </w:r>
    </w:p>
    <w:p w:rsidR="008D43DF" w:rsidRPr="001231AA" w:rsidRDefault="008D43DF" w:rsidP="001231AA">
      <w:pPr>
        <w:pStyle w:val="af"/>
        <w:spacing w:after="0"/>
        <w:jc w:val="both"/>
        <w:rPr>
          <w:szCs w:val="28"/>
        </w:rPr>
      </w:pPr>
      <w:r w:rsidRPr="001231AA">
        <w:rPr>
          <w:szCs w:val="28"/>
        </w:rPr>
        <w:tab/>
        <w:t xml:space="preserve">9.4 Гарантийный срок продлевается на период устранения дефектов. Устранение дефектов осуществляется  Подрядчиком  за свой счёт, если эти дефекты не являются следствием некачественно выполненной проектной документации или некачественной эксплуатации Объекта Заказчиком. </w:t>
      </w:r>
    </w:p>
    <w:p w:rsidR="008D43DF" w:rsidRPr="001231AA" w:rsidRDefault="008D43DF" w:rsidP="001231AA">
      <w:pPr>
        <w:pStyle w:val="af"/>
        <w:spacing w:after="0"/>
        <w:jc w:val="both"/>
        <w:rPr>
          <w:szCs w:val="28"/>
        </w:rPr>
      </w:pPr>
      <w:r w:rsidRPr="001231AA">
        <w:rPr>
          <w:szCs w:val="28"/>
        </w:rPr>
        <w:tab/>
        <w:t>9.5 При отказе Подрядчика от составления или подписания акта обнаруженных дефектов и недоделок, для их подтверждения Заказчик также вправе в соответствии со ст</w:t>
      </w:r>
      <w:r w:rsidR="0065310A" w:rsidRPr="001231AA">
        <w:rPr>
          <w:szCs w:val="28"/>
        </w:rPr>
        <w:t>атьей</w:t>
      </w:r>
      <w:r w:rsidRPr="001231AA">
        <w:rPr>
          <w:szCs w:val="28"/>
        </w:rPr>
        <w:t xml:space="preserve"> 720 Г</w:t>
      </w:r>
      <w:r w:rsidR="0065310A" w:rsidRPr="001231AA">
        <w:rPr>
          <w:szCs w:val="28"/>
        </w:rPr>
        <w:t>К</w:t>
      </w:r>
      <w:r w:rsidRPr="001231AA">
        <w:rPr>
          <w:szCs w:val="28"/>
        </w:rPr>
        <w:t xml:space="preserve"> РФ назначить экспертизу, которая составит соответствующее заключение, фиксирующее дефекты (недоделки) и их характер, а также устанавливающее виновное в их возникновении (наличии) лицо (лиц), что не исключает право Сторон разрешить разногласия в порядке, предусмотренном настоящим договором.</w:t>
      </w:r>
    </w:p>
    <w:p w:rsidR="008D43DF" w:rsidRPr="001231AA" w:rsidRDefault="008D43DF" w:rsidP="001231AA">
      <w:pPr>
        <w:pStyle w:val="af"/>
        <w:spacing w:after="0"/>
        <w:jc w:val="both"/>
        <w:rPr>
          <w:szCs w:val="28"/>
        </w:rPr>
      </w:pPr>
      <w:r w:rsidRPr="001231AA">
        <w:rPr>
          <w:szCs w:val="28"/>
        </w:rPr>
        <w:tab/>
        <w:t>9.6 Риск случайной гибели или случайного повреждения Объекта и результата работ по договору  до приемки его в эксплуатацию несет Подрядчик.</w:t>
      </w:r>
    </w:p>
    <w:p w:rsidR="008D43DF" w:rsidRPr="001231AA" w:rsidRDefault="008D43DF" w:rsidP="001231AA">
      <w:pPr>
        <w:ind w:firstLine="709"/>
        <w:jc w:val="both"/>
        <w:rPr>
          <w:spacing w:val="-4"/>
          <w:szCs w:val="28"/>
        </w:rPr>
      </w:pPr>
    </w:p>
    <w:p w:rsidR="008D43DF" w:rsidRPr="001231AA" w:rsidRDefault="008D43DF" w:rsidP="001231AA">
      <w:pPr>
        <w:pStyle w:val="af"/>
        <w:spacing w:after="0"/>
        <w:ind w:firstLine="708"/>
        <w:jc w:val="both"/>
        <w:rPr>
          <w:b/>
          <w:bCs/>
          <w:szCs w:val="28"/>
        </w:rPr>
      </w:pPr>
      <w:r w:rsidRPr="001231AA">
        <w:rPr>
          <w:b/>
          <w:bCs/>
          <w:szCs w:val="28"/>
        </w:rPr>
        <w:t>10. ИЗМЕНЕНИЕ, ДОПОЛНЕНИЕ И РАСТОРЖЕНИЕ ДОГОВОРА</w:t>
      </w:r>
    </w:p>
    <w:p w:rsidR="008D43DF" w:rsidRPr="001231AA" w:rsidRDefault="008D43DF" w:rsidP="001231AA">
      <w:pPr>
        <w:pStyle w:val="7"/>
        <w:suppressAutoHyphens/>
        <w:spacing w:before="0" w:after="0"/>
        <w:ind w:firstLine="709"/>
        <w:rPr>
          <w:rFonts w:ascii="Times New Roman" w:hAnsi="Times New Roman"/>
          <w:sz w:val="28"/>
          <w:szCs w:val="28"/>
        </w:rPr>
      </w:pPr>
      <w:r w:rsidRPr="001231AA">
        <w:rPr>
          <w:rFonts w:ascii="Times New Roman" w:hAnsi="Times New Roman"/>
          <w:sz w:val="28"/>
          <w:szCs w:val="28"/>
        </w:rPr>
        <w:t xml:space="preserve">10.1 Все изменения и дополнения к настоящему Договору (в том числе изменение общей стоимости по договору, </w:t>
      </w:r>
      <w:r w:rsidRPr="001231AA">
        <w:rPr>
          <w:rFonts w:ascii="Times New Roman" w:hAnsi="Times New Roman"/>
          <w:bCs/>
          <w:sz w:val="28"/>
          <w:szCs w:val="28"/>
        </w:rPr>
        <w:t>сроков выполнения работ и др.)</w:t>
      </w:r>
      <w:r w:rsidRPr="001231AA">
        <w:rPr>
          <w:rFonts w:ascii="Times New Roman" w:hAnsi="Times New Roman"/>
          <w:sz w:val="28"/>
          <w:szCs w:val="28"/>
        </w:rPr>
        <w:t xml:space="preserve"> </w:t>
      </w:r>
      <w:r w:rsidRPr="001231AA">
        <w:rPr>
          <w:rFonts w:ascii="Times New Roman" w:hAnsi="Times New Roman"/>
          <w:bCs/>
          <w:sz w:val="28"/>
          <w:szCs w:val="28"/>
        </w:rPr>
        <w:t>оформляются дополнительным соглашением</w:t>
      </w:r>
      <w:r w:rsidRPr="001231AA">
        <w:rPr>
          <w:rFonts w:ascii="Times New Roman" w:hAnsi="Times New Roman"/>
          <w:sz w:val="28"/>
          <w:szCs w:val="28"/>
        </w:rPr>
        <w:t xml:space="preserve"> за подписью и печатями обеих Сторон,</w:t>
      </w:r>
      <w:r w:rsidRPr="001231AA">
        <w:rPr>
          <w:rFonts w:ascii="Times New Roman" w:hAnsi="Times New Roman"/>
          <w:bCs/>
          <w:sz w:val="28"/>
          <w:szCs w:val="28"/>
        </w:rPr>
        <w:t xml:space="preserve"> с приложением нового Календарного плана на выполнение работ, Технического задания </w:t>
      </w:r>
      <w:r w:rsidRPr="001231AA">
        <w:rPr>
          <w:rFonts w:ascii="Times New Roman" w:hAnsi="Times New Roman"/>
          <w:sz w:val="28"/>
          <w:szCs w:val="28"/>
        </w:rPr>
        <w:t>и являются неотъемлемой частью настоящего Договора</w:t>
      </w:r>
      <w:r w:rsidRPr="001231AA">
        <w:rPr>
          <w:rFonts w:ascii="Times New Roman" w:hAnsi="Times New Roman"/>
          <w:spacing w:val="-6"/>
          <w:sz w:val="28"/>
          <w:szCs w:val="28"/>
        </w:rPr>
        <w:t>.</w:t>
      </w:r>
    </w:p>
    <w:p w:rsidR="008D43DF" w:rsidRPr="001231AA" w:rsidRDefault="008D43DF" w:rsidP="001231AA">
      <w:pPr>
        <w:tabs>
          <w:tab w:val="left" w:pos="0"/>
        </w:tabs>
        <w:suppressAutoHyphens/>
        <w:ind w:firstLine="709"/>
        <w:jc w:val="both"/>
        <w:rPr>
          <w:szCs w:val="28"/>
        </w:rPr>
      </w:pPr>
      <w:r w:rsidRPr="001231AA">
        <w:rPr>
          <w:szCs w:val="28"/>
        </w:rPr>
        <w:t>10.2 Если Подрядчик не приступит своевременно к исполнению договора или будет выполнять работу настолько медленно, что окончание ее к сроку становится явно невозможным, Заказчик вправе отказаться от исполнения договора и потребовать возмещения убытков.</w:t>
      </w:r>
    </w:p>
    <w:p w:rsidR="008D43DF" w:rsidRPr="001231AA" w:rsidRDefault="008D43DF" w:rsidP="001231AA">
      <w:pPr>
        <w:tabs>
          <w:tab w:val="left" w:pos="0"/>
        </w:tabs>
        <w:suppressAutoHyphens/>
        <w:ind w:firstLine="709"/>
        <w:jc w:val="both"/>
        <w:rPr>
          <w:szCs w:val="28"/>
        </w:rPr>
      </w:pPr>
      <w:r w:rsidRPr="001231AA">
        <w:rPr>
          <w:szCs w:val="28"/>
        </w:rPr>
        <w:t>10.3 </w:t>
      </w:r>
      <w:bookmarkStart w:id="17" w:name="sub_7153"/>
      <w:r w:rsidRPr="001231AA">
        <w:rPr>
          <w:szCs w:val="28"/>
        </w:rPr>
        <w:t>Если во время выполнения работы станет очевидным, что она не будет выполнена надлежащим образом, 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отказаться от договора либо поручить исправление работ другому лицу за счет Подрядчика, а также потребовать возмещения убытков.</w:t>
      </w:r>
    </w:p>
    <w:bookmarkEnd w:id="17"/>
    <w:p w:rsidR="008D43DF" w:rsidRPr="001231AA" w:rsidRDefault="008D43DF" w:rsidP="001231AA">
      <w:pPr>
        <w:tabs>
          <w:tab w:val="left" w:pos="0"/>
        </w:tabs>
        <w:suppressAutoHyphens/>
        <w:ind w:firstLine="709"/>
        <w:jc w:val="both"/>
        <w:rPr>
          <w:szCs w:val="28"/>
        </w:rPr>
      </w:pPr>
      <w:r w:rsidRPr="001231AA">
        <w:rPr>
          <w:szCs w:val="28"/>
        </w:rPr>
        <w:lastRenderedPageBreak/>
        <w:t>10.4 </w:t>
      </w:r>
      <w:r w:rsidRPr="001231AA">
        <w:rPr>
          <w:bCs/>
          <w:szCs w:val="28"/>
        </w:rPr>
        <w:t>Заказчик вправе</w:t>
      </w:r>
      <w:r w:rsidRPr="001231AA">
        <w:rPr>
          <w:szCs w:val="28"/>
        </w:rPr>
        <w:t xml:space="preserve"> отказаться от исполнения договора, известив об этом Подрядчика в письменном виде. При этом </w:t>
      </w:r>
      <w:r w:rsidRPr="001231AA">
        <w:rPr>
          <w:bCs/>
          <w:szCs w:val="28"/>
        </w:rPr>
        <w:t xml:space="preserve">Заказчик </w:t>
      </w:r>
      <w:r w:rsidRPr="001231AA">
        <w:rPr>
          <w:szCs w:val="28"/>
        </w:rPr>
        <w:t>обязуется уплатить Подрядчику</w:t>
      </w:r>
      <w:r w:rsidRPr="001231AA">
        <w:rPr>
          <w:bCs/>
          <w:szCs w:val="28"/>
        </w:rPr>
        <w:t xml:space="preserve"> часть установленной договором цены пропорционально части работы, выполненной до получения извещения об отказе Заказчика от исполнения договора. </w:t>
      </w:r>
      <w:r w:rsidRPr="001231AA">
        <w:rPr>
          <w:szCs w:val="28"/>
        </w:rPr>
        <w:t>Заказчик также обязан возместить Подрядчику убытки, причиненные прекращением договора, в пределах разницы между ценой, определенной за всю работу, и частью цены, выплаченной за выполненную работу при наличии документов, подтверждающих фактические расходы Подрядчика.</w:t>
      </w:r>
    </w:p>
    <w:p w:rsidR="008D43DF" w:rsidRPr="001231AA" w:rsidRDefault="008D43DF" w:rsidP="001231AA">
      <w:pPr>
        <w:tabs>
          <w:tab w:val="left" w:pos="0"/>
        </w:tabs>
        <w:suppressAutoHyphens/>
        <w:ind w:firstLine="709"/>
        <w:jc w:val="both"/>
        <w:rPr>
          <w:szCs w:val="28"/>
        </w:rPr>
      </w:pPr>
      <w:r w:rsidRPr="001231AA">
        <w:rPr>
          <w:szCs w:val="28"/>
        </w:rPr>
        <w:t>10.5 Подрядчик вправе потребовать расторжения настоящего договора в порядке и по основаниям, предусмотренным действующим законодательством.</w:t>
      </w:r>
    </w:p>
    <w:p w:rsidR="008D43DF" w:rsidRPr="001231AA" w:rsidRDefault="008D43DF" w:rsidP="001231AA">
      <w:pPr>
        <w:tabs>
          <w:tab w:val="left" w:pos="0"/>
        </w:tabs>
        <w:suppressAutoHyphens/>
        <w:ind w:firstLine="709"/>
        <w:jc w:val="both"/>
        <w:rPr>
          <w:szCs w:val="28"/>
        </w:rPr>
      </w:pPr>
      <w:r w:rsidRPr="001231AA">
        <w:rPr>
          <w:szCs w:val="28"/>
        </w:rPr>
        <w:t xml:space="preserve">10.6 Нарушение сроков выполнения работы более чем на </w:t>
      </w:r>
      <w:r w:rsidR="00831EAB" w:rsidRPr="001231AA">
        <w:rPr>
          <w:szCs w:val="28"/>
        </w:rPr>
        <w:t xml:space="preserve">7 </w:t>
      </w:r>
      <w:r w:rsidR="00342FCF" w:rsidRPr="001231AA">
        <w:rPr>
          <w:szCs w:val="28"/>
        </w:rPr>
        <w:t xml:space="preserve">(семь) </w:t>
      </w:r>
      <w:r w:rsidR="00831EAB" w:rsidRPr="001231AA">
        <w:rPr>
          <w:szCs w:val="28"/>
        </w:rPr>
        <w:t>календарных дней</w:t>
      </w:r>
      <w:r w:rsidRPr="001231AA">
        <w:rPr>
          <w:szCs w:val="28"/>
        </w:rPr>
        <w:t xml:space="preserve">, нарушение требований по качеству работы в соответствии с Техническим заданием, нормативным актам, регламентирующим качественные характеристики выполняемых работ, является существенным нарушением условий настоящего Договора. </w:t>
      </w:r>
    </w:p>
    <w:p w:rsidR="008D43DF" w:rsidRPr="001231AA" w:rsidRDefault="008D43DF" w:rsidP="001231AA">
      <w:pPr>
        <w:autoSpaceDE w:val="0"/>
        <w:autoSpaceDN w:val="0"/>
        <w:adjustRightInd w:val="0"/>
        <w:ind w:firstLine="709"/>
        <w:jc w:val="both"/>
        <w:outlineLvl w:val="3"/>
        <w:rPr>
          <w:szCs w:val="28"/>
        </w:rPr>
      </w:pPr>
      <w:r w:rsidRPr="001231AA">
        <w:rPr>
          <w:szCs w:val="28"/>
        </w:rPr>
        <w:t>10.</w:t>
      </w:r>
      <w:r w:rsidR="0065310A" w:rsidRPr="001231AA">
        <w:rPr>
          <w:szCs w:val="28"/>
        </w:rPr>
        <w:t>7</w:t>
      </w:r>
      <w:r w:rsidR="008754B7" w:rsidRPr="001231AA">
        <w:rPr>
          <w:szCs w:val="28"/>
        </w:rPr>
        <w:t> </w:t>
      </w:r>
      <w:r w:rsidRPr="001231AA">
        <w:rPr>
          <w:szCs w:val="28"/>
        </w:rPr>
        <w:t>Заказчик имеет право отказаться от исполнения настоящего Договора в связи с нарушением Подрядчиком сроков выполнения работы или таким выполнением работы, при котором становится очевидным, что она не будет закончена в срок или выполнена надлежащим образом и потребовать возмещения убытков Подрядчиком.</w:t>
      </w:r>
    </w:p>
    <w:p w:rsidR="008D43DF" w:rsidRPr="001231AA" w:rsidRDefault="008D43DF" w:rsidP="001231AA">
      <w:pPr>
        <w:autoSpaceDE w:val="0"/>
        <w:autoSpaceDN w:val="0"/>
        <w:adjustRightInd w:val="0"/>
        <w:ind w:firstLine="709"/>
        <w:jc w:val="both"/>
        <w:outlineLvl w:val="3"/>
        <w:rPr>
          <w:szCs w:val="28"/>
        </w:rPr>
      </w:pPr>
      <w:r w:rsidRPr="001231AA">
        <w:rPr>
          <w:szCs w:val="28"/>
        </w:rPr>
        <w:t>10.</w:t>
      </w:r>
      <w:r w:rsidR="0065310A" w:rsidRPr="001231AA">
        <w:rPr>
          <w:szCs w:val="28"/>
        </w:rPr>
        <w:t>8</w:t>
      </w:r>
      <w:r w:rsidR="008922F6" w:rsidRPr="001231AA">
        <w:rPr>
          <w:szCs w:val="28"/>
        </w:rPr>
        <w:t> </w:t>
      </w:r>
      <w:r w:rsidRPr="001231AA">
        <w:rPr>
          <w:szCs w:val="28"/>
        </w:rPr>
        <w:t>Заказчик имеет право отказаться от исполнения настоящего Договора и требовать возмещения убытков, при неисполнении Подрядчиком требований Заказчика об устранении недостатков результата работы в установленный Заказчиком разумный срок либо при выполнении работы Подрядчиком с существенными или неустранимыми недостатками.</w:t>
      </w:r>
    </w:p>
    <w:p w:rsidR="008D43DF" w:rsidRPr="001231AA" w:rsidRDefault="008D43DF" w:rsidP="001231AA">
      <w:pPr>
        <w:autoSpaceDE w:val="0"/>
        <w:autoSpaceDN w:val="0"/>
        <w:adjustRightInd w:val="0"/>
        <w:ind w:firstLine="709"/>
        <w:jc w:val="both"/>
        <w:outlineLvl w:val="3"/>
        <w:rPr>
          <w:szCs w:val="28"/>
        </w:rPr>
      </w:pPr>
      <w:r w:rsidRPr="001231AA">
        <w:rPr>
          <w:szCs w:val="28"/>
        </w:rPr>
        <w:t>10.</w:t>
      </w:r>
      <w:r w:rsidR="0065310A" w:rsidRPr="001231AA">
        <w:rPr>
          <w:szCs w:val="28"/>
        </w:rPr>
        <w:t>9</w:t>
      </w:r>
      <w:r w:rsidR="008922F6" w:rsidRPr="001231AA">
        <w:rPr>
          <w:szCs w:val="28"/>
        </w:rPr>
        <w:t> </w:t>
      </w:r>
      <w:r w:rsidRPr="001231AA">
        <w:rPr>
          <w:szCs w:val="28"/>
        </w:rPr>
        <w:t xml:space="preserve">Обязанность по оплате части работ, установленная </w:t>
      </w:r>
      <w:hyperlink r:id="rId14" w:history="1">
        <w:r w:rsidRPr="001231AA">
          <w:rPr>
            <w:szCs w:val="28"/>
          </w:rPr>
          <w:t>ст</w:t>
        </w:r>
        <w:r w:rsidR="0065310A" w:rsidRPr="001231AA">
          <w:rPr>
            <w:szCs w:val="28"/>
          </w:rPr>
          <w:t>атьей</w:t>
        </w:r>
        <w:r w:rsidRPr="001231AA">
          <w:rPr>
            <w:szCs w:val="28"/>
          </w:rPr>
          <w:t xml:space="preserve"> 717</w:t>
        </w:r>
      </w:hyperlink>
      <w:r w:rsidRPr="001231AA">
        <w:rPr>
          <w:szCs w:val="28"/>
        </w:rPr>
        <w:t xml:space="preserve"> ГК РФ, касается лишь качественно выполненных работ.</w:t>
      </w:r>
    </w:p>
    <w:p w:rsidR="008D43DF" w:rsidRPr="001231AA" w:rsidRDefault="008D43DF" w:rsidP="001231AA">
      <w:pPr>
        <w:autoSpaceDE w:val="0"/>
        <w:autoSpaceDN w:val="0"/>
        <w:adjustRightInd w:val="0"/>
        <w:ind w:firstLine="709"/>
        <w:jc w:val="both"/>
        <w:outlineLvl w:val="3"/>
        <w:rPr>
          <w:szCs w:val="28"/>
        </w:rPr>
      </w:pPr>
      <w:r w:rsidRPr="001231AA">
        <w:rPr>
          <w:szCs w:val="28"/>
        </w:rPr>
        <w:t>10.1</w:t>
      </w:r>
      <w:r w:rsidR="0065310A" w:rsidRPr="001231AA">
        <w:rPr>
          <w:szCs w:val="28"/>
        </w:rPr>
        <w:t>0</w:t>
      </w:r>
      <w:r w:rsidR="008922F6" w:rsidRPr="001231AA">
        <w:rPr>
          <w:szCs w:val="28"/>
        </w:rPr>
        <w:t> </w:t>
      </w:r>
      <w:r w:rsidRPr="001231AA">
        <w:rPr>
          <w:szCs w:val="28"/>
        </w:rPr>
        <w:t>Доказательством фактически выполненных работ при одностороннем расторжении договора является двусторонний акт приема-передачи.</w:t>
      </w:r>
    </w:p>
    <w:p w:rsidR="008D43DF" w:rsidRPr="001231AA" w:rsidRDefault="008D43DF" w:rsidP="001231AA">
      <w:pPr>
        <w:autoSpaceDE w:val="0"/>
        <w:autoSpaceDN w:val="0"/>
        <w:adjustRightInd w:val="0"/>
        <w:ind w:firstLine="709"/>
        <w:jc w:val="both"/>
        <w:outlineLvl w:val="0"/>
        <w:rPr>
          <w:szCs w:val="28"/>
        </w:rPr>
      </w:pPr>
      <w:bookmarkStart w:id="18" w:name="_Toc341772966"/>
      <w:bookmarkStart w:id="19" w:name="_Toc343855421"/>
      <w:r w:rsidRPr="001231AA">
        <w:rPr>
          <w:szCs w:val="28"/>
        </w:rPr>
        <w:t>С прекращением договора подрядчик теряет право на владение результатом незавершенной работы, а заказчик вправе истребовать этот результат.</w:t>
      </w:r>
      <w:bookmarkEnd w:id="18"/>
      <w:bookmarkEnd w:id="19"/>
    </w:p>
    <w:p w:rsidR="008D43DF" w:rsidRPr="001231AA" w:rsidRDefault="008D43DF" w:rsidP="001231AA">
      <w:pPr>
        <w:autoSpaceDE w:val="0"/>
        <w:autoSpaceDN w:val="0"/>
        <w:adjustRightInd w:val="0"/>
        <w:ind w:firstLine="709"/>
        <w:jc w:val="both"/>
        <w:outlineLvl w:val="3"/>
        <w:rPr>
          <w:bCs/>
          <w:i/>
          <w:szCs w:val="28"/>
        </w:rPr>
      </w:pPr>
    </w:p>
    <w:p w:rsidR="008D43DF" w:rsidRPr="001231AA" w:rsidRDefault="008D43DF" w:rsidP="001231AA">
      <w:pPr>
        <w:pStyle w:val="af"/>
        <w:spacing w:after="0"/>
        <w:ind w:firstLine="708"/>
        <w:jc w:val="both"/>
        <w:rPr>
          <w:b/>
          <w:bCs/>
          <w:szCs w:val="28"/>
        </w:rPr>
      </w:pPr>
      <w:r w:rsidRPr="001231AA">
        <w:rPr>
          <w:b/>
          <w:bCs/>
          <w:szCs w:val="28"/>
        </w:rPr>
        <w:t>11. ОБСТОЯТЕЛЬСТВА НЕПРЕОДОЛИМОЙ СИЛЫ</w:t>
      </w:r>
    </w:p>
    <w:p w:rsidR="00F95B0F" w:rsidRPr="001231AA" w:rsidRDefault="00F95B0F" w:rsidP="001231AA">
      <w:pPr>
        <w:ind w:firstLine="709"/>
        <w:jc w:val="both"/>
        <w:rPr>
          <w:iCs/>
          <w:szCs w:val="28"/>
        </w:rPr>
      </w:pPr>
      <w:r w:rsidRPr="001231AA">
        <w:rPr>
          <w:iCs/>
          <w:szCs w:val="28"/>
        </w:rPr>
        <w:t>Стороны освобождаются от ответственности за полное или частичное неисполнение своих обязательств по договору, если их неисполнение или частичное неисполнение явилось следствием обстоятельств непреодолимой силы.</w:t>
      </w:r>
    </w:p>
    <w:p w:rsidR="00F95B0F" w:rsidRPr="001231AA" w:rsidRDefault="00F95B0F" w:rsidP="001231AA">
      <w:pPr>
        <w:ind w:firstLine="709"/>
        <w:jc w:val="both"/>
        <w:rPr>
          <w:iCs/>
          <w:szCs w:val="28"/>
        </w:rPr>
      </w:pPr>
      <w:r w:rsidRPr="001231AA">
        <w:rPr>
          <w:iCs/>
          <w:szCs w:val="28"/>
        </w:rPr>
        <w:t>Под обстоятельствами непреодолимой силы понимают такие обстоятельства, которые возникли на территории Российской Федерации после заключения договора в результате непредвиденных и непредотвратимых событий, неподвластных сторонам, включая, но не ограничиваясь: пожар, наводнение, землетрясение, другие стихийные бедствия, запрещение властей, террористический акт, экономические и политические санкции, введенные в отношении Российской Федерации и (или) ее резидентов, при условии, что эти обстоятельства оказывают воздействие на выполнение обязательств по договору и подтверждены соответствующими уполномоченными органами и/или вступившими в силу нормативными актами органов власти.</w:t>
      </w:r>
    </w:p>
    <w:p w:rsidR="00F95B0F" w:rsidRPr="001231AA" w:rsidRDefault="00F95B0F" w:rsidP="001231AA">
      <w:pPr>
        <w:ind w:firstLine="709"/>
        <w:jc w:val="both"/>
        <w:rPr>
          <w:iCs/>
          <w:szCs w:val="28"/>
        </w:rPr>
      </w:pPr>
      <w:r w:rsidRPr="001231AA">
        <w:rPr>
          <w:iCs/>
          <w:szCs w:val="28"/>
        </w:rPr>
        <w:lastRenderedPageBreak/>
        <w:t>Сторона, исполнению обязательств которой препятствует обстоятельство непреодолимой силы, обязана в течение 5 (пяти) рабочих дней письменно информировать другую Сторону о случившемся и его причинах. Возникновение, длительность и (или) прекращение действия обстоятельства непреодолимой силы должно подтверждаться сертификатом (свидетельством), выданным компетентным органом государственной власти или Торгово-промышленной палатой Российской Федерации или субъекта Российской Федерации. Сторона, не уведомившая вторую сторону о возникновении обстоятельства непреодолимой силы в установленный срок, лишается права ссылаться на такое обстоятельство в дальнейшем.</w:t>
      </w:r>
    </w:p>
    <w:p w:rsidR="00F95B0F" w:rsidRPr="001231AA" w:rsidRDefault="00F95B0F" w:rsidP="001231AA">
      <w:pPr>
        <w:ind w:firstLine="709"/>
        <w:jc w:val="both"/>
        <w:rPr>
          <w:iCs/>
          <w:szCs w:val="28"/>
        </w:rPr>
      </w:pPr>
      <w:r w:rsidRPr="001231AA">
        <w:rPr>
          <w:iCs/>
          <w:szCs w:val="28"/>
        </w:rPr>
        <w:t>Если после прекращения действия обстоятельства непреодолимой силы, по мнению Сторон, исполнение договора может быть продолжено в порядке, действовавшем до возникновения обстоятельств непреодолимой силы, то срок исполнения обязательств по договору продлевается соразмерно времени, которое необходимо для учета действия этих обстоятельств и их последствий.</w:t>
      </w:r>
    </w:p>
    <w:p w:rsidR="00F95B0F" w:rsidRPr="001231AA" w:rsidRDefault="00F95B0F" w:rsidP="001231AA">
      <w:pPr>
        <w:ind w:firstLine="709"/>
        <w:jc w:val="both"/>
        <w:rPr>
          <w:iCs/>
          <w:szCs w:val="28"/>
        </w:rPr>
      </w:pPr>
      <w:r w:rsidRPr="001231AA">
        <w:rPr>
          <w:iCs/>
          <w:szCs w:val="28"/>
        </w:rPr>
        <w:t>В случае если обстоятельства непреодолимой силы действуют непрерывно в течение 3 (трех) месяцев, любая из Сторон вправе потребовать расторжения договора.</w:t>
      </w:r>
    </w:p>
    <w:p w:rsidR="008D43DF" w:rsidRPr="001231AA" w:rsidRDefault="008D43DF" w:rsidP="001231AA">
      <w:pPr>
        <w:ind w:firstLine="709"/>
        <w:jc w:val="both"/>
        <w:rPr>
          <w:b/>
          <w:szCs w:val="28"/>
        </w:rPr>
      </w:pPr>
    </w:p>
    <w:p w:rsidR="008D43DF" w:rsidRPr="001231AA" w:rsidRDefault="008D43DF" w:rsidP="001231AA">
      <w:pPr>
        <w:pStyle w:val="af"/>
        <w:spacing w:after="0"/>
        <w:ind w:firstLine="708"/>
        <w:jc w:val="both"/>
        <w:rPr>
          <w:b/>
          <w:bCs/>
          <w:szCs w:val="28"/>
        </w:rPr>
      </w:pPr>
      <w:r w:rsidRPr="001231AA">
        <w:rPr>
          <w:b/>
          <w:bCs/>
          <w:szCs w:val="28"/>
        </w:rPr>
        <w:t>12. РАЗРЕШЕНИЕ СПОРОВ</w:t>
      </w:r>
    </w:p>
    <w:p w:rsidR="00495FC9" w:rsidRPr="001231AA" w:rsidRDefault="00495FC9" w:rsidP="001231AA">
      <w:pPr>
        <w:autoSpaceDE w:val="0"/>
        <w:autoSpaceDN w:val="0"/>
        <w:adjustRightInd w:val="0"/>
        <w:ind w:firstLine="709"/>
        <w:jc w:val="both"/>
        <w:rPr>
          <w:rFonts w:eastAsia="TimesNewRomanPSMT"/>
          <w:szCs w:val="28"/>
          <w:lang w:eastAsia="en-US"/>
        </w:rPr>
      </w:pPr>
      <w:r w:rsidRPr="001231AA">
        <w:rPr>
          <w:szCs w:val="28"/>
        </w:rPr>
        <w:t>12.1 </w:t>
      </w:r>
      <w:r w:rsidRPr="001231AA">
        <w:rPr>
          <w:rFonts w:eastAsia="TimesNewRomanPSMT"/>
          <w:szCs w:val="28"/>
          <w:lang w:eastAsia="en-US"/>
        </w:rPr>
        <w:t>Обращение Стороны в суд допускается только после предварительного</w:t>
      </w:r>
    </w:p>
    <w:p w:rsidR="00495FC9" w:rsidRPr="001231AA" w:rsidRDefault="00495FC9" w:rsidP="001231AA">
      <w:pPr>
        <w:autoSpaceDE w:val="0"/>
        <w:autoSpaceDN w:val="0"/>
        <w:adjustRightInd w:val="0"/>
        <w:jc w:val="both"/>
        <w:rPr>
          <w:rFonts w:eastAsia="TimesNewRomanPSMT"/>
          <w:szCs w:val="28"/>
          <w:lang w:eastAsia="en-US"/>
        </w:rPr>
      </w:pPr>
      <w:r w:rsidRPr="001231AA">
        <w:rPr>
          <w:rFonts w:eastAsia="TimesNewRomanPSMT"/>
          <w:szCs w:val="28"/>
          <w:lang w:eastAsia="en-US"/>
        </w:rPr>
        <w:t>направления претензии другой Стороне и получения ответа (или пропуска срока, установленного на ответ) этой Стороны.</w:t>
      </w:r>
    </w:p>
    <w:p w:rsidR="00495FC9" w:rsidRPr="001231AA" w:rsidRDefault="00213F34" w:rsidP="001231AA">
      <w:pPr>
        <w:autoSpaceDE w:val="0"/>
        <w:autoSpaceDN w:val="0"/>
        <w:adjustRightInd w:val="0"/>
        <w:ind w:firstLine="709"/>
        <w:jc w:val="both"/>
        <w:rPr>
          <w:rFonts w:eastAsia="TimesNewRomanPSMT"/>
          <w:szCs w:val="28"/>
          <w:lang w:eastAsia="en-US"/>
        </w:rPr>
      </w:pPr>
      <w:r w:rsidRPr="001231AA">
        <w:rPr>
          <w:rFonts w:eastAsia="TimesNewRomanPSMT"/>
          <w:szCs w:val="28"/>
          <w:lang w:eastAsia="en-US"/>
        </w:rPr>
        <w:t xml:space="preserve">12.2 </w:t>
      </w:r>
      <w:r w:rsidR="00495FC9" w:rsidRPr="001231AA">
        <w:rPr>
          <w:rFonts w:eastAsia="TimesNewRomanPSMT"/>
          <w:szCs w:val="28"/>
          <w:lang w:eastAsia="en-US"/>
        </w:rPr>
        <w:t xml:space="preserve">Заинтересованная Сторона направляет другой Стороне письменную претензию, подписанную уполномоченным лицом. Претензия направляется адресату заказным письмом с уведомлением о вручении посредством почтовой связи либо с использованием иных средств связи, обеспечивающих фиксирование отправления, либо вручается под расписку. </w:t>
      </w:r>
    </w:p>
    <w:p w:rsidR="00495FC9" w:rsidRPr="001231AA" w:rsidRDefault="00213F34" w:rsidP="001231AA">
      <w:pPr>
        <w:autoSpaceDE w:val="0"/>
        <w:autoSpaceDN w:val="0"/>
        <w:adjustRightInd w:val="0"/>
        <w:ind w:firstLine="709"/>
        <w:jc w:val="both"/>
        <w:rPr>
          <w:rFonts w:eastAsia="TimesNewRomanPSMT"/>
          <w:szCs w:val="28"/>
          <w:lang w:eastAsia="en-US"/>
        </w:rPr>
      </w:pPr>
      <w:r w:rsidRPr="001231AA">
        <w:rPr>
          <w:rFonts w:eastAsia="TimesNewRomanPSMT"/>
          <w:szCs w:val="28"/>
          <w:lang w:eastAsia="en-US"/>
        </w:rPr>
        <w:t xml:space="preserve">12.3 </w:t>
      </w:r>
      <w:r w:rsidR="00495FC9" w:rsidRPr="001231AA">
        <w:rPr>
          <w:rFonts w:eastAsia="TimesNewRomanPSMT"/>
          <w:szCs w:val="28"/>
          <w:lang w:eastAsia="en-US"/>
        </w:rPr>
        <w:t>К претензии должны быть приложены документы, обосновывающие предъявленные заинтересованной Стороной требования (в случае их отсутствия у другой Стороны), и документы, подтверждающие полномочия лица, подписавшего претензию (в случае направления претензии единоличным исполнительным органом общества/предприятия полномочия подтверждаются выпиской из ЕГРЮЛ).  Указанные документы представляются в форме копий, заверенных печатью Стороны и подписью лица, уполномоченного действовать от имени Стороны.  Претензия, направленная без документов, подтверждающих полномочия подписавшего ее лица (а также полномочия лица, заверившего копии), считается непредъявленной и рассмотрению не подлежит.</w:t>
      </w:r>
    </w:p>
    <w:p w:rsidR="00495FC9" w:rsidRPr="001231AA" w:rsidRDefault="00213F34" w:rsidP="001231AA">
      <w:pPr>
        <w:autoSpaceDE w:val="0"/>
        <w:autoSpaceDN w:val="0"/>
        <w:adjustRightInd w:val="0"/>
        <w:ind w:firstLine="709"/>
        <w:jc w:val="both"/>
        <w:rPr>
          <w:rFonts w:eastAsia="TimesNewRomanPSMT"/>
          <w:szCs w:val="28"/>
          <w:lang w:eastAsia="en-US"/>
        </w:rPr>
      </w:pPr>
      <w:r w:rsidRPr="001231AA">
        <w:rPr>
          <w:rFonts w:eastAsia="TimesNewRomanPSMT"/>
          <w:szCs w:val="28"/>
          <w:lang w:eastAsia="en-US"/>
        </w:rPr>
        <w:t xml:space="preserve">12.4 </w:t>
      </w:r>
      <w:r w:rsidR="00495FC9" w:rsidRPr="001231AA">
        <w:rPr>
          <w:rFonts w:eastAsia="TimesNewRomanPSMT"/>
          <w:szCs w:val="28"/>
          <w:lang w:eastAsia="en-US"/>
        </w:rPr>
        <w:t>Сторона, которой направлена претензия, обязана рассмотреть полученную претензию и в письменной форме уведомить заинтересованную Сторону о результатах ее рассмотрения в течение 21 (двадцати одного) рабочего дня со дня получения претензии с приложением обосновывающих документов, а также документов, подтверждающих полномочия лица, подписавшего ответ на претензию.  Ответ на претензию направляется адресату заказным письмом с уведомлением о вручении посредством почтовой связи либо с использованием иных средств связи, обеспечивающих фиксирование отправления, либо вручается под расписку.</w:t>
      </w:r>
    </w:p>
    <w:p w:rsidR="00213F34" w:rsidRPr="001231AA" w:rsidRDefault="00213F34" w:rsidP="001231AA">
      <w:pPr>
        <w:pStyle w:val="a7"/>
        <w:numPr>
          <w:ilvl w:val="1"/>
          <w:numId w:val="28"/>
        </w:numPr>
        <w:tabs>
          <w:tab w:val="left" w:pos="0"/>
          <w:tab w:val="left" w:pos="142"/>
        </w:tabs>
        <w:suppressAutoHyphens/>
        <w:ind w:left="0" w:firstLine="709"/>
        <w:jc w:val="both"/>
        <w:rPr>
          <w:rFonts w:eastAsia="TimesNewRomanPSMT"/>
          <w:szCs w:val="28"/>
          <w:lang w:eastAsia="en-US"/>
        </w:rPr>
      </w:pPr>
      <w:r w:rsidRPr="001231AA">
        <w:rPr>
          <w:rFonts w:eastAsia="TimesNewRomanPSMT"/>
          <w:szCs w:val="28"/>
          <w:lang w:eastAsia="en-US"/>
        </w:rPr>
        <w:lastRenderedPageBreak/>
        <w:t>(1-й вариант) В случае если в ходе внесудебного разрешения спора, Стороны не пришли к взаимоприемлемому решению, спор передаётся на разрешение Арбитражного суда Свердловской области.</w:t>
      </w:r>
    </w:p>
    <w:p w:rsidR="00213F34" w:rsidRPr="001231AA" w:rsidRDefault="00213F34" w:rsidP="001231AA">
      <w:pPr>
        <w:pStyle w:val="Default"/>
        <w:ind w:firstLine="709"/>
        <w:jc w:val="both"/>
        <w:rPr>
          <w:rFonts w:eastAsia="TimesNewRomanPSMT"/>
          <w:color w:val="auto"/>
          <w:sz w:val="28"/>
          <w:szCs w:val="28"/>
        </w:rPr>
      </w:pPr>
      <w:r w:rsidRPr="001231AA">
        <w:rPr>
          <w:rFonts w:eastAsia="TimesNewRomanPSMT"/>
          <w:i/>
          <w:iCs/>
          <w:color w:val="auto"/>
          <w:sz w:val="28"/>
          <w:szCs w:val="28"/>
        </w:rPr>
        <w:t xml:space="preserve">(2-вариант) </w:t>
      </w:r>
      <w:r w:rsidRPr="001231AA">
        <w:rPr>
          <w:rFonts w:eastAsia="TimesNewRomanPSMT"/>
          <w:color w:val="auto"/>
          <w:sz w:val="28"/>
          <w:szCs w:val="28"/>
        </w:rPr>
        <w:t xml:space="preserve">Любой спор, разногласие или претензия, вытекающие из настоящего Договора и возникающие в связи с ним, в том числе связанные с его нарушением, заключением, изменением, прекращением или недействительностью, разрешаются путем арбитража, администрируемого Российским Арбитражным центром при автономной некоммерческой организации «Российский институт современного арбитража» в соответствии с Правилами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w:t>
      </w:r>
    </w:p>
    <w:p w:rsidR="00213F34" w:rsidRPr="001231AA" w:rsidRDefault="00213F34" w:rsidP="001231AA">
      <w:pPr>
        <w:pStyle w:val="Default"/>
        <w:ind w:firstLine="709"/>
        <w:jc w:val="both"/>
        <w:rPr>
          <w:rFonts w:eastAsia="TimesNewRomanPSMT"/>
          <w:color w:val="auto"/>
          <w:sz w:val="28"/>
          <w:szCs w:val="28"/>
        </w:rPr>
      </w:pPr>
      <w:r w:rsidRPr="001231AA">
        <w:rPr>
          <w:rFonts w:eastAsia="TimesNewRomanPSMT"/>
          <w:color w:val="auto"/>
          <w:sz w:val="28"/>
          <w:szCs w:val="28"/>
        </w:rPr>
        <w:t xml:space="preserve">Стороны соглашаются, что для целей направления письменных заявлений, сообщений и иных письменных документов будут использоваться следующие адреса электронной почты: </w:t>
      </w:r>
    </w:p>
    <w:p w:rsidR="00213F34" w:rsidRPr="001231AA" w:rsidRDefault="00213F34" w:rsidP="001231AA">
      <w:pPr>
        <w:pStyle w:val="Default"/>
        <w:ind w:firstLine="709"/>
        <w:jc w:val="both"/>
        <w:rPr>
          <w:rFonts w:eastAsia="TimesNewRomanPSMT"/>
          <w:color w:val="auto"/>
          <w:sz w:val="28"/>
          <w:szCs w:val="28"/>
        </w:rPr>
      </w:pPr>
      <w:r w:rsidRPr="001231AA">
        <w:rPr>
          <w:rFonts w:eastAsia="TimesNewRomanPSMT"/>
          <w:color w:val="auto"/>
          <w:sz w:val="28"/>
          <w:szCs w:val="28"/>
        </w:rPr>
        <w:t xml:space="preserve">[Заказчик]: [post@belnpp.ru] </w:t>
      </w:r>
    </w:p>
    <w:p w:rsidR="00213F34" w:rsidRPr="001231AA" w:rsidRDefault="00213F34" w:rsidP="001231AA">
      <w:pPr>
        <w:pStyle w:val="Default"/>
        <w:ind w:firstLine="709"/>
        <w:jc w:val="both"/>
        <w:rPr>
          <w:rFonts w:eastAsia="TimesNewRomanPSMT"/>
          <w:color w:val="auto"/>
          <w:sz w:val="28"/>
          <w:szCs w:val="28"/>
        </w:rPr>
      </w:pPr>
      <w:proofErr w:type="gramStart"/>
      <w:r w:rsidRPr="001231AA">
        <w:rPr>
          <w:rFonts w:eastAsia="TimesNewRomanPSMT"/>
          <w:color w:val="auto"/>
          <w:sz w:val="28"/>
          <w:szCs w:val="28"/>
        </w:rPr>
        <w:t>[</w:t>
      </w:r>
      <w:r w:rsidR="007052E0" w:rsidRPr="001231AA">
        <w:rPr>
          <w:rFonts w:eastAsia="TimesNewRomanPSMT"/>
          <w:color w:val="auto"/>
          <w:sz w:val="28"/>
          <w:szCs w:val="28"/>
        </w:rPr>
        <w:t>Подрядчик</w:t>
      </w:r>
      <w:r w:rsidRPr="001231AA">
        <w:rPr>
          <w:rFonts w:eastAsia="TimesNewRomanPSMT"/>
          <w:color w:val="auto"/>
          <w:sz w:val="28"/>
          <w:szCs w:val="28"/>
        </w:rPr>
        <w:t xml:space="preserve">]: [__________(адрес электронной почты] </w:t>
      </w:r>
      <w:proofErr w:type="gramEnd"/>
    </w:p>
    <w:p w:rsidR="00213F34" w:rsidRPr="001231AA" w:rsidRDefault="00213F34" w:rsidP="001231AA">
      <w:pPr>
        <w:pStyle w:val="Default"/>
        <w:ind w:firstLine="709"/>
        <w:jc w:val="both"/>
        <w:rPr>
          <w:rFonts w:eastAsia="TimesNewRomanPSMT"/>
          <w:color w:val="auto"/>
          <w:sz w:val="28"/>
          <w:szCs w:val="28"/>
        </w:rPr>
      </w:pPr>
      <w:r w:rsidRPr="001231AA">
        <w:rPr>
          <w:rFonts w:eastAsia="TimesNewRomanPSMT"/>
          <w:color w:val="auto"/>
          <w:sz w:val="28"/>
          <w:szCs w:val="28"/>
        </w:rPr>
        <w:t xml:space="preserve">В случае изменения указанного выше адреса электронной почты Сторона обязуется незамедлительно сообщить о таком изменении другой Стороне, а в случае, если арбитраж уже начат, также Отделению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В ином случае Сторона несет все негативные последствия направления письменных заявлений, сообщений и иных письменных документов по неактуальному адресу электронной почты. </w:t>
      </w:r>
    </w:p>
    <w:p w:rsidR="00213F34" w:rsidRPr="001231AA" w:rsidRDefault="00213F34" w:rsidP="001231AA">
      <w:pPr>
        <w:pStyle w:val="Default"/>
        <w:ind w:firstLine="709"/>
        <w:jc w:val="both"/>
        <w:rPr>
          <w:rFonts w:eastAsia="TimesNewRomanPSMT"/>
          <w:color w:val="auto"/>
          <w:sz w:val="28"/>
          <w:szCs w:val="28"/>
        </w:rPr>
      </w:pPr>
      <w:r w:rsidRPr="001231AA">
        <w:rPr>
          <w:rFonts w:eastAsia="TimesNewRomanPSMT"/>
          <w:color w:val="auto"/>
          <w:sz w:val="28"/>
          <w:szCs w:val="28"/>
        </w:rPr>
        <w:t xml:space="preserve">Стороны принимают на себя обязанность добровольно исполнять арбитражное решение. </w:t>
      </w:r>
    </w:p>
    <w:p w:rsidR="00213F34" w:rsidRPr="001231AA" w:rsidRDefault="00213F34" w:rsidP="001231AA">
      <w:pPr>
        <w:pStyle w:val="Default"/>
        <w:ind w:firstLine="709"/>
        <w:jc w:val="both"/>
        <w:rPr>
          <w:rFonts w:eastAsia="TimesNewRomanPSMT"/>
          <w:color w:val="auto"/>
          <w:sz w:val="28"/>
          <w:szCs w:val="28"/>
        </w:rPr>
      </w:pPr>
      <w:r w:rsidRPr="001231AA">
        <w:rPr>
          <w:rFonts w:eastAsia="TimesNewRomanPSMT"/>
          <w:color w:val="auto"/>
          <w:sz w:val="28"/>
          <w:szCs w:val="28"/>
        </w:rPr>
        <w:t xml:space="preserve">Стороны прямо соглашаются, что в случае, если заявление об отводе арбитра не было удовлетворено Президиумом Российского Арбитражного центра в соответствии с Правилами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Сторона, заявляющая отвод, не вправе подавать в компетентный суд заявление об удовлетворении отвода. </w:t>
      </w:r>
    </w:p>
    <w:p w:rsidR="00213F34" w:rsidRPr="001231AA" w:rsidRDefault="00213F34" w:rsidP="001231AA">
      <w:pPr>
        <w:pStyle w:val="Default"/>
        <w:ind w:firstLine="709"/>
        <w:jc w:val="both"/>
        <w:rPr>
          <w:rFonts w:eastAsia="TimesNewRomanPSMT"/>
          <w:color w:val="auto"/>
          <w:sz w:val="28"/>
          <w:szCs w:val="28"/>
        </w:rPr>
      </w:pPr>
      <w:r w:rsidRPr="001231AA">
        <w:rPr>
          <w:rFonts w:eastAsia="TimesNewRomanPSMT"/>
          <w:color w:val="auto"/>
          <w:sz w:val="28"/>
          <w:szCs w:val="28"/>
        </w:rPr>
        <w:t xml:space="preserve">Стороны прямо соглашаются, что в случае, если Состав арбитража выносит постановление о наличии у него компетенции в качестве вопроса предварительного характера, Стороны не вправе подавать в компетентный суд заявление об отсутствии у Состава арбитража компетенции. </w:t>
      </w:r>
    </w:p>
    <w:p w:rsidR="00213F34" w:rsidRPr="001231AA" w:rsidRDefault="00213F34" w:rsidP="001231AA">
      <w:pPr>
        <w:pStyle w:val="Default"/>
        <w:ind w:firstLine="709"/>
        <w:jc w:val="both"/>
        <w:rPr>
          <w:rFonts w:eastAsia="TimesNewRomanPSMT"/>
          <w:color w:val="auto"/>
          <w:sz w:val="28"/>
          <w:szCs w:val="28"/>
        </w:rPr>
      </w:pPr>
      <w:r w:rsidRPr="001231AA">
        <w:rPr>
          <w:rFonts w:eastAsia="TimesNewRomanPSMT"/>
          <w:color w:val="auto"/>
          <w:sz w:val="28"/>
          <w:szCs w:val="28"/>
        </w:rPr>
        <w:t>Стороны прямо соглашаются, что арбитражное решение является окончательным для Сторон и отмене не подлежит.</w:t>
      </w:r>
    </w:p>
    <w:p w:rsidR="00213F34" w:rsidRPr="001231AA" w:rsidRDefault="00213F34" w:rsidP="001231AA">
      <w:pPr>
        <w:pStyle w:val="Default"/>
        <w:tabs>
          <w:tab w:val="left" w:pos="142"/>
        </w:tabs>
        <w:ind w:firstLine="709"/>
        <w:jc w:val="both"/>
        <w:rPr>
          <w:rFonts w:eastAsia="TimesNewRomanPSMT"/>
          <w:color w:val="auto"/>
          <w:sz w:val="28"/>
          <w:szCs w:val="28"/>
        </w:rPr>
      </w:pPr>
      <w:r w:rsidRPr="001231AA">
        <w:rPr>
          <w:rFonts w:eastAsia="TimesNewRomanPSMT"/>
          <w:color w:val="auto"/>
          <w:sz w:val="28"/>
          <w:szCs w:val="28"/>
        </w:rPr>
        <w:t>В случаях, предусмотренных статьей 25 Правил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Сторонами может быть заключено соглашение о рассмотрении спора в рамках ускоренной процедуры арбитража.</w:t>
      </w:r>
      <w:r w:rsidRPr="001231AA">
        <w:rPr>
          <w:rFonts w:eastAsia="TimesNewRomanPSMT"/>
          <w:color w:val="auto"/>
          <w:sz w:val="28"/>
          <w:szCs w:val="28"/>
          <w:vertAlign w:val="superscript"/>
        </w:rPr>
        <w:footnoteReference w:id="2"/>
      </w:r>
    </w:p>
    <w:p w:rsidR="008D43DF" w:rsidRPr="001231AA" w:rsidRDefault="008D43DF" w:rsidP="001231AA">
      <w:pPr>
        <w:pStyle w:val="af"/>
        <w:spacing w:after="0"/>
        <w:ind w:firstLine="709"/>
        <w:jc w:val="both"/>
        <w:rPr>
          <w:bCs/>
          <w:szCs w:val="28"/>
        </w:rPr>
      </w:pPr>
    </w:p>
    <w:p w:rsidR="008D43DF" w:rsidRPr="001231AA" w:rsidRDefault="008D43DF" w:rsidP="001231AA">
      <w:pPr>
        <w:pStyle w:val="af"/>
        <w:spacing w:after="0"/>
        <w:ind w:firstLine="709"/>
        <w:jc w:val="both"/>
        <w:rPr>
          <w:b/>
          <w:bCs/>
          <w:szCs w:val="28"/>
        </w:rPr>
      </w:pPr>
      <w:r w:rsidRPr="001231AA">
        <w:rPr>
          <w:b/>
          <w:bCs/>
          <w:szCs w:val="28"/>
        </w:rPr>
        <w:lastRenderedPageBreak/>
        <w:t>13. СРОК ДЕЙСТВИЯ ДОГОВОРА</w:t>
      </w:r>
    </w:p>
    <w:p w:rsidR="008D43DF" w:rsidRPr="001231AA" w:rsidRDefault="008D43DF" w:rsidP="001231AA">
      <w:pPr>
        <w:tabs>
          <w:tab w:val="left" w:pos="0"/>
        </w:tabs>
        <w:ind w:firstLine="709"/>
        <w:jc w:val="both"/>
        <w:rPr>
          <w:b/>
          <w:iCs/>
          <w:szCs w:val="28"/>
        </w:rPr>
      </w:pPr>
      <w:r w:rsidRPr="001231AA">
        <w:rPr>
          <w:bCs/>
          <w:szCs w:val="28"/>
        </w:rPr>
        <w:t>Настоящий договор вступает в силу с даты его заключения и действует до полного исполнения обязательств</w:t>
      </w:r>
      <w:r w:rsidRPr="001231AA">
        <w:rPr>
          <w:b/>
          <w:bCs/>
          <w:szCs w:val="28"/>
        </w:rPr>
        <w:t>.</w:t>
      </w:r>
    </w:p>
    <w:p w:rsidR="008D43DF" w:rsidRPr="001231AA" w:rsidRDefault="008D43DF" w:rsidP="001231AA">
      <w:pPr>
        <w:ind w:firstLine="709"/>
        <w:jc w:val="both"/>
        <w:rPr>
          <w:b/>
          <w:szCs w:val="28"/>
        </w:rPr>
      </w:pPr>
    </w:p>
    <w:p w:rsidR="008D43DF" w:rsidRPr="001231AA" w:rsidRDefault="008D43DF" w:rsidP="001231AA">
      <w:pPr>
        <w:pStyle w:val="af"/>
        <w:spacing w:after="0"/>
        <w:ind w:firstLine="709"/>
        <w:jc w:val="both"/>
        <w:rPr>
          <w:b/>
          <w:bCs/>
          <w:szCs w:val="28"/>
        </w:rPr>
      </w:pPr>
      <w:r w:rsidRPr="001231AA">
        <w:rPr>
          <w:b/>
          <w:bCs/>
          <w:szCs w:val="28"/>
        </w:rPr>
        <w:t>14. ЗАКЛЮЧИТЕЛЬНЫЕ ПОЛОЖЕНИЯ</w:t>
      </w:r>
    </w:p>
    <w:p w:rsidR="008D43DF" w:rsidRPr="001231AA" w:rsidRDefault="008D43DF" w:rsidP="001231AA">
      <w:pPr>
        <w:pStyle w:val="af"/>
        <w:suppressAutoHyphens/>
        <w:spacing w:after="0"/>
        <w:ind w:firstLine="709"/>
        <w:jc w:val="both"/>
        <w:rPr>
          <w:szCs w:val="28"/>
        </w:rPr>
      </w:pPr>
      <w:r w:rsidRPr="001231AA">
        <w:rPr>
          <w:szCs w:val="28"/>
        </w:rPr>
        <w:t>14.1 Настоящий Договор составлен в двух экземплярах, имеющих одинаковую юридическую силу, по одному экземпляру для каждой из сторон.</w:t>
      </w:r>
    </w:p>
    <w:p w:rsidR="008D43DF" w:rsidRPr="001231AA" w:rsidRDefault="008D43DF" w:rsidP="001231AA">
      <w:pPr>
        <w:pStyle w:val="af"/>
        <w:suppressAutoHyphens/>
        <w:spacing w:after="0"/>
        <w:ind w:firstLine="709"/>
        <w:jc w:val="both"/>
        <w:rPr>
          <w:szCs w:val="28"/>
        </w:rPr>
      </w:pPr>
      <w:r w:rsidRPr="001231AA">
        <w:rPr>
          <w:szCs w:val="28"/>
        </w:rPr>
        <w:t>14.2 Подрядчик не вправе передавать третьим лицам, равно как и использовать не в целях настоящего Договора коммерческую информацию, ставшую ему известной (доступной) в рамках заключения и исполнения настоящего Договора и составляющую коммерческую тайну Заказчика, а также другую информацию ограниченного распространения.</w:t>
      </w:r>
    </w:p>
    <w:p w:rsidR="008D43DF" w:rsidRPr="001231AA" w:rsidRDefault="008D43DF" w:rsidP="001231AA">
      <w:pPr>
        <w:pStyle w:val="af"/>
        <w:suppressAutoHyphens/>
        <w:spacing w:after="0"/>
        <w:ind w:firstLine="709"/>
        <w:jc w:val="both"/>
        <w:rPr>
          <w:szCs w:val="28"/>
        </w:rPr>
      </w:pPr>
      <w:r w:rsidRPr="001231AA">
        <w:rPr>
          <w:szCs w:val="28"/>
        </w:rPr>
        <w:t>14.3 Уступка требования по настоящему Договору третьим лицам производится исключительно с письменного согласия Заказчика, полученного на основании письменного запроса Подрядчика.</w:t>
      </w:r>
    </w:p>
    <w:p w:rsidR="008D43DF" w:rsidRPr="001231AA" w:rsidRDefault="008D43DF" w:rsidP="001231AA">
      <w:pPr>
        <w:pStyle w:val="af"/>
        <w:suppressAutoHyphens/>
        <w:spacing w:after="0"/>
        <w:ind w:firstLine="709"/>
        <w:jc w:val="both"/>
        <w:rPr>
          <w:szCs w:val="28"/>
        </w:rPr>
      </w:pPr>
      <w:r w:rsidRPr="001231AA">
        <w:rPr>
          <w:szCs w:val="28"/>
        </w:rPr>
        <w:t>14.4</w:t>
      </w:r>
      <w:r w:rsidR="008922F6" w:rsidRPr="001231AA">
        <w:rPr>
          <w:szCs w:val="28"/>
        </w:rPr>
        <w:t> </w:t>
      </w:r>
      <w:r w:rsidRPr="001231AA">
        <w:rPr>
          <w:szCs w:val="28"/>
        </w:rPr>
        <w:t>Стороны принимают на себя обязательства в официальном порядке немедленно извещать (уведомлять) друг друга об изменении реквизитов, в том числе об открытии/закрытии банковских счетов.</w:t>
      </w:r>
    </w:p>
    <w:p w:rsidR="00F955A4" w:rsidRPr="001231AA" w:rsidRDefault="008D43DF" w:rsidP="001231AA">
      <w:pPr>
        <w:ind w:firstLine="709"/>
        <w:jc w:val="both"/>
        <w:rPr>
          <w:szCs w:val="28"/>
        </w:rPr>
      </w:pPr>
      <w:r w:rsidRPr="001231AA">
        <w:rPr>
          <w:szCs w:val="28"/>
        </w:rPr>
        <w:t>14.5 </w:t>
      </w:r>
      <w:r w:rsidR="00F955A4" w:rsidRPr="001231AA">
        <w:rPr>
          <w:szCs w:val="28"/>
        </w:rPr>
        <w:t xml:space="preserve">Подрядчик уведомлен, что в случае нарушения условий настоящего договора в информационную систему «Расчет рейтинга деловой репутации поставщиков», ведение которой осуществляется на официальном сайте по закупкам атомной отрасли www.rdr.rosatom.ru в соответствии с утвержденными </w:t>
      </w:r>
      <w:proofErr w:type="spellStart"/>
      <w:r w:rsidR="00F955A4" w:rsidRPr="001231AA">
        <w:rPr>
          <w:szCs w:val="28"/>
        </w:rPr>
        <w:t>Госкорпорацией</w:t>
      </w:r>
      <w:proofErr w:type="spellEnd"/>
      <w:r w:rsidR="00F955A4" w:rsidRPr="001231AA">
        <w:rPr>
          <w:szCs w:val="28"/>
        </w:rPr>
        <w:t xml:space="preserve"> «Росатом» Едиными отраслевыми методическими указаниями по оценке деловой репутации, могут быть внесены сведения и документы о таких нарушениях. Основанием для внесения сведений в информационную систему «Расчет рейтинга деловой репутации поставщиков» могут являться:</w:t>
      </w:r>
    </w:p>
    <w:p w:rsidR="00F955A4" w:rsidRPr="001231AA" w:rsidRDefault="00F955A4" w:rsidP="001231AA">
      <w:pPr>
        <w:ind w:firstLine="709"/>
        <w:jc w:val="both"/>
        <w:rPr>
          <w:szCs w:val="28"/>
        </w:rPr>
      </w:pPr>
      <w:r w:rsidRPr="001231AA">
        <w:rPr>
          <w:szCs w:val="28"/>
        </w:rPr>
        <w:t>1) выставленные Заказчиком и принятые Подрядчиком неустойки за нарушение сроков исполнения обязательств по настоящему договору и (или) убытки, причиненные таким нарушением;</w:t>
      </w:r>
    </w:p>
    <w:p w:rsidR="00F955A4" w:rsidRPr="001231AA" w:rsidRDefault="00F955A4" w:rsidP="001231AA">
      <w:pPr>
        <w:ind w:firstLine="709"/>
        <w:jc w:val="both"/>
        <w:rPr>
          <w:szCs w:val="28"/>
        </w:rPr>
      </w:pPr>
      <w:r w:rsidRPr="001231AA">
        <w:rPr>
          <w:szCs w:val="28"/>
        </w:rPr>
        <w:t>2) выставленные Заказчиком и принятые Подрядчиком претензии (требования) к качеству продукции (товаров, работ, услуг) по настоящему договору и (или) убытки, причиненные ненадлежащим качеством продукции (товаров, работ, услуг);</w:t>
      </w:r>
    </w:p>
    <w:p w:rsidR="00F955A4" w:rsidRPr="001231AA" w:rsidRDefault="00F955A4" w:rsidP="001231AA">
      <w:pPr>
        <w:ind w:firstLine="709"/>
        <w:jc w:val="both"/>
        <w:rPr>
          <w:szCs w:val="28"/>
        </w:rPr>
      </w:pPr>
      <w:r w:rsidRPr="001231AA">
        <w:rPr>
          <w:szCs w:val="28"/>
        </w:rPr>
        <w:t>3) судебные решения (включая решения третейских судов) о выплате Подрядчиком неустойки за нарушение сроков исполнения договорных обязательств и (или) возмещении убытков, причиненных указанным нарушением;</w:t>
      </w:r>
    </w:p>
    <w:p w:rsidR="00F955A4" w:rsidRPr="001231AA" w:rsidRDefault="00F955A4" w:rsidP="001231AA">
      <w:pPr>
        <w:ind w:firstLine="709"/>
        <w:jc w:val="both"/>
        <w:rPr>
          <w:szCs w:val="28"/>
        </w:rPr>
      </w:pPr>
      <w:r w:rsidRPr="001231AA">
        <w:rPr>
          <w:szCs w:val="28"/>
        </w:rPr>
        <w:t>4) судебные решения (включая решения третейских судов) об удовлетворении Подрядчиком претензии (требования) Заказчика к качеству продукции (товаров, работ, услуг) по настоящему договору и (или) возмещении убытков, причиненных ненадлежащим качеством продукции (товаров, работ, услуг);</w:t>
      </w:r>
    </w:p>
    <w:p w:rsidR="00F955A4" w:rsidRPr="001231AA" w:rsidRDefault="00F955A4" w:rsidP="001231AA">
      <w:pPr>
        <w:ind w:firstLine="709"/>
        <w:jc w:val="both"/>
        <w:rPr>
          <w:szCs w:val="28"/>
        </w:rPr>
      </w:pPr>
      <w:r w:rsidRPr="001231AA">
        <w:rPr>
          <w:szCs w:val="28"/>
        </w:rPr>
        <w:t>5) подтвержденные судебными актами факты передачи Заказчику Подрядчиком продукции (товаров, работ, услуг) по настоящему договору, нарушающей права третьих лиц;</w:t>
      </w:r>
    </w:p>
    <w:p w:rsidR="00F955A4" w:rsidRPr="001231AA" w:rsidRDefault="00F955A4" w:rsidP="001231AA">
      <w:pPr>
        <w:ind w:firstLine="709"/>
        <w:jc w:val="both"/>
        <w:rPr>
          <w:szCs w:val="28"/>
        </w:rPr>
      </w:pPr>
      <w:r w:rsidRPr="001231AA">
        <w:rPr>
          <w:szCs w:val="28"/>
        </w:rPr>
        <w:t>6) подтвержденные судебными актами факты фальсификации Подрядчиком документов на этапе заключения или исполнения настоящего договора.</w:t>
      </w:r>
    </w:p>
    <w:p w:rsidR="00F955A4" w:rsidRPr="001231AA" w:rsidRDefault="00F955A4" w:rsidP="001231AA">
      <w:pPr>
        <w:ind w:firstLine="709"/>
        <w:jc w:val="both"/>
        <w:rPr>
          <w:szCs w:val="28"/>
        </w:rPr>
      </w:pPr>
      <w:r w:rsidRPr="001231AA">
        <w:rPr>
          <w:szCs w:val="28"/>
        </w:rPr>
        <w:t xml:space="preserve">Подрядчик предупрежден, что сведения, включенные в информационную систему «Расчет рейтинга деловой репутации поставщиков», могут быть </w:t>
      </w:r>
      <w:r w:rsidRPr="001231AA">
        <w:rPr>
          <w:szCs w:val="28"/>
        </w:rPr>
        <w:lastRenderedPageBreak/>
        <w:t>использованы Заказчиком при оценке его деловой репутации в последующих закупочных процедурах и (или) в процессе принятия решения о заключении договора с ним.</w:t>
      </w:r>
    </w:p>
    <w:p w:rsidR="00E00605" w:rsidRPr="001231AA" w:rsidRDefault="00F955A4" w:rsidP="001231AA">
      <w:pPr>
        <w:ind w:firstLine="709"/>
        <w:jc w:val="both"/>
        <w:rPr>
          <w:szCs w:val="28"/>
        </w:rPr>
      </w:pPr>
      <w:r w:rsidRPr="001231AA">
        <w:rPr>
          <w:szCs w:val="28"/>
        </w:rPr>
        <w:t>14.6 </w:t>
      </w:r>
      <w:r w:rsidR="00E00605" w:rsidRPr="001231AA">
        <w:rPr>
          <w:szCs w:val="28"/>
        </w:rPr>
        <w:t>Противодействие коррупции.</w:t>
      </w:r>
    </w:p>
    <w:p w:rsidR="00E00605" w:rsidRPr="001231AA" w:rsidRDefault="00E00605" w:rsidP="001231AA">
      <w:pPr>
        <w:ind w:firstLine="709"/>
        <w:jc w:val="both"/>
        <w:rPr>
          <w:szCs w:val="28"/>
        </w:rPr>
      </w:pPr>
      <w:r w:rsidRPr="001231AA">
        <w:rPr>
          <w:szCs w:val="28"/>
        </w:rPr>
        <w:t>При исполнении настоящего Договора Стороны соблюдают и будут соблюдать в дальнейшем все применимые законы и нормативные акты, включая любые законы о противодействии взяточничеству и коррупции.</w:t>
      </w:r>
    </w:p>
    <w:p w:rsidR="00E00605" w:rsidRPr="001231AA" w:rsidRDefault="00E00605" w:rsidP="001231AA">
      <w:pPr>
        <w:ind w:firstLine="709"/>
        <w:jc w:val="both"/>
        <w:rPr>
          <w:szCs w:val="28"/>
        </w:rPr>
      </w:pPr>
      <w:r w:rsidRPr="001231AA">
        <w:rPr>
          <w:szCs w:val="28"/>
        </w:rPr>
        <w:t>Стороны и любые их должностные лица, работники, акционеры, представители, агенты или любые лица, действующие от имени или в интересах, или по просьбе какой-либо из Сторон в связи с настоящим Договором, не будут прямо или косвенно, в рамках деловых отношений в сфере предпринимательской деятельности или в рамках деловых отношений с государственным сектором, предлагать, вручать или осуществлять, а также соглашаться на предложение, вручение или осуществление (самостоятельно или в согласии с другими лицами) какого-либо платежа, подарка или иной привилегии с целью исполнения (воздержания от исполнения) каких-либо условий настоящего Договора, если указанные действия нарушают применимые законы или нормативные акты о противодействии взяточничеству и коррупции.</w:t>
      </w:r>
    </w:p>
    <w:p w:rsidR="00E00605" w:rsidRPr="001231AA" w:rsidRDefault="00E00605" w:rsidP="001231AA">
      <w:pPr>
        <w:pStyle w:val="1"/>
        <w:spacing w:before="0" w:after="0"/>
        <w:ind w:firstLine="709"/>
        <w:jc w:val="both"/>
        <w:rPr>
          <w:rFonts w:ascii="Times New Roman" w:hAnsi="Times New Roman"/>
          <w:b w:val="0"/>
          <w:sz w:val="28"/>
          <w:szCs w:val="28"/>
        </w:rPr>
      </w:pPr>
      <w:bookmarkStart w:id="21" w:name="_Toc455659683"/>
      <w:r w:rsidRPr="001231AA">
        <w:rPr>
          <w:rFonts w:ascii="Times New Roman" w:hAnsi="Times New Roman"/>
          <w:b w:val="0"/>
          <w:sz w:val="28"/>
          <w:szCs w:val="28"/>
        </w:rPr>
        <w:t>14.7 Заверения об обстоятельствах</w:t>
      </w:r>
      <w:bookmarkEnd w:id="21"/>
      <w:r w:rsidRPr="001231AA">
        <w:rPr>
          <w:rFonts w:ascii="Times New Roman" w:hAnsi="Times New Roman"/>
          <w:b w:val="0"/>
          <w:sz w:val="28"/>
          <w:szCs w:val="28"/>
        </w:rPr>
        <w:t>.</w:t>
      </w:r>
    </w:p>
    <w:p w:rsidR="00E00605" w:rsidRPr="001231AA" w:rsidRDefault="00E00605" w:rsidP="001231AA">
      <w:pPr>
        <w:ind w:firstLine="709"/>
        <w:jc w:val="both"/>
        <w:rPr>
          <w:szCs w:val="28"/>
        </w:rPr>
      </w:pPr>
      <w:r w:rsidRPr="001231AA">
        <w:rPr>
          <w:szCs w:val="28"/>
        </w:rPr>
        <w:t>Каждая Сторона гарантирует другой Стороне, что:</w:t>
      </w:r>
    </w:p>
    <w:p w:rsidR="00E00605" w:rsidRPr="001231AA" w:rsidRDefault="00E00605" w:rsidP="001231AA">
      <w:pPr>
        <w:ind w:firstLine="709"/>
        <w:jc w:val="both"/>
        <w:rPr>
          <w:szCs w:val="28"/>
        </w:rPr>
      </w:pPr>
      <w:r w:rsidRPr="001231AA">
        <w:rPr>
          <w:szCs w:val="28"/>
        </w:rPr>
        <w:t>сторона вправе заключать и исполнять Договор;</w:t>
      </w:r>
    </w:p>
    <w:p w:rsidR="00E00605" w:rsidRPr="001231AA" w:rsidRDefault="00E00605" w:rsidP="001231AA">
      <w:pPr>
        <w:ind w:firstLine="709"/>
        <w:jc w:val="both"/>
        <w:rPr>
          <w:szCs w:val="28"/>
        </w:rPr>
      </w:pPr>
      <w:r w:rsidRPr="001231AA">
        <w:rPr>
          <w:szCs w:val="28"/>
        </w:rPr>
        <w:t>заключение и/или исполнение Стороной Договора не противоречит прямо или косвенно никаким законам, постановлениям, указам, прочим нормативным актам, актам органов государственной власти и/или местного самоуправления, локальным нормативным актам Стороны, судебным решениям;</w:t>
      </w:r>
    </w:p>
    <w:p w:rsidR="00E00605" w:rsidRPr="001231AA" w:rsidRDefault="00E00605" w:rsidP="001231AA">
      <w:pPr>
        <w:ind w:firstLine="709"/>
        <w:jc w:val="both"/>
        <w:rPr>
          <w:szCs w:val="28"/>
        </w:rPr>
      </w:pPr>
      <w:r w:rsidRPr="001231AA">
        <w:rPr>
          <w:szCs w:val="28"/>
        </w:rPr>
        <w:t>стороной получены все и любые разрешения, одобрения и согласования, необходимые ей для заключения и/или исполнения Договора (в том числе в соответствии с действующим законодательством Российской Федерации или учредительными документами Стороны, включая одобрение сделки с заинтересованно</w:t>
      </w:r>
      <w:r w:rsidR="00906C4D" w:rsidRPr="001231AA">
        <w:rPr>
          <w:szCs w:val="28"/>
        </w:rPr>
        <w:t>стью, одобрение крупной сделки).</w:t>
      </w:r>
    </w:p>
    <w:p w:rsidR="00487988" w:rsidRPr="001231AA" w:rsidRDefault="00487988" w:rsidP="001231AA">
      <w:pPr>
        <w:ind w:firstLine="709"/>
        <w:jc w:val="both"/>
        <w:rPr>
          <w:szCs w:val="28"/>
        </w:rPr>
      </w:pPr>
      <w:r w:rsidRPr="001231AA">
        <w:rPr>
          <w:szCs w:val="28"/>
        </w:rPr>
        <w:t>Подрядчик настоящим гарантирует, что он не контролируется лицами, включенными в перечень лиц, указанный в постановлении Правительства Российской Федерации от 01.11.2018 № 1300 «О мерах по реализации Указа  Президента Российской Федерации от 22.10.2018 № 592», а также, что ни он сам, ни лицо, подписавшее настоящий договор, не включены в перечни лиц, в отношении которых применяются специальные экономические меры в соответствии с указанным постановлением Правительства Российской Федерации или в соответствии с любыми иными актами Президента Российской Федерации или Правительства Российской Федерации, в случае включения Подрядчика, его единоличных исполнительных органов, иных лиц, которые его контролируют, в перечни лиц, в отношении которых применяются специальные экономические меры в соответствии с какими-либо актами Президента Российской Федерации или Правительства Российской Федерации, Подрядчик</w:t>
      </w:r>
      <w:r w:rsidRPr="001231AA">
        <w:rPr>
          <w:i/>
          <w:szCs w:val="28"/>
        </w:rPr>
        <w:t xml:space="preserve"> </w:t>
      </w:r>
      <w:r w:rsidRPr="001231AA">
        <w:rPr>
          <w:szCs w:val="28"/>
        </w:rPr>
        <w:t>незамедлительно информирует об этом Заказчика.</w:t>
      </w:r>
    </w:p>
    <w:p w:rsidR="00B517ED" w:rsidRPr="001231AA" w:rsidRDefault="00B517ED" w:rsidP="001231AA">
      <w:pPr>
        <w:tabs>
          <w:tab w:val="left" w:pos="0"/>
        </w:tabs>
        <w:ind w:firstLine="709"/>
        <w:jc w:val="both"/>
        <w:rPr>
          <w:szCs w:val="28"/>
        </w:rPr>
      </w:pPr>
      <w:r w:rsidRPr="001231AA">
        <w:rPr>
          <w:szCs w:val="28"/>
        </w:rPr>
        <w:t xml:space="preserve">14.8 Стороны обязуется предоставлять сведения в отношении всей цепочки собственников и руководителей, включая бенефициаров (в том числе конечных). </w:t>
      </w:r>
    </w:p>
    <w:p w:rsidR="00B517ED" w:rsidRPr="001231AA" w:rsidRDefault="00B517ED" w:rsidP="001231AA">
      <w:pPr>
        <w:tabs>
          <w:tab w:val="left" w:pos="0"/>
        </w:tabs>
        <w:ind w:firstLine="709"/>
        <w:jc w:val="both"/>
        <w:rPr>
          <w:szCs w:val="28"/>
        </w:rPr>
      </w:pPr>
      <w:r w:rsidRPr="001231AA">
        <w:rPr>
          <w:szCs w:val="28"/>
        </w:rPr>
        <w:lastRenderedPageBreak/>
        <w:t xml:space="preserve">Раскрывающая сторона гарантирует принимающей стороне, что сведения и документы в отношении всей цепочки собственников и руководителей, включая бенефициаров (в том числе конечных), раскрывающей стороны, переданные принимающей стороне до заключения договора (далее – "сведения"), являются полными, точными и достоверными. </w:t>
      </w:r>
    </w:p>
    <w:p w:rsidR="00B517ED" w:rsidRPr="001231AA" w:rsidRDefault="00B517ED" w:rsidP="001231AA">
      <w:pPr>
        <w:tabs>
          <w:tab w:val="left" w:pos="0"/>
        </w:tabs>
        <w:ind w:firstLine="709"/>
        <w:jc w:val="both"/>
        <w:rPr>
          <w:szCs w:val="28"/>
        </w:rPr>
      </w:pPr>
      <w:r w:rsidRPr="001231AA">
        <w:rPr>
          <w:szCs w:val="28"/>
        </w:rPr>
        <w:t xml:space="preserve">При изменении сведений раскрывающая сторона обязана не позднее пяти (5) дней с момента таких изменений направить принимающей стороне соответствующее письменное уведомление с приложением копий подтверждающих документов, заверенных нотариусом или уполномоченным должностным лицом раскрывающей стороны. </w:t>
      </w:r>
    </w:p>
    <w:p w:rsidR="00B517ED" w:rsidRPr="001231AA" w:rsidRDefault="00B517ED" w:rsidP="001231AA">
      <w:pPr>
        <w:tabs>
          <w:tab w:val="left" w:pos="0"/>
        </w:tabs>
        <w:ind w:firstLine="709"/>
        <w:jc w:val="both"/>
        <w:rPr>
          <w:szCs w:val="28"/>
        </w:rPr>
      </w:pPr>
      <w:r w:rsidRPr="001231AA">
        <w:rPr>
          <w:szCs w:val="28"/>
        </w:rPr>
        <w:t xml:space="preserve">Раскрывающая сторона настоящим выдает свое согласие и подтверждает получение всех требуемых в соответствии с действующим законодательством российской федерации (в том числе о коммерческой тайне и о персональных данных) согласий всех упомянутых в сведениях, заинтересованных или причастных к сведениям лиц на обработку предоставленных сведений принимающей стороной, а также на раскрытие принимающей стороной сведений, полностью или частично, Госкорпорации "Росатом" и компетентным органам государственной власти (в том числе Федеральной налоговой службе Российской Федерации, Минэнерго России, </w:t>
      </w:r>
      <w:proofErr w:type="spellStart"/>
      <w:r w:rsidRPr="001231AA">
        <w:rPr>
          <w:szCs w:val="28"/>
        </w:rPr>
        <w:t>Росфинмониторингу</w:t>
      </w:r>
      <w:proofErr w:type="spellEnd"/>
      <w:r w:rsidRPr="001231AA">
        <w:rPr>
          <w:szCs w:val="28"/>
        </w:rPr>
        <w:t xml:space="preserve">, Правительству Российской Федерации) и последующую обработку сведений такими органами (далее – "раскрытие"). Раскрывающая сторона освобождает принимающую сторону от любой ответственности в связи с раскрытием, в том числе, возмещает принимающей стороне убытки, понесенные в связи с предъявлением принимающей стороне претензий, исков и требований любыми третьими лицами, чьи права были или могли быть нарушены таким раскрытием. </w:t>
      </w:r>
    </w:p>
    <w:p w:rsidR="00B517ED" w:rsidRPr="001231AA" w:rsidRDefault="00B517ED" w:rsidP="001231AA">
      <w:pPr>
        <w:tabs>
          <w:tab w:val="left" w:pos="0"/>
        </w:tabs>
        <w:ind w:firstLine="709"/>
        <w:jc w:val="both"/>
        <w:rPr>
          <w:szCs w:val="28"/>
        </w:rPr>
      </w:pPr>
      <w:r w:rsidRPr="001231AA">
        <w:rPr>
          <w:szCs w:val="28"/>
        </w:rPr>
        <w:t xml:space="preserve">Стороны подтверждают, что условия договора о предоставлении сведений и о поддержании их актуальными признаны ими существенными условиями договора в соответствии со статьей 432 Гражданского кодекса Российской Федерации. </w:t>
      </w:r>
    </w:p>
    <w:p w:rsidR="00B517ED" w:rsidRPr="001231AA" w:rsidRDefault="00B517ED" w:rsidP="001231AA">
      <w:pPr>
        <w:tabs>
          <w:tab w:val="left" w:pos="0"/>
        </w:tabs>
        <w:ind w:firstLine="709"/>
        <w:jc w:val="both"/>
        <w:rPr>
          <w:szCs w:val="28"/>
        </w:rPr>
      </w:pPr>
      <w:r w:rsidRPr="001231AA">
        <w:rPr>
          <w:szCs w:val="28"/>
        </w:rPr>
        <w:t>Если специальной нормой части второй Гражданского кодекса Российской Федерации не установлено иное, отказ от предоставления, несвоевременное и (или) недостоверное и (или) неполное предоставление сведений (в том числе, уведомлений об изменениях с подтверждающими документами) является основанием для одностороннего отказа принимающей стороны от исполнения договора и предъявления принимающей стороной раскрывающей стороне требования о возмещении убытков, причиненных прекращением договора. Договор считается расторгнутым с даты получения раскрывающей стороной соответствующего письменного уведомления принимающей стороны, если более поздняя дата не будет установлена в уведомлении.</w:t>
      </w:r>
    </w:p>
    <w:p w:rsidR="00230DB4" w:rsidRPr="001231AA" w:rsidRDefault="00230DB4" w:rsidP="001231AA">
      <w:pPr>
        <w:tabs>
          <w:tab w:val="left" w:pos="0"/>
        </w:tabs>
        <w:ind w:firstLine="709"/>
        <w:jc w:val="both"/>
        <w:rPr>
          <w:b/>
          <w:szCs w:val="28"/>
        </w:rPr>
      </w:pPr>
      <w:r w:rsidRPr="001231AA">
        <w:rPr>
          <w:szCs w:val="28"/>
        </w:rPr>
        <w:t xml:space="preserve">14.9. </w:t>
      </w:r>
      <w:r w:rsidRPr="001231AA">
        <w:t>Во исполнение пунктов 1,2 протокола от 16.04.2018 №9-ГД/203-Пр заседания Управляющего комитета по Интегрированной системе управления (далее – ИСУ) АО «Концерн Росэнергоатом» по анализу промежуточных итогов подготовки к Корпоративной миссии ОСАРТ по направлению ИСУ, в целях совершенствования ИСУ Концерна, подготовки Концерна к Корпоративной миссии ОСАРТ, АО «Концерн Росэнергоатом» приказом от 02.07.2018 №9/808-П ввело в действие заявления о политиках, с которыми можно ознакомиться на сайте АО «Концерн Росэнергоатом»:http://www.rosenergoatom.ru/about/zayavleniya-o-politikakh/  (данный пункт носит уведомительный характер).</w:t>
      </w:r>
    </w:p>
    <w:p w:rsidR="008D43DF" w:rsidRPr="001231AA" w:rsidRDefault="00E00605" w:rsidP="001231AA">
      <w:pPr>
        <w:pStyle w:val="af"/>
        <w:spacing w:after="0"/>
        <w:ind w:firstLine="709"/>
        <w:jc w:val="both"/>
        <w:rPr>
          <w:szCs w:val="28"/>
        </w:rPr>
      </w:pPr>
      <w:r w:rsidRPr="001231AA">
        <w:rPr>
          <w:szCs w:val="28"/>
        </w:rPr>
        <w:lastRenderedPageBreak/>
        <w:t>14.</w:t>
      </w:r>
      <w:r w:rsidR="00230DB4" w:rsidRPr="001231AA">
        <w:rPr>
          <w:szCs w:val="28"/>
        </w:rPr>
        <w:t>10</w:t>
      </w:r>
      <w:r w:rsidRPr="001231AA">
        <w:rPr>
          <w:szCs w:val="28"/>
        </w:rPr>
        <w:t> </w:t>
      </w:r>
      <w:r w:rsidR="008D43DF" w:rsidRPr="001231AA">
        <w:rPr>
          <w:szCs w:val="28"/>
        </w:rPr>
        <w:t>Неотъемлемой частью договора являются следующие приложения:</w:t>
      </w:r>
    </w:p>
    <w:p w:rsidR="008D43DF" w:rsidRPr="001231AA" w:rsidRDefault="008D43DF" w:rsidP="001231AA">
      <w:pPr>
        <w:pStyle w:val="af"/>
        <w:spacing w:after="0"/>
        <w:ind w:firstLine="709"/>
        <w:jc w:val="both"/>
        <w:rPr>
          <w:szCs w:val="28"/>
        </w:rPr>
      </w:pPr>
      <w:r w:rsidRPr="001231AA">
        <w:rPr>
          <w:szCs w:val="28"/>
        </w:rPr>
        <w:t>1. Приложение 1</w:t>
      </w:r>
      <w:r w:rsidR="002142D3" w:rsidRPr="001231AA">
        <w:rPr>
          <w:szCs w:val="28"/>
        </w:rPr>
        <w:t>.</w:t>
      </w:r>
      <w:r w:rsidRPr="001231AA">
        <w:rPr>
          <w:szCs w:val="28"/>
        </w:rPr>
        <w:t xml:space="preserve"> Техническое задание.</w:t>
      </w:r>
    </w:p>
    <w:p w:rsidR="008D43DF" w:rsidRPr="001231AA" w:rsidRDefault="008D43DF" w:rsidP="001231AA">
      <w:pPr>
        <w:pStyle w:val="af"/>
        <w:spacing w:after="0"/>
        <w:ind w:firstLine="709"/>
        <w:jc w:val="both"/>
        <w:rPr>
          <w:szCs w:val="28"/>
        </w:rPr>
      </w:pPr>
      <w:r w:rsidRPr="001231AA">
        <w:rPr>
          <w:szCs w:val="28"/>
        </w:rPr>
        <w:t>2. Приложение 2</w:t>
      </w:r>
      <w:r w:rsidR="002142D3" w:rsidRPr="001231AA">
        <w:rPr>
          <w:szCs w:val="28"/>
        </w:rPr>
        <w:t>.</w:t>
      </w:r>
      <w:r w:rsidRPr="001231AA">
        <w:rPr>
          <w:szCs w:val="28"/>
        </w:rPr>
        <w:t xml:space="preserve"> Календарный план.</w:t>
      </w:r>
    </w:p>
    <w:p w:rsidR="008D43DF" w:rsidRPr="001231AA" w:rsidRDefault="008D43DF" w:rsidP="001231AA">
      <w:pPr>
        <w:pStyle w:val="af"/>
        <w:spacing w:after="0"/>
        <w:ind w:firstLine="709"/>
        <w:jc w:val="both"/>
        <w:rPr>
          <w:szCs w:val="28"/>
        </w:rPr>
      </w:pPr>
      <w:r w:rsidRPr="001231AA">
        <w:rPr>
          <w:szCs w:val="28"/>
        </w:rPr>
        <w:t>3. Приложение 3</w:t>
      </w:r>
      <w:r w:rsidR="002142D3" w:rsidRPr="001231AA">
        <w:rPr>
          <w:szCs w:val="28"/>
        </w:rPr>
        <w:t>.</w:t>
      </w:r>
      <w:r w:rsidRPr="001231AA">
        <w:rPr>
          <w:szCs w:val="28"/>
        </w:rPr>
        <w:t xml:space="preserve"> Требования к ПОК в части описания процедуры формирования и поддержания культуры безопасности в организации.</w:t>
      </w:r>
    </w:p>
    <w:p w:rsidR="002142D3" w:rsidRPr="001231AA" w:rsidRDefault="002142D3" w:rsidP="001231AA">
      <w:pPr>
        <w:pStyle w:val="af"/>
        <w:spacing w:after="0"/>
        <w:ind w:firstLine="709"/>
        <w:jc w:val="both"/>
        <w:rPr>
          <w:szCs w:val="28"/>
        </w:rPr>
      </w:pPr>
      <w:r w:rsidRPr="001231AA">
        <w:rPr>
          <w:szCs w:val="28"/>
        </w:rPr>
        <w:t>4. Приложение 4. Требования по обеспечению качества.</w:t>
      </w:r>
    </w:p>
    <w:p w:rsidR="00131764" w:rsidRPr="001231AA" w:rsidRDefault="00131764" w:rsidP="001231AA">
      <w:pPr>
        <w:pStyle w:val="a7"/>
        <w:tabs>
          <w:tab w:val="left" w:pos="0"/>
        </w:tabs>
        <w:suppressAutoHyphens/>
        <w:ind w:left="709"/>
        <w:contextualSpacing w:val="0"/>
        <w:jc w:val="both"/>
        <w:rPr>
          <w:szCs w:val="28"/>
        </w:rPr>
      </w:pPr>
      <w:r w:rsidRPr="001231AA">
        <w:rPr>
          <w:szCs w:val="28"/>
        </w:rPr>
        <w:t>5. Приложение № 5 Соглашение по охране труда.</w:t>
      </w:r>
    </w:p>
    <w:p w:rsidR="00131764" w:rsidRPr="001231AA" w:rsidRDefault="00131764" w:rsidP="001231AA">
      <w:pPr>
        <w:pStyle w:val="a7"/>
        <w:tabs>
          <w:tab w:val="left" w:pos="0"/>
        </w:tabs>
        <w:suppressAutoHyphens/>
        <w:ind w:left="709"/>
        <w:contextualSpacing w:val="0"/>
        <w:jc w:val="both"/>
        <w:rPr>
          <w:szCs w:val="28"/>
        </w:rPr>
      </w:pPr>
      <w:r w:rsidRPr="001231AA">
        <w:rPr>
          <w:szCs w:val="28"/>
        </w:rPr>
        <w:t>6.Приложение № 6 Требование охраны окружающей среды.</w:t>
      </w:r>
    </w:p>
    <w:p w:rsidR="00131764" w:rsidRPr="001231AA" w:rsidRDefault="00131764" w:rsidP="001231AA">
      <w:pPr>
        <w:pStyle w:val="a7"/>
        <w:tabs>
          <w:tab w:val="left" w:pos="0"/>
        </w:tabs>
        <w:suppressAutoHyphens/>
        <w:ind w:left="709"/>
        <w:contextualSpacing w:val="0"/>
        <w:jc w:val="both"/>
        <w:rPr>
          <w:szCs w:val="28"/>
        </w:rPr>
      </w:pPr>
      <w:r w:rsidRPr="001231AA">
        <w:rPr>
          <w:szCs w:val="28"/>
        </w:rPr>
        <w:t>7. Приложение № 7 Соглашение о Конфиденциальности.</w:t>
      </w:r>
    </w:p>
    <w:p w:rsidR="00131764" w:rsidRPr="001231AA" w:rsidRDefault="00131764" w:rsidP="001231AA">
      <w:pPr>
        <w:pStyle w:val="a7"/>
        <w:tabs>
          <w:tab w:val="left" w:pos="0"/>
        </w:tabs>
        <w:suppressAutoHyphens/>
        <w:ind w:left="709"/>
        <w:contextualSpacing w:val="0"/>
        <w:jc w:val="both"/>
        <w:rPr>
          <w:szCs w:val="28"/>
        </w:rPr>
      </w:pPr>
      <w:r w:rsidRPr="001231AA">
        <w:rPr>
          <w:szCs w:val="28"/>
        </w:rPr>
        <w:t>8. Приложение № 8 Соглашение по периодическим проверкам знаний электротехнического персонала.</w:t>
      </w:r>
    </w:p>
    <w:p w:rsidR="00131764" w:rsidRPr="001231AA" w:rsidRDefault="00131764" w:rsidP="001231AA">
      <w:pPr>
        <w:pStyle w:val="a7"/>
        <w:tabs>
          <w:tab w:val="left" w:pos="0"/>
        </w:tabs>
        <w:suppressAutoHyphens/>
        <w:ind w:left="709"/>
        <w:contextualSpacing w:val="0"/>
        <w:jc w:val="both"/>
        <w:rPr>
          <w:szCs w:val="28"/>
        </w:rPr>
      </w:pPr>
      <w:r w:rsidRPr="001231AA">
        <w:rPr>
          <w:szCs w:val="28"/>
        </w:rPr>
        <w:t>9. Приложение № 9 Оговорка о субподрядчиках.</w:t>
      </w:r>
    </w:p>
    <w:p w:rsidR="00131764" w:rsidRPr="001231AA" w:rsidRDefault="00131764" w:rsidP="001231AA">
      <w:pPr>
        <w:pStyle w:val="a7"/>
        <w:tabs>
          <w:tab w:val="left" w:pos="0"/>
        </w:tabs>
        <w:suppressAutoHyphens/>
        <w:ind w:left="709"/>
        <w:contextualSpacing w:val="0"/>
        <w:jc w:val="both"/>
        <w:rPr>
          <w:szCs w:val="28"/>
        </w:rPr>
      </w:pPr>
      <w:r w:rsidRPr="001231AA">
        <w:rPr>
          <w:szCs w:val="28"/>
        </w:rPr>
        <w:t xml:space="preserve">10. приложение №10 Акт сверки взаимных расчетов. </w:t>
      </w:r>
    </w:p>
    <w:p w:rsidR="00131764" w:rsidRPr="001231AA" w:rsidRDefault="00131764" w:rsidP="001231AA">
      <w:pPr>
        <w:pStyle w:val="a7"/>
        <w:tabs>
          <w:tab w:val="left" w:pos="0"/>
        </w:tabs>
        <w:suppressAutoHyphens/>
        <w:ind w:left="709"/>
        <w:contextualSpacing w:val="0"/>
        <w:jc w:val="both"/>
        <w:rPr>
          <w:szCs w:val="28"/>
        </w:rPr>
      </w:pPr>
      <w:r w:rsidRPr="001231AA">
        <w:rPr>
          <w:szCs w:val="28"/>
        </w:rPr>
        <w:t>11. Приложение № 11 Смета.</w:t>
      </w:r>
    </w:p>
    <w:p w:rsidR="008D43DF" w:rsidRPr="001231AA" w:rsidRDefault="008D43DF" w:rsidP="001231AA">
      <w:pPr>
        <w:pStyle w:val="af"/>
        <w:spacing w:after="0"/>
        <w:ind w:firstLine="708"/>
        <w:jc w:val="both"/>
        <w:rPr>
          <w:b/>
          <w:bCs/>
          <w:szCs w:val="28"/>
        </w:rPr>
      </w:pPr>
      <w:r w:rsidRPr="001231AA">
        <w:rPr>
          <w:b/>
          <w:bCs/>
          <w:szCs w:val="28"/>
        </w:rPr>
        <w:t>15. МЕСТА НАХОЖДЕНИЯ, АДРЕСА И БАНКОВСКИЕ РЕКВИЗИТЫ СТОРОН</w:t>
      </w:r>
    </w:p>
    <w:p w:rsidR="008D43DF" w:rsidRPr="001231AA" w:rsidRDefault="008D43DF" w:rsidP="001231AA">
      <w:pPr>
        <w:jc w:val="both"/>
        <w:rPr>
          <w:szCs w:val="28"/>
        </w:rPr>
      </w:pPr>
    </w:p>
    <w:tbl>
      <w:tblPr>
        <w:tblW w:w="0" w:type="auto"/>
        <w:tblLook w:val="01E0" w:firstRow="1" w:lastRow="1" w:firstColumn="1" w:lastColumn="1" w:noHBand="0" w:noVBand="0"/>
      </w:tblPr>
      <w:tblGrid>
        <w:gridCol w:w="4704"/>
        <w:gridCol w:w="449"/>
        <w:gridCol w:w="4704"/>
      </w:tblGrid>
      <w:tr w:rsidR="008D43DF" w:rsidRPr="001231AA" w:rsidTr="008E4553">
        <w:tc>
          <w:tcPr>
            <w:tcW w:w="4704" w:type="dxa"/>
          </w:tcPr>
          <w:p w:rsidR="008D43DF" w:rsidRPr="001231AA" w:rsidRDefault="008D43DF" w:rsidP="001231AA">
            <w:pPr>
              <w:pStyle w:val="af"/>
              <w:spacing w:after="0"/>
              <w:jc w:val="both"/>
              <w:rPr>
                <w:bCs/>
                <w:szCs w:val="28"/>
              </w:rPr>
            </w:pPr>
            <w:r w:rsidRPr="001231AA">
              <w:rPr>
                <w:szCs w:val="28"/>
              </w:rPr>
              <w:t>ПОДРЯДЧИК</w:t>
            </w:r>
          </w:p>
        </w:tc>
        <w:tc>
          <w:tcPr>
            <w:tcW w:w="449" w:type="dxa"/>
          </w:tcPr>
          <w:p w:rsidR="008D43DF" w:rsidRPr="001231AA" w:rsidRDefault="008D43DF" w:rsidP="001231AA">
            <w:pPr>
              <w:pStyle w:val="af"/>
              <w:spacing w:after="0"/>
              <w:jc w:val="both"/>
              <w:rPr>
                <w:bCs/>
                <w:szCs w:val="28"/>
              </w:rPr>
            </w:pPr>
          </w:p>
        </w:tc>
        <w:tc>
          <w:tcPr>
            <w:tcW w:w="4704" w:type="dxa"/>
          </w:tcPr>
          <w:p w:rsidR="008D43DF" w:rsidRPr="001231AA" w:rsidRDefault="008D43DF" w:rsidP="001231AA">
            <w:pPr>
              <w:pStyle w:val="af"/>
              <w:spacing w:after="0"/>
              <w:jc w:val="both"/>
              <w:rPr>
                <w:bCs/>
                <w:szCs w:val="28"/>
              </w:rPr>
            </w:pPr>
            <w:r w:rsidRPr="001231AA">
              <w:rPr>
                <w:szCs w:val="28"/>
              </w:rPr>
              <w:t>ЗАКАЗЧИК</w:t>
            </w:r>
          </w:p>
        </w:tc>
      </w:tr>
      <w:tr w:rsidR="008D43DF" w:rsidRPr="001231AA" w:rsidTr="008E4553">
        <w:tc>
          <w:tcPr>
            <w:tcW w:w="4704" w:type="dxa"/>
          </w:tcPr>
          <w:p w:rsidR="008D43DF" w:rsidRPr="001231AA" w:rsidRDefault="008D43DF" w:rsidP="001231AA">
            <w:pPr>
              <w:jc w:val="both"/>
              <w:rPr>
                <w:szCs w:val="28"/>
              </w:rPr>
            </w:pPr>
            <w:r w:rsidRPr="001231AA">
              <w:rPr>
                <w:szCs w:val="28"/>
              </w:rPr>
              <w:t>____________________________</w:t>
            </w:r>
          </w:p>
          <w:p w:rsidR="008D43DF" w:rsidRPr="001231AA" w:rsidRDefault="008D43DF" w:rsidP="001231AA">
            <w:pPr>
              <w:jc w:val="both"/>
              <w:rPr>
                <w:bCs/>
                <w:szCs w:val="28"/>
                <w:vertAlign w:val="superscript"/>
              </w:rPr>
            </w:pPr>
            <w:r w:rsidRPr="001231AA">
              <w:rPr>
                <w:bCs/>
                <w:szCs w:val="28"/>
                <w:vertAlign w:val="superscript"/>
              </w:rPr>
              <w:t>наименование юридического лица</w:t>
            </w:r>
          </w:p>
          <w:p w:rsidR="008D43DF" w:rsidRPr="001231AA" w:rsidRDefault="008D43DF" w:rsidP="001231AA">
            <w:pPr>
              <w:jc w:val="both"/>
              <w:rPr>
                <w:szCs w:val="28"/>
              </w:rPr>
            </w:pPr>
            <w:r w:rsidRPr="001231AA">
              <w:rPr>
                <w:szCs w:val="28"/>
              </w:rPr>
              <w:t>____________________________</w:t>
            </w:r>
          </w:p>
          <w:p w:rsidR="008D43DF" w:rsidRPr="001231AA" w:rsidRDefault="008D43DF" w:rsidP="001231AA">
            <w:pPr>
              <w:jc w:val="both"/>
              <w:rPr>
                <w:bCs/>
                <w:szCs w:val="28"/>
                <w:vertAlign w:val="superscript"/>
              </w:rPr>
            </w:pPr>
            <w:r w:rsidRPr="001231AA">
              <w:rPr>
                <w:bCs/>
                <w:szCs w:val="28"/>
                <w:vertAlign w:val="superscript"/>
              </w:rPr>
              <w:t>почтовый индекс, адрес, телефон, факс, телетайп</w:t>
            </w:r>
          </w:p>
          <w:p w:rsidR="008D43DF" w:rsidRPr="001231AA" w:rsidRDefault="008D43DF" w:rsidP="001231AA">
            <w:pPr>
              <w:jc w:val="both"/>
              <w:rPr>
                <w:szCs w:val="28"/>
              </w:rPr>
            </w:pPr>
            <w:r w:rsidRPr="001231AA">
              <w:rPr>
                <w:szCs w:val="28"/>
              </w:rPr>
              <w:t>_______________________________</w:t>
            </w:r>
          </w:p>
          <w:p w:rsidR="008D43DF" w:rsidRPr="001231AA" w:rsidRDefault="008D43DF" w:rsidP="001231AA">
            <w:pPr>
              <w:pStyle w:val="af"/>
              <w:spacing w:after="0"/>
              <w:jc w:val="both"/>
              <w:rPr>
                <w:bCs/>
                <w:szCs w:val="28"/>
              </w:rPr>
            </w:pPr>
            <w:r w:rsidRPr="001231AA">
              <w:rPr>
                <w:bCs/>
                <w:szCs w:val="28"/>
                <w:vertAlign w:val="superscript"/>
              </w:rPr>
              <w:t xml:space="preserve">ИНН, КПП, </w:t>
            </w:r>
            <w:proofErr w:type="gramStart"/>
            <w:r w:rsidRPr="001231AA">
              <w:rPr>
                <w:bCs/>
                <w:szCs w:val="28"/>
                <w:vertAlign w:val="superscript"/>
              </w:rPr>
              <w:t>р</w:t>
            </w:r>
            <w:proofErr w:type="gramEnd"/>
            <w:r w:rsidRPr="001231AA">
              <w:rPr>
                <w:bCs/>
                <w:szCs w:val="28"/>
                <w:vertAlign w:val="superscript"/>
              </w:rPr>
              <w:t>/</w:t>
            </w:r>
            <w:proofErr w:type="spellStart"/>
            <w:r w:rsidRPr="001231AA">
              <w:rPr>
                <w:bCs/>
                <w:szCs w:val="28"/>
                <w:vertAlign w:val="superscript"/>
              </w:rPr>
              <w:t>cчет</w:t>
            </w:r>
            <w:proofErr w:type="spellEnd"/>
            <w:r w:rsidRPr="001231AA">
              <w:rPr>
                <w:bCs/>
                <w:szCs w:val="28"/>
                <w:vertAlign w:val="superscript"/>
              </w:rPr>
              <w:t xml:space="preserve">, </w:t>
            </w:r>
            <w:proofErr w:type="spellStart"/>
            <w:r w:rsidRPr="001231AA">
              <w:rPr>
                <w:bCs/>
                <w:szCs w:val="28"/>
                <w:vertAlign w:val="superscript"/>
              </w:rPr>
              <w:t>кор</w:t>
            </w:r>
            <w:proofErr w:type="spellEnd"/>
            <w:r w:rsidRPr="001231AA">
              <w:rPr>
                <w:bCs/>
                <w:szCs w:val="28"/>
                <w:vertAlign w:val="superscript"/>
              </w:rPr>
              <w:t>/счет, БИК, коды ОКВЭД,ОКПО</w:t>
            </w:r>
          </w:p>
        </w:tc>
        <w:tc>
          <w:tcPr>
            <w:tcW w:w="449" w:type="dxa"/>
          </w:tcPr>
          <w:p w:rsidR="008D43DF" w:rsidRPr="001231AA" w:rsidRDefault="008D43DF" w:rsidP="001231AA">
            <w:pPr>
              <w:pStyle w:val="af"/>
              <w:spacing w:after="0"/>
              <w:jc w:val="both"/>
              <w:rPr>
                <w:bCs/>
                <w:szCs w:val="28"/>
              </w:rPr>
            </w:pPr>
          </w:p>
        </w:tc>
        <w:tc>
          <w:tcPr>
            <w:tcW w:w="4704" w:type="dxa"/>
          </w:tcPr>
          <w:p w:rsidR="008D43DF" w:rsidRPr="001231AA" w:rsidRDefault="008D43DF" w:rsidP="001231AA">
            <w:pPr>
              <w:jc w:val="both"/>
              <w:rPr>
                <w:szCs w:val="28"/>
              </w:rPr>
            </w:pPr>
            <w:r w:rsidRPr="001231AA">
              <w:rPr>
                <w:szCs w:val="28"/>
              </w:rPr>
              <w:t>____________________________</w:t>
            </w:r>
          </w:p>
          <w:p w:rsidR="008D43DF" w:rsidRPr="001231AA" w:rsidRDefault="008D43DF" w:rsidP="001231AA">
            <w:pPr>
              <w:jc w:val="both"/>
              <w:rPr>
                <w:bCs/>
                <w:szCs w:val="28"/>
                <w:vertAlign w:val="superscript"/>
              </w:rPr>
            </w:pPr>
            <w:r w:rsidRPr="001231AA">
              <w:rPr>
                <w:bCs/>
                <w:szCs w:val="28"/>
                <w:vertAlign w:val="superscript"/>
              </w:rPr>
              <w:t>наименование юридического лица</w:t>
            </w:r>
          </w:p>
          <w:p w:rsidR="008D43DF" w:rsidRPr="001231AA" w:rsidRDefault="008D43DF" w:rsidP="001231AA">
            <w:pPr>
              <w:jc w:val="both"/>
              <w:rPr>
                <w:szCs w:val="28"/>
              </w:rPr>
            </w:pPr>
            <w:r w:rsidRPr="001231AA">
              <w:rPr>
                <w:szCs w:val="28"/>
              </w:rPr>
              <w:t>____________________________</w:t>
            </w:r>
          </w:p>
          <w:p w:rsidR="008D43DF" w:rsidRPr="001231AA" w:rsidRDefault="008D43DF" w:rsidP="001231AA">
            <w:pPr>
              <w:jc w:val="both"/>
              <w:rPr>
                <w:bCs/>
                <w:szCs w:val="28"/>
                <w:vertAlign w:val="superscript"/>
              </w:rPr>
            </w:pPr>
            <w:r w:rsidRPr="001231AA">
              <w:rPr>
                <w:bCs/>
                <w:szCs w:val="28"/>
                <w:vertAlign w:val="superscript"/>
              </w:rPr>
              <w:t>почтовый индекс, адрес, телефон, факс, телетайп</w:t>
            </w:r>
          </w:p>
          <w:p w:rsidR="008D43DF" w:rsidRPr="001231AA" w:rsidRDefault="008D43DF" w:rsidP="001231AA">
            <w:pPr>
              <w:jc w:val="both"/>
              <w:rPr>
                <w:bCs/>
                <w:szCs w:val="28"/>
                <w:vertAlign w:val="superscript"/>
              </w:rPr>
            </w:pPr>
            <w:r w:rsidRPr="001231AA">
              <w:rPr>
                <w:bCs/>
                <w:szCs w:val="28"/>
                <w:vertAlign w:val="superscript"/>
              </w:rPr>
              <w:t>Грузополучатель и плательщик______________________</w:t>
            </w:r>
          </w:p>
          <w:p w:rsidR="008D43DF" w:rsidRPr="001231AA" w:rsidRDefault="008D43DF" w:rsidP="001231AA">
            <w:pPr>
              <w:jc w:val="both"/>
              <w:rPr>
                <w:bCs/>
                <w:szCs w:val="28"/>
                <w:vertAlign w:val="superscript"/>
              </w:rPr>
            </w:pPr>
            <w:r w:rsidRPr="001231AA">
              <w:rPr>
                <w:bCs/>
                <w:szCs w:val="28"/>
                <w:vertAlign w:val="superscript"/>
              </w:rPr>
              <w:t>наименование юридического лица</w:t>
            </w:r>
          </w:p>
          <w:p w:rsidR="008D43DF" w:rsidRPr="001231AA" w:rsidRDefault="008D43DF" w:rsidP="001231AA">
            <w:pPr>
              <w:jc w:val="both"/>
              <w:rPr>
                <w:szCs w:val="28"/>
              </w:rPr>
            </w:pPr>
            <w:r w:rsidRPr="001231AA">
              <w:rPr>
                <w:szCs w:val="28"/>
              </w:rPr>
              <w:t>____________________________</w:t>
            </w:r>
          </w:p>
          <w:p w:rsidR="008D43DF" w:rsidRPr="001231AA" w:rsidRDefault="008D43DF" w:rsidP="001231AA">
            <w:pPr>
              <w:jc w:val="both"/>
              <w:rPr>
                <w:bCs/>
                <w:szCs w:val="28"/>
                <w:vertAlign w:val="superscript"/>
              </w:rPr>
            </w:pPr>
            <w:r w:rsidRPr="001231AA">
              <w:rPr>
                <w:bCs/>
                <w:szCs w:val="28"/>
                <w:vertAlign w:val="superscript"/>
              </w:rPr>
              <w:t>почтовый индекс, адрес, телефон, факс, телетайп</w:t>
            </w:r>
          </w:p>
          <w:p w:rsidR="008D43DF" w:rsidRPr="001231AA" w:rsidRDefault="008D43DF" w:rsidP="001231AA">
            <w:pPr>
              <w:jc w:val="both"/>
              <w:rPr>
                <w:szCs w:val="28"/>
              </w:rPr>
            </w:pPr>
            <w:r w:rsidRPr="001231AA">
              <w:rPr>
                <w:szCs w:val="28"/>
              </w:rPr>
              <w:t>________________________________</w:t>
            </w:r>
          </w:p>
          <w:p w:rsidR="008D43DF" w:rsidRPr="001231AA" w:rsidRDefault="008D43DF" w:rsidP="001231AA">
            <w:pPr>
              <w:pStyle w:val="af"/>
              <w:spacing w:after="0"/>
              <w:jc w:val="both"/>
              <w:rPr>
                <w:bCs/>
                <w:szCs w:val="28"/>
              </w:rPr>
            </w:pPr>
            <w:r w:rsidRPr="001231AA">
              <w:rPr>
                <w:bCs/>
                <w:szCs w:val="28"/>
                <w:vertAlign w:val="superscript"/>
              </w:rPr>
              <w:t xml:space="preserve">ИНН, КПП, </w:t>
            </w:r>
            <w:proofErr w:type="gramStart"/>
            <w:r w:rsidRPr="001231AA">
              <w:rPr>
                <w:bCs/>
                <w:szCs w:val="28"/>
                <w:vertAlign w:val="superscript"/>
              </w:rPr>
              <w:t>р</w:t>
            </w:r>
            <w:proofErr w:type="gramEnd"/>
            <w:r w:rsidRPr="001231AA">
              <w:rPr>
                <w:bCs/>
                <w:szCs w:val="28"/>
                <w:vertAlign w:val="superscript"/>
              </w:rPr>
              <w:t>/</w:t>
            </w:r>
            <w:proofErr w:type="spellStart"/>
            <w:r w:rsidRPr="001231AA">
              <w:rPr>
                <w:bCs/>
                <w:szCs w:val="28"/>
                <w:vertAlign w:val="superscript"/>
              </w:rPr>
              <w:t>cчет</w:t>
            </w:r>
            <w:proofErr w:type="spellEnd"/>
            <w:r w:rsidRPr="001231AA">
              <w:rPr>
                <w:bCs/>
                <w:szCs w:val="28"/>
                <w:vertAlign w:val="superscript"/>
              </w:rPr>
              <w:t xml:space="preserve">, </w:t>
            </w:r>
            <w:proofErr w:type="spellStart"/>
            <w:r w:rsidRPr="001231AA">
              <w:rPr>
                <w:bCs/>
                <w:szCs w:val="28"/>
                <w:vertAlign w:val="superscript"/>
              </w:rPr>
              <w:t>кор</w:t>
            </w:r>
            <w:proofErr w:type="spellEnd"/>
            <w:r w:rsidRPr="001231AA">
              <w:rPr>
                <w:bCs/>
                <w:szCs w:val="28"/>
                <w:vertAlign w:val="superscript"/>
              </w:rPr>
              <w:t>/счет, БИК, коды ОКВЭД,ОКПО</w:t>
            </w:r>
          </w:p>
        </w:tc>
      </w:tr>
      <w:tr w:rsidR="008D43DF" w:rsidRPr="001231AA" w:rsidTr="008E4553">
        <w:tc>
          <w:tcPr>
            <w:tcW w:w="4704" w:type="dxa"/>
          </w:tcPr>
          <w:p w:rsidR="008D43DF" w:rsidRPr="001231AA" w:rsidRDefault="008D43DF" w:rsidP="001231AA">
            <w:pPr>
              <w:pStyle w:val="af"/>
              <w:spacing w:after="0"/>
              <w:rPr>
                <w:bCs/>
              </w:rPr>
            </w:pPr>
            <w:r w:rsidRPr="001231AA">
              <w:rPr>
                <w:bCs/>
              </w:rPr>
              <w:t>От ПОДРЯДЧИКА</w:t>
            </w:r>
          </w:p>
        </w:tc>
        <w:tc>
          <w:tcPr>
            <w:tcW w:w="449" w:type="dxa"/>
          </w:tcPr>
          <w:p w:rsidR="008D43DF" w:rsidRPr="001231AA" w:rsidRDefault="008D43DF" w:rsidP="001231AA">
            <w:pPr>
              <w:pStyle w:val="af"/>
              <w:spacing w:after="0"/>
              <w:rPr>
                <w:bCs/>
              </w:rPr>
            </w:pPr>
          </w:p>
        </w:tc>
        <w:tc>
          <w:tcPr>
            <w:tcW w:w="4704" w:type="dxa"/>
          </w:tcPr>
          <w:p w:rsidR="008D43DF" w:rsidRPr="001231AA" w:rsidRDefault="008D43DF" w:rsidP="001231AA">
            <w:pPr>
              <w:pStyle w:val="af"/>
              <w:spacing w:after="0"/>
              <w:rPr>
                <w:bCs/>
              </w:rPr>
            </w:pPr>
            <w:r w:rsidRPr="001231AA">
              <w:rPr>
                <w:bCs/>
              </w:rPr>
              <w:t>От ЗАКАЗЧИКА</w:t>
            </w:r>
          </w:p>
        </w:tc>
      </w:tr>
      <w:tr w:rsidR="008D43DF" w:rsidRPr="001231AA" w:rsidTr="008E4553">
        <w:tc>
          <w:tcPr>
            <w:tcW w:w="4704" w:type="dxa"/>
          </w:tcPr>
          <w:p w:rsidR="008D43DF" w:rsidRPr="001231AA" w:rsidRDefault="008D43DF" w:rsidP="001231AA">
            <w:pPr>
              <w:pStyle w:val="af"/>
              <w:pBdr>
                <w:bottom w:val="single" w:sz="12" w:space="1" w:color="auto"/>
              </w:pBdr>
              <w:spacing w:after="0"/>
              <w:rPr>
                <w:bCs/>
                <w:sz w:val="24"/>
              </w:rPr>
            </w:pPr>
          </w:p>
          <w:p w:rsidR="008D43DF" w:rsidRPr="001231AA" w:rsidRDefault="008D43DF" w:rsidP="001231AA">
            <w:pPr>
              <w:rPr>
                <w:bCs/>
                <w:vertAlign w:val="superscript"/>
              </w:rPr>
            </w:pPr>
            <w:r w:rsidRPr="001231AA">
              <w:rPr>
                <w:bCs/>
                <w:vertAlign w:val="superscript"/>
              </w:rPr>
              <w:t>должность</w:t>
            </w:r>
          </w:p>
          <w:p w:rsidR="008D43DF" w:rsidRPr="001231AA" w:rsidRDefault="008D43DF" w:rsidP="001231AA">
            <w:pPr>
              <w:rPr>
                <w:bCs/>
                <w:vertAlign w:val="superscript"/>
              </w:rPr>
            </w:pPr>
            <w:r w:rsidRPr="001231AA">
              <w:rPr>
                <w:bCs/>
                <w:vertAlign w:val="superscript"/>
              </w:rPr>
              <w:t>___________________________</w:t>
            </w:r>
          </w:p>
          <w:p w:rsidR="008D43DF" w:rsidRPr="001231AA" w:rsidRDefault="008D43DF" w:rsidP="001231AA">
            <w:pPr>
              <w:pBdr>
                <w:bottom w:val="single" w:sz="12" w:space="1" w:color="auto"/>
              </w:pBdr>
              <w:rPr>
                <w:bCs/>
                <w:vertAlign w:val="superscript"/>
              </w:rPr>
            </w:pPr>
            <w:r w:rsidRPr="001231AA">
              <w:rPr>
                <w:bCs/>
                <w:vertAlign w:val="superscript"/>
              </w:rPr>
              <w:t>подпись</w:t>
            </w:r>
          </w:p>
          <w:p w:rsidR="008D43DF" w:rsidRPr="001231AA" w:rsidRDefault="008D43DF" w:rsidP="001231AA">
            <w:pPr>
              <w:rPr>
                <w:bCs/>
                <w:vertAlign w:val="superscript"/>
              </w:rPr>
            </w:pPr>
            <w:r w:rsidRPr="001231AA">
              <w:rPr>
                <w:bCs/>
                <w:vertAlign w:val="superscript"/>
              </w:rPr>
              <w:t>расшифровка подписи</w:t>
            </w:r>
          </w:p>
          <w:p w:rsidR="008D43DF" w:rsidRPr="001231AA" w:rsidRDefault="008D43DF" w:rsidP="001231AA">
            <w:pPr>
              <w:rPr>
                <w:bCs/>
              </w:rPr>
            </w:pPr>
            <w:r w:rsidRPr="001231AA">
              <w:rPr>
                <w:bCs/>
              </w:rPr>
              <w:t>“_____”________________  20___г.</w:t>
            </w:r>
          </w:p>
          <w:p w:rsidR="008D43DF" w:rsidRPr="001231AA" w:rsidRDefault="008D43DF" w:rsidP="001231AA">
            <w:pPr>
              <w:pStyle w:val="af"/>
              <w:spacing w:after="0"/>
              <w:rPr>
                <w:bCs/>
                <w:sz w:val="24"/>
              </w:rPr>
            </w:pPr>
            <w:r w:rsidRPr="001231AA">
              <w:rPr>
                <w:bCs/>
              </w:rPr>
              <w:t>М.П.</w:t>
            </w:r>
          </w:p>
        </w:tc>
        <w:tc>
          <w:tcPr>
            <w:tcW w:w="449" w:type="dxa"/>
          </w:tcPr>
          <w:p w:rsidR="008D43DF" w:rsidRPr="001231AA" w:rsidRDefault="008D43DF" w:rsidP="001231AA">
            <w:pPr>
              <w:pStyle w:val="af"/>
              <w:spacing w:after="0"/>
              <w:rPr>
                <w:bCs/>
                <w:sz w:val="24"/>
              </w:rPr>
            </w:pPr>
          </w:p>
        </w:tc>
        <w:tc>
          <w:tcPr>
            <w:tcW w:w="4704" w:type="dxa"/>
          </w:tcPr>
          <w:p w:rsidR="008D43DF" w:rsidRPr="001231AA" w:rsidRDefault="008D43DF" w:rsidP="001231AA">
            <w:pPr>
              <w:pStyle w:val="af"/>
              <w:pBdr>
                <w:bottom w:val="single" w:sz="12" w:space="1" w:color="auto"/>
              </w:pBdr>
              <w:spacing w:after="0"/>
              <w:rPr>
                <w:bCs/>
                <w:sz w:val="24"/>
              </w:rPr>
            </w:pPr>
          </w:p>
          <w:p w:rsidR="008D43DF" w:rsidRPr="001231AA" w:rsidRDefault="008D43DF" w:rsidP="001231AA">
            <w:pPr>
              <w:rPr>
                <w:bCs/>
                <w:vertAlign w:val="superscript"/>
              </w:rPr>
            </w:pPr>
            <w:r w:rsidRPr="001231AA">
              <w:rPr>
                <w:bCs/>
                <w:vertAlign w:val="superscript"/>
              </w:rPr>
              <w:t>должность</w:t>
            </w:r>
          </w:p>
          <w:p w:rsidR="008D43DF" w:rsidRPr="001231AA" w:rsidRDefault="008D43DF" w:rsidP="001231AA">
            <w:pPr>
              <w:rPr>
                <w:bCs/>
                <w:vertAlign w:val="superscript"/>
              </w:rPr>
            </w:pPr>
            <w:r w:rsidRPr="001231AA">
              <w:rPr>
                <w:bCs/>
                <w:vertAlign w:val="superscript"/>
              </w:rPr>
              <w:t>___________________________</w:t>
            </w:r>
          </w:p>
          <w:p w:rsidR="008D43DF" w:rsidRPr="001231AA" w:rsidRDefault="008D43DF" w:rsidP="001231AA">
            <w:pPr>
              <w:pBdr>
                <w:bottom w:val="single" w:sz="12" w:space="1" w:color="auto"/>
              </w:pBdr>
              <w:rPr>
                <w:bCs/>
                <w:vertAlign w:val="superscript"/>
              </w:rPr>
            </w:pPr>
            <w:r w:rsidRPr="001231AA">
              <w:rPr>
                <w:bCs/>
                <w:vertAlign w:val="superscript"/>
              </w:rPr>
              <w:t>подпись</w:t>
            </w:r>
          </w:p>
          <w:p w:rsidR="008D43DF" w:rsidRPr="001231AA" w:rsidRDefault="008D43DF" w:rsidP="001231AA">
            <w:pPr>
              <w:rPr>
                <w:bCs/>
                <w:vertAlign w:val="superscript"/>
              </w:rPr>
            </w:pPr>
            <w:r w:rsidRPr="001231AA">
              <w:rPr>
                <w:bCs/>
                <w:vertAlign w:val="superscript"/>
              </w:rPr>
              <w:t>расшифровка подписи</w:t>
            </w:r>
          </w:p>
          <w:p w:rsidR="008D43DF" w:rsidRPr="001231AA" w:rsidRDefault="008D43DF" w:rsidP="001231AA">
            <w:pPr>
              <w:rPr>
                <w:bCs/>
              </w:rPr>
            </w:pPr>
            <w:r w:rsidRPr="001231AA">
              <w:rPr>
                <w:bCs/>
              </w:rPr>
              <w:t>“_____”________________  20___г.</w:t>
            </w:r>
          </w:p>
          <w:p w:rsidR="008D43DF" w:rsidRPr="001231AA" w:rsidRDefault="008D43DF" w:rsidP="001231AA">
            <w:pPr>
              <w:pStyle w:val="af"/>
              <w:spacing w:after="0"/>
              <w:rPr>
                <w:bCs/>
                <w:sz w:val="24"/>
              </w:rPr>
            </w:pPr>
            <w:r w:rsidRPr="001231AA">
              <w:rPr>
                <w:bCs/>
              </w:rPr>
              <w:t>М.П.</w:t>
            </w:r>
          </w:p>
        </w:tc>
      </w:tr>
    </w:tbl>
    <w:p w:rsidR="008D43DF" w:rsidRPr="001231AA" w:rsidRDefault="008D43DF" w:rsidP="001231AA"/>
    <w:p w:rsidR="008D43DF" w:rsidRPr="001231AA" w:rsidRDefault="008D43DF" w:rsidP="001231AA">
      <w:pPr>
        <w:jc w:val="center"/>
        <w:rPr>
          <w:sz w:val="24"/>
        </w:rPr>
      </w:pPr>
      <w:r w:rsidRPr="001231AA">
        <w:rPr>
          <w:sz w:val="24"/>
        </w:rPr>
        <w:t xml:space="preserve">                                                                                                     </w:t>
      </w:r>
    </w:p>
    <w:p w:rsidR="008D43DF" w:rsidRPr="001231AA" w:rsidRDefault="008D43DF" w:rsidP="001231AA">
      <w:pPr>
        <w:jc w:val="center"/>
        <w:rPr>
          <w:sz w:val="24"/>
        </w:rPr>
      </w:pPr>
    </w:p>
    <w:p w:rsidR="00131764" w:rsidRPr="001231AA" w:rsidRDefault="008D43DF" w:rsidP="001231AA">
      <w:pPr>
        <w:jc w:val="right"/>
        <w:rPr>
          <w:sz w:val="24"/>
        </w:rPr>
      </w:pPr>
      <w:r w:rsidRPr="001231AA">
        <w:rPr>
          <w:sz w:val="24"/>
        </w:rPr>
        <w:br w:type="page"/>
      </w:r>
    </w:p>
    <w:p w:rsidR="00131764" w:rsidRPr="001231AA" w:rsidRDefault="00131764" w:rsidP="001231AA">
      <w:pPr>
        <w:jc w:val="right"/>
        <w:rPr>
          <w:color w:val="000000"/>
          <w:sz w:val="24"/>
        </w:rPr>
      </w:pPr>
      <w:r w:rsidRPr="001231AA">
        <w:rPr>
          <w:color w:val="000000"/>
          <w:sz w:val="24"/>
        </w:rPr>
        <w:lastRenderedPageBreak/>
        <w:t>Приложение № 2</w:t>
      </w:r>
    </w:p>
    <w:p w:rsidR="00131764" w:rsidRPr="001231AA" w:rsidRDefault="00131764" w:rsidP="001231AA">
      <w:pPr>
        <w:jc w:val="right"/>
        <w:rPr>
          <w:color w:val="000000"/>
          <w:sz w:val="24"/>
        </w:rPr>
      </w:pPr>
      <w:r w:rsidRPr="001231AA">
        <w:rPr>
          <w:color w:val="000000"/>
          <w:sz w:val="24"/>
        </w:rPr>
        <w:t>к договору от _______ № _____</w:t>
      </w:r>
    </w:p>
    <w:p w:rsidR="00131764" w:rsidRPr="001231AA" w:rsidRDefault="00131764" w:rsidP="001231AA">
      <w:pPr>
        <w:jc w:val="right"/>
        <w:rPr>
          <w:color w:val="000000"/>
          <w:sz w:val="24"/>
        </w:rPr>
      </w:pPr>
    </w:p>
    <w:p w:rsidR="00131764" w:rsidRPr="001231AA" w:rsidRDefault="00131764" w:rsidP="001231AA">
      <w:pPr>
        <w:jc w:val="right"/>
        <w:rPr>
          <w:color w:val="000000"/>
          <w:sz w:val="24"/>
        </w:rPr>
      </w:pPr>
    </w:p>
    <w:p w:rsidR="00C370B5" w:rsidRPr="001231AA" w:rsidRDefault="00C370B5" w:rsidP="001231AA">
      <w:pPr>
        <w:pStyle w:val="24"/>
        <w:spacing w:after="0" w:line="240" w:lineRule="auto"/>
        <w:jc w:val="center"/>
        <w:rPr>
          <w:i/>
          <w:color w:val="000000"/>
          <w:sz w:val="24"/>
        </w:rPr>
      </w:pPr>
      <w:r w:rsidRPr="001231AA">
        <w:rPr>
          <w:i/>
          <w:color w:val="000000"/>
          <w:sz w:val="24"/>
        </w:rPr>
        <w:t>КАЛЕНДАРНЫЙ ПЛАН</w:t>
      </w:r>
    </w:p>
    <w:p w:rsidR="00C370B5" w:rsidRPr="001231AA" w:rsidRDefault="00C370B5" w:rsidP="001231AA">
      <w:pPr>
        <w:pStyle w:val="24"/>
        <w:spacing w:after="0" w:line="240" w:lineRule="auto"/>
        <w:rPr>
          <w:i/>
          <w:color w:val="000000"/>
          <w:sz w:val="24"/>
        </w:rPr>
      </w:pPr>
    </w:p>
    <w:p w:rsidR="00C370B5" w:rsidRPr="001231AA" w:rsidRDefault="00C370B5" w:rsidP="001231AA">
      <w:pPr>
        <w:pStyle w:val="24"/>
        <w:spacing w:after="0" w:line="240" w:lineRule="auto"/>
        <w:rPr>
          <w:i/>
          <w:color w:val="000000"/>
          <w:sz w:val="24"/>
        </w:rPr>
      </w:pPr>
    </w:p>
    <w:tbl>
      <w:tblPr>
        <w:tblW w:w="10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735"/>
        <w:gridCol w:w="2048"/>
        <w:gridCol w:w="1159"/>
        <w:gridCol w:w="1701"/>
        <w:gridCol w:w="1559"/>
        <w:gridCol w:w="1559"/>
      </w:tblGrid>
      <w:tr w:rsidR="00C370B5" w:rsidRPr="001231AA" w:rsidTr="00C370B5">
        <w:trPr>
          <w:cantSplit/>
        </w:trPr>
        <w:tc>
          <w:tcPr>
            <w:tcW w:w="817" w:type="dxa"/>
            <w:vMerge w:val="restart"/>
          </w:tcPr>
          <w:p w:rsidR="00C370B5" w:rsidRPr="001231AA" w:rsidRDefault="00C370B5" w:rsidP="001231AA">
            <w:pPr>
              <w:pStyle w:val="24"/>
              <w:spacing w:after="0" w:line="240" w:lineRule="auto"/>
              <w:ind w:left="0"/>
              <w:jc w:val="center"/>
              <w:rPr>
                <w:i/>
                <w:color w:val="000000"/>
                <w:sz w:val="24"/>
              </w:rPr>
            </w:pPr>
            <w:r w:rsidRPr="001231AA">
              <w:rPr>
                <w:i/>
                <w:color w:val="000000"/>
                <w:sz w:val="24"/>
              </w:rPr>
              <w:t>№</w:t>
            </w:r>
          </w:p>
          <w:p w:rsidR="00C370B5" w:rsidRPr="001231AA" w:rsidRDefault="00C370B5" w:rsidP="001231AA">
            <w:pPr>
              <w:pStyle w:val="24"/>
              <w:spacing w:after="0" w:line="240" w:lineRule="auto"/>
              <w:ind w:left="0"/>
              <w:jc w:val="center"/>
              <w:rPr>
                <w:i/>
                <w:color w:val="000000"/>
                <w:sz w:val="24"/>
              </w:rPr>
            </w:pPr>
            <w:r w:rsidRPr="001231AA">
              <w:rPr>
                <w:i/>
                <w:color w:val="000000"/>
                <w:sz w:val="24"/>
              </w:rPr>
              <w:t>п/п</w:t>
            </w:r>
          </w:p>
        </w:tc>
        <w:tc>
          <w:tcPr>
            <w:tcW w:w="1735" w:type="dxa"/>
            <w:vMerge w:val="restart"/>
          </w:tcPr>
          <w:p w:rsidR="00C370B5" w:rsidRPr="001231AA" w:rsidRDefault="00C370B5" w:rsidP="001231AA">
            <w:pPr>
              <w:pStyle w:val="24"/>
              <w:spacing w:after="0" w:line="240" w:lineRule="auto"/>
              <w:ind w:left="0"/>
              <w:jc w:val="center"/>
              <w:rPr>
                <w:i/>
                <w:color w:val="000000"/>
                <w:sz w:val="24"/>
              </w:rPr>
            </w:pPr>
            <w:r w:rsidRPr="001231AA">
              <w:rPr>
                <w:i/>
                <w:color w:val="000000"/>
                <w:sz w:val="24"/>
              </w:rPr>
              <w:t>Наименование работ</w:t>
            </w:r>
          </w:p>
        </w:tc>
        <w:tc>
          <w:tcPr>
            <w:tcW w:w="3207" w:type="dxa"/>
            <w:gridSpan w:val="2"/>
          </w:tcPr>
          <w:p w:rsidR="00C370B5" w:rsidRPr="001231AA" w:rsidRDefault="00C370B5" w:rsidP="001231AA">
            <w:pPr>
              <w:pStyle w:val="24"/>
              <w:spacing w:after="0" w:line="240" w:lineRule="auto"/>
              <w:ind w:left="0"/>
              <w:jc w:val="center"/>
              <w:rPr>
                <w:i/>
                <w:color w:val="000000"/>
                <w:sz w:val="24"/>
              </w:rPr>
            </w:pPr>
            <w:r w:rsidRPr="001231AA">
              <w:rPr>
                <w:i/>
                <w:color w:val="000000"/>
                <w:sz w:val="24"/>
              </w:rPr>
              <w:t>Срок исполнения</w:t>
            </w:r>
          </w:p>
        </w:tc>
        <w:tc>
          <w:tcPr>
            <w:tcW w:w="1701" w:type="dxa"/>
            <w:vMerge w:val="restart"/>
          </w:tcPr>
          <w:p w:rsidR="00C370B5" w:rsidRPr="001231AA" w:rsidRDefault="00C370B5" w:rsidP="001231AA">
            <w:pPr>
              <w:pStyle w:val="24"/>
              <w:spacing w:after="0" w:line="240" w:lineRule="auto"/>
              <w:ind w:left="0"/>
              <w:jc w:val="center"/>
              <w:rPr>
                <w:i/>
                <w:color w:val="000000"/>
                <w:sz w:val="24"/>
              </w:rPr>
            </w:pPr>
            <w:r w:rsidRPr="001231AA">
              <w:rPr>
                <w:i/>
                <w:color w:val="000000"/>
                <w:sz w:val="24"/>
              </w:rPr>
              <w:t>Перечень отчетных документов</w:t>
            </w:r>
          </w:p>
        </w:tc>
        <w:tc>
          <w:tcPr>
            <w:tcW w:w="1559" w:type="dxa"/>
            <w:vMerge w:val="restart"/>
          </w:tcPr>
          <w:p w:rsidR="00C370B5" w:rsidRPr="001231AA" w:rsidRDefault="00C370B5" w:rsidP="001231AA">
            <w:pPr>
              <w:pStyle w:val="24"/>
              <w:spacing w:after="0" w:line="240" w:lineRule="auto"/>
              <w:ind w:left="0"/>
              <w:jc w:val="center"/>
              <w:rPr>
                <w:i/>
                <w:color w:val="000000"/>
                <w:sz w:val="24"/>
              </w:rPr>
            </w:pPr>
            <w:r w:rsidRPr="001231AA">
              <w:rPr>
                <w:i/>
                <w:color w:val="000000"/>
                <w:sz w:val="24"/>
              </w:rPr>
              <w:t>Стоимость,</w:t>
            </w:r>
          </w:p>
          <w:p w:rsidR="00C370B5" w:rsidRPr="001231AA" w:rsidRDefault="00C370B5" w:rsidP="001231AA">
            <w:pPr>
              <w:pStyle w:val="24"/>
              <w:spacing w:after="0" w:line="240" w:lineRule="auto"/>
              <w:ind w:left="0"/>
              <w:jc w:val="center"/>
              <w:rPr>
                <w:i/>
                <w:color w:val="000000"/>
                <w:sz w:val="24"/>
              </w:rPr>
            </w:pPr>
            <w:r w:rsidRPr="001231AA">
              <w:rPr>
                <w:i/>
                <w:color w:val="000000"/>
                <w:sz w:val="24"/>
              </w:rPr>
              <w:t>руб.без НДС</w:t>
            </w:r>
          </w:p>
        </w:tc>
        <w:tc>
          <w:tcPr>
            <w:tcW w:w="1559" w:type="dxa"/>
            <w:vMerge w:val="restart"/>
          </w:tcPr>
          <w:p w:rsidR="00C370B5" w:rsidRPr="001231AA" w:rsidRDefault="00C370B5" w:rsidP="001231AA">
            <w:pPr>
              <w:pStyle w:val="24"/>
              <w:spacing w:after="0" w:line="240" w:lineRule="auto"/>
              <w:ind w:left="0"/>
              <w:jc w:val="center"/>
              <w:rPr>
                <w:i/>
                <w:color w:val="000000"/>
                <w:sz w:val="24"/>
              </w:rPr>
            </w:pPr>
            <w:r w:rsidRPr="001231AA">
              <w:rPr>
                <w:i/>
                <w:color w:val="000000"/>
                <w:sz w:val="24"/>
              </w:rPr>
              <w:t>Стоимость,</w:t>
            </w:r>
          </w:p>
          <w:p w:rsidR="00C370B5" w:rsidRPr="001231AA" w:rsidRDefault="00C370B5" w:rsidP="001231AA">
            <w:pPr>
              <w:pStyle w:val="24"/>
              <w:spacing w:after="0" w:line="240" w:lineRule="auto"/>
              <w:ind w:left="0"/>
              <w:jc w:val="center"/>
              <w:rPr>
                <w:i/>
                <w:color w:val="000000"/>
                <w:sz w:val="24"/>
              </w:rPr>
            </w:pPr>
            <w:r w:rsidRPr="001231AA">
              <w:rPr>
                <w:i/>
                <w:color w:val="000000"/>
                <w:sz w:val="24"/>
              </w:rPr>
              <w:t>руб. с  НДС</w:t>
            </w:r>
          </w:p>
        </w:tc>
      </w:tr>
      <w:tr w:rsidR="00C370B5" w:rsidRPr="001231AA" w:rsidTr="00C370B5">
        <w:trPr>
          <w:cantSplit/>
        </w:trPr>
        <w:tc>
          <w:tcPr>
            <w:tcW w:w="817" w:type="dxa"/>
            <w:vMerge/>
          </w:tcPr>
          <w:p w:rsidR="00C370B5" w:rsidRPr="001231AA" w:rsidRDefault="00C370B5" w:rsidP="001231AA">
            <w:pPr>
              <w:pStyle w:val="24"/>
              <w:spacing w:after="0" w:line="240" w:lineRule="auto"/>
              <w:ind w:left="0"/>
              <w:rPr>
                <w:i/>
                <w:color w:val="000000"/>
                <w:sz w:val="24"/>
              </w:rPr>
            </w:pPr>
          </w:p>
        </w:tc>
        <w:tc>
          <w:tcPr>
            <w:tcW w:w="1735" w:type="dxa"/>
            <w:vMerge/>
          </w:tcPr>
          <w:p w:rsidR="00C370B5" w:rsidRPr="001231AA" w:rsidRDefault="00C370B5" w:rsidP="001231AA">
            <w:pPr>
              <w:pStyle w:val="24"/>
              <w:spacing w:after="0" w:line="240" w:lineRule="auto"/>
              <w:ind w:left="0"/>
              <w:rPr>
                <w:i/>
                <w:color w:val="000000"/>
                <w:sz w:val="24"/>
              </w:rPr>
            </w:pPr>
          </w:p>
        </w:tc>
        <w:tc>
          <w:tcPr>
            <w:tcW w:w="2048" w:type="dxa"/>
          </w:tcPr>
          <w:p w:rsidR="00C370B5" w:rsidRPr="001231AA" w:rsidRDefault="00C370B5" w:rsidP="001231AA">
            <w:pPr>
              <w:pStyle w:val="24"/>
              <w:spacing w:after="0" w:line="240" w:lineRule="auto"/>
              <w:ind w:left="0"/>
              <w:jc w:val="center"/>
              <w:rPr>
                <w:i/>
                <w:color w:val="000000"/>
                <w:sz w:val="24"/>
              </w:rPr>
            </w:pPr>
            <w:r w:rsidRPr="001231AA">
              <w:rPr>
                <w:i/>
                <w:color w:val="000000"/>
                <w:sz w:val="24"/>
              </w:rPr>
              <w:t>начало</w:t>
            </w:r>
          </w:p>
        </w:tc>
        <w:tc>
          <w:tcPr>
            <w:tcW w:w="1159" w:type="dxa"/>
          </w:tcPr>
          <w:p w:rsidR="00C370B5" w:rsidRPr="001231AA" w:rsidRDefault="00C370B5" w:rsidP="001231AA">
            <w:pPr>
              <w:pStyle w:val="24"/>
              <w:spacing w:after="0" w:line="240" w:lineRule="auto"/>
              <w:ind w:left="0"/>
              <w:jc w:val="center"/>
              <w:rPr>
                <w:i/>
                <w:color w:val="000000"/>
                <w:sz w:val="24"/>
              </w:rPr>
            </w:pPr>
            <w:r w:rsidRPr="001231AA">
              <w:rPr>
                <w:i/>
                <w:color w:val="000000"/>
                <w:sz w:val="24"/>
              </w:rPr>
              <w:t>окончание</w:t>
            </w:r>
          </w:p>
        </w:tc>
        <w:tc>
          <w:tcPr>
            <w:tcW w:w="1701" w:type="dxa"/>
            <w:vMerge/>
          </w:tcPr>
          <w:p w:rsidR="00C370B5" w:rsidRPr="001231AA" w:rsidRDefault="00C370B5" w:rsidP="001231AA">
            <w:pPr>
              <w:pStyle w:val="24"/>
              <w:spacing w:after="0" w:line="240" w:lineRule="auto"/>
              <w:ind w:left="0"/>
              <w:rPr>
                <w:i/>
                <w:color w:val="000000"/>
                <w:sz w:val="24"/>
              </w:rPr>
            </w:pPr>
          </w:p>
        </w:tc>
        <w:tc>
          <w:tcPr>
            <w:tcW w:w="1559" w:type="dxa"/>
            <w:vMerge/>
          </w:tcPr>
          <w:p w:rsidR="00C370B5" w:rsidRPr="001231AA" w:rsidRDefault="00C370B5" w:rsidP="001231AA">
            <w:pPr>
              <w:pStyle w:val="24"/>
              <w:spacing w:after="0" w:line="240" w:lineRule="auto"/>
              <w:ind w:left="0"/>
              <w:rPr>
                <w:i/>
                <w:color w:val="000000"/>
                <w:sz w:val="24"/>
              </w:rPr>
            </w:pPr>
          </w:p>
        </w:tc>
        <w:tc>
          <w:tcPr>
            <w:tcW w:w="1559" w:type="dxa"/>
            <w:vMerge/>
          </w:tcPr>
          <w:p w:rsidR="00C370B5" w:rsidRPr="001231AA" w:rsidRDefault="00C370B5" w:rsidP="001231AA">
            <w:pPr>
              <w:pStyle w:val="24"/>
              <w:spacing w:after="0" w:line="240" w:lineRule="auto"/>
              <w:ind w:left="0"/>
              <w:rPr>
                <w:i/>
                <w:color w:val="000000"/>
                <w:sz w:val="24"/>
              </w:rPr>
            </w:pPr>
          </w:p>
        </w:tc>
      </w:tr>
      <w:tr w:rsidR="000E4D89" w:rsidRPr="001231AA" w:rsidTr="000E4D89">
        <w:trPr>
          <w:cantSplit/>
        </w:trPr>
        <w:tc>
          <w:tcPr>
            <w:tcW w:w="817" w:type="dxa"/>
          </w:tcPr>
          <w:p w:rsidR="000E4D89" w:rsidRPr="001231AA" w:rsidRDefault="000E4D89" w:rsidP="001231AA">
            <w:pPr>
              <w:pStyle w:val="24"/>
              <w:spacing w:after="0" w:line="240" w:lineRule="auto"/>
              <w:ind w:left="0"/>
              <w:rPr>
                <w:i/>
                <w:color w:val="000000"/>
                <w:sz w:val="24"/>
              </w:rPr>
            </w:pPr>
            <w:r w:rsidRPr="001231AA">
              <w:rPr>
                <w:i/>
                <w:color w:val="000000"/>
                <w:sz w:val="24"/>
              </w:rPr>
              <w:t>1</w:t>
            </w:r>
          </w:p>
        </w:tc>
        <w:tc>
          <w:tcPr>
            <w:tcW w:w="1735" w:type="dxa"/>
            <w:vAlign w:val="center"/>
          </w:tcPr>
          <w:p w:rsidR="000E4D89" w:rsidRPr="001231AA" w:rsidRDefault="000E4D89" w:rsidP="001231AA">
            <w:pPr>
              <w:pStyle w:val="24"/>
              <w:spacing w:after="0" w:line="240" w:lineRule="auto"/>
              <w:ind w:left="0"/>
              <w:jc w:val="center"/>
              <w:rPr>
                <w:i/>
                <w:color w:val="000000"/>
                <w:sz w:val="24"/>
              </w:rPr>
            </w:pPr>
            <w:r w:rsidRPr="001231AA">
              <w:rPr>
                <w:sz w:val="18"/>
                <w:szCs w:val="18"/>
              </w:rPr>
              <w:t>Выполнение монтажных работ по модернизации системы контроля и управления котла №3 пускорезервной котельной для энергоблока №4 Белоярской АЭС в связи с установкой котла №3 в соответствии с техническим заданием</w:t>
            </w:r>
          </w:p>
        </w:tc>
        <w:tc>
          <w:tcPr>
            <w:tcW w:w="2048" w:type="dxa"/>
            <w:vAlign w:val="center"/>
          </w:tcPr>
          <w:p w:rsidR="000E4D89" w:rsidRPr="001231AA" w:rsidRDefault="000E4D89" w:rsidP="001231AA">
            <w:pPr>
              <w:spacing w:before="100" w:beforeAutospacing="1" w:after="100" w:afterAutospacing="1" w:line="276" w:lineRule="auto"/>
              <w:jc w:val="center"/>
              <w:rPr>
                <w:rFonts w:eastAsiaTheme="minorHAnsi"/>
                <w:color w:val="000000"/>
                <w:spacing w:val="-8"/>
                <w:sz w:val="18"/>
                <w:szCs w:val="18"/>
              </w:rPr>
            </w:pPr>
            <w:r w:rsidRPr="001231AA">
              <w:rPr>
                <w:spacing w:val="-8"/>
                <w:sz w:val="18"/>
                <w:szCs w:val="18"/>
              </w:rPr>
              <w:t>С даты заключения договора</w:t>
            </w:r>
          </w:p>
        </w:tc>
        <w:tc>
          <w:tcPr>
            <w:tcW w:w="1159" w:type="dxa"/>
            <w:vAlign w:val="center"/>
          </w:tcPr>
          <w:p w:rsidR="000E4D89" w:rsidRPr="001231AA" w:rsidRDefault="000E4D89" w:rsidP="001231AA">
            <w:pPr>
              <w:spacing w:line="276" w:lineRule="auto"/>
              <w:jc w:val="center"/>
              <w:rPr>
                <w:rFonts w:eastAsiaTheme="minorHAnsi"/>
                <w:color w:val="000000"/>
                <w:spacing w:val="-8"/>
                <w:sz w:val="18"/>
                <w:szCs w:val="18"/>
                <w:lang w:val="en-US"/>
              </w:rPr>
            </w:pPr>
            <w:r w:rsidRPr="001231AA">
              <w:rPr>
                <w:spacing w:val="-8"/>
                <w:sz w:val="18"/>
                <w:szCs w:val="18"/>
              </w:rPr>
              <w:t>30.</w:t>
            </w:r>
            <w:r w:rsidR="00411396" w:rsidRPr="001231AA">
              <w:rPr>
                <w:spacing w:val="-8"/>
                <w:sz w:val="18"/>
                <w:szCs w:val="18"/>
                <w:lang w:val="en-US"/>
              </w:rPr>
              <w:t>04</w:t>
            </w:r>
            <w:r w:rsidRPr="001231AA">
              <w:rPr>
                <w:spacing w:val="-8"/>
                <w:sz w:val="18"/>
                <w:szCs w:val="18"/>
              </w:rPr>
              <w:t>.20</w:t>
            </w:r>
            <w:r w:rsidR="00411396" w:rsidRPr="001231AA">
              <w:rPr>
                <w:spacing w:val="-8"/>
                <w:sz w:val="18"/>
                <w:szCs w:val="18"/>
                <w:lang w:val="en-US"/>
              </w:rPr>
              <w:t>20</w:t>
            </w:r>
          </w:p>
        </w:tc>
        <w:tc>
          <w:tcPr>
            <w:tcW w:w="1701" w:type="dxa"/>
            <w:vAlign w:val="center"/>
          </w:tcPr>
          <w:p w:rsidR="000E4D89" w:rsidRPr="001231AA" w:rsidRDefault="000E4D89" w:rsidP="001231AA">
            <w:pPr>
              <w:spacing w:line="276" w:lineRule="auto"/>
              <w:jc w:val="center"/>
              <w:rPr>
                <w:sz w:val="18"/>
                <w:szCs w:val="18"/>
              </w:rPr>
            </w:pPr>
            <w:r w:rsidRPr="001231AA">
              <w:rPr>
                <w:sz w:val="18"/>
                <w:szCs w:val="18"/>
              </w:rPr>
              <w:t>Технический акт;</w:t>
            </w:r>
          </w:p>
          <w:p w:rsidR="000E4D89" w:rsidRPr="001231AA" w:rsidRDefault="000E4D89" w:rsidP="001231AA">
            <w:pPr>
              <w:spacing w:line="276" w:lineRule="auto"/>
              <w:jc w:val="center"/>
              <w:rPr>
                <w:rFonts w:ascii="Calibri" w:hAnsi="Calibri"/>
                <w:sz w:val="18"/>
                <w:szCs w:val="18"/>
              </w:rPr>
            </w:pPr>
            <w:r w:rsidRPr="001231AA">
              <w:rPr>
                <w:sz w:val="18"/>
                <w:szCs w:val="18"/>
              </w:rPr>
              <w:t>Акт сдачи-приёмки выполненных работ;</w:t>
            </w:r>
          </w:p>
          <w:p w:rsidR="000E4D89" w:rsidRPr="001231AA" w:rsidRDefault="000E4D89" w:rsidP="001231AA">
            <w:pPr>
              <w:pStyle w:val="24"/>
              <w:spacing w:after="0" w:line="240" w:lineRule="auto"/>
              <w:ind w:left="0"/>
              <w:jc w:val="center"/>
              <w:rPr>
                <w:i/>
                <w:color w:val="000000"/>
                <w:sz w:val="24"/>
              </w:rPr>
            </w:pPr>
            <w:r w:rsidRPr="001231AA">
              <w:rPr>
                <w:sz w:val="18"/>
                <w:szCs w:val="18"/>
              </w:rPr>
              <w:t>Счет-фактура.</w:t>
            </w:r>
          </w:p>
        </w:tc>
        <w:tc>
          <w:tcPr>
            <w:tcW w:w="1559" w:type="dxa"/>
            <w:vAlign w:val="center"/>
          </w:tcPr>
          <w:p w:rsidR="000E4D89" w:rsidRPr="001231AA" w:rsidRDefault="000E4D89" w:rsidP="001231AA">
            <w:pPr>
              <w:pStyle w:val="24"/>
              <w:spacing w:after="0" w:line="240" w:lineRule="auto"/>
              <w:ind w:left="0"/>
              <w:jc w:val="center"/>
              <w:rPr>
                <w:i/>
                <w:color w:val="000000"/>
                <w:sz w:val="24"/>
              </w:rPr>
            </w:pPr>
          </w:p>
        </w:tc>
        <w:tc>
          <w:tcPr>
            <w:tcW w:w="1559" w:type="dxa"/>
            <w:vAlign w:val="center"/>
          </w:tcPr>
          <w:p w:rsidR="000E4D89" w:rsidRPr="001231AA" w:rsidRDefault="000E4D89" w:rsidP="001231AA">
            <w:pPr>
              <w:pStyle w:val="24"/>
              <w:spacing w:after="0" w:line="240" w:lineRule="auto"/>
              <w:ind w:left="0"/>
              <w:jc w:val="center"/>
              <w:rPr>
                <w:i/>
                <w:color w:val="000000"/>
                <w:sz w:val="24"/>
              </w:rPr>
            </w:pPr>
          </w:p>
        </w:tc>
      </w:tr>
      <w:tr w:rsidR="00C370B5" w:rsidRPr="001231AA" w:rsidTr="00C370B5">
        <w:trPr>
          <w:cantSplit/>
        </w:trPr>
        <w:tc>
          <w:tcPr>
            <w:tcW w:w="817" w:type="dxa"/>
          </w:tcPr>
          <w:p w:rsidR="00C370B5" w:rsidRPr="001231AA" w:rsidRDefault="00C370B5" w:rsidP="001231AA">
            <w:pPr>
              <w:pStyle w:val="24"/>
              <w:spacing w:after="0" w:line="240" w:lineRule="auto"/>
              <w:ind w:left="0"/>
              <w:rPr>
                <w:i/>
                <w:color w:val="000000"/>
                <w:sz w:val="24"/>
              </w:rPr>
            </w:pPr>
            <w:r w:rsidRPr="001231AA">
              <w:rPr>
                <w:i/>
                <w:color w:val="000000"/>
                <w:sz w:val="24"/>
              </w:rPr>
              <w:t>ИТОГО:</w:t>
            </w:r>
          </w:p>
        </w:tc>
        <w:tc>
          <w:tcPr>
            <w:tcW w:w="1735" w:type="dxa"/>
          </w:tcPr>
          <w:p w:rsidR="00C370B5" w:rsidRPr="001231AA" w:rsidRDefault="00C370B5" w:rsidP="001231AA">
            <w:pPr>
              <w:pStyle w:val="24"/>
              <w:spacing w:after="0" w:line="240" w:lineRule="auto"/>
              <w:ind w:left="0"/>
              <w:rPr>
                <w:i/>
                <w:color w:val="000000"/>
                <w:sz w:val="24"/>
              </w:rPr>
            </w:pPr>
          </w:p>
        </w:tc>
        <w:tc>
          <w:tcPr>
            <w:tcW w:w="2048" w:type="dxa"/>
          </w:tcPr>
          <w:p w:rsidR="00C370B5" w:rsidRPr="001231AA" w:rsidRDefault="00C370B5" w:rsidP="001231AA">
            <w:pPr>
              <w:pStyle w:val="24"/>
              <w:spacing w:after="0" w:line="240" w:lineRule="auto"/>
              <w:ind w:left="0"/>
              <w:jc w:val="center"/>
              <w:rPr>
                <w:i/>
                <w:color w:val="000000"/>
                <w:sz w:val="24"/>
              </w:rPr>
            </w:pPr>
          </w:p>
        </w:tc>
        <w:tc>
          <w:tcPr>
            <w:tcW w:w="1159" w:type="dxa"/>
          </w:tcPr>
          <w:p w:rsidR="00C370B5" w:rsidRPr="001231AA" w:rsidRDefault="00C370B5" w:rsidP="001231AA">
            <w:pPr>
              <w:pStyle w:val="24"/>
              <w:spacing w:after="0" w:line="240" w:lineRule="auto"/>
              <w:ind w:left="0"/>
              <w:jc w:val="center"/>
              <w:rPr>
                <w:i/>
                <w:color w:val="000000"/>
                <w:sz w:val="24"/>
              </w:rPr>
            </w:pPr>
          </w:p>
        </w:tc>
        <w:tc>
          <w:tcPr>
            <w:tcW w:w="1701" w:type="dxa"/>
          </w:tcPr>
          <w:p w:rsidR="00C370B5" w:rsidRPr="001231AA" w:rsidRDefault="00C370B5" w:rsidP="001231AA">
            <w:pPr>
              <w:pStyle w:val="24"/>
              <w:spacing w:after="0" w:line="240" w:lineRule="auto"/>
              <w:ind w:left="0"/>
              <w:rPr>
                <w:i/>
                <w:color w:val="000000"/>
                <w:sz w:val="24"/>
              </w:rPr>
            </w:pPr>
          </w:p>
        </w:tc>
        <w:tc>
          <w:tcPr>
            <w:tcW w:w="1559" w:type="dxa"/>
          </w:tcPr>
          <w:p w:rsidR="00C370B5" w:rsidRPr="001231AA" w:rsidRDefault="00C370B5" w:rsidP="001231AA">
            <w:pPr>
              <w:pStyle w:val="24"/>
              <w:spacing w:after="0" w:line="240" w:lineRule="auto"/>
              <w:ind w:left="0"/>
              <w:rPr>
                <w:i/>
                <w:color w:val="000000"/>
                <w:sz w:val="24"/>
              </w:rPr>
            </w:pPr>
          </w:p>
        </w:tc>
        <w:tc>
          <w:tcPr>
            <w:tcW w:w="1559" w:type="dxa"/>
          </w:tcPr>
          <w:p w:rsidR="00C370B5" w:rsidRPr="001231AA" w:rsidRDefault="00C370B5" w:rsidP="001231AA">
            <w:pPr>
              <w:pStyle w:val="24"/>
              <w:spacing w:after="0" w:line="240" w:lineRule="auto"/>
              <w:ind w:left="0"/>
              <w:rPr>
                <w:i/>
                <w:color w:val="000000"/>
                <w:sz w:val="24"/>
              </w:rPr>
            </w:pPr>
          </w:p>
        </w:tc>
      </w:tr>
    </w:tbl>
    <w:p w:rsidR="00C370B5" w:rsidRPr="001231AA" w:rsidRDefault="00C370B5" w:rsidP="001231AA">
      <w:pPr>
        <w:pStyle w:val="24"/>
        <w:spacing w:after="0" w:line="240" w:lineRule="auto"/>
        <w:ind w:left="0"/>
        <w:rPr>
          <w:i/>
          <w:color w:val="000000"/>
          <w:sz w:val="24"/>
        </w:rPr>
      </w:pPr>
    </w:p>
    <w:p w:rsidR="00C370B5" w:rsidRPr="001231AA" w:rsidRDefault="00C370B5" w:rsidP="001231AA">
      <w:pPr>
        <w:pStyle w:val="24"/>
        <w:spacing w:after="0" w:line="240" w:lineRule="auto"/>
        <w:ind w:left="0"/>
        <w:rPr>
          <w:i/>
          <w:color w:val="000000"/>
          <w:sz w:val="24"/>
        </w:rPr>
      </w:pPr>
    </w:p>
    <w:p w:rsidR="00C370B5" w:rsidRPr="001231AA" w:rsidRDefault="00C370B5" w:rsidP="001231AA">
      <w:pPr>
        <w:jc w:val="center"/>
        <w:rPr>
          <w:szCs w:val="28"/>
        </w:rPr>
      </w:pPr>
    </w:p>
    <w:tbl>
      <w:tblPr>
        <w:tblpPr w:leftFromText="180" w:rightFromText="180" w:vertAnchor="text" w:horzAnchor="margin" w:tblpXSpec="center" w:tblpY="217"/>
        <w:tblW w:w="0" w:type="auto"/>
        <w:tblLook w:val="04A0" w:firstRow="1" w:lastRow="0" w:firstColumn="1" w:lastColumn="0" w:noHBand="0" w:noVBand="1"/>
      </w:tblPr>
      <w:tblGrid>
        <w:gridCol w:w="5210"/>
        <w:gridCol w:w="5211"/>
      </w:tblGrid>
      <w:tr w:rsidR="00C370B5" w:rsidRPr="001231AA" w:rsidTr="00C370B5">
        <w:tc>
          <w:tcPr>
            <w:tcW w:w="5210" w:type="dxa"/>
            <w:shd w:val="clear" w:color="auto" w:fill="auto"/>
          </w:tcPr>
          <w:p w:rsidR="00C370B5" w:rsidRPr="001231AA" w:rsidRDefault="00C370B5" w:rsidP="001231AA">
            <w:pPr>
              <w:jc w:val="both"/>
              <w:rPr>
                <w:color w:val="000000"/>
                <w:sz w:val="24"/>
              </w:rPr>
            </w:pPr>
            <w:r w:rsidRPr="001231AA">
              <w:rPr>
                <w:color w:val="000000"/>
                <w:sz w:val="24"/>
              </w:rPr>
              <w:t>Поставщик</w:t>
            </w:r>
          </w:p>
        </w:tc>
        <w:tc>
          <w:tcPr>
            <w:tcW w:w="5211" w:type="dxa"/>
            <w:shd w:val="clear" w:color="auto" w:fill="auto"/>
          </w:tcPr>
          <w:p w:rsidR="00C370B5" w:rsidRPr="001231AA" w:rsidRDefault="00C370B5" w:rsidP="001231AA">
            <w:pPr>
              <w:jc w:val="both"/>
              <w:rPr>
                <w:color w:val="000000"/>
                <w:sz w:val="24"/>
              </w:rPr>
            </w:pPr>
            <w:r w:rsidRPr="001231AA">
              <w:rPr>
                <w:color w:val="000000"/>
                <w:sz w:val="24"/>
              </w:rPr>
              <w:t>Заказчик</w:t>
            </w:r>
          </w:p>
        </w:tc>
      </w:tr>
      <w:tr w:rsidR="00C370B5" w:rsidRPr="001231AA" w:rsidTr="00C370B5">
        <w:tc>
          <w:tcPr>
            <w:tcW w:w="5210" w:type="dxa"/>
            <w:shd w:val="clear" w:color="auto" w:fill="auto"/>
          </w:tcPr>
          <w:p w:rsidR="00C370B5" w:rsidRPr="001231AA" w:rsidRDefault="00C370B5" w:rsidP="001231AA">
            <w:pPr>
              <w:jc w:val="both"/>
              <w:rPr>
                <w:color w:val="000000"/>
                <w:sz w:val="24"/>
              </w:rPr>
            </w:pPr>
          </w:p>
        </w:tc>
        <w:tc>
          <w:tcPr>
            <w:tcW w:w="5211" w:type="dxa"/>
            <w:shd w:val="clear" w:color="auto" w:fill="auto"/>
          </w:tcPr>
          <w:p w:rsidR="00C370B5" w:rsidRPr="001231AA" w:rsidRDefault="00C370B5" w:rsidP="001231AA">
            <w:pPr>
              <w:jc w:val="both"/>
              <w:rPr>
                <w:color w:val="000000"/>
                <w:sz w:val="24"/>
              </w:rPr>
            </w:pPr>
          </w:p>
        </w:tc>
      </w:tr>
      <w:tr w:rsidR="00C370B5" w:rsidRPr="001231AA" w:rsidTr="00C370B5">
        <w:tc>
          <w:tcPr>
            <w:tcW w:w="5210" w:type="dxa"/>
            <w:shd w:val="clear" w:color="auto" w:fill="auto"/>
          </w:tcPr>
          <w:p w:rsidR="00C370B5" w:rsidRPr="001231AA" w:rsidRDefault="00C370B5" w:rsidP="001231AA">
            <w:pPr>
              <w:jc w:val="both"/>
              <w:rPr>
                <w:color w:val="000000"/>
                <w:sz w:val="24"/>
              </w:rPr>
            </w:pPr>
            <w:r w:rsidRPr="001231AA">
              <w:rPr>
                <w:color w:val="000000"/>
                <w:sz w:val="24"/>
              </w:rPr>
              <w:t>_______________________/</w:t>
            </w:r>
          </w:p>
        </w:tc>
        <w:tc>
          <w:tcPr>
            <w:tcW w:w="5211" w:type="dxa"/>
            <w:shd w:val="clear" w:color="auto" w:fill="auto"/>
          </w:tcPr>
          <w:p w:rsidR="00C370B5" w:rsidRPr="001231AA" w:rsidRDefault="00C370B5" w:rsidP="001231AA">
            <w:pPr>
              <w:jc w:val="both"/>
              <w:rPr>
                <w:color w:val="000000"/>
                <w:sz w:val="24"/>
              </w:rPr>
            </w:pPr>
            <w:r w:rsidRPr="001231AA">
              <w:rPr>
                <w:color w:val="000000"/>
                <w:sz w:val="24"/>
              </w:rPr>
              <w:t>______________________/</w:t>
            </w:r>
          </w:p>
        </w:tc>
      </w:tr>
    </w:tbl>
    <w:p w:rsidR="00C370B5" w:rsidRPr="001231AA" w:rsidRDefault="00C370B5" w:rsidP="001231AA">
      <w:pPr>
        <w:jc w:val="center"/>
        <w:rPr>
          <w:szCs w:val="28"/>
        </w:rPr>
      </w:pPr>
    </w:p>
    <w:p w:rsidR="00131764" w:rsidRPr="001231AA" w:rsidRDefault="00131764" w:rsidP="001231AA">
      <w:pPr>
        <w:jc w:val="right"/>
        <w:rPr>
          <w:color w:val="000000"/>
          <w:sz w:val="24"/>
        </w:rPr>
      </w:pPr>
    </w:p>
    <w:p w:rsidR="00131764" w:rsidRPr="001231AA" w:rsidRDefault="00131764" w:rsidP="001231AA">
      <w:pPr>
        <w:rPr>
          <w:color w:val="000000"/>
          <w:sz w:val="24"/>
        </w:rPr>
      </w:pPr>
    </w:p>
    <w:p w:rsidR="00131764" w:rsidRPr="001231AA" w:rsidRDefault="00131764" w:rsidP="001231AA">
      <w:pPr>
        <w:jc w:val="right"/>
        <w:rPr>
          <w:color w:val="000000"/>
          <w:sz w:val="24"/>
        </w:rPr>
        <w:sectPr w:rsidR="00131764" w:rsidRPr="001231AA" w:rsidSect="00114328">
          <w:pgSz w:w="11906" w:h="16838" w:code="9"/>
          <w:pgMar w:top="851" w:right="567" w:bottom="851" w:left="1134" w:header="567" w:footer="567" w:gutter="0"/>
          <w:cols w:space="708"/>
          <w:titlePg/>
          <w:docGrid w:linePitch="381"/>
        </w:sectPr>
      </w:pPr>
    </w:p>
    <w:p w:rsidR="00131764" w:rsidRPr="001231AA" w:rsidRDefault="00131764" w:rsidP="001231AA">
      <w:pPr>
        <w:jc w:val="right"/>
        <w:rPr>
          <w:sz w:val="24"/>
        </w:rPr>
      </w:pPr>
    </w:p>
    <w:p w:rsidR="008D43DF" w:rsidRPr="001231AA" w:rsidRDefault="008D43DF" w:rsidP="001231AA">
      <w:pPr>
        <w:jc w:val="right"/>
        <w:rPr>
          <w:szCs w:val="28"/>
        </w:rPr>
      </w:pPr>
      <w:r w:rsidRPr="001231AA">
        <w:rPr>
          <w:szCs w:val="28"/>
        </w:rPr>
        <w:t>Приложение № 3</w:t>
      </w:r>
    </w:p>
    <w:p w:rsidR="008D43DF" w:rsidRPr="001231AA" w:rsidRDefault="008D43DF" w:rsidP="001231AA">
      <w:pPr>
        <w:jc w:val="right"/>
        <w:rPr>
          <w:szCs w:val="28"/>
        </w:rPr>
      </w:pPr>
      <w:r w:rsidRPr="001231AA">
        <w:rPr>
          <w:szCs w:val="28"/>
        </w:rPr>
        <w:t>к договору от _______ № _____</w:t>
      </w:r>
    </w:p>
    <w:p w:rsidR="008D43DF" w:rsidRPr="001231AA" w:rsidRDefault="008D43DF" w:rsidP="001231AA">
      <w:pPr>
        <w:jc w:val="right"/>
        <w:rPr>
          <w:szCs w:val="28"/>
        </w:rPr>
      </w:pPr>
    </w:p>
    <w:p w:rsidR="008D43DF" w:rsidRPr="001231AA" w:rsidRDefault="008D43DF" w:rsidP="001231AA">
      <w:pPr>
        <w:jc w:val="center"/>
        <w:rPr>
          <w:b/>
          <w:color w:val="000000"/>
          <w:szCs w:val="28"/>
        </w:rPr>
      </w:pPr>
      <w:r w:rsidRPr="001231AA">
        <w:rPr>
          <w:b/>
          <w:color w:val="000000"/>
          <w:szCs w:val="28"/>
        </w:rPr>
        <w:t>Требования к программе обеспечения качества</w:t>
      </w:r>
    </w:p>
    <w:p w:rsidR="008D43DF" w:rsidRPr="001231AA" w:rsidRDefault="008D43DF" w:rsidP="001231AA">
      <w:pPr>
        <w:jc w:val="center"/>
        <w:rPr>
          <w:b/>
          <w:color w:val="000000"/>
          <w:szCs w:val="28"/>
        </w:rPr>
      </w:pPr>
      <w:r w:rsidRPr="001231AA">
        <w:rPr>
          <w:b/>
          <w:color w:val="000000"/>
          <w:szCs w:val="28"/>
        </w:rPr>
        <w:t xml:space="preserve">в части описания процедуры формирования и поддержания </w:t>
      </w:r>
    </w:p>
    <w:p w:rsidR="008D43DF" w:rsidRPr="001231AA" w:rsidRDefault="008D43DF" w:rsidP="001231AA">
      <w:pPr>
        <w:jc w:val="center"/>
        <w:rPr>
          <w:b/>
          <w:color w:val="000000"/>
          <w:szCs w:val="28"/>
        </w:rPr>
      </w:pPr>
      <w:r w:rsidRPr="001231AA">
        <w:rPr>
          <w:b/>
          <w:color w:val="000000"/>
          <w:szCs w:val="28"/>
        </w:rPr>
        <w:t>культуры безопасности в организации</w:t>
      </w:r>
    </w:p>
    <w:p w:rsidR="008D43DF" w:rsidRPr="001231AA" w:rsidRDefault="008D43DF" w:rsidP="001231AA">
      <w:pPr>
        <w:rPr>
          <w:color w:val="000000"/>
          <w:szCs w:val="28"/>
        </w:rPr>
      </w:pPr>
    </w:p>
    <w:p w:rsidR="00906C4D" w:rsidRPr="001231AA" w:rsidRDefault="00906C4D" w:rsidP="001231AA">
      <w:pPr>
        <w:autoSpaceDE w:val="0"/>
        <w:autoSpaceDN w:val="0"/>
        <w:adjustRightInd w:val="0"/>
        <w:ind w:firstLine="709"/>
        <w:jc w:val="both"/>
        <w:rPr>
          <w:iCs/>
          <w:szCs w:val="28"/>
        </w:rPr>
      </w:pPr>
      <w:r w:rsidRPr="001231AA">
        <w:rPr>
          <w:b/>
          <w:bCs/>
          <w:iCs/>
          <w:szCs w:val="28"/>
        </w:rPr>
        <w:t xml:space="preserve">Культура безопасности – </w:t>
      </w:r>
      <w:r w:rsidRPr="001231AA">
        <w:rPr>
          <w:iCs/>
          <w:szCs w:val="28"/>
        </w:rPr>
        <w:t>набор характеристик и особенностей деятельности организаций и поведения отдельных лиц, который устанавливает, что вопросам обеспечения безопасности АС, как обладающим высшим приоритетом, уделяется внимание, определяемое их значимостью.</w:t>
      </w:r>
    </w:p>
    <w:p w:rsidR="00906C4D" w:rsidRPr="001231AA" w:rsidRDefault="00906C4D" w:rsidP="001231AA">
      <w:pPr>
        <w:autoSpaceDE w:val="0"/>
        <w:autoSpaceDN w:val="0"/>
        <w:adjustRightInd w:val="0"/>
        <w:ind w:firstLine="709"/>
        <w:jc w:val="both"/>
        <w:rPr>
          <w:iCs/>
          <w:szCs w:val="28"/>
        </w:rPr>
      </w:pPr>
      <w:r w:rsidRPr="001231AA">
        <w:rPr>
          <w:iCs/>
          <w:szCs w:val="28"/>
        </w:rPr>
        <w:t>С целью выполнения требований НП-001-15 и НП-090-11, программа обеспечения качества организации, осуществляющей деятельность, влияющую на безопасность ОИАЭ, должна содержать описание действующих процедур, обеспечивающих реализацию формирования и поддержания культуры безопасности путем:</w:t>
      </w:r>
    </w:p>
    <w:p w:rsidR="00906C4D" w:rsidRPr="001231AA" w:rsidRDefault="00906C4D" w:rsidP="001231AA">
      <w:pPr>
        <w:autoSpaceDE w:val="0"/>
        <w:autoSpaceDN w:val="0"/>
        <w:adjustRightInd w:val="0"/>
        <w:ind w:firstLine="709"/>
        <w:jc w:val="both"/>
        <w:rPr>
          <w:iCs/>
          <w:szCs w:val="28"/>
        </w:rPr>
      </w:pPr>
      <w:r w:rsidRPr="001231AA">
        <w:rPr>
          <w:szCs w:val="28"/>
        </w:rPr>
        <w:t>- </w:t>
      </w:r>
      <w:r w:rsidRPr="001231AA">
        <w:rPr>
          <w:iCs/>
          <w:szCs w:val="28"/>
        </w:rPr>
        <w:t>установления приоритета безопасности АС над экономическими и производственными целями;</w:t>
      </w:r>
    </w:p>
    <w:p w:rsidR="00906C4D" w:rsidRPr="001231AA" w:rsidRDefault="00906C4D" w:rsidP="001231AA">
      <w:pPr>
        <w:autoSpaceDE w:val="0"/>
        <w:autoSpaceDN w:val="0"/>
        <w:adjustRightInd w:val="0"/>
        <w:ind w:firstLine="709"/>
        <w:jc w:val="both"/>
        <w:rPr>
          <w:iCs/>
          <w:szCs w:val="28"/>
        </w:rPr>
      </w:pPr>
      <w:r w:rsidRPr="001231AA">
        <w:rPr>
          <w:szCs w:val="28"/>
        </w:rPr>
        <w:t>- </w:t>
      </w:r>
      <w:r w:rsidRPr="001231AA">
        <w:rPr>
          <w:iCs/>
          <w:szCs w:val="28"/>
        </w:rPr>
        <w:t>подбора, профессионального обучения и поддержания квалификации руководителей и персонала в каждой сфере деятельности, влияющей на безопасность;</w:t>
      </w:r>
    </w:p>
    <w:p w:rsidR="00906C4D" w:rsidRPr="001231AA" w:rsidRDefault="00906C4D" w:rsidP="001231AA">
      <w:pPr>
        <w:autoSpaceDE w:val="0"/>
        <w:autoSpaceDN w:val="0"/>
        <w:adjustRightInd w:val="0"/>
        <w:ind w:firstLine="709"/>
        <w:jc w:val="both"/>
        <w:rPr>
          <w:iCs/>
          <w:szCs w:val="28"/>
        </w:rPr>
      </w:pPr>
      <w:r w:rsidRPr="001231AA">
        <w:rPr>
          <w:szCs w:val="28"/>
        </w:rPr>
        <w:t>- </w:t>
      </w:r>
      <w:r w:rsidRPr="001231AA">
        <w:rPr>
          <w:iCs/>
          <w:szCs w:val="28"/>
        </w:rPr>
        <w:t>строгого соблюдения дисциплины при четком распределении полномочий и персональной ответственности руководителей и исполнителей;</w:t>
      </w:r>
    </w:p>
    <w:p w:rsidR="00906C4D" w:rsidRPr="001231AA" w:rsidRDefault="00906C4D" w:rsidP="001231AA">
      <w:pPr>
        <w:autoSpaceDE w:val="0"/>
        <w:autoSpaceDN w:val="0"/>
        <w:adjustRightInd w:val="0"/>
        <w:ind w:firstLine="709"/>
        <w:jc w:val="both"/>
        <w:rPr>
          <w:iCs/>
          <w:szCs w:val="28"/>
        </w:rPr>
      </w:pPr>
      <w:r w:rsidRPr="001231AA">
        <w:rPr>
          <w:szCs w:val="28"/>
        </w:rPr>
        <w:t>- </w:t>
      </w:r>
      <w:r w:rsidRPr="001231AA">
        <w:rPr>
          <w:iCs/>
          <w:szCs w:val="28"/>
        </w:rPr>
        <w:t>строгого соблюдения требований нормативно-правовых актов, нормативной документации, документов по стандартизации, программ обеспечения качества, производственных инструкций и технологических регламентов, их периодического обновления с учетом накапливаемого опыта;</w:t>
      </w:r>
    </w:p>
    <w:p w:rsidR="00906C4D" w:rsidRPr="001231AA" w:rsidRDefault="00906C4D" w:rsidP="001231AA">
      <w:pPr>
        <w:autoSpaceDE w:val="0"/>
        <w:autoSpaceDN w:val="0"/>
        <w:adjustRightInd w:val="0"/>
        <w:ind w:firstLine="709"/>
        <w:jc w:val="both"/>
        <w:rPr>
          <w:iCs/>
          <w:szCs w:val="28"/>
        </w:rPr>
      </w:pPr>
      <w:r w:rsidRPr="001231AA">
        <w:rPr>
          <w:iCs/>
          <w:szCs w:val="28"/>
        </w:rPr>
        <w:t>- установления руководителями всех уровней атмосферы доверия и таких подходов к коллективной работе, а также к социально-бытовым условиям жизни работников, которые формируют внутреннюю потребность позитивного отношения к безопасности;</w:t>
      </w:r>
    </w:p>
    <w:p w:rsidR="00906C4D" w:rsidRPr="001231AA" w:rsidRDefault="00906C4D" w:rsidP="001231AA">
      <w:pPr>
        <w:autoSpaceDE w:val="0"/>
        <w:autoSpaceDN w:val="0"/>
        <w:adjustRightInd w:val="0"/>
        <w:ind w:firstLine="709"/>
        <w:jc w:val="both"/>
        <w:rPr>
          <w:iCs/>
          <w:szCs w:val="28"/>
        </w:rPr>
      </w:pPr>
      <w:r w:rsidRPr="001231AA">
        <w:rPr>
          <w:iCs/>
          <w:szCs w:val="28"/>
        </w:rPr>
        <w:t>- демонстрирования руководителями всех уровней приверженности безопасности и строгого соблюдения ими установленных требований;</w:t>
      </w:r>
    </w:p>
    <w:p w:rsidR="00906C4D" w:rsidRPr="001231AA" w:rsidRDefault="00906C4D" w:rsidP="001231AA">
      <w:pPr>
        <w:autoSpaceDE w:val="0"/>
        <w:autoSpaceDN w:val="0"/>
        <w:adjustRightInd w:val="0"/>
        <w:ind w:firstLine="709"/>
        <w:jc w:val="both"/>
        <w:rPr>
          <w:iCs/>
          <w:szCs w:val="28"/>
        </w:rPr>
      </w:pPr>
      <w:r w:rsidRPr="001231AA">
        <w:rPr>
          <w:iCs/>
          <w:szCs w:val="28"/>
        </w:rPr>
        <w:t>- понимания каждым работником влияния его деятельности на безопасность АС и последствий, к которым может привести несоблюдение или некачественное выполнение установленных требований;</w:t>
      </w:r>
    </w:p>
    <w:p w:rsidR="00906C4D" w:rsidRPr="001231AA" w:rsidRDefault="00906C4D" w:rsidP="001231AA">
      <w:pPr>
        <w:autoSpaceDE w:val="0"/>
        <w:autoSpaceDN w:val="0"/>
        <w:adjustRightInd w:val="0"/>
        <w:ind w:firstLine="709"/>
        <w:jc w:val="both"/>
        <w:rPr>
          <w:iCs/>
          <w:szCs w:val="28"/>
        </w:rPr>
      </w:pPr>
      <w:r w:rsidRPr="001231AA">
        <w:rPr>
          <w:iCs/>
          <w:szCs w:val="28"/>
        </w:rPr>
        <w:t>- формирования у работников внутренней критической позиции, самоконтроля своей деятельности, влияющей на безопасность;</w:t>
      </w:r>
    </w:p>
    <w:p w:rsidR="00906C4D" w:rsidRPr="001231AA" w:rsidRDefault="00906C4D" w:rsidP="001231AA">
      <w:pPr>
        <w:autoSpaceDE w:val="0"/>
        <w:autoSpaceDN w:val="0"/>
        <w:adjustRightInd w:val="0"/>
        <w:ind w:firstLine="709"/>
        <w:jc w:val="both"/>
        <w:rPr>
          <w:iCs/>
          <w:szCs w:val="28"/>
        </w:rPr>
      </w:pPr>
      <w:r w:rsidRPr="001231AA">
        <w:rPr>
          <w:iCs/>
          <w:szCs w:val="28"/>
        </w:rPr>
        <w:t>- понимания каждым руководителем и работником недопустимости сокрытия ошибок в своей деятельности, необходимости выявления и устранения причин их возникновения, необходимости постоянного самосовершенствования, изучения и внедрения передового опыта, в том числе зарубежного;</w:t>
      </w:r>
    </w:p>
    <w:p w:rsidR="00906C4D" w:rsidRPr="001231AA" w:rsidRDefault="00906C4D" w:rsidP="001231AA">
      <w:pPr>
        <w:autoSpaceDE w:val="0"/>
        <w:autoSpaceDN w:val="0"/>
        <w:adjustRightInd w:val="0"/>
        <w:ind w:firstLine="709"/>
        <w:jc w:val="both"/>
        <w:rPr>
          <w:iCs/>
          <w:szCs w:val="28"/>
        </w:rPr>
      </w:pPr>
      <w:r w:rsidRPr="001231AA">
        <w:rPr>
          <w:iCs/>
          <w:szCs w:val="28"/>
        </w:rPr>
        <w:t>- установления такой системы поощрений и взысканий по результатам производственной деятельности, которая стимулирует открытость действий работников и не способствует сокрытию ошибок в их работе;</w:t>
      </w:r>
    </w:p>
    <w:p w:rsidR="00906C4D" w:rsidRPr="001231AA" w:rsidRDefault="00906C4D" w:rsidP="001231AA">
      <w:pPr>
        <w:autoSpaceDE w:val="0"/>
        <w:autoSpaceDN w:val="0"/>
        <w:adjustRightInd w:val="0"/>
        <w:ind w:firstLine="709"/>
        <w:jc w:val="both"/>
        <w:rPr>
          <w:iCs/>
          <w:szCs w:val="28"/>
        </w:rPr>
      </w:pPr>
      <w:r w:rsidRPr="001231AA">
        <w:rPr>
          <w:iCs/>
          <w:szCs w:val="28"/>
        </w:rPr>
        <w:lastRenderedPageBreak/>
        <w:t>- использования принципа справедливого отношения к работникам, допустившим ошибочное неправильное действие или бездействие и сообщивших о нем: сообщение о непреднамеренном ошибочном/неправильном действии или бездействии является условием неприменения взыскания;</w:t>
      </w:r>
    </w:p>
    <w:p w:rsidR="00906C4D" w:rsidRPr="001231AA" w:rsidRDefault="00906C4D" w:rsidP="001231AA">
      <w:pPr>
        <w:autoSpaceDE w:val="0"/>
        <w:autoSpaceDN w:val="0"/>
        <w:adjustRightInd w:val="0"/>
        <w:ind w:firstLine="709"/>
        <w:jc w:val="both"/>
        <w:rPr>
          <w:iCs/>
          <w:szCs w:val="28"/>
        </w:rPr>
      </w:pPr>
      <w:r w:rsidRPr="001231AA">
        <w:rPr>
          <w:iCs/>
          <w:szCs w:val="28"/>
        </w:rPr>
        <w:t>- использования элементов мотивации работников на демонстрацию нетерпимости к фактам несообщения о допущениях другими работниками ошибочных/неправильных действий, свидетелями которых они стали;</w:t>
      </w:r>
    </w:p>
    <w:p w:rsidR="00906C4D" w:rsidRPr="001231AA" w:rsidRDefault="00906C4D" w:rsidP="001231AA">
      <w:pPr>
        <w:autoSpaceDE w:val="0"/>
        <w:autoSpaceDN w:val="0"/>
        <w:adjustRightInd w:val="0"/>
        <w:ind w:firstLine="709"/>
        <w:jc w:val="both"/>
        <w:rPr>
          <w:iCs/>
          <w:szCs w:val="28"/>
        </w:rPr>
      </w:pPr>
      <w:r w:rsidRPr="001231AA">
        <w:rPr>
          <w:iCs/>
          <w:szCs w:val="28"/>
        </w:rPr>
        <w:t>- мониторинга состояния и постоянное совершенствование культуры безопасности.</w:t>
      </w:r>
    </w:p>
    <w:p w:rsidR="00906C4D" w:rsidRPr="001231AA" w:rsidRDefault="00906C4D" w:rsidP="001231AA">
      <w:pPr>
        <w:autoSpaceDE w:val="0"/>
        <w:autoSpaceDN w:val="0"/>
        <w:adjustRightInd w:val="0"/>
        <w:ind w:firstLine="709"/>
        <w:jc w:val="both"/>
        <w:rPr>
          <w:iCs/>
          <w:szCs w:val="28"/>
        </w:rPr>
      </w:pPr>
      <w:r w:rsidRPr="001231AA">
        <w:rPr>
          <w:iCs/>
          <w:szCs w:val="28"/>
        </w:rPr>
        <w:t>Подрядчик должен контролировать наличие требований по культуре безопасности, устанавливаемых в договорах между Субподрядчиками и их подрядными организациями.</w:t>
      </w:r>
    </w:p>
    <w:p w:rsidR="008D43DF" w:rsidRPr="001231AA" w:rsidRDefault="00906C4D" w:rsidP="001231AA">
      <w:pPr>
        <w:spacing w:before="120"/>
        <w:jc w:val="both"/>
        <w:rPr>
          <w:color w:val="000000"/>
          <w:szCs w:val="28"/>
        </w:rPr>
      </w:pPr>
      <w:r w:rsidRPr="001231AA">
        <w:rPr>
          <w:iCs/>
          <w:szCs w:val="28"/>
        </w:rPr>
        <w:t>Данные требования являются минимально необходимыми. Могут дополняться в соответствии с действующими процедурами организации</w:t>
      </w:r>
      <w:proofErr w:type="gramStart"/>
      <w:r w:rsidRPr="001231AA">
        <w:rPr>
          <w:iCs/>
          <w:szCs w:val="28"/>
        </w:rPr>
        <w:t>.</w:t>
      </w:r>
      <w:r w:rsidR="00566F84" w:rsidRPr="001231AA">
        <w:rPr>
          <w:iCs/>
          <w:szCs w:val="28"/>
        </w:rPr>
        <w:t>.__</w:t>
      </w:r>
      <w:proofErr w:type="gramEnd"/>
    </w:p>
    <w:p w:rsidR="008D43DF" w:rsidRPr="001231AA" w:rsidRDefault="008D43DF" w:rsidP="001231AA">
      <w:pPr>
        <w:jc w:val="both"/>
        <w:rPr>
          <w:sz w:val="24"/>
        </w:rPr>
      </w:pPr>
    </w:p>
    <w:p w:rsidR="002142D3" w:rsidRPr="001231AA" w:rsidRDefault="002142D3" w:rsidP="001231AA">
      <w:pPr>
        <w:jc w:val="both"/>
        <w:rPr>
          <w:sz w:val="24"/>
        </w:rPr>
      </w:pPr>
    </w:p>
    <w:p w:rsidR="002142D3" w:rsidRPr="001231AA" w:rsidRDefault="002142D3" w:rsidP="001231AA">
      <w:pPr>
        <w:jc w:val="both"/>
        <w:rPr>
          <w:sz w:val="24"/>
        </w:rPr>
      </w:pPr>
    </w:p>
    <w:p w:rsidR="00131764" w:rsidRPr="001231AA" w:rsidRDefault="00131764" w:rsidP="001231AA">
      <w:pPr>
        <w:jc w:val="both"/>
        <w:rPr>
          <w:color w:val="000000"/>
          <w:sz w:val="24"/>
        </w:rPr>
      </w:pPr>
    </w:p>
    <w:p w:rsidR="00131764" w:rsidRPr="001231AA" w:rsidRDefault="00131764" w:rsidP="001231AA">
      <w:pPr>
        <w:jc w:val="both"/>
        <w:rPr>
          <w:color w:val="000000"/>
          <w:sz w:val="24"/>
        </w:rPr>
      </w:pPr>
    </w:p>
    <w:tbl>
      <w:tblPr>
        <w:tblW w:w="0" w:type="auto"/>
        <w:tblLook w:val="04A0" w:firstRow="1" w:lastRow="0" w:firstColumn="1" w:lastColumn="0" w:noHBand="0" w:noVBand="1"/>
      </w:tblPr>
      <w:tblGrid>
        <w:gridCol w:w="5210"/>
        <w:gridCol w:w="5211"/>
      </w:tblGrid>
      <w:tr w:rsidR="00131764" w:rsidRPr="001231AA" w:rsidTr="00114328">
        <w:tc>
          <w:tcPr>
            <w:tcW w:w="5210" w:type="dxa"/>
            <w:shd w:val="clear" w:color="auto" w:fill="auto"/>
          </w:tcPr>
          <w:p w:rsidR="00131764" w:rsidRPr="001231AA" w:rsidRDefault="00131764" w:rsidP="001231AA">
            <w:pPr>
              <w:jc w:val="both"/>
              <w:rPr>
                <w:color w:val="000000"/>
                <w:sz w:val="24"/>
              </w:rPr>
            </w:pPr>
            <w:r w:rsidRPr="001231AA">
              <w:rPr>
                <w:color w:val="000000"/>
                <w:sz w:val="24"/>
              </w:rPr>
              <w:t>Подрядчик</w:t>
            </w:r>
          </w:p>
        </w:tc>
        <w:tc>
          <w:tcPr>
            <w:tcW w:w="5211" w:type="dxa"/>
            <w:shd w:val="clear" w:color="auto" w:fill="auto"/>
          </w:tcPr>
          <w:p w:rsidR="00131764" w:rsidRPr="001231AA" w:rsidRDefault="00131764" w:rsidP="001231AA">
            <w:pPr>
              <w:jc w:val="both"/>
              <w:rPr>
                <w:color w:val="000000"/>
                <w:sz w:val="24"/>
              </w:rPr>
            </w:pPr>
            <w:r w:rsidRPr="001231AA">
              <w:rPr>
                <w:color w:val="000000"/>
                <w:sz w:val="24"/>
              </w:rPr>
              <w:t>Заказчик</w:t>
            </w:r>
          </w:p>
        </w:tc>
      </w:tr>
      <w:tr w:rsidR="00131764" w:rsidRPr="001231AA" w:rsidTr="00114328">
        <w:tc>
          <w:tcPr>
            <w:tcW w:w="5210" w:type="dxa"/>
            <w:shd w:val="clear" w:color="auto" w:fill="auto"/>
          </w:tcPr>
          <w:p w:rsidR="00131764" w:rsidRPr="001231AA" w:rsidRDefault="00131764" w:rsidP="001231AA">
            <w:pPr>
              <w:jc w:val="both"/>
              <w:rPr>
                <w:color w:val="000000"/>
                <w:sz w:val="24"/>
              </w:rPr>
            </w:pPr>
          </w:p>
        </w:tc>
        <w:tc>
          <w:tcPr>
            <w:tcW w:w="5211" w:type="dxa"/>
            <w:shd w:val="clear" w:color="auto" w:fill="auto"/>
          </w:tcPr>
          <w:p w:rsidR="00131764" w:rsidRPr="001231AA" w:rsidRDefault="00131764" w:rsidP="001231AA">
            <w:pPr>
              <w:jc w:val="both"/>
              <w:rPr>
                <w:color w:val="000000"/>
                <w:sz w:val="24"/>
              </w:rPr>
            </w:pPr>
          </w:p>
        </w:tc>
      </w:tr>
      <w:tr w:rsidR="00131764" w:rsidRPr="001231AA" w:rsidTr="00114328">
        <w:tc>
          <w:tcPr>
            <w:tcW w:w="5210" w:type="dxa"/>
            <w:shd w:val="clear" w:color="auto" w:fill="auto"/>
          </w:tcPr>
          <w:p w:rsidR="00131764" w:rsidRPr="001231AA" w:rsidRDefault="00131764" w:rsidP="001231AA">
            <w:pPr>
              <w:jc w:val="both"/>
              <w:rPr>
                <w:color w:val="000000"/>
                <w:sz w:val="24"/>
              </w:rPr>
            </w:pPr>
            <w:r w:rsidRPr="001231AA">
              <w:rPr>
                <w:color w:val="000000"/>
                <w:sz w:val="24"/>
              </w:rPr>
              <w:t>_______________________/</w:t>
            </w:r>
          </w:p>
        </w:tc>
        <w:tc>
          <w:tcPr>
            <w:tcW w:w="5211" w:type="dxa"/>
            <w:shd w:val="clear" w:color="auto" w:fill="auto"/>
          </w:tcPr>
          <w:p w:rsidR="00131764" w:rsidRPr="001231AA" w:rsidRDefault="00131764" w:rsidP="001231AA">
            <w:pPr>
              <w:jc w:val="both"/>
              <w:rPr>
                <w:color w:val="000000"/>
                <w:sz w:val="24"/>
              </w:rPr>
            </w:pPr>
            <w:r w:rsidRPr="001231AA">
              <w:rPr>
                <w:color w:val="000000"/>
                <w:sz w:val="24"/>
              </w:rPr>
              <w:t>______________________/</w:t>
            </w:r>
          </w:p>
        </w:tc>
      </w:tr>
    </w:tbl>
    <w:p w:rsidR="00FA7A77" w:rsidRPr="001231AA" w:rsidRDefault="00FA7A77" w:rsidP="001231AA">
      <w:pPr>
        <w:spacing w:after="200" w:line="276" w:lineRule="auto"/>
        <w:rPr>
          <w:szCs w:val="28"/>
        </w:rPr>
      </w:pPr>
      <w:r w:rsidRPr="001231AA">
        <w:rPr>
          <w:szCs w:val="28"/>
        </w:rPr>
        <w:br w:type="page"/>
      </w:r>
    </w:p>
    <w:p w:rsidR="00131764" w:rsidRPr="001231AA" w:rsidRDefault="00131764" w:rsidP="001231AA">
      <w:pPr>
        <w:spacing w:line="300" w:lineRule="auto"/>
        <w:jc w:val="right"/>
        <w:rPr>
          <w:szCs w:val="28"/>
        </w:rPr>
      </w:pPr>
    </w:p>
    <w:p w:rsidR="002142D3" w:rsidRPr="001231AA" w:rsidRDefault="002142D3" w:rsidP="001231AA">
      <w:pPr>
        <w:spacing w:line="300" w:lineRule="auto"/>
        <w:jc w:val="right"/>
        <w:rPr>
          <w:szCs w:val="28"/>
        </w:rPr>
      </w:pPr>
      <w:r w:rsidRPr="001231AA">
        <w:rPr>
          <w:szCs w:val="28"/>
        </w:rPr>
        <w:t>Приложение 4</w:t>
      </w:r>
    </w:p>
    <w:p w:rsidR="002142D3" w:rsidRPr="001231AA" w:rsidRDefault="002142D3" w:rsidP="001231AA">
      <w:pPr>
        <w:spacing w:line="300" w:lineRule="auto"/>
        <w:jc w:val="right"/>
        <w:rPr>
          <w:szCs w:val="28"/>
        </w:rPr>
      </w:pPr>
      <w:r w:rsidRPr="001231AA">
        <w:rPr>
          <w:szCs w:val="28"/>
        </w:rPr>
        <w:t>к договору от _________20_ г.</w:t>
      </w:r>
    </w:p>
    <w:p w:rsidR="002142D3" w:rsidRPr="001231AA" w:rsidRDefault="002142D3" w:rsidP="001231AA">
      <w:pPr>
        <w:spacing w:line="300" w:lineRule="auto"/>
        <w:jc w:val="right"/>
        <w:rPr>
          <w:szCs w:val="28"/>
        </w:rPr>
      </w:pPr>
      <w:r w:rsidRPr="001231AA">
        <w:rPr>
          <w:szCs w:val="28"/>
        </w:rPr>
        <w:t>№ ___________</w:t>
      </w:r>
    </w:p>
    <w:p w:rsidR="002142D3" w:rsidRPr="001231AA" w:rsidRDefault="002142D3" w:rsidP="001231AA">
      <w:pPr>
        <w:spacing w:line="300" w:lineRule="auto"/>
        <w:jc w:val="right"/>
        <w:rPr>
          <w:szCs w:val="28"/>
        </w:rPr>
      </w:pPr>
    </w:p>
    <w:p w:rsidR="002142D3" w:rsidRPr="001231AA" w:rsidRDefault="002142D3" w:rsidP="001231AA">
      <w:pPr>
        <w:pStyle w:val="8"/>
        <w:suppressAutoHyphens/>
        <w:spacing w:before="0" w:line="300" w:lineRule="auto"/>
        <w:jc w:val="center"/>
        <w:rPr>
          <w:rFonts w:ascii="Times New Roman" w:hAnsi="Times New Roman" w:cs="Times New Roman"/>
          <w:b/>
          <w:i/>
          <w:sz w:val="28"/>
          <w:szCs w:val="28"/>
        </w:rPr>
      </w:pPr>
      <w:r w:rsidRPr="001231AA">
        <w:rPr>
          <w:rFonts w:ascii="Times New Roman" w:hAnsi="Times New Roman" w:cs="Times New Roman"/>
          <w:b/>
          <w:sz w:val="28"/>
          <w:szCs w:val="28"/>
        </w:rPr>
        <w:t>Требования к обеспечению качества</w:t>
      </w:r>
    </w:p>
    <w:p w:rsidR="00906C4D" w:rsidRPr="001231AA" w:rsidRDefault="00906C4D" w:rsidP="001231AA">
      <w:pPr>
        <w:ind w:firstLine="709"/>
        <w:jc w:val="center"/>
        <w:rPr>
          <w:b/>
          <w:szCs w:val="28"/>
        </w:rPr>
      </w:pPr>
      <w:r w:rsidRPr="001231AA">
        <w:rPr>
          <w:b/>
          <w:szCs w:val="28"/>
        </w:rPr>
        <w:t>«Требования к обеспечению качества</w:t>
      </w:r>
    </w:p>
    <w:p w:rsidR="00906C4D" w:rsidRPr="001231AA" w:rsidRDefault="00906C4D" w:rsidP="001231AA">
      <w:pPr>
        <w:ind w:firstLine="709"/>
        <w:jc w:val="center"/>
        <w:rPr>
          <w:b/>
          <w:szCs w:val="28"/>
        </w:rPr>
      </w:pPr>
    </w:p>
    <w:p w:rsidR="00906C4D" w:rsidRPr="001231AA" w:rsidRDefault="00906C4D" w:rsidP="001231AA">
      <w:pPr>
        <w:ind w:firstLine="709"/>
        <w:rPr>
          <w:b/>
          <w:szCs w:val="28"/>
        </w:rPr>
      </w:pPr>
      <w:r w:rsidRPr="001231AA">
        <w:rPr>
          <w:b/>
          <w:szCs w:val="28"/>
        </w:rPr>
        <w:t xml:space="preserve">1. Общие положения </w:t>
      </w:r>
    </w:p>
    <w:p w:rsidR="00906C4D" w:rsidRPr="001231AA" w:rsidRDefault="00906C4D" w:rsidP="001231AA">
      <w:pPr>
        <w:tabs>
          <w:tab w:val="left" w:pos="993"/>
          <w:tab w:val="num" w:pos="1794"/>
        </w:tabs>
        <w:ind w:firstLine="709"/>
        <w:jc w:val="both"/>
        <w:rPr>
          <w:color w:val="000000"/>
          <w:szCs w:val="28"/>
        </w:rPr>
      </w:pPr>
      <w:r w:rsidRPr="001231AA">
        <w:rPr>
          <w:color w:val="000000"/>
          <w:szCs w:val="28"/>
        </w:rPr>
        <w:t>Настоящее Приложение (далее – Требования) устанавливает требования к Подрядчику, выполняющему работы по настоящему договору, в части:</w:t>
      </w:r>
    </w:p>
    <w:p w:rsidR="00906C4D" w:rsidRPr="001231AA" w:rsidRDefault="00906C4D" w:rsidP="001231AA">
      <w:pPr>
        <w:tabs>
          <w:tab w:val="left" w:pos="993"/>
        </w:tabs>
        <w:ind w:firstLine="709"/>
        <w:jc w:val="both"/>
        <w:rPr>
          <w:color w:val="000000"/>
          <w:szCs w:val="28"/>
        </w:rPr>
      </w:pPr>
      <w:r w:rsidRPr="001231AA">
        <w:rPr>
          <w:color w:val="000000"/>
          <w:szCs w:val="28"/>
        </w:rPr>
        <w:t>разработки и согласования Программы обеспечения качества;</w:t>
      </w:r>
    </w:p>
    <w:p w:rsidR="00906C4D" w:rsidRPr="001231AA" w:rsidRDefault="00906C4D" w:rsidP="001231AA">
      <w:pPr>
        <w:tabs>
          <w:tab w:val="left" w:pos="993"/>
        </w:tabs>
        <w:ind w:firstLine="709"/>
        <w:jc w:val="both"/>
        <w:rPr>
          <w:color w:val="000000"/>
          <w:szCs w:val="28"/>
        </w:rPr>
      </w:pPr>
      <w:r w:rsidRPr="001231AA">
        <w:rPr>
          <w:color w:val="000000"/>
          <w:szCs w:val="28"/>
        </w:rPr>
        <w:t>проведения аудитов (проверок) выполнения Программ обеспечения качества и предоставления планов корректирующих действий по несоответствиям, выявленным в процессе аудитов (проверок) и информации по их реализации.</w:t>
      </w:r>
    </w:p>
    <w:p w:rsidR="00906C4D" w:rsidRPr="001231AA" w:rsidRDefault="00906C4D" w:rsidP="001231AA">
      <w:pPr>
        <w:tabs>
          <w:tab w:val="left" w:pos="993"/>
          <w:tab w:val="num" w:pos="1794"/>
        </w:tabs>
        <w:ind w:firstLine="709"/>
        <w:jc w:val="both"/>
        <w:rPr>
          <w:color w:val="000000"/>
          <w:szCs w:val="28"/>
        </w:rPr>
      </w:pPr>
      <w:r w:rsidRPr="001231AA">
        <w:rPr>
          <w:color w:val="000000"/>
          <w:szCs w:val="28"/>
        </w:rPr>
        <w:t>Настоящие Требования могут уточняться и/или дополняться, по согласованию Сторон, в ходе реализации Договора без корректировки цены договора.</w:t>
      </w:r>
    </w:p>
    <w:p w:rsidR="00906C4D" w:rsidRPr="001231AA" w:rsidRDefault="00906C4D" w:rsidP="001231AA">
      <w:pPr>
        <w:tabs>
          <w:tab w:val="left" w:pos="993"/>
          <w:tab w:val="num" w:pos="1794"/>
        </w:tabs>
        <w:ind w:firstLine="709"/>
        <w:jc w:val="both"/>
        <w:rPr>
          <w:color w:val="000000"/>
          <w:szCs w:val="28"/>
        </w:rPr>
      </w:pPr>
      <w:r w:rsidRPr="001231AA">
        <w:rPr>
          <w:color w:val="000000"/>
          <w:szCs w:val="28"/>
        </w:rPr>
        <w:t>Заказчик принимает на себя обязательства по информированию Подрядчика в случае введения в действие новых или изменения действующих документов Заказчика в области качества, указанных в разделе 3 Требований.</w:t>
      </w:r>
    </w:p>
    <w:p w:rsidR="00906C4D" w:rsidRPr="001231AA" w:rsidRDefault="00906C4D" w:rsidP="001231AA">
      <w:pPr>
        <w:tabs>
          <w:tab w:val="left" w:pos="993"/>
          <w:tab w:val="num" w:pos="1794"/>
        </w:tabs>
        <w:ind w:firstLine="709"/>
        <w:jc w:val="both"/>
        <w:rPr>
          <w:color w:val="000000"/>
          <w:szCs w:val="28"/>
        </w:rPr>
      </w:pPr>
      <w:r w:rsidRPr="001231AA">
        <w:rPr>
          <w:color w:val="000000"/>
          <w:szCs w:val="28"/>
        </w:rPr>
        <w:t>В случае введения в действие новых или изменения действующих документов в области качества, Подрядчик обязан руководствоваться ими с момента введения в действие.</w:t>
      </w:r>
    </w:p>
    <w:p w:rsidR="00906C4D" w:rsidRPr="001231AA" w:rsidRDefault="00906C4D" w:rsidP="001231AA">
      <w:pPr>
        <w:tabs>
          <w:tab w:val="left" w:pos="993"/>
          <w:tab w:val="num" w:pos="1794"/>
        </w:tabs>
        <w:ind w:firstLine="709"/>
        <w:jc w:val="both"/>
        <w:rPr>
          <w:color w:val="000000"/>
          <w:szCs w:val="28"/>
        </w:rPr>
      </w:pPr>
      <w:r w:rsidRPr="001231AA">
        <w:rPr>
          <w:color w:val="000000"/>
          <w:szCs w:val="28"/>
        </w:rPr>
        <w:t>Подрядчик обязан:</w:t>
      </w:r>
    </w:p>
    <w:p w:rsidR="00906C4D" w:rsidRPr="001231AA" w:rsidRDefault="00906C4D" w:rsidP="001231AA">
      <w:pPr>
        <w:tabs>
          <w:tab w:val="left" w:pos="993"/>
        </w:tabs>
        <w:ind w:firstLine="709"/>
        <w:jc w:val="both"/>
        <w:rPr>
          <w:color w:val="000000"/>
          <w:szCs w:val="28"/>
        </w:rPr>
      </w:pPr>
      <w:r w:rsidRPr="001231AA">
        <w:rPr>
          <w:color w:val="000000"/>
          <w:szCs w:val="28"/>
        </w:rPr>
        <w:t>Обеспечить наличие и поддержание соответствующего уровня квалификации специалистов, достаточного для выполнения ими работ должного качества и в соответствии с требованиями настоящего договора.</w:t>
      </w:r>
    </w:p>
    <w:p w:rsidR="00906C4D" w:rsidRPr="001231AA" w:rsidRDefault="00906C4D" w:rsidP="001231AA">
      <w:pPr>
        <w:tabs>
          <w:tab w:val="left" w:pos="993"/>
        </w:tabs>
        <w:ind w:firstLine="709"/>
        <w:jc w:val="both"/>
        <w:rPr>
          <w:color w:val="000000"/>
          <w:szCs w:val="28"/>
        </w:rPr>
      </w:pPr>
      <w:r w:rsidRPr="001231AA">
        <w:rPr>
          <w:color w:val="000000"/>
          <w:szCs w:val="28"/>
        </w:rPr>
        <w:t xml:space="preserve">Иметь необходимые разрешительные документы, в том числе лицензии </w:t>
      </w:r>
      <w:proofErr w:type="spellStart"/>
      <w:r w:rsidRPr="001231AA">
        <w:rPr>
          <w:color w:val="000000"/>
          <w:szCs w:val="28"/>
        </w:rPr>
        <w:t>Ростехнадзора</w:t>
      </w:r>
      <w:proofErr w:type="spellEnd"/>
      <w:r w:rsidRPr="001231AA">
        <w:rPr>
          <w:color w:val="000000"/>
          <w:szCs w:val="28"/>
        </w:rPr>
        <w:t xml:space="preserve"> на лицензируемый вид деятельности на весь период действия договора, включая исполнение гарантийных обязательств. </w:t>
      </w:r>
    </w:p>
    <w:p w:rsidR="00906C4D" w:rsidRPr="001231AA" w:rsidRDefault="00906C4D" w:rsidP="001231AA">
      <w:pPr>
        <w:tabs>
          <w:tab w:val="left" w:pos="993"/>
        </w:tabs>
        <w:ind w:firstLine="709"/>
        <w:jc w:val="both"/>
        <w:rPr>
          <w:color w:val="000000"/>
          <w:szCs w:val="28"/>
        </w:rPr>
      </w:pPr>
      <w:r w:rsidRPr="001231AA">
        <w:rPr>
          <w:color w:val="000000"/>
          <w:szCs w:val="28"/>
        </w:rPr>
        <w:t>Иметь собственную систему менеджмента качества (управления, обеспечения и контроля качества) и соответствующие процедуры.</w:t>
      </w:r>
    </w:p>
    <w:p w:rsidR="00906C4D" w:rsidRPr="001231AA" w:rsidRDefault="00906C4D" w:rsidP="001231AA">
      <w:pPr>
        <w:tabs>
          <w:tab w:val="left" w:pos="993"/>
        </w:tabs>
        <w:ind w:firstLine="709"/>
        <w:jc w:val="both"/>
        <w:rPr>
          <w:b/>
          <w:color w:val="000000"/>
          <w:szCs w:val="28"/>
        </w:rPr>
      </w:pPr>
    </w:p>
    <w:p w:rsidR="00906C4D" w:rsidRPr="001231AA" w:rsidRDefault="00906C4D" w:rsidP="001231AA">
      <w:pPr>
        <w:tabs>
          <w:tab w:val="left" w:pos="993"/>
        </w:tabs>
        <w:ind w:firstLine="709"/>
        <w:jc w:val="both"/>
        <w:rPr>
          <w:b/>
          <w:color w:val="000000"/>
          <w:szCs w:val="28"/>
        </w:rPr>
      </w:pPr>
      <w:r w:rsidRPr="001231AA">
        <w:rPr>
          <w:b/>
          <w:color w:val="000000"/>
          <w:szCs w:val="28"/>
        </w:rPr>
        <w:t>2. Термины и определения</w:t>
      </w:r>
    </w:p>
    <w:p w:rsidR="00906C4D" w:rsidRPr="001231AA" w:rsidRDefault="00906C4D" w:rsidP="001231AA">
      <w:pPr>
        <w:tabs>
          <w:tab w:val="left" w:pos="993"/>
        </w:tabs>
        <w:ind w:firstLine="709"/>
        <w:jc w:val="both"/>
        <w:rPr>
          <w:color w:val="000000"/>
          <w:szCs w:val="28"/>
        </w:rPr>
      </w:pPr>
      <w:r w:rsidRPr="001231AA">
        <w:rPr>
          <w:color w:val="000000"/>
          <w:szCs w:val="28"/>
        </w:rPr>
        <w:t>В настоящих Требованиях применяются следующие термины и определения: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3"/>
        <w:gridCol w:w="6670"/>
      </w:tblGrid>
      <w:tr w:rsidR="00906C4D" w:rsidRPr="001231AA" w:rsidTr="006D071A">
        <w:tc>
          <w:tcPr>
            <w:tcW w:w="3503" w:type="dxa"/>
          </w:tcPr>
          <w:p w:rsidR="00906C4D" w:rsidRPr="001231AA" w:rsidRDefault="00906C4D" w:rsidP="001231AA">
            <w:pPr>
              <w:tabs>
                <w:tab w:val="left" w:pos="993"/>
              </w:tabs>
              <w:ind w:firstLine="709"/>
              <w:jc w:val="both"/>
              <w:rPr>
                <w:color w:val="000000"/>
                <w:szCs w:val="28"/>
              </w:rPr>
            </w:pPr>
            <w:r w:rsidRPr="001231AA">
              <w:rPr>
                <w:color w:val="000000"/>
                <w:szCs w:val="28"/>
              </w:rPr>
              <w:t>Аудит (проверка)</w:t>
            </w:r>
          </w:p>
        </w:tc>
        <w:tc>
          <w:tcPr>
            <w:tcW w:w="6670" w:type="dxa"/>
          </w:tcPr>
          <w:p w:rsidR="00906C4D" w:rsidRPr="001231AA" w:rsidRDefault="00906C4D" w:rsidP="001231AA">
            <w:pPr>
              <w:tabs>
                <w:tab w:val="left" w:pos="993"/>
              </w:tabs>
              <w:ind w:firstLine="709"/>
              <w:jc w:val="both"/>
              <w:rPr>
                <w:color w:val="000000"/>
                <w:szCs w:val="28"/>
              </w:rPr>
            </w:pPr>
            <w:r w:rsidRPr="001231AA">
              <w:rPr>
                <w:color w:val="000000"/>
                <w:szCs w:val="28"/>
              </w:rPr>
              <w:t>Систематический, независимый и документированный процесс получения объективных свидетельств и их объективного оценивания для установления степени соответствия критериям аудита. (ГОСТ Р ИСО 9001-2015)</w:t>
            </w:r>
          </w:p>
        </w:tc>
      </w:tr>
      <w:tr w:rsidR="00906C4D" w:rsidRPr="001231AA" w:rsidTr="006D071A">
        <w:tc>
          <w:tcPr>
            <w:tcW w:w="3503" w:type="dxa"/>
          </w:tcPr>
          <w:p w:rsidR="00906C4D" w:rsidRPr="001231AA" w:rsidRDefault="00906C4D" w:rsidP="001231AA">
            <w:pPr>
              <w:tabs>
                <w:tab w:val="left" w:pos="993"/>
              </w:tabs>
              <w:ind w:firstLine="709"/>
              <w:jc w:val="both"/>
              <w:rPr>
                <w:color w:val="000000"/>
                <w:szCs w:val="28"/>
              </w:rPr>
            </w:pPr>
            <w:r w:rsidRPr="001231AA">
              <w:rPr>
                <w:color w:val="000000"/>
                <w:szCs w:val="28"/>
              </w:rPr>
              <w:t>Качество</w:t>
            </w:r>
          </w:p>
        </w:tc>
        <w:tc>
          <w:tcPr>
            <w:tcW w:w="6670" w:type="dxa"/>
          </w:tcPr>
          <w:p w:rsidR="00906C4D" w:rsidRPr="001231AA" w:rsidRDefault="00906C4D" w:rsidP="001231AA">
            <w:pPr>
              <w:tabs>
                <w:tab w:val="left" w:pos="993"/>
              </w:tabs>
              <w:ind w:firstLine="709"/>
              <w:jc w:val="both"/>
              <w:rPr>
                <w:color w:val="000000"/>
                <w:szCs w:val="28"/>
              </w:rPr>
            </w:pPr>
            <w:r w:rsidRPr="001231AA">
              <w:rPr>
                <w:color w:val="000000"/>
                <w:szCs w:val="28"/>
              </w:rPr>
              <w:t>Степень соответствия совокупности присущих характеристик объекта требованиям (ГОСТ Р ИСО 9001-2015)</w:t>
            </w:r>
          </w:p>
        </w:tc>
      </w:tr>
      <w:tr w:rsidR="00906C4D" w:rsidRPr="001231AA" w:rsidTr="006D071A">
        <w:tc>
          <w:tcPr>
            <w:tcW w:w="3503" w:type="dxa"/>
          </w:tcPr>
          <w:p w:rsidR="00906C4D" w:rsidRPr="001231AA" w:rsidRDefault="00906C4D" w:rsidP="001231AA">
            <w:pPr>
              <w:tabs>
                <w:tab w:val="left" w:pos="993"/>
              </w:tabs>
              <w:ind w:firstLine="709"/>
              <w:jc w:val="both"/>
              <w:rPr>
                <w:color w:val="000000"/>
                <w:szCs w:val="28"/>
              </w:rPr>
            </w:pPr>
            <w:r w:rsidRPr="001231AA">
              <w:rPr>
                <w:color w:val="000000"/>
                <w:szCs w:val="28"/>
              </w:rPr>
              <w:t xml:space="preserve">Несоответствие </w:t>
            </w:r>
          </w:p>
        </w:tc>
        <w:tc>
          <w:tcPr>
            <w:tcW w:w="6670" w:type="dxa"/>
          </w:tcPr>
          <w:p w:rsidR="00906C4D" w:rsidRPr="001231AA" w:rsidRDefault="00906C4D" w:rsidP="001231AA">
            <w:pPr>
              <w:tabs>
                <w:tab w:val="left" w:pos="993"/>
              </w:tabs>
              <w:ind w:firstLine="709"/>
              <w:jc w:val="both"/>
              <w:rPr>
                <w:color w:val="000000"/>
                <w:szCs w:val="28"/>
              </w:rPr>
            </w:pPr>
            <w:r w:rsidRPr="001231AA">
              <w:rPr>
                <w:color w:val="000000"/>
                <w:szCs w:val="28"/>
              </w:rPr>
              <w:t xml:space="preserve">Невыполнение требования, установленного нормами и правилами, регламентами, стандартами, </w:t>
            </w:r>
            <w:r w:rsidRPr="001231AA">
              <w:rPr>
                <w:color w:val="000000"/>
                <w:szCs w:val="28"/>
              </w:rPr>
              <w:lastRenderedPageBreak/>
              <w:t>иной нормативной документацией, документами международных организаций, введенными в действие в установленном порядке, и внутренними локальными нормативными документами эксплуатирующей организации, а также организационно-распорядительными и техническими документами, утвержденными в филиалах (подразделениях) АО «Концерн Росэнергоатом» или в организации, выполняющей работы и предоставляющей услуги эксплуатирующей организации (РД ЭО 1.1.2.01.0573)</w:t>
            </w:r>
          </w:p>
        </w:tc>
      </w:tr>
      <w:tr w:rsidR="00906C4D" w:rsidRPr="001231AA" w:rsidTr="006D071A">
        <w:tc>
          <w:tcPr>
            <w:tcW w:w="3503" w:type="dxa"/>
          </w:tcPr>
          <w:p w:rsidR="00906C4D" w:rsidRPr="001231AA" w:rsidRDefault="00906C4D" w:rsidP="001231AA">
            <w:pPr>
              <w:tabs>
                <w:tab w:val="left" w:pos="993"/>
              </w:tabs>
              <w:ind w:firstLine="709"/>
              <w:jc w:val="both"/>
              <w:rPr>
                <w:color w:val="000000"/>
                <w:szCs w:val="28"/>
              </w:rPr>
            </w:pPr>
            <w:r w:rsidRPr="001231AA">
              <w:rPr>
                <w:color w:val="000000"/>
                <w:szCs w:val="28"/>
              </w:rPr>
              <w:lastRenderedPageBreak/>
              <w:t>Программа обеспечения качества</w:t>
            </w:r>
          </w:p>
        </w:tc>
        <w:tc>
          <w:tcPr>
            <w:tcW w:w="6670" w:type="dxa"/>
          </w:tcPr>
          <w:p w:rsidR="00906C4D" w:rsidRPr="001231AA" w:rsidRDefault="00906C4D" w:rsidP="001231AA">
            <w:pPr>
              <w:tabs>
                <w:tab w:val="left" w:pos="993"/>
              </w:tabs>
              <w:ind w:firstLine="709"/>
              <w:jc w:val="both"/>
              <w:rPr>
                <w:color w:val="000000"/>
                <w:szCs w:val="28"/>
              </w:rPr>
            </w:pPr>
            <w:r w:rsidRPr="001231AA">
              <w:rPr>
                <w:color w:val="000000"/>
                <w:szCs w:val="28"/>
              </w:rPr>
              <w:t>Документ, устанавливающий совокупность организационных и технических мероприятий по обеспечению качества, влияющих на безопасность ОИАЭ (НП-090-11).</w:t>
            </w:r>
          </w:p>
        </w:tc>
      </w:tr>
      <w:tr w:rsidR="00906C4D" w:rsidRPr="001231AA" w:rsidTr="006D071A">
        <w:tc>
          <w:tcPr>
            <w:tcW w:w="3503" w:type="dxa"/>
          </w:tcPr>
          <w:p w:rsidR="00906C4D" w:rsidRPr="001231AA" w:rsidRDefault="00906C4D" w:rsidP="001231AA">
            <w:pPr>
              <w:tabs>
                <w:tab w:val="left" w:pos="993"/>
              </w:tabs>
              <w:ind w:firstLine="709"/>
              <w:jc w:val="both"/>
              <w:rPr>
                <w:color w:val="000000"/>
                <w:szCs w:val="28"/>
              </w:rPr>
            </w:pPr>
            <w:r w:rsidRPr="001231AA">
              <w:rPr>
                <w:color w:val="000000"/>
                <w:szCs w:val="28"/>
              </w:rPr>
              <w:t>Согласование</w:t>
            </w:r>
          </w:p>
        </w:tc>
        <w:tc>
          <w:tcPr>
            <w:tcW w:w="6670" w:type="dxa"/>
          </w:tcPr>
          <w:p w:rsidR="00906C4D" w:rsidRPr="001231AA" w:rsidRDefault="00906C4D" w:rsidP="001231AA">
            <w:pPr>
              <w:tabs>
                <w:tab w:val="left" w:pos="993"/>
              </w:tabs>
              <w:ind w:firstLine="709"/>
              <w:jc w:val="both"/>
              <w:rPr>
                <w:color w:val="000000"/>
                <w:szCs w:val="28"/>
              </w:rPr>
            </w:pPr>
            <w:r w:rsidRPr="001231AA">
              <w:rPr>
                <w:color w:val="000000"/>
                <w:szCs w:val="28"/>
              </w:rPr>
              <w:t>Письменное одобрение и/или подтверждение со стороны Заказчика.</w:t>
            </w:r>
          </w:p>
        </w:tc>
      </w:tr>
      <w:tr w:rsidR="00906C4D" w:rsidRPr="001231AA" w:rsidTr="006D071A">
        <w:tc>
          <w:tcPr>
            <w:tcW w:w="3503" w:type="dxa"/>
          </w:tcPr>
          <w:p w:rsidR="00906C4D" w:rsidRPr="001231AA" w:rsidRDefault="00906C4D" w:rsidP="001231AA">
            <w:pPr>
              <w:tabs>
                <w:tab w:val="left" w:pos="993"/>
              </w:tabs>
              <w:ind w:firstLine="709"/>
              <w:jc w:val="both"/>
              <w:rPr>
                <w:color w:val="000000"/>
                <w:szCs w:val="28"/>
              </w:rPr>
            </w:pPr>
            <w:r w:rsidRPr="001231AA">
              <w:rPr>
                <w:color w:val="000000"/>
                <w:szCs w:val="28"/>
              </w:rPr>
              <w:t>Субподрядчик</w:t>
            </w:r>
          </w:p>
        </w:tc>
        <w:tc>
          <w:tcPr>
            <w:tcW w:w="6670" w:type="dxa"/>
          </w:tcPr>
          <w:p w:rsidR="00906C4D" w:rsidRPr="001231AA" w:rsidRDefault="00906C4D" w:rsidP="001231AA">
            <w:pPr>
              <w:tabs>
                <w:tab w:val="left" w:pos="993"/>
              </w:tabs>
              <w:ind w:firstLine="709"/>
              <w:jc w:val="both"/>
              <w:rPr>
                <w:color w:val="000000"/>
                <w:szCs w:val="28"/>
              </w:rPr>
            </w:pPr>
            <w:r w:rsidRPr="001231AA">
              <w:rPr>
                <w:color w:val="000000"/>
                <w:szCs w:val="28"/>
              </w:rPr>
              <w:t>Юридическое лицо или индивидуальный предприниматель, привлекаемые на договорной основе Подрядчиком для выполнения части работ по договору.</w:t>
            </w:r>
          </w:p>
        </w:tc>
      </w:tr>
    </w:tbl>
    <w:p w:rsidR="00906C4D" w:rsidRPr="001231AA" w:rsidRDefault="00906C4D" w:rsidP="001231AA">
      <w:pPr>
        <w:tabs>
          <w:tab w:val="left" w:pos="993"/>
        </w:tabs>
        <w:ind w:firstLine="709"/>
        <w:jc w:val="both"/>
        <w:rPr>
          <w:b/>
          <w:color w:val="000000"/>
          <w:szCs w:val="28"/>
        </w:rPr>
      </w:pPr>
    </w:p>
    <w:p w:rsidR="00906C4D" w:rsidRPr="001231AA" w:rsidRDefault="00906C4D" w:rsidP="001231AA">
      <w:pPr>
        <w:tabs>
          <w:tab w:val="left" w:pos="993"/>
        </w:tabs>
        <w:ind w:firstLine="709"/>
        <w:jc w:val="both"/>
        <w:rPr>
          <w:b/>
          <w:color w:val="000000"/>
          <w:szCs w:val="28"/>
        </w:rPr>
      </w:pPr>
      <w:r w:rsidRPr="001231AA">
        <w:rPr>
          <w:b/>
          <w:color w:val="000000"/>
          <w:szCs w:val="28"/>
        </w:rPr>
        <w:t>3. Нормативные документы</w:t>
      </w:r>
    </w:p>
    <w:p w:rsidR="00906C4D" w:rsidRPr="001231AA" w:rsidRDefault="00906C4D" w:rsidP="001231AA">
      <w:pPr>
        <w:tabs>
          <w:tab w:val="left" w:pos="993"/>
        </w:tabs>
        <w:ind w:firstLine="709"/>
        <w:jc w:val="both"/>
        <w:rPr>
          <w:color w:val="000000"/>
          <w:szCs w:val="28"/>
        </w:rPr>
      </w:pPr>
      <w:r w:rsidRPr="001231AA">
        <w:rPr>
          <w:color w:val="000000"/>
          <w:szCs w:val="28"/>
        </w:rPr>
        <w:t>НП-001-15 «Общие положения обеспечения безопасности атомных станций»;</w:t>
      </w:r>
    </w:p>
    <w:p w:rsidR="00906C4D" w:rsidRPr="001231AA" w:rsidRDefault="00906C4D" w:rsidP="001231AA">
      <w:pPr>
        <w:tabs>
          <w:tab w:val="left" w:pos="993"/>
        </w:tabs>
        <w:ind w:firstLine="709"/>
        <w:jc w:val="both"/>
        <w:rPr>
          <w:color w:val="000000"/>
          <w:szCs w:val="28"/>
        </w:rPr>
      </w:pPr>
      <w:r w:rsidRPr="001231AA">
        <w:rPr>
          <w:color w:val="000000"/>
          <w:szCs w:val="28"/>
        </w:rPr>
        <w:t>НП-090-11 «Требования к программе обеспечения качества для объектов использования атомной энергии»</w:t>
      </w:r>
    </w:p>
    <w:p w:rsidR="00906C4D" w:rsidRPr="001231AA" w:rsidRDefault="00906C4D" w:rsidP="001231AA">
      <w:pPr>
        <w:tabs>
          <w:tab w:val="left" w:pos="993"/>
        </w:tabs>
        <w:ind w:firstLine="709"/>
        <w:jc w:val="both"/>
        <w:rPr>
          <w:color w:val="000000"/>
          <w:szCs w:val="28"/>
        </w:rPr>
      </w:pPr>
      <w:r w:rsidRPr="001231AA">
        <w:rPr>
          <w:color w:val="000000"/>
          <w:szCs w:val="28"/>
        </w:rPr>
        <w:t>ГОСТ ISO 9001-2015 «Системы менеджмента качества. Требования»;</w:t>
      </w:r>
    </w:p>
    <w:p w:rsidR="00906C4D" w:rsidRPr="001231AA" w:rsidRDefault="00906C4D" w:rsidP="001231AA">
      <w:pPr>
        <w:tabs>
          <w:tab w:val="left" w:pos="993"/>
        </w:tabs>
        <w:ind w:firstLine="709"/>
        <w:jc w:val="both"/>
        <w:rPr>
          <w:color w:val="000000"/>
          <w:szCs w:val="28"/>
        </w:rPr>
      </w:pPr>
      <w:r w:rsidRPr="001231AA">
        <w:rPr>
          <w:color w:val="000000"/>
          <w:szCs w:val="28"/>
        </w:rPr>
        <w:t>ГОСТ ISO 9000-2015 «Системы менеджмента качества. Основные положения и словарь»;</w:t>
      </w:r>
    </w:p>
    <w:p w:rsidR="00906C4D" w:rsidRPr="001231AA" w:rsidRDefault="00906C4D" w:rsidP="001231AA">
      <w:pPr>
        <w:tabs>
          <w:tab w:val="left" w:pos="993"/>
        </w:tabs>
        <w:ind w:firstLine="709"/>
        <w:jc w:val="both"/>
        <w:rPr>
          <w:color w:val="000000"/>
          <w:szCs w:val="28"/>
        </w:rPr>
      </w:pPr>
      <w:r w:rsidRPr="001231AA">
        <w:rPr>
          <w:color w:val="000000"/>
          <w:szCs w:val="28"/>
        </w:rPr>
        <w:t>РБ-143-18 «Руководство по безопасности при использовании атомной энергии «Рекомендации по разработке программ обеспечения качества при сооружении объектов использования атомной энергии»;</w:t>
      </w:r>
    </w:p>
    <w:p w:rsidR="00906C4D" w:rsidRPr="001231AA" w:rsidRDefault="00906C4D" w:rsidP="001231AA">
      <w:pPr>
        <w:tabs>
          <w:tab w:val="left" w:pos="993"/>
        </w:tabs>
        <w:ind w:firstLine="709"/>
        <w:jc w:val="both"/>
        <w:rPr>
          <w:color w:val="000000"/>
          <w:szCs w:val="28"/>
        </w:rPr>
      </w:pPr>
      <w:r w:rsidRPr="001231AA">
        <w:rPr>
          <w:color w:val="000000"/>
          <w:szCs w:val="28"/>
        </w:rPr>
        <w:t>РД ЭО 1.1.2.01.0573-2014 «Порядок проведения проверок выполнения программ обеспечения качеств ОАО «Концерн Росэнергоатом» и организаций, выполняющих работы и предоставляющих услуги эксплуатирующей организации»;</w:t>
      </w:r>
    </w:p>
    <w:p w:rsidR="00906C4D" w:rsidRPr="001231AA" w:rsidRDefault="00906C4D" w:rsidP="001231AA">
      <w:pPr>
        <w:tabs>
          <w:tab w:val="left" w:pos="993"/>
        </w:tabs>
        <w:ind w:firstLine="709"/>
        <w:jc w:val="both"/>
        <w:rPr>
          <w:color w:val="000000"/>
          <w:szCs w:val="28"/>
        </w:rPr>
      </w:pPr>
      <w:r w:rsidRPr="001231AA">
        <w:rPr>
          <w:color w:val="000000"/>
          <w:szCs w:val="28"/>
        </w:rPr>
        <w:t>РД ЭО 1.1.2.29.0960-2015 «Порядок согласования и утверждения программ обеспечения качества и руководств по качеству»;</w:t>
      </w:r>
    </w:p>
    <w:p w:rsidR="00906C4D" w:rsidRPr="001231AA" w:rsidRDefault="00906C4D" w:rsidP="001231AA">
      <w:pPr>
        <w:tabs>
          <w:tab w:val="left" w:pos="993"/>
        </w:tabs>
        <w:ind w:firstLine="709"/>
        <w:jc w:val="both"/>
        <w:rPr>
          <w:color w:val="000000"/>
          <w:szCs w:val="28"/>
        </w:rPr>
      </w:pPr>
      <w:r w:rsidRPr="001231AA">
        <w:rPr>
          <w:color w:val="000000"/>
          <w:szCs w:val="28"/>
        </w:rPr>
        <w:t>ПРГ-1.2.2.15.999.0075-2017 «Общая программа обеспечения качества эксплуатирующей организации АО «Концерн Росэнергоатом»;</w:t>
      </w:r>
    </w:p>
    <w:p w:rsidR="00906C4D" w:rsidRPr="001231AA" w:rsidRDefault="00906C4D" w:rsidP="001231AA">
      <w:pPr>
        <w:tabs>
          <w:tab w:val="left" w:pos="993"/>
        </w:tabs>
        <w:ind w:firstLine="709"/>
        <w:jc w:val="both"/>
        <w:rPr>
          <w:color w:val="000000"/>
          <w:szCs w:val="28"/>
        </w:rPr>
      </w:pPr>
      <w:r w:rsidRPr="001231AA">
        <w:rPr>
          <w:color w:val="000000"/>
          <w:szCs w:val="28"/>
        </w:rPr>
        <w:t>ОТР 1.1.3.12.1308-2018 «Программа обеспечения качества при сооружении объектов использования атомной энергии. Требования к содержанию и разработке».</w:t>
      </w:r>
    </w:p>
    <w:p w:rsidR="00906C4D" w:rsidRPr="001231AA" w:rsidRDefault="00906C4D" w:rsidP="001231AA">
      <w:pPr>
        <w:tabs>
          <w:tab w:val="left" w:pos="993"/>
        </w:tabs>
        <w:ind w:firstLine="709"/>
        <w:jc w:val="both"/>
        <w:rPr>
          <w:b/>
          <w:color w:val="000000"/>
          <w:szCs w:val="28"/>
        </w:rPr>
      </w:pPr>
    </w:p>
    <w:p w:rsidR="00906C4D" w:rsidRPr="001231AA" w:rsidRDefault="00906C4D" w:rsidP="001231AA">
      <w:pPr>
        <w:tabs>
          <w:tab w:val="left" w:pos="993"/>
        </w:tabs>
        <w:ind w:firstLine="709"/>
        <w:jc w:val="both"/>
        <w:rPr>
          <w:b/>
          <w:color w:val="000000"/>
          <w:szCs w:val="28"/>
        </w:rPr>
      </w:pPr>
      <w:r w:rsidRPr="001231AA">
        <w:rPr>
          <w:b/>
          <w:color w:val="000000"/>
          <w:szCs w:val="28"/>
        </w:rPr>
        <w:t>4. Требования к программам обеспечения качества</w:t>
      </w:r>
    </w:p>
    <w:p w:rsidR="00906C4D" w:rsidRPr="001231AA" w:rsidRDefault="00906C4D" w:rsidP="001231AA">
      <w:pPr>
        <w:tabs>
          <w:tab w:val="left" w:pos="993"/>
        </w:tabs>
        <w:ind w:firstLine="709"/>
        <w:jc w:val="both"/>
        <w:rPr>
          <w:color w:val="000000"/>
          <w:szCs w:val="28"/>
        </w:rPr>
      </w:pPr>
      <w:r w:rsidRPr="001231AA">
        <w:rPr>
          <w:color w:val="000000"/>
          <w:szCs w:val="28"/>
        </w:rPr>
        <w:t>Генподрядчик по ПНР, согласно НП-001-15, должен осуществлять деятельность по настоящему договору в соответствии с разработанной и внедренной частной программой обеспечения качества (далее - ПОК):</w:t>
      </w:r>
    </w:p>
    <w:p w:rsidR="00906C4D" w:rsidRPr="001231AA" w:rsidRDefault="00906C4D" w:rsidP="001231AA">
      <w:pPr>
        <w:tabs>
          <w:tab w:val="left" w:pos="993"/>
        </w:tabs>
        <w:ind w:firstLine="709"/>
        <w:jc w:val="both"/>
        <w:rPr>
          <w:color w:val="000000"/>
          <w:szCs w:val="28"/>
        </w:rPr>
      </w:pPr>
      <w:r w:rsidRPr="001231AA">
        <w:rPr>
          <w:color w:val="000000"/>
          <w:szCs w:val="28"/>
        </w:rPr>
        <w:lastRenderedPageBreak/>
        <w:t>ПОК должна соответствовать требованиям НП-090-11, Общей программы обеспечения качества Заказчика, учитывать положения РБ-143-18 и должна содержать обязательный раздел по формированию и поддержанию культуры безопасности в организации в соответствии с Приложением 3 к Договору.</w:t>
      </w:r>
    </w:p>
    <w:p w:rsidR="00906C4D" w:rsidRPr="001231AA" w:rsidRDefault="00906C4D" w:rsidP="001231AA">
      <w:pPr>
        <w:tabs>
          <w:tab w:val="left" w:pos="993"/>
        </w:tabs>
        <w:ind w:firstLine="709"/>
        <w:jc w:val="both"/>
        <w:rPr>
          <w:color w:val="000000"/>
          <w:szCs w:val="28"/>
        </w:rPr>
      </w:pPr>
      <w:r w:rsidRPr="001231AA">
        <w:rPr>
          <w:color w:val="000000"/>
          <w:szCs w:val="28"/>
        </w:rPr>
        <w:t>Допускается разработка одной ПОК для нескольких видов деятельности в области использования атомной энергии в отношении одного или нескольких ОИАЭ, на которых осуществляется указанная деятельность, или при выполнении работ на различных ОИАЭ при наличии обоснования в соответствующей ПОК.</w:t>
      </w:r>
    </w:p>
    <w:p w:rsidR="00906C4D" w:rsidRPr="001231AA" w:rsidRDefault="00906C4D" w:rsidP="001231AA">
      <w:pPr>
        <w:tabs>
          <w:tab w:val="left" w:pos="993"/>
        </w:tabs>
        <w:ind w:firstLine="709"/>
        <w:jc w:val="both"/>
        <w:rPr>
          <w:color w:val="000000"/>
          <w:szCs w:val="28"/>
        </w:rPr>
      </w:pPr>
      <w:r w:rsidRPr="001231AA">
        <w:rPr>
          <w:color w:val="000000"/>
          <w:szCs w:val="28"/>
        </w:rPr>
        <w:t>Частные ПОК согласовываются Заказчиком (АО «Концерн Росэнергоатом» и/или АЭС) в порядке, установленном в РД ЭО 1.1.2.29.0960-2015. Рассмотрение и согласование Заказчиком программ обеспечения качества выполняется на безвозмездной основе.</w:t>
      </w:r>
    </w:p>
    <w:p w:rsidR="00906C4D" w:rsidRPr="001231AA" w:rsidRDefault="00906C4D" w:rsidP="001231AA">
      <w:pPr>
        <w:tabs>
          <w:tab w:val="left" w:pos="993"/>
        </w:tabs>
        <w:ind w:firstLine="709"/>
        <w:jc w:val="both"/>
        <w:rPr>
          <w:color w:val="000000"/>
          <w:szCs w:val="28"/>
        </w:rPr>
      </w:pPr>
      <w:r w:rsidRPr="001231AA">
        <w:rPr>
          <w:color w:val="000000"/>
          <w:szCs w:val="28"/>
        </w:rPr>
        <w:t>ПОК должна быть разработана, утверждена, введена в действие Подрядчиком и направлена Заказчику для рассмотрения и согласования сопроводительным письмом не менее чем за 20 дней до начала выполнения работ.</w:t>
      </w:r>
    </w:p>
    <w:p w:rsidR="00906C4D" w:rsidRPr="001231AA" w:rsidRDefault="00906C4D" w:rsidP="001231AA">
      <w:pPr>
        <w:tabs>
          <w:tab w:val="left" w:pos="993"/>
        </w:tabs>
        <w:ind w:firstLine="709"/>
        <w:jc w:val="both"/>
        <w:rPr>
          <w:color w:val="000000"/>
          <w:szCs w:val="28"/>
        </w:rPr>
      </w:pPr>
      <w:r w:rsidRPr="001231AA">
        <w:rPr>
          <w:color w:val="000000"/>
          <w:szCs w:val="28"/>
        </w:rPr>
        <w:t>Примечания:</w:t>
      </w:r>
    </w:p>
    <w:p w:rsidR="00906C4D" w:rsidRPr="001231AA" w:rsidRDefault="00906C4D" w:rsidP="001231AA">
      <w:pPr>
        <w:tabs>
          <w:tab w:val="left" w:pos="993"/>
        </w:tabs>
        <w:ind w:firstLine="709"/>
        <w:jc w:val="both"/>
        <w:rPr>
          <w:color w:val="000000"/>
          <w:szCs w:val="28"/>
        </w:rPr>
      </w:pPr>
      <w:r w:rsidRPr="001231AA">
        <w:rPr>
          <w:color w:val="000000"/>
          <w:szCs w:val="28"/>
        </w:rPr>
        <w:t>в случае наличия согласования Заказчиком ПОК, полученного ранее, допускается в адрес Заказчика направить данную информацию с приложением письма о согласовании, при условии отсутствия несогласованных изменений в ПОК.</w:t>
      </w:r>
    </w:p>
    <w:p w:rsidR="00906C4D" w:rsidRPr="001231AA" w:rsidRDefault="00906C4D" w:rsidP="001231AA">
      <w:pPr>
        <w:tabs>
          <w:tab w:val="left" w:pos="993"/>
        </w:tabs>
        <w:ind w:firstLine="709"/>
        <w:jc w:val="both"/>
        <w:rPr>
          <w:color w:val="000000"/>
          <w:szCs w:val="28"/>
        </w:rPr>
      </w:pPr>
      <w:r w:rsidRPr="001231AA">
        <w:rPr>
          <w:color w:val="000000"/>
          <w:szCs w:val="28"/>
        </w:rPr>
        <w:t>если в согласованную Заказчиком ПОК были внесены изменения, необходимо обеспечить согласование этих изменений с Заказчиком в порядке, установленном в РД ЭО 1.1.2.29.0960-2015.</w:t>
      </w:r>
    </w:p>
    <w:p w:rsidR="00906C4D" w:rsidRPr="001231AA" w:rsidRDefault="00906C4D" w:rsidP="001231AA">
      <w:pPr>
        <w:tabs>
          <w:tab w:val="left" w:pos="993"/>
        </w:tabs>
        <w:ind w:firstLine="709"/>
        <w:jc w:val="both"/>
        <w:rPr>
          <w:color w:val="000000"/>
          <w:szCs w:val="28"/>
        </w:rPr>
      </w:pPr>
      <w:r w:rsidRPr="001231AA">
        <w:rPr>
          <w:color w:val="000000"/>
          <w:szCs w:val="28"/>
        </w:rPr>
        <w:t xml:space="preserve">ПОК, объединяющая описание нескольких видов лицензируемой деятельности в области использования атомной энергии, или разработанная для нескольких объектов использования атомной энергии, относящихся к разным филиалам АО «Концерн Росэнергоатом», должна быть направлена для рассмотрения и согласования в электронном виде в формате, совместимом с программными продуктами </w:t>
      </w:r>
      <w:proofErr w:type="spellStart"/>
      <w:r w:rsidRPr="001231AA">
        <w:rPr>
          <w:color w:val="000000"/>
          <w:szCs w:val="28"/>
        </w:rPr>
        <w:t>Microsoft</w:t>
      </w:r>
      <w:proofErr w:type="spellEnd"/>
      <w:r w:rsidRPr="001231AA">
        <w:rPr>
          <w:color w:val="000000"/>
          <w:szCs w:val="28"/>
        </w:rPr>
        <w:t xml:space="preserve"> или </w:t>
      </w:r>
      <w:proofErr w:type="spellStart"/>
      <w:r w:rsidRPr="001231AA">
        <w:rPr>
          <w:color w:val="000000"/>
          <w:szCs w:val="28"/>
        </w:rPr>
        <w:t>Adobe</w:t>
      </w:r>
      <w:proofErr w:type="spellEnd"/>
      <w:r w:rsidRPr="001231AA">
        <w:rPr>
          <w:color w:val="000000"/>
          <w:szCs w:val="28"/>
        </w:rPr>
        <w:t xml:space="preserve"> </w:t>
      </w:r>
      <w:proofErr w:type="spellStart"/>
      <w:r w:rsidRPr="001231AA">
        <w:rPr>
          <w:color w:val="000000"/>
          <w:szCs w:val="28"/>
        </w:rPr>
        <w:t>Reader</w:t>
      </w:r>
      <w:proofErr w:type="spellEnd"/>
      <w:r w:rsidRPr="001231AA">
        <w:rPr>
          <w:color w:val="000000"/>
          <w:szCs w:val="28"/>
        </w:rPr>
        <w:t>, с сопроводительным письмом в структурное подразделение АО «Концерн Росэнергоатом», несущее ответственность за соответствующий вид деятельности.</w:t>
      </w:r>
    </w:p>
    <w:p w:rsidR="00906C4D" w:rsidRPr="001231AA" w:rsidRDefault="00906C4D" w:rsidP="001231AA">
      <w:pPr>
        <w:tabs>
          <w:tab w:val="left" w:pos="993"/>
        </w:tabs>
        <w:ind w:firstLine="709"/>
        <w:jc w:val="both"/>
        <w:rPr>
          <w:color w:val="000000"/>
          <w:szCs w:val="28"/>
        </w:rPr>
      </w:pPr>
      <w:r w:rsidRPr="001231AA">
        <w:rPr>
          <w:color w:val="000000"/>
          <w:szCs w:val="28"/>
        </w:rPr>
        <w:t>По результатам рассмотрения ПОК, Заказчик (АЭС, ФРКП) направляет на электронный адрес Подрядчика письмо о согласовании ПОК или письмо о рассмотрении ПОК (отказ в согласовании ПОК) с приложением обоснованных замечаний по содержанию ПОК.</w:t>
      </w:r>
    </w:p>
    <w:p w:rsidR="00906C4D" w:rsidRPr="001231AA" w:rsidRDefault="00906C4D" w:rsidP="001231AA">
      <w:pPr>
        <w:tabs>
          <w:tab w:val="left" w:pos="993"/>
        </w:tabs>
        <w:ind w:firstLine="709"/>
        <w:jc w:val="both"/>
        <w:rPr>
          <w:color w:val="000000"/>
          <w:szCs w:val="28"/>
        </w:rPr>
      </w:pPr>
      <w:r w:rsidRPr="001231AA">
        <w:rPr>
          <w:color w:val="000000"/>
          <w:szCs w:val="28"/>
        </w:rPr>
        <w:t>Подрядчик обязан в течение 20 рабочих дней с момента получения письма о рассмотрении ПОК устранить замечания и направить откорректированную ПОК для повторного рассмотрения.</w:t>
      </w:r>
    </w:p>
    <w:p w:rsidR="00906C4D" w:rsidRPr="001231AA" w:rsidRDefault="00906C4D" w:rsidP="001231AA">
      <w:pPr>
        <w:tabs>
          <w:tab w:val="left" w:pos="993"/>
        </w:tabs>
        <w:ind w:firstLine="709"/>
        <w:jc w:val="both"/>
        <w:rPr>
          <w:color w:val="000000"/>
          <w:szCs w:val="28"/>
        </w:rPr>
      </w:pPr>
      <w:r w:rsidRPr="001231AA">
        <w:rPr>
          <w:color w:val="000000"/>
          <w:szCs w:val="28"/>
        </w:rPr>
        <w:t>Продолжительность повторного рассмотрения ПОК не более 20 рабочих дней.</w:t>
      </w:r>
    </w:p>
    <w:p w:rsidR="00906C4D" w:rsidRPr="001231AA" w:rsidRDefault="00906C4D" w:rsidP="001231AA">
      <w:pPr>
        <w:tabs>
          <w:tab w:val="left" w:pos="993"/>
        </w:tabs>
        <w:ind w:firstLine="709"/>
        <w:jc w:val="both"/>
        <w:rPr>
          <w:color w:val="000000"/>
          <w:szCs w:val="28"/>
        </w:rPr>
      </w:pPr>
      <w:r w:rsidRPr="001231AA">
        <w:rPr>
          <w:color w:val="000000"/>
          <w:szCs w:val="28"/>
        </w:rPr>
        <w:t>Согласование ПОК должно быть завершено до начала выполнения работ (в соответствии со сроками, указанными в календарном плане договора на выполнение работ).</w:t>
      </w:r>
    </w:p>
    <w:p w:rsidR="00906C4D" w:rsidRPr="001231AA" w:rsidRDefault="00906C4D" w:rsidP="001231AA">
      <w:pPr>
        <w:tabs>
          <w:tab w:val="left" w:pos="993"/>
        </w:tabs>
        <w:ind w:firstLine="709"/>
        <w:jc w:val="both"/>
        <w:rPr>
          <w:color w:val="000000"/>
          <w:szCs w:val="28"/>
        </w:rPr>
      </w:pPr>
      <w:r w:rsidRPr="001231AA">
        <w:rPr>
          <w:color w:val="000000"/>
          <w:szCs w:val="28"/>
        </w:rPr>
        <w:t>Пересмотр частной ПОК должен осуществляться не реже 1 раза в пять лет.  Внесение изменений в частную ПОК должно осуществляться:</w:t>
      </w:r>
    </w:p>
    <w:p w:rsidR="00906C4D" w:rsidRPr="001231AA" w:rsidRDefault="00906C4D" w:rsidP="001231AA">
      <w:pPr>
        <w:tabs>
          <w:tab w:val="left" w:pos="993"/>
        </w:tabs>
        <w:ind w:firstLine="709"/>
        <w:jc w:val="both"/>
        <w:rPr>
          <w:color w:val="000000"/>
          <w:szCs w:val="28"/>
        </w:rPr>
      </w:pPr>
      <w:r w:rsidRPr="001231AA">
        <w:rPr>
          <w:color w:val="000000"/>
          <w:szCs w:val="28"/>
        </w:rPr>
        <w:t>в случае изменений организационной структуры, которые приведут к перераспределению ответственности за процессы, описанные в ПОК;</w:t>
      </w:r>
    </w:p>
    <w:p w:rsidR="00906C4D" w:rsidRPr="001231AA" w:rsidRDefault="00906C4D" w:rsidP="001231AA">
      <w:pPr>
        <w:tabs>
          <w:tab w:val="left" w:pos="993"/>
        </w:tabs>
        <w:ind w:firstLine="709"/>
        <w:jc w:val="both"/>
        <w:rPr>
          <w:color w:val="000000"/>
          <w:szCs w:val="28"/>
        </w:rPr>
      </w:pPr>
      <w:r w:rsidRPr="001231AA">
        <w:rPr>
          <w:color w:val="000000"/>
          <w:szCs w:val="28"/>
        </w:rPr>
        <w:t>при наличии требований к пересмотру по результатам аудитов (проверок) Заказчика;</w:t>
      </w:r>
    </w:p>
    <w:p w:rsidR="00906C4D" w:rsidRPr="001231AA" w:rsidRDefault="00906C4D" w:rsidP="001231AA">
      <w:pPr>
        <w:tabs>
          <w:tab w:val="left" w:pos="993"/>
        </w:tabs>
        <w:ind w:firstLine="709"/>
        <w:jc w:val="both"/>
        <w:rPr>
          <w:color w:val="000000"/>
          <w:szCs w:val="28"/>
        </w:rPr>
      </w:pPr>
      <w:r w:rsidRPr="001231AA">
        <w:rPr>
          <w:color w:val="000000"/>
          <w:szCs w:val="28"/>
        </w:rPr>
        <w:lastRenderedPageBreak/>
        <w:t xml:space="preserve">в случае изменений требований нормативных документов, используемых при описании процессов, изложенных в ПОК; </w:t>
      </w:r>
    </w:p>
    <w:p w:rsidR="00906C4D" w:rsidRPr="001231AA" w:rsidRDefault="00906C4D" w:rsidP="001231AA">
      <w:pPr>
        <w:tabs>
          <w:tab w:val="left" w:pos="993"/>
        </w:tabs>
        <w:ind w:firstLine="709"/>
        <w:jc w:val="both"/>
        <w:rPr>
          <w:color w:val="000000"/>
          <w:szCs w:val="28"/>
        </w:rPr>
      </w:pPr>
      <w:r w:rsidRPr="001231AA">
        <w:rPr>
          <w:color w:val="000000"/>
          <w:szCs w:val="28"/>
        </w:rPr>
        <w:t>по замечаниям органов государственного регулирования безопасности и/или федеральных органов исполнительной власти.</w:t>
      </w:r>
    </w:p>
    <w:p w:rsidR="00906C4D" w:rsidRPr="001231AA" w:rsidRDefault="00906C4D" w:rsidP="001231AA">
      <w:pPr>
        <w:tabs>
          <w:tab w:val="left" w:pos="993"/>
        </w:tabs>
        <w:ind w:firstLine="709"/>
        <w:jc w:val="both"/>
        <w:rPr>
          <w:color w:val="000000"/>
          <w:szCs w:val="28"/>
        </w:rPr>
      </w:pPr>
      <w:r w:rsidRPr="001231AA">
        <w:rPr>
          <w:color w:val="000000"/>
          <w:szCs w:val="28"/>
        </w:rPr>
        <w:t>Согласование откорректированной частной ПОК осуществляется в соответствии порядком, установленном в РД ЭО 1.1.2.29.0960-2015</w:t>
      </w:r>
    </w:p>
    <w:p w:rsidR="00906C4D" w:rsidRPr="001231AA" w:rsidRDefault="00906C4D" w:rsidP="001231AA">
      <w:pPr>
        <w:tabs>
          <w:tab w:val="left" w:pos="993"/>
        </w:tabs>
        <w:ind w:firstLine="709"/>
        <w:jc w:val="both"/>
        <w:rPr>
          <w:color w:val="000000"/>
          <w:szCs w:val="28"/>
        </w:rPr>
      </w:pPr>
      <w:r w:rsidRPr="001231AA">
        <w:rPr>
          <w:color w:val="000000"/>
          <w:szCs w:val="28"/>
        </w:rPr>
        <w:t>Извещения об изменении частных ПОК согласовываются в порядке, установленном в РД ЭО 1.1.2.29.0960-2015.</w:t>
      </w:r>
    </w:p>
    <w:p w:rsidR="00906C4D" w:rsidRPr="001231AA" w:rsidRDefault="00906C4D" w:rsidP="001231AA">
      <w:pPr>
        <w:tabs>
          <w:tab w:val="left" w:pos="993"/>
        </w:tabs>
        <w:ind w:firstLine="709"/>
        <w:jc w:val="both"/>
        <w:rPr>
          <w:color w:val="000000"/>
          <w:szCs w:val="28"/>
        </w:rPr>
      </w:pPr>
      <w:r w:rsidRPr="001231AA">
        <w:rPr>
          <w:color w:val="000000"/>
          <w:szCs w:val="28"/>
        </w:rPr>
        <w:t>В случае несвоевременной разработки и направления Заказчику ПОК, предоставления их в форме, не согласованной Заказчиком, (нарушение требований НП-090-11, Общей программы обеспечения качества Заказчика), Заказчик вправе потребовать уплаты неустойки (пени, штрафа) в объеме требований договора.</w:t>
      </w:r>
    </w:p>
    <w:p w:rsidR="00906C4D" w:rsidRPr="001231AA" w:rsidRDefault="00906C4D" w:rsidP="001231AA">
      <w:pPr>
        <w:tabs>
          <w:tab w:val="left" w:pos="993"/>
        </w:tabs>
        <w:ind w:firstLine="709"/>
        <w:jc w:val="both"/>
        <w:rPr>
          <w:color w:val="000000"/>
          <w:szCs w:val="28"/>
        </w:rPr>
      </w:pPr>
      <w:r w:rsidRPr="001231AA">
        <w:rPr>
          <w:color w:val="000000"/>
          <w:szCs w:val="28"/>
        </w:rPr>
        <w:t>Документы, определяющие порядок выполнения работ по разделам ПОК для работ по настоящему договору, должны быть разработаны и утверждены в соответствии с установленным у Подрядчика порядком до начала соответствующей деятельности. Заказчик имеет право ознакомиться с любыми документированными процедурами, на которые имеются ссылки в ПОК. Подрядчик обязан направить Заказчику (по его письменному запросу) указанные процедуры (документы) для ознакомления.</w:t>
      </w:r>
    </w:p>
    <w:p w:rsidR="00906C4D" w:rsidRPr="001231AA" w:rsidRDefault="00906C4D" w:rsidP="001231AA">
      <w:pPr>
        <w:tabs>
          <w:tab w:val="left" w:pos="993"/>
        </w:tabs>
        <w:ind w:firstLine="709"/>
        <w:jc w:val="both"/>
        <w:rPr>
          <w:color w:val="000000"/>
          <w:szCs w:val="28"/>
        </w:rPr>
      </w:pPr>
      <w:r w:rsidRPr="001231AA">
        <w:rPr>
          <w:color w:val="000000"/>
          <w:szCs w:val="28"/>
        </w:rPr>
        <w:t>В случае выявления замечаний к представляемым на рассмотрение документам Подрядчик обязан их устранить в течение 10 дней с момента представления результатов рассмотрения или в иной согласованный с Заказчиком срок.</w:t>
      </w:r>
    </w:p>
    <w:p w:rsidR="00906C4D" w:rsidRPr="001231AA" w:rsidRDefault="00906C4D" w:rsidP="001231AA">
      <w:pPr>
        <w:tabs>
          <w:tab w:val="left" w:pos="993"/>
        </w:tabs>
        <w:ind w:firstLine="709"/>
        <w:jc w:val="both"/>
        <w:rPr>
          <w:color w:val="000000"/>
          <w:szCs w:val="28"/>
        </w:rPr>
      </w:pPr>
      <w:r w:rsidRPr="001231AA">
        <w:rPr>
          <w:color w:val="000000"/>
          <w:szCs w:val="28"/>
        </w:rPr>
        <w:t>Частные ПОК Субподрядчиков, осуществляющих выполнение части работ по договору, не представляются Заказчику для рассмотрения или согласования, но Заказчик имеет право рассмотреть частные ПОК Субподрядчиков. Подрядчик обязан направить Заказчику (по его письменному запросу) частные ПОК Субподрядчиков, указанных в запросе для рассмотрения, а также результаты их согласования со стороны Подрядчика.</w:t>
      </w:r>
    </w:p>
    <w:p w:rsidR="00906C4D" w:rsidRPr="001231AA" w:rsidRDefault="00906C4D" w:rsidP="001231AA">
      <w:pPr>
        <w:tabs>
          <w:tab w:val="left" w:pos="993"/>
        </w:tabs>
        <w:ind w:firstLine="709"/>
        <w:jc w:val="both"/>
        <w:rPr>
          <w:color w:val="000000"/>
          <w:szCs w:val="28"/>
        </w:rPr>
      </w:pPr>
      <w:r w:rsidRPr="001231AA">
        <w:rPr>
          <w:color w:val="000000"/>
          <w:szCs w:val="28"/>
        </w:rPr>
        <w:t>Рассмотрение частных ПОК Субподрядчиков осуществляется в соответствии с порядком, установленным в РД ЭО 1.1.2.29.0960-2015.</w:t>
      </w:r>
    </w:p>
    <w:p w:rsidR="00906C4D" w:rsidRPr="001231AA" w:rsidRDefault="00906C4D" w:rsidP="001231AA">
      <w:pPr>
        <w:tabs>
          <w:tab w:val="left" w:pos="993"/>
        </w:tabs>
        <w:ind w:firstLine="709"/>
        <w:jc w:val="both"/>
        <w:rPr>
          <w:b/>
          <w:color w:val="000000"/>
          <w:szCs w:val="28"/>
        </w:rPr>
      </w:pPr>
    </w:p>
    <w:p w:rsidR="00906C4D" w:rsidRPr="001231AA" w:rsidRDefault="00906C4D" w:rsidP="001231AA">
      <w:pPr>
        <w:tabs>
          <w:tab w:val="left" w:pos="993"/>
        </w:tabs>
        <w:ind w:firstLine="709"/>
        <w:jc w:val="both"/>
        <w:rPr>
          <w:b/>
          <w:color w:val="000000"/>
          <w:szCs w:val="28"/>
        </w:rPr>
      </w:pPr>
      <w:r w:rsidRPr="001231AA">
        <w:rPr>
          <w:b/>
          <w:color w:val="000000"/>
          <w:szCs w:val="28"/>
        </w:rPr>
        <w:t>5. Аудиты (проверки) выполнения требований ПОК</w:t>
      </w:r>
    </w:p>
    <w:p w:rsidR="00906C4D" w:rsidRPr="001231AA" w:rsidRDefault="00906C4D" w:rsidP="001231AA">
      <w:pPr>
        <w:tabs>
          <w:tab w:val="left" w:pos="993"/>
        </w:tabs>
        <w:ind w:firstLine="709"/>
        <w:jc w:val="both"/>
        <w:rPr>
          <w:color w:val="000000"/>
          <w:szCs w:val="28"/>
        </w:rPr>
      </w:pPr>
      <w:r w:rsidRPr="001231AA">
        <w:rPr>
          <w:color w:val="000000"/>
          <w:szCs w:val="28"/>
        </w:rPr>
        <w:t>Заказчик (либо организация, действующая от имени Заказчика) имеет право проводить аудит (проверку) выполнения и оценки результативности выполнения ПОК с целью получения объективных свидетельств, что деятельность Подрядчика и привлеченных ими Субподрядчиков, ведется в соответствии с ПОК и условиями Договора.</w:t>
      </w:r>
    </w:p>
    <w:p w:rsidR="00906C4D" w:rsidRPr="001231AA" w:rsidRDefault="00906C4D" w:rsidP="001231AA">
      <w:pPr>
        <w:tabs>
          <w:tab w:val="left" w:pos="993"/>
        </w:tabs>
        <w:ind w:firstLine="709"/>
        <w:jc w:val="both"/>
        <w:rPr>
          <w:color w:val="000000"/>
          <w:szCs w:val="28"/>
        </w:rPr>
      </w:pPr>
      <w:r w:rsidRPr="001231AA">
        <w:rPr>
          <w:color w:val="000000"/>
          <w:szCs w:val="28"/>
        </w:rPr>
        <w:t xml:space="preserve">Подрядчик должен уведомить привлеченных им Субподрядчиков о проведении аудита (проверки) в письменной форме с приложением плана аудита (проверки) за 14 (четырнадцать) календарных дней до планируемой даты его проведения. </w:t>
      </w:r>
    </w:p>
    <w:p w:rsidR="00906C4D" w:rsidRPr="001231AA" w:rsidRDefault="00906C4D" w:rsidP="001231AA">
      <w:pPr>
        <w:tabs>
          <w:tab w:val="left" w:pos="993"/>
        </w:tabs>
        <w:ind w:firstLine="709"/>
        <w:jc w:val="both"/>
        <w:rPr>
          <w:color w:val="000000"/>
          <w:szCs w:val="28"/>
        </w:rPr>
      </w:pPr>
      <w:r w:rsidRPr="001231AA">
        <w:rPr>
          <w:color w:val="000000"/>
          <w:szCs w:val="28"/>
        </w:rPr>
        <w:t xml:space="preserve">В течение 5 рабочих дней со дня получения уведомления Подрядчик (привлеченные ими Субподрядчики) письменно подтверждают готовность к приему аудиторов в сроки, предложенные Заказчиком. После получения подтверждения от Подрядчика (привлеченных ими Субподрядчиков) Заказчик предоставляет </w:t>
      </w:r>
      <w:r w:rsidRPr="001231AA">
        <w:rPr>
          <w:color w:val="000000"/>
          <w:szCs w:val="28"/>
        </w:rPr>
        <w:lastRenderedPageBreak/>
        <w:t>Подрядчику (привлеченным ими Субподрядчикам) всю информацию, необходимую для организации проведения аудита (программу аудита, состав группы аудита).</w:t>
      </w:r>
    </w:p>
    <w:p w:rsidR="00906C4D" w:rsidRPr="001231AA" w:rsidRDefault="00906C4D" w:rsidP="001231AA">
      <w:pPr>
        <w:tabs>
          <w:tab w:val="left" w:pos="993"/>
        </w:tabs>
        <w:ind w:firstLine="709"/>
        <w:jc w:val="both"/>
        <w:rPr>
          <w:color w:val="000000"/>
          <w:szCs w:val="28"/>
        </w:rPr>
      </w:pPr>
      <w:r w:rsidRPr="001231AA">
        <w:rPr>
          <w:color w:val="000000"/>
          <w:szCs w:val="28"/>
        </w:rPr>
        <w:t>Подготовка, проведение, документирование результатов каждого аудита (проверки) выполнения и оценки результативности выполнения частных ПОК, а также выполнение последующих действий осуществляется в соответствии с действующими процедурами Системы качества Заказчика, отраженными в программе аудита (проверки). Отчетные документы об аудитах (проверках) направляются в проверяемую организацию, которая несет ответственность за исправление выявленных несоответствий и проведение корректирующих действий.</w:t>
      </w:r>
    </w:p>
    <w:p w:rsidR="00906C4D" w:rsidRPr="001231AA" w:rsidRDefault="00906C4D" w:rsidP="001231AA">
      <w:pPr>
        <w:tabs>
          <w:tab w:val="left" w:pos="993"/>
        </w:tabs>
        <w:ind w:firstLine="709"/>
        <w:jc w:val="both"/>
        <w:rPr>
          <w:color w:val="000000"/>
          <w:szCs w:val="28"/>
        </w:rPr>
      </w:pPr>
      <w:r w:rsidRPr="001231AA">
        <w:rPr>
          <w:color w:val="000000"/>
          <w:szCs w:val="28"/>
        </w:rPr>
        <w:t>Подрядчик должен организовывать и проводить аудиты (проверки) выполнения и оценки результативности выполнения частных ПОК своих субподрядчиков на плановой основе.</w:t>
      </w:r>
    </w:p>
    <w:p w:rsidR="00906C4D" w:rsidRPr="001231AA" w:rsidRDefault="00906C4D" w:rsidP="001231AA">
      <w:pPr>
        <w:tabs>
          <w:tab w:val="left" w:pos="993"/>
        </w:tabs>
        <w:ind w:firstLine="709"/>
        <w:jc w:val="both"/>
        <w:rPr>
          <w:color w:val="000000"/>
          <w:szCs w:val="28"/>
        </w:rPr>
      </w:pPr>
      <w:r w:rsidRPr="001231AA">
        <w:rPr>
          <w:color w:val="000000"/>
          <w:szCs w:val="28"/>
        </w:rPr>
        <w:t>Заказчик (либо организация, действующая от имени Заказчика) имеет право участвовать в аудитах (проверках) выполнения и оценки результативности выполнения частных ПОК, проводимых Подрядчиком в организациях субподрядчиков.</w:t>
      </w:r>
    </w:p>
    <w:p w:rsidR="00906C4D" w:rsidRPr="001231AA" w:rsidRDefault="00906C4D" w:rsidP="001231AA">
      <w:pPr>
        <w:tabs>
          <w:tab w:val="left" w:pos="993"/>
        </w:tabs>
        <w:ind w:firstLine="709"/>
        <w:jc w:val="both"/>
        <w:rPr>
          <w:color w:val="000000"/>
          <w:szCs w:val="28"/>
        </w:rPr>
      </w:pPr>
      <w:r w:rsidRPr="001231AA">
        <w:rPr>
          <w:color w:val="000000"/>
          <w:szCs w:val="28"/>
        </w:rPr>
        <w:t>По результатам проведения аудита (проверки) выполнения и оценки результативности выполнения ПОК составляется отчет (акт) с описанием обнаруженных несоответствий, недостатков и предлагаемых рекомендаций по улучшению, один экземпляр которого представляется проверяемой организации в течение 14 дней со дня окончания аудита.</w:t>
      </w:r>
    </w:p>
    <w:p w:rsidR="00906C4D" w:rsidRPr="001231AA" w:rsidRDefault="00906C4D" w:rsidP="001231AA">
      <w:pPr>
        <w:tabs>
          <w:tab w:val="left" w:pos="993"/>
        </w:tabs>
        <w:ind w:firstLine="709"/>
        <w:jc w:val="both"/>
        <w:rPr>
          <w:color w:val="000000"/>
          <w:szCs w:val="28"/>
        </w:rPr>
      </w:pPr>
      <w:r w:rsidRPr="001231AA">
        <w:rPr>
          <w:color w:val="000000"/>
          <w:szCs w:val="28"/>
        </w:rPr>
        <w:t>По итогам аудита (проверки) Заказчик (либо организация, действующая от имени Заказчика) имеет право отразить в акте следующие решения:</w:t>
      </w:r>
    </w:p>
    <w:p w:rsidR="00906C4D" w:rsidRPr="001231AA" w:rsidRDefault="00906C4D" w:rsidP="001231AA">
      <w:pPr>
        <w:tabs>
          <w:tab w:val="left" w:pos="993"/>
        </w:tabs>
        <w:ind w:firstLine="709"/>
        <w:jc w:val="both"/>
        <w:rPr>
          <w:color w:val="000000"/>
          <w:szCs w:val="28"/>
        </w:rPr>
      </w:pPr>
      <w:r w:rsidRPr="001231AA">
        <w:rPr>
          <w:color w:val="000000"/>
          <w:szCs w:val="28"/>
        </w:rPr>
        <w:t>Подрядчик разработать, согласовать с Заказчиком и обеспечить выполнение коррекции и корректирующих действий по устранению причин выявленных несоответствий, а также учёту рекомендаций;</w:t>
      </w:r>
    </w:p>
    <w:p w:rsidR="00906C4D" w:rsidRPr="001231AA" w:rsidRDefault="00906C4D" w:rsidP="001231AA">
      <w:pPr>
        <w:tabs>
          <w:tab w:val="left" w:pos="993"/>
        </w:tabs>
        <w:ind w:firstLine="709"/>
        <w:jc w:val="both"/>
        <w:rPr>
          <w:color w:val="000000"/>
          <w:szCs w:val="28"/>
        </w:rPr>
      </w:pPr>
      <w:r w:rsidRPr="001231AA">
        <w:rPr>
          <w:color w:val="000000"/>
          <w:szCs w:val="28"/>
        </w:rPr>
        <w:t>отозвать согласование ПОК;</w:t>
      </w:r>
    </w:p>
    <w:p w:rsidR="00906C4D" w:rsidRPr="001231AA" w:rsidRDefault="00906C4D" w:rsidP="001231AA">
      <w:pPr>
        <w:tabs>
          <w:tab w:val="left" w:pos="993"/>
        </w:tabs>
        <w:ind w:firstLine="709"/>
        <w:jc w:val="both"/>
        <w:rPr>
          <w:color w:val="000000"/>
          <w:szCs w:val="28"/>
        </w:rPr>
      </w:pPr>
      <w:r w:rsidRPr="001231AA">
        <w:rPr>
          <w:color w:val="000000"/>
          <w:szCs w:val="28"/>
        </w:rPr>
        <w:t xml:space="preserve">информировать </w:t>
      </w:r>
      <w:proofErr w:type="spellStart"/>
      <w:r w:rsidRPr="001231AA">
        <w:rPr>
          <w:color w:val="000000"/>
          <w:szCs w:val="28"/>
        </w:rPr>
        <w:t>Ростехнадзор</w:t>
      </w:r>
      <w:proofErr w:type="spellEnd"/>
      <w:r w:rsidRPr="001231AA">
        <w:rPr>
          <w:color w:val="000000"/>
          <w:szCs w:val="28"/>
        </w:rPr>
        <w:t xml:space="preserve"> об отзыве согласования АО «Концерн Росэнергоатом» (филиалом) ПОК, выявленных при проверке несоответствиях с целью приостановки действия выданной проверяемой организации лицензии на соответствующий лицензируемый вид деятельности;</w:t>
      </w:r>
    </w:p>
    <w:p w:rsidR="00906C4D" w:rsidRPr="001231AA" w:rsidRDefault="00906C4D" w:rsidP="001231AA">
      <w:pPr>
        <w:tabs>
          <w:tab w:val="left" w:pos="993"/>
        </w:tabs>
        <w:ind w:firstLine="709"/>
        <w:jc w:val="both"/>
        <w:rPr>
          <w:color w:val="000000"/>
          <w:szCs w:val="28"/>
        </w:rPr>
      </w:pPr>
      <w:r w:rsidRPr="001231AA">
        <w:rPr>
          <w:color w:val="000000"/>
          <w:szCs w:val="28"/>
        </w:rPr>
        <w:t>инициировать расторжение договора с Подрядчиком.</w:t>
      </w:r>
    </w:p>
    <w:p w:rsidR="00906C4D" w:rsidRPr="001231AA" w:rsidRDefault="00906C4D" w:rsidP="001231AA">
      <w:pPr>
        <w:tabs>
          <w:tab w:val="left" w:pos="993"/>
        </w:tabs>
        <w:ind w:firstLine="709"/>
        <w:jc w:val="both"/>
        <w:rPr>
          <w:color w:val="000000"/>
          <w:szCs w:val="28"/>
        </w:rPr>
      </w:pPr>
      <w:r w:rsidRPr="001231AA">
        <w:rPr>
          <w:color w:val="000000"/>
          <w:szCs w:val="28"/>
        </w:rPr>
        <w:t>Проверяемая организация обязана подготовить план коррекции, корректирующих действий по устранению причин выявленных несоответствий, а также учёту рекомендаций (далее – План), и обеспечить их реализацию.</w:t>
      </w:r>
    </w:p>
    <w:p w:rsidR="00906C4D" w:rsidRPr="001231AA" w:rsidRDefault="00906C4D" w:rsidP="001231AA">
      <w:pPr>
        <w:tabs>
          <w:tab w:val="left" w:pos="993"/>
        </w:tabs>
        <w:ind w:firstLine="709"/>
        <w:jc w:val="both"/>
        <w:rPr>
          <w:color w:val="000000"/>
          <w:szCs w:val="28"/>
        </w:rPr>
      </w:pPr>
      <w:r w:rsidRPr="001231AA">
        <w:rPr>
          <w:color w:val="000000"/>
          <w:szCs w:val="28"/>
        </w:rPr>
        <w:t>План должен быть направлен Заказчику не позднее, чем через 30 дней после получения отчета (акта) по результатам аудита (проверки) выполнения ПОК.</w:t>
      </w:r>
    </w:p>
    <w:p w:rsidR="00906C4D" w:rsidRPr="001231AA" w:rsidRDefault="00906C4D" w:rsidP="001231AA">
      <w:pPr>
        <w:tabs>
          <w:tab w:val="left" w:pos="993"/>
        </w:tabs>
        <w:ind w:firstLine="709"/>
        <w:jc w:val="both"/>
        <w:rPr>
          <w:color w:val="000000"/>
          <w:szCs w:val="28"/>
        </w:rPr>
      </w:pPr>
      <w:r w:rsidRPr="001231AA">
        <w:rPr>
          <w:color w:val="000000"/>
          <w:szCs w:val="28"/>
        </w:rPr>
        <w:t>По результатам рассмотрения Плана Заказчик имеет право направить проверяемой организации письмо с приложением обоснованных замечаний по содержанию Плана.</w:t>
      </w:r>
    </w:p>
    <w:p w:rsidR="00906C4D" w:rsidRPr="001231AA" w:rsidRDefault="00906C4D" w:rsidP="001231AA">
      <w:pPr>
        <w:tabs>
          <w:tab w:val="left" w:pos="993"/>
        </w:tabs>
        <w:ind w:firstLine="709"/>
        <w:jc w:val="both"/>
        <w:rPr>
          <w:color w:val="000000"/>
          <w:szCs w:val="28"/>
        </w:rPr>
      </w:pPr>
      <w:r w:rsidRPr="001231AA">
        <w:rPr>
          <w:color w:val="000000"/>
          <w:szCs w:val="28"/>
        </w:rPr>
        <w:t>Проверяемая организация рассматривает замечания по содержанию Плана и направляет откорректированный План на повторное рассмотрение в течение 5 рабочих дней со дня получения письма о рассмотрении Плана.</w:t>
      </w:r>
    </w:p>
    <w:p w:rsidR="00906C4D" w:rsidRPr="001231AA" w:rsidRDefault="00906C4D" w:rsidP="001231AA">
      <w:pPr>
        <w:tabs>
          <w:tab w:val="num" w:pos="0"/>
          <w:tab w:val="left" w:pos="993"/>
        </w:tabs>
        <w:ind w:firstLine="709"/>
        <w:jc w:val="both"/>
        <w:rPr>
          <w:color w:val="000000"/>
          <w:szCs w:val="28"/>
        </w:rPr>
      </w:pPr>
      <w:r w:rsidRPr="001231AA">
        <w:rPr>
          <w:color w:val="000000"/>
          <w:szCs w:val="28"/>
        </w:rPr>
        <w:t>Результаты выполнения Плана должны быть задокументированы в отчете о выполнении Плана. Отчёт о выполнении Плана должен содержать, как минимум, следующую информацию:</w:t>
      </w:r>
    </w:p>
    <w:p w:rsidR="00906C4D" w:rsidRPr="001231AA" w:rsidRDefault="00906C4D" w:rsidP="001231AA">
      <w:pPr>
        <w:tabs>
          <w:tab w:val="num" w:pos="0"/>
          <w:tab w:val="left" w:pos="993"/>
        </w:tabs>
        <w:ind w:firstLine="709"/>
        <w:jc w:val="both"/>
        <w:rPr>
          <w:color w:val="000000"/>
          <w:szCs w:val="28"/>
        </w:rPr>
      </w:pPr>
      <w:r w:rsidRPr="001231AA">
        <w:rPr>
          <w:color w:val="000000"/>
          <w:szCs w:val="28"/>
        </w:rPr>
        <w:t>- о реализованных мерах по коррекции и корректирующих действиях;</w:t>
      </w:r>
    </w:p>
    <w:p w:rsidR="00906C4D" w:rsidRPr="001231AA" w:rsidRDefault="00906C4D" w:rsidP="001231AA">
      <w:pPr>
        <w:tabs>
          <w:tab w:val="num" w:pos="0"/>
          <w:tab w:val="left" w:pos="993"/>
        </w:tabs>
        <w:ind w:firstLine="709"/>
        <w:jc w:val="both"/>
        <w:rPr>
          <w:color w:val="000000"/>
          <w:szCs w:val="28"/>
        </w:rPr>
      </w:pPr>
      <w:r w:rsidRPr="001231AA">
        <w:rPr>
          <w:color w:val="000000"/>
          <w:szCs w:val="28"/>
        </w:rPr>
        <w:lastRenderedPageBreak/>
        <w:t>- о планируемых и фактических сроках выполнения мероприятий, предусмотренных  Планом).</w:t>
      </w:r>
    </w:p>
    <w:p w:rsidR="00906C4D" w:rsidRPr="001231AA" w:rsidRDefault="00906C4D" w:rsidP="001231AA">
      <w:pPr>
        <w:tabs>
          <w:tab w:val="left" w:pos="993"/>
        </w:tabs>
        <w:ind w:firstLine="709"/>
        <w:jc w:val="both"/>
        <w:rPr>
          <w:color w:val="000000"/>
          <w:szCs w:val="28"/>
        </w:rPr>
      </w:pPr>
      <w:r w:rsidRPr="001231AA">
        <w:rPr>
          <w:color w:val="000000"/>
          <w:szCs w:val="28"/>
        </w:rPr>
        <w:t>Заказчик (Проверяющая организация) имеет право провести внеплановый аудит (проверку) выполнения и оценки результативности выполнения ПОК. Порядок проведения внепланового аудита (проверки) соответствует, описанному выше.</w:t>
      </w:r>
    </w:p>
    <w:p w:rsidR="002142D3" w:rsidRPr="001231AA" w:rsidRDefault="002142D3" w:rsidP="001231AA">
      <w:pPr>
        <w:tabs>
          <w:tab w:val="left" w:pos="993"/>
        </w:tabs>
        <w:ind w:firstLine="709"/>
        <w:jc w:val="both"/>
        <w:rPr>
          <w:color w:val="000000"/>
          <w:szCs w:val="28"/>
        </w:rPr>
      </w:pPr>
    </w:p>
    <w:tbl>
      <w:tblPr>
        <w:tblW w:w="0" w:type="auto"/>
        <w:tblLook w:val="00A0" w:firstRow="1" w:lastRow="0" w:firstColumn="1" w:lastColumn="0" w:noHBand="0" w:noVBand="0"/>
      </w:tblPr>
      <w:tblGrid>
        <w:gridCol w:w="4785"/>
        <w:gridCol w:w="4786"/>
      </w:tblGrid>
      <w:tr w:rsidR="002142D3" w:rsidRPr="001231AA" w:rsidTr="008E4553">
        <w:tc>
          <w:tcPr>
            <w:tcW w:w="4785" w:type="dxa"/>
          </w:tcPr>
          <w:p w:rsidR="002142D3" w:rsidRPr="001231AA" w:rsidRDefault="002142D3" w:rsidP="001231AA">
            <w:pPr>
              <w:tabs>
                <w:tab w:val="left" w:pos="993"/>
              </w:tabs>
              <w:ind w:firstLine="709"/>
              <w:jc w:val="both"/>
              <w:rPr>
                <w:color w:val="000000"/>
                <w:szCs w:val="28"/>
              </w:rPr>
            </w:pPr>
            <w:r w:rsidRPr="001231AA">
              <w:rPr>
                <w:color w:val="000000"/>
                <w:szCs w:val="28"/>
              </w:rPr>
              <w:t>От Заказчика:</w:t>
            </w:r>
          </w:p>
        </w:tc>
        <w:tc>
          <w:tcPr>
            <w:tcW w:w="4786" w:type="dxa"/>
          </w:tcPr>
          <w:p w:rsidR="002142D3" w:rsidRPr="001231AA" w:rsidRDefault="002142D3" w:rsidP="001231AA">
            <w:pPr>
              <w:tabs>
                <w:tab w:val="left" w:pos="993"/>
              </w:tabs>
              <w:ind w:firstLine="709"/>
              <w:jc w:val="both"/>
              <w:rPr>
                <w:color w:val="000000"/>
                <w:szCs w:val="28"/>
              </w:rPr>
            </w:pPr>
            <w:r w:rsidRPr="001231AA">
              <w:rPr>
                <w:color w:val="000000"/>
                <w:szCs w:val="28"/>
              </w:rPr>
              <w:t>От Подрядчика:</w:t>
            </w:r>
          </w:p>
        </w:tc>
      </w:tr>
      <w:tr w:rsidR="002142D3" w:rsidRPr="001231AA" w:rsidTr="008E4553">
        <w:tc>
          <w:tcPr>
            <w:tcW w:w="4785" w:type="dxa"/>
          </w:tcPr>
          <w:p w:rsidR="002142D3" w:rsidRPr="001231AA" w:rsidRDefault="002142D3" w:rsidP="001231AA">
            <w:pPr>
              <w:tabs>
                <w:tab w:val="left" w:pos="993"/>
              </w:tabs>
              <w:ind w:firstLine="709"/>
              <w:jc w:val="both"/>
              <w:rPr>
                <w:color w:val="000000"/>
                <w:szCs w:val="28"/>
              </w:rPr>
            </w:pPr>
          </w:p>
        </w:tc>
        <w:tc>
          <w:tcPr>
            <w:tcW w:w="4786" w:type="dxa"/>
          </w:tcPr>
          <w:p w:rsidR="002142D3" w:rsidRPr="001231AA" w:rsidRDefault="002142D3" w:rsidP="001231AA">
            <w:pPr>
              <w:tabs>
                <w:tab w:val="left" w:pos="993"/>
              </w:tabs>
              <w:ind w:firstLine="709"/>
              <w:jc w:val="both"/>
              <w:rPr>
                <w:color w:val="000000"/>
                <w:szCs w:val="28"/>
              </w:rPr>
            </w:pPr>
          </w:p>
        </w:tc>
      </w:tr>
      <w:tr w:rsidR="002142D3" w:rsidRPr="001231AA" w:rsidTr="008E4553">
        <w:tc>
          <w:tcPr>
            <w:tcW w:w="4785" w:type="dxa"/>
          </w:tcPr>
          <w:p w:rsidR="002142D3" w:rsidRPr="001231AA" w:rsidRDefault="002142D3" w:rsidP="001231AA">
            <w:pPr>
              <w:tabs>
                <w:tab w:val="left" w:pos="993"/>
              </w:tabs>
              <w:ind w:firstLine="709"/>
              <w:jc w:val="both"/>
              <w:rPr>
                <w:color w:val="000000"/>
                <w:szCs w:val="28"/>
              </w:rPr>
            </w:pPr>
            <w:r w:rsidRPr="001231AA">
              <w:rPr>
                <w:color w:val="000000"/>
                <w:szCs w:val="28"/>
              </w:rPr>
              <w:t xml:space="preserve">_______________ </w:t>
            </w:r>
          </w:p>
        </w:tc>
        <w:tc>
          <w:tcPr>
            <w:tcW w:w="4786" w:type="dxa"/>
          </w:tcPr>
          <w:p w:rsidR="002142D3" w:rsidRPr="001231AA" w:rsidRDefault="002142D3" w:rsidP="001231AA">
            <w:pPr>
              <w:tabs>
                <w:tab w:val="left" w:pos="993"/>
              </w:tabs>
              <w:ind w:firstLine="709"/>
              <w:jc w:val="both"/>
              <w:rPr>
                <w:color w:val="000000"/>
                <w:szCs w:val="28"/>
              </w:rPr>
            </w:pPr>
            <w:r w:rsidRPr="001231AA">
              <w:rPr>
                <w:color w:val="000000"/>
                <w:szCs w:val="28"/>
              </w:rPr>
              <w:t>________________ /_______________/</w:t>
            </w:r>
          </w:p>
        </w:tc>
      </w:tr>
      <w:tr w:rsidR="002142D3" w:rsidRPr="001231AA" w:rsidTr="008E4553">
        <w:trPr>
          <w:trHeight w:val="726"/>
        </w:trPr>
        <w:tc>
          <w:tcPr>
            <w:tcW w:w="4785" w:type="dxa"/>
          </w:tcPr>
          <w:p w:rsidR="002142D3" w:rsidRPr="001231AA" w:rsidRDefault="002142D3" w:rsidP="001231AA">
            <w:pPr>
              <w:tabs>
                <w:tab w:val="left" w:pos="993"/>
              </w:tabs>
              <w:ind w:firstLine="709"/>
              <w:jc w:val="both"/>
              <w:rPr>
                <w:color w:val="000000"/>
                <w:szCs w:val="28"/>
              </w:rPr>
            </w:pPr>
            <w:r w:rsidRPr="001231AA">
              <w:rPr>
                <w:color w:val="000000"/>
                <w:szCs w:val="28"/>
              </w:rPr>
              <w:t>«______»_________________ 20__г.</w:t>
            </w:r>
          </w:p>
          <w:p w:rsidR="002142D3" w:rsidRPr="001231AA" w:rsidRDefault="002142D3" w:rsidP="001231AA">
            <w:pPr>
              <w:tabs>
                <w:tab w:val="left" w:pos="993"/>
              </w:tabs>
              <w:ind w:firstLine="709"/>
              <w:jc w:val="both"/>
              <w:rPr>
                <w:color w:val="000000"/>
                <w:szCs w:val="28"/>
              </w:rPr>
            </w:pPr>
            <w:r w:rsidRPr="001231AA">
              <w:rPr>
                <w:color w:val="000000"/>
                <w:szCs w:val="28"/>
              </w:rPr>
              <w:t>М.П.</w:t>
            </w:r>
          </w:p>
        </w:tc>
        <w:tc>
          <w:tcPr>
            <w:tcW w:w="4786" w:type="dxa"/>
          </w:tcPr>
          <w:p w:rsidR="002142D3" w:rsidRPr="001231AA" w:rsidRDefault="002142D3" w:rsidP="001231AA">
            <w:pPr>
              <w:tabs>
                <w:tab w:val="left" w:pos="993"/>
              </w:tabs>
              <w:ind w:firstLine="709"/>
              <w:jc w:val="both"/>
              <w:rPr>
                <w:color w:val="000000"/>
                <w:szCs w:val="28"/>
              </w:rPr>
            </w:pPr>
            <w:r w:rsidRPr="001231AA">
              <w:rPr>
                <w:color w:val="000000"/>
                <w:szCs w:val="28"/>
              </w:rPr>
              <w:t>«______»_________________ 20__г.</w:t>
            </w:r>
          </w:p>
          <w:p w:rsidR="002142D3" w:rsidRPr="001231AA" w:rsidRDefault="002142D3" w:rsidP="001231AA">
            <w:pPr>
              <w:tabs>
                <w:tab w:val="left" w:pos="993"/>
              </w:tabs>
              <w:ind w:firstLine="709"/>
              <w:jc w:val="both"/>
              <w:rPr>
                <w:color w:val="000000"/>
                <w:szCs w:val="28"/>
              </w:rPr>
            </w:pPr>
            <w:r w:rsidRPr="001231AA">
              <w:rPr>
                <w:color w:val="000000"/>
                <w:szCs w:val="28"/>
              </w:rPr>
              <w:t>М.П.</w:t>
            </w:r>
          </w:p>
        </w:tc>
      </w:tr>
    </w:tbl>
    <w:p w:rsidR="00FA7A77" w:rsidRPr="001231AA" w:rsidRDefault="00FA7A77" w:rsidP="001231AA">
      <w:pPr>
        <w:jc w:val="right"/>
        <w:rPr>
          <w:color w:val="000000"/>
          <w:sz w:val="24"/>
        </w:rPr>
      </w:pPr>
    </w:p>
    <w:p w:rsidR="00FA7A77" w:rsidRPr="001231AA" w:rsidRDefault="00FA7A77" w:rsidP="001231AA">
      <w:pPr>
        <w:spacing w:after="200" w:line="276" w:lineRule="auto"/>
        <w:rPr>
          <w:color w:val="000000"/>
          <w:sz w:val="24"/>
        </w:rPr>
      </w:pPr>
      <w:r w:rsidRPr="001231AA">
        <w:rPr>
          <w:color w:val="000000"/>
          <w:sz w:val="24"/>
        </w:rPr>
        <w:br w:type="page"/>
      </w:r>
    </w:p>
    <w:p w:rsidR="00131764" w:rsidRPr="001231AA" w:rsidRDefault="00131764" w:rsidP="001231AA">
      <w:pPr>
        <w:jc w:val="right"/>
        <w:rPr>
          <w:color w:val="000000"/>
          <w:sz w:val="24"/>
        </w:rPr>
      </w:pPr>
    </w:p>
    <w:p w:rsidR="00131764" w:rsidRPr="001231AA" w:rsidRDefault="00131764" w:rsidP="001231AA">
      <w:pPr>
        <w:jc w:val="right"/>
        <w:rPr>
          <w:color w:val="000000"/>
          <w:sz w:val="24"/>
        </w:rPr>
      </w:pPr>
      <w:r w:rsidRPr="001231AA">
        <w:rPr>
          <w:color w:val="000000"/>
          <w:sz w:val="24"/>
        </w:rPr>
        <w:t>Приложение № 5</w:t>
      </w:r>
    </w:p>
    <w:p w:rsidR="00131764" w:rsidRPr="001231AA" w:rsidRDefault="00131764" w:rsidP="001231AA">
      <w:pPr>
        <w:jc w:val="right"/>
        <w:rPr>
          <w:color w:val="000000"/>
          <w:sz w:val="24"/>
        </w:rPr>
      </w:pPr>
      <w:r w:rsidRPr="001231AA">
        <w:rPr>
          <w:color w:val="000000"/>
          <w:sz w:val="24"/>
        </w:rPr>
        <w:t>к договору от _______ № _____</w:t>
      </w:r>
    </w:p>
    <w:p w:rsidR="00131764" w:rsidRPr="001231AA" w:rsidRDefault="00131764" w:rsidP="001231AA">
      <w:pPr>
        <w:rPr>
          <w:color w:val="000000"/>
          <w:sz w:val="24"/>
        </w:rPr>
      </w:pPr>
    </w:p>
    <w:p w:rsidR="00131764" w:rsidRPr="001231AA" w:rsidRDefault="00131764" w:rsidP="001231AA">
      <w:pPr>
        <w:pStyle w:val="aff"/>
        <w:ind w:left="0" w:right="0"/>
        <w:rPr>
          <w:b/>
          <w:sz w:val="28"/>
          <w:szCs w:val="28"/>
        </w:rPr>
      </w:pPr>
      <w:r w:rsidRPr="001231AA">
        <w:rPr>
          <w:b/>
          <w:sz w:val="28"/>
          <w:szCs w:val="28"/>
          <w:lang w:val="en-US"/>
        </w:rPr>
        <w:t>C</w:t>
      </w:r>
      <w:r w:rsidRPr="001231AA">
        <w:rPr>
          <w:b/>
          <w:sz w:val="28"/>
          <w:szCs w:val="28"/>
        </w:rPr>
        <w:t>оглашение по охране труда</w:t>
      </w:r>
    </w:p>
    <w:p w:rsidR="00131764" w:rsidRPr="001231AA" w:rsidRDefault="00131764" w:rsidP="001231AA">
      <w:pPr>
        <w:pStyle w:val="aff"/>
        <w:ind w:left="0" w:right="0"/>
        <w:rPr>
          <w:b/>
          <w:sz w:val="28"/>
          <w:szCs w:val="28"/>
        </w:rPr>
      </w:pPr>
      <w:r w:rsidRPr="001231AA">
        <w:rPr>
          <w:b/>
          <w:sz w:val="28"/>
          <w:szCs w:val="28"/>
        </w:rPr>
        <w:t>№_________ от ________________</w:t>
      </w:r>
    </w:p>
    <w:p w:rsidR="00131764" w:rsidRPr="001231AA" w:rsidRDefault="00131764" w:rsidP="001231AA">
      <w:pPr>
        <w:pStyle w:val="aff"/>
        <w:ind w:left="0" w:right="0"/>
        <w:rPr>
          <w:b/>
          <w:sz w:val="28"/>
          <w:szCs w:val="28"/>
        </w:rPr>
      </w:pPr>
    </w:p>
    <w:p w:rsidR="00131764" w:rsidRPr="001231AA" w:rsidRDefault="00131764" w:rsidP="001231AA">
      <w:pPr>
        <w:tabs>
          <w:tab w:val="left" w:pos="-360"/>
          <w:tab w:val="left" w:pos="-180"/>
        </w:tabs>
        <w:jc w:val="both"/>
        <w:rPr>
          <w:rStyle w:val="23"/>
        </w:rPr>
      </w:pPr>
      <w:r w:rsidRPr="001231AA">
        <w:rPr>
          <w:rStyle w:val="23"/>
          <w:b/>
          <w:szCs w:val="28"/>
        </w:rPr>
        <w:tab/>
        <w:t>1. Подрядчик обязуется:</w:t>
      </w:r>
    </w:p>
    <w:p w:rsidR="00131764" w:rsidRPr="001231AA" w:rsidRDefault="00131764" w:rsidP="001231AA">
      <w:pPr>
        <w:tabs>
          <w:tab w:val="left" w:pos="-360"/>
          <w:tab w:val="left" w:pos="-180"/>
        </w:tabs>
        <w:jc w:val="both"/>
        <w:rPr>
          <w:rStyle w:val="23"/>
          <w:szCs w:val="28"/>
        </w:rPr>
      </w:pPr>
      <w:r w:rsidRPr="001231AA">
        <w:rPr>
          <w:rStyle w:val="23"/>
          <w:szCs w:val="28"/>
        </w:rPr>
        <w:tab/>
        <w:t>1.1. Соблюдать требования охраны труда.</w:t>
      </w:r>
    </w:p>
    <w:p w:rsidR="00131764" w:rsidRPr="001231AA" w:rsidRDefault="00131764" w:rsidP="001231AA">
      <w:pPr>
        <w:tabs>
          <w:tab w:val="left" w:pos="-360"/>
          <w:tab w:val="left" w:pos="-180"/>
        </w:tabs>
        <w:ind w:firstLine="709"/>
        <w:jc w:val="both"/>
        <w:rPr>
          <w:rStyle w:val="23"/>
          <w:szCs w:val="28"/>
        </w:rPr>
      </w:pPr>
      <w:r w:rsidRPr="001231AA">
        <w:rPr>
          <w:rStyle w:val="23"/>
          <w:szCs w:val="28"/>
        </w:rPr>
        <w:t>1.2. Обеспечить безопасное производство работ.</w:t>
      </w:r>
    </w:p>
    <w:p w:rsidR="00131764" w:rsidRPr="001231AA" w:rsidRDefault="00131764" w:rsidP="001231AA">
      <w:pPr>
        <w:tabs>
          <w:tab w:val="left" w:pos="-360"/>
          <w:tab w:val="left" w:pos="-180"/>
        </w:tabs>
        <w:jc w:val="both"/>
        <w:rPr>
          <w:rStyle w:val="23"/>
          <w:szCs w:val="28"/>
        </w:rPr>
      </w:pPr>
      <w:r w:rsidRPr="001231AA">
        <w:rPr>
          <w:rStyle w:val="23"/>
          <w:szCs w:val="28"/>
        </w:rPr>
        <w:tab/>
        <w:t>1.3. Разработать, при необходимости, дополнительные меры по обеспечению безопасных условий труда и выполнять их в процессе работы.</w:t>
      </w:r>
    </w:p>
    <w:p w:rsidR="00131764" w:rsidRPr="001231AA" w:rsidRDefault="00131764" w:rsidP="001231AA">
      <w:pPr>
        <w:tabs>
          <w:tab w:val="left" w:pos="-360"/>
          <w:tab w:val="left" w:pos="-180"/>
        </w:tabs>
        <w:jc w:val="both"/>
        <w:rPr>
          <w:rStyle w:val="23"/>
          <w:szCs w:val="28"/>
        </w:rPr>
      </w:pPr>
      <w:r w:rsidRPr="001231AA">
        <w:rPr>
          <w:rStyle w:val="23"/>
          <w:szCs w:val="28"/>
        </w:rPr>
        <w:tab/>
        <w:t>1.4. Выполнить мероприятия по обеспечению безопасных условий труда, предусмотренных актом-допуском, нарядом-допуском и графиком совмещенных работ.</w:t>
      </w:r>
    </w:p>
    <w:p w:rsidR="00131764" w:rsidRPr="001231AA" w:rsidRDefault="00131764" w:rsidP="001231AA">
      <w:pPr>
        <w:tabs>
          <w:tab w:val="left" w:pos="-360"/>
          <w:tab w:val="left" w:pos="-180"/>
        </w:tabs>
        <w:jc w:val="both"/>
        <w:rPr>
          <w:rStyle w:val="23"/>
          <w:szCs w:val="28"/>
        </w:rPr>
      </w:pPr>
      <w:r w:rsidRPr="001231AA">
        <w:rPr>
          <w:rStyle w:val="23"/>
          <w:szCs w:val="28"/>
        </w:rPr>
        <w:tab/>
        <w:t>1.5. Выполнять работы силами подготовленного и аттестованного персонала, назначить лиц, ответственных за обеспечение охраны труда; организовать допуск персонала к работам, в том числе зонах постоянно или потенциально опасных производственных факторов.</w:t>
      </w:r>
    </w:p>
    <w:p w:rsidR="00131764" w:rsidRPr="001231AA" w:rsidRDefault="00131764" w:rsidP="001231AA">
      <w:pPr>
        <w:tabs>
          <w:tab w:val="left" w:pos="-360"/>
          <w:tab w:val="left" w:pos="-180"/>
        </w:tabs>
        <w:jc w:val="both"/>
        <w:rPr>
          <w:rStyle w:val="23"/>
          <w:szCs w:val="28"/>
        </w:rPr>
      </w:pPr>
      <w:r w:rsidRPr="001231AA">
        <w:rPr>
          <w:rStyle w:val="23"/>
          <w:szCs w:val="28"/>
        </w:rPr>
        <w:tab/>
        <w:t xml:space="preserve">1.6. Обеспечить своих работников исправными средствами индивидуальной и коллективной защиты, спецодеждой и </w:t>
      </w:r>
      <w:proofErr w:type="spellStart"/>
      <w:r w:rsidRPr="001231AA">
        <w:rPr>
          <w:rStyle w:val="23"/>
          <w:szCs w:val="28"/>
        </w:rPr>
        <w:t>спецобувью</w:t>
      </w:r>
      <w:proofErr w:type="spellEnd"/>
      <w:r w:rsidRPr="001231AA">
        <w:rPr>
          <w:rStyle w:val="23"/>
          <w:szCs w:val="28"/>
        </w:rPr>
        <w:t>, лечебно-профилактическим питанием и контролировать правильное их применение.</w:t>
      </w:r>
    </w:p>
    <w:p w:rsidR="00131764" w:rsidRPr="001231AA" w:rsidRDefault="00131764" w:rsidP="001231AA">
      <w:pPr>
        <w:tabs>
          <w:tab w:val="left" w:pos="-360"/>
          <w:tab w:val="left" w:pos="-180"/>
        </w:tabs>
        <w:jc w:val="both"/>
        <w:rPr>
          <w:rStyle w:val="23"/>
          <w:szCs w:val="28"/>
        </w:rPr>
      </w:pPr>
      <w:r w:rsidRPr="001231AA">
        <w:rPr>
          <w:rStyle w:val="23"/>
          <w:szCs w:val="28"/>
        </w:rPr>
        <w:tab/>
        <w:t>1.7. Содержать производственные территории, участки работ и рабочие места, предоставляемые для производства договорных работ, в чистоте и порядке.</w:t>
      </w:r>
    </w:p>
    <w:p w:rsidR="00131764" w:rsidRPr="001231AA" w:rsidRDefault="00131764" w:rsidP="001231AA">
      <w:pPr>
        <w:tabs>
          <w:tab w:val="left" w:pos="-360"/>
          <w:tab w:val="left" w:pos="-180"/>
        </w:tabs>
        <w:jc w:val="both"/>
        <w:rPr>
          <w:rStyle w:val="23"/>
          <w:szCs w:val="28"/>
        </w:rPr>
      </w:pPr>
      <w:r w:rsidRPr="001231AA">
        <w:rPr>
          <w:rStyle w:val="23"/>
          <w:szCs w:val="28"/>
        </w:rPr>
        <w:tab/>
        <w:t xml:space="preserve">1.8. Обеспечить исправное техническое состояние и безопасную эксплуатацию оборудования, </w:t>
      </w:r>
      <w:proofErr w:type="spellStart"/>
      <w:r w:rsidRPr="001231AA">
        <w:rPr>
          <w:rStyle w:val="23"/>
          <w:szCs w:val="28"/>
        </w:rPr>
        <w:t>электропневмоинструмента</w:t>
      </w:r>
      <w:proofErr w:type="spellEnd"/>
      <w:r w:rsidRPr="001231AA">
        <w:rPr>
          <w:rStyle w:val="23"/>
          <w:szCs w:val="28"/>
        </w:rPr>
        <w:t>, технологической оснастки, строительных и монтажных машин, механизмов и приборов.</w:t>
      </w:r>
    </w:p>
    <w:p w:rsidR="00131764" w:rsidRPr="001231AA" w:rsidRDefault="00131764" w:rsidP="001231AA">
      <w:pPr>
        <w:tabs>
          <w:tab w:val="left" w:pos="-360"/>
          <w:tab w:val="left" w:pos="-180"/>
        </w:tabs>
        <w:jc w:val="both"/>
        <w:rPr>
          <w:rStyle w:val="23"/>
          <w:szCs w:val="28"/>
        </w:rPr>
      </w:pPr>
      <w:r w:rsidRPr="001231AA">
        <w:rPr>
          <w:rStyle w:val="23"/>
          <w:szCs w:val="28"/>
        </w:rPr>
        <w:tab/>
        <w:t>1.9. Направлять персонал, привлекаемый для работы на оборудовании и территории действующей АС, для прохождения курсового обучения по программе вводного инструктажа в соответствующих службах АС с последующей проверкой знаний по действующим на АС нормативным документам по охране труда.</w:t>
      </w:r>
    </w:p>
    <w:p w:rsidR="00131764" w:rsidRPr="001231AA" w:rsidRDefault="00131764" w:rsidP="001231AA">
      <w:pPr>
        <w:tabs>
          <w:tab w:val="left" w:pos="-360"/>
          <w:tab w:val="left" w:pos="-180"/>
        </w:tabs>
        <w:jc w:val="both"/>
        <w:rPr>
          <w:rStyle w:val="23"/>
          <w:szCs w:val="28"/>
        </w:rPr>
      </w:pPr>
      <w:r w:rsidRPr="001231AA">
        <w:rPr>
          <w:rStyle w:val="23"/>
          <w:szCs w:val="28"/>
        </w:rPr>
        <w:tab/>
        <w:t>1.10. Обеспечить функционирование системы индивидуальной ответственности в соответствии с «Положением по системе индивидуальной ответственности по предупреждению нарушений правил и норм по охране труда, эксплуатации и ремонта оборудования, пожарной и радиационной безопасности».</w:t>
      </w:r>
    </w:p>
    <w:p w:rsidR="00131764" w:rsidRPr="001231AA" w:rsidRDefault="00131764" w:rsidP="001231AA">
      <w:pPr>
        <w:tabs>
          <w:tab w:val="left" w:pos="-360"/>
          <w:tab w:val="left" w:pos="-180"/>
        </w:tabs>
        <w:jc w:val="both"/>
        <w:rPr>
          <w:rStyle w:val="23"/>
          <w:szCs w:val="28"/>
        </w:rPr>
      </w:pPr>
      <w:r w:rsidRPr="001231AA">
        <w:rPr>
          <w:rStyle w:val="23"/>
          <w:szCs w:val="28"/>
        </w:rPr>
        <w:tab/>
        <w:t>1.11. Самостоятельно проводить специальную оценку условий труда.</w:t>
      </w:r>
    </w:p>
    <w:p w:rsidR="00131764" w:rsidRPr="001231AA" w:rsidRDefault="00131764" w:rsidP="001231AA">
      <w:pPr>
        <w:tabs>
          <w:tab w:val="left" w:pos="-360"/>
          <w:tab w:val="left" w:pos="-180"/>
        </w:tabs>
        <w:jc w:val="both"/>
        <w:rPr>
          <w:rStyle w:val="23"/>
          <w:szCs w:val="28"/>
        </w:rPr>
      </w:pPr>
      <w:r w:rsidRPr="001231AA">
        <w:rPr>
          <w:rStyle w:val="23"/>
          <w:szCs w:val="28"/>
        </w:rPr>
        <w:tab/>
        <w:t>1.12. Обеспечить необходимые условия для проведения проверок организации работ по охране труда в подразделениях Подрядчика комиссиями Заказчика и Генеральной инспекции концерна «Росэнергоатом».</w:t>
      </w:r>
    </w:p>
    <w:p w:rsidR="00131764" w:rsidRPr="001231AA" w:rsidRDefault="00131764" w:rsidP="001231AA">
      <w:pPr>
        <w:tabs>
          <w:tab w:val="left" w:pos="-360"/>
          <w:tab w:val="left" w:pos="-180"/>
        </w:tabs>
        <w:jc w:val="both"/>
        <w:rPr>
          <w:rStyle w:val="23"/>
          <w:szCs w:val="28"/>
        </w:rPr>
      </w:pPr>
      <w:r w:rsidRPr="001231AA">
        <w:rPr>
          <w:rStyle w:val="23"/>
          <w:szCs w:val="28"/>
        </w:rPr>
        <w:tab/>
        <w:t>1.13. Обеспечить разработку и выполнение мероприятий по устранению замечаний комиссий Заказчика и Генеральной инспекции концерна «Росэнергоатом».</w:t>
      </w:r>
    </w:p>
    <w:p w:rsidR="00131764" w:rsidRPr="001231AA" w:rsidRDefault="00131764" w:rsidP="001231AA">
      <w:pPr>
        <w:tabs>
          <w:tab w:val="left" w:pos="-360"/>
          <w:tab w:val="left" w:pos="-180"/>
        </w:tabs>
        <w:jc w:val="both"/>
        <w:rPr>
          <w:rStyle w:val="23"/>
          <w:szCs w:val="28"/>
        </w:rPr>
      </w:pPr>
      <w:r w:rsidRPr="001231AA">
        <w:rPr>
          <w:rStyle w:val="23"/>
          <w:szCs w:val="28"/>
        </w:rPr>
        <w:tab/>
        <w:t>1.14. Обеспечить организацию и проведение Дней охраны труда по графику Заказчика и участие его представителей в работе итоговых совещаний.</w:t>
      </w:r>
    </w:p>
    <w:p w:rsidR="00131764" w:rsidRPr="001231AA" w:rsidRDefault="00131764" w:rsidP="001231AA">
      <w:pPr>
        <w:tabs>
          <w:tab w:val="left" w:pos="-360"/>
          <w:tab w:val="left" w:pos="-180"/>
        </w:tabs>
        <w:jc w:val="both"/>
        <w:rPr>
          <w:rStyle w:val="23"/>
          <w:b/>
          <w:szCs w:val="28"/>
        </w:rPr>
      </w:pPr>
      <w:r w:rsidRPr="001231AA">
        <w:rPr>
          <w:rStyle w:val="23"/>
          <w:b/>
          <w:szCs w:val="28"/>
        </w:rPr>
        <w:tab/>
        <w:t>2. 3аказчик обязуется:</w:t>
      </w:r>
    </w:p>
    <w:p w:rsidR="00131764" w:rsidRPr="001231AA" w:rsidRDefault="00131764" w:rsidP="001231AA">
      <w:pPr>
        <w:tabs>
          <w:tab w:val="left" w:pos="-360"/>
          <w:tab w:val="left" w:pos="-180"/>
        </w:tabs>
        <w:jc w:val="both"/>
        <w:rPr>
          <w:rStyle w:val="23"/>
          <w:szCs w:val="28"/>
        </w:rPr>
      </w:pPr>
      <w:r w:rsidRPr="001231AA">
        <w:rPr>
          <w:rStyle w:val="23"/>
          <w:szCs w:val="28"/>
        </w:rPr>
        <w:tab/>
        <w:t>2.1. Определить границы производственных территорий, участков работ и рабочих мест, предоставляемых Подрядчику для производства договорных работ.</w:t>
      </w:r>
    </w:p>
    <w:p w:rsidR="00131764" w:rsidRPr="001231AA" w:rsidRDefault="00131764" w:rsidP="001231AA">
      <w:pPr>
        <w:tabs>
          <w:tab w:val="left" w:pos="-360"/>
          <w:tab w:val="left" w:pos="-180"/>
        </w:tabs>
        <w:jc w:val="both"/>
        <w:rPr>
          <w:rStyle w:val="23"/>
          <w:szCs w:val="28"/>
        </w:rPr>
      </w:pPr>
      <w:r w:rsidRPr="001231AA">
        <w:rPr>
          <w:rStyle w:val="23"/>
          <w:szCs w:val="28"/>
        </w:rPr>
        <w:lastRenderedPageBreak/>
        <w:tab/>
        <w:t>2.2. Обеспечить подготовку действующего оборудования к работам Подрядчика на нем или вблизи его на территории подразделений АЭС.</w:t>
      </w:r>
    </w:p>
    <w:p w:rsidR="00131764" w:rsidRPr="001231AA" w:rsidRDefault="00131764" w:rsidP="001231AA">
      <w:pPr>
        <w:tabs>
          <w:tab w:val="left" w:pos="-360"/>
          <w:tab w:val="left" w:pos="-180"/>
        </w:tabs>
        <w:jc w:val="both"/>
        <w:rPr>
          <w:rStyle w:val="23"/>
          <w:szCs w:val="28"/>
        </w:rPr>
      </w:pPr>
      <w:r w:rsidRPr="001231AA">
        <w:rPr>
          <w:rStyle w:val="23"/>
          <w:szCs w:val="28"/>
        </w:rPr>
        <w:tab/>
        <w:t>2.3. Обеспечить допуск персонала Подрядчика к работам в зоне действия оборудования или вблизи его.</w:t>
      </w:r>
    </w:p>
    <w:p w:rsidR="00131764" w:rsidRPr="001231AA" w:rsidRDefault="00131764" w:rsidP="001231AA">
      <w:pPr>
        <w:tabs>
          <w:tab w:val="left" w:pos="-360"/>
          <w:tab w:val="left" w:pos="-180"/>
        </w:tabs>
        <w:jc w:val="both"/>
        <w:rPr>
          <w:rStyle w:val="23"/>
          <w:szCs w:val="28"/>
        </w:rPr>
      </w:pPr>
      <w:r w:rsidRPr="001231AA">
        <w:rPr>
          <w:rStyle w:val="23"/>
          <w:szCs w:val="28"/>
        </w:rPr>
        <w:tab/>
        <w:t>2.4. Провести инструктаж руководителям, производителям работ Подрядчика при допуске к работам в подразделениях АЭС.</w:t>
      </w:r>
    </w:p>
    <w:p w:rsidR="00131764" w:rsidRPr="001231AA" w:rsidRDefault="00131764" w:rsidP="001231AA">
      <w:pPr>
        <w:tabs>
          <w:tab w:val="left" w:pos="-360"/>
          <w:tab w:val="left" w:pos="-180"/>
        </w:tabs>
        <w:jc w:val="both"/>
        <w:rPr>
          <w:rStyle w:val="23"/>
          <w:szCs w:val="28"/>
        </w:rPr>
      </w:pPr>
      <w:r w:rsidRPr="001231AA">
        <w:rPr>
          <w:rStyle w:val="23"/>
          <w:szCs w:val="28"/>
        </w:rPr>
        <w:tab/>
        <w:t>2.5. Обеспечить своевременное отключение (включение) оборудования и коммуникаций, поддержание установленных режимов их работы для обеспечения безопасного производства работ Подрядчиком.</w:t>
      </w:r>
    </w:p>
    <w:p w:rsidR="00131764" w:rsidRPr="001231AA" w:rsidRDefault="00131764" w:rsidP="001231AA">
      <w:pPr>
        <w:tabs>
          <w:tab w:val="left" w:pos="-360"/>
          <w:tab w:val="left" w:pos="-180"/>
        </w:tabs>
        <w:jc w:val="both"/>
        <w:rPr>
          <w:rStyle w:val="23"/>
          <w:szCs w:val="28"/>
        </w:rPr>
      </w:pPr>
      <w:r w:rsidRPr="001231AA">
        <w:rPr>
          <w:rStyle w:val="23"/>
          <w:szCs w:val="28"/>
        </w:rPr>
        <w:tab/>
        <w:t>2.6. Представить проектно-техническую и другую документацию для производства работ Подрядчиком.</w:t>
      </w:r>
    </w:p>
    <w:p w:rsidR="00131764" w:rsidRPr="001231AA" w:rsidRDefault="00131764" w:rsidP="001231AA">
      <w:pPr>
        <w:tabs>
          <w:tab w:val="left" w:pos="-360"/>
          <w:tab w:val="left" w:pos="-180"/>
        </w:tabs>
        <w:jc w:val="both"/>
        <w:rPr>
          <w:rStyle w:val="23"/>
          <w:szCs w:val="28"/>
        </w:rPr>
      </w:pPr>
      <w:r w:rsidRPr="001231AA">
        <w:rPr>
          <w:rStyle w:val="23"/>
          <w:szCs w:val="28"/>
        </w:rPr>
        <w:tab/>
        <w:t>2.7. По графику, согласованному с Подрядчиком, обеспечить проведение проверок организации работ по охране труда в подразделениях Подрядчика с оформлением по их результатам Актов.</w:t>
      </w:r>
    </w:p>
    <w:p w:rsidR="00131764" w:rsidRPr="001231AA" w:rsidRDefault="00131764" w:rsidP="001231AA">
      <w:pPr>
        <w:tabs>
          <w:tab w:val="left" w:pos="-360"/>
          <w:tab w:val="left" w:pos="-180"/>
        </w:tabs>
        <w:jc w:val="both"/>
        <w:rPr>
          <w:rStyle w:val="23"/>
          <w:szCs w:val="28"/>
        </w:rPr>
      </w:pPr>
      <w:r w:rsidRPr="001231AA">
        <w:rPr>
          <w:rStyle w:val="23"/>
          <w:szCs w:val="28"/>
        </w:rPr>
        <w:tab/>
        <w:t>2.8. Организовать обучение по программе вводного инструктажа в соответствующих службах АС привлекаемого персонала Подрядчика и провести проверку знаний по действующим на АС нормативным документам по охране труда.</w:t>
      </w:r>
    </w:p>
    <w:p w:rsidR="00131764" w:rsidRPr="001231AA" w:rsidRDefault="00131764" w:rsidP="001231AA">
      <w:pPr>
        <w:tabs>
          <w:tab w:val="left" w:pos="-360"/>
          <w:tab w:val="left" w:pos="-180"/>
        </w:tabs>
        <w:jc w:val="both"/>
        <w:rPr>
          <w:rStyle w:val="23"/>
          <w:szCs w:val="28"/>
        </w:rPr>
      </w:pPr>
      <w:r w:rsidRPr="001231AA">
        <w:rPr>
          <w:rStyle w:val="23"/>
          <w:szCs w:val="28"/>
        </w:rPr>
        <w:tab/>
        <w:t>3. Во всех остальных случаях, не предусмотренных настоящим соглашением, стороны руководствуются договором № _____________ от ___________________.</w:t>
      </w:r>
    </w:p>
    <w:p w:rsidR="00131764" w:rsidRPr="001231AA" w:rsidRDefault="00131764" w:rsidP="001231AA">
      <w:pPr>
        <w:tabs>
          <w:tab w:val="left" w:pos="-360"/>
          <w:tab w:val="left" w:pos="-180"/>
        </w:tabs>
        <w:jc w:val="both"/>
        <w:rPr>
          <w:rStyle w:val="23"/>
          <w:szCs w:val="28"/>
        </w:rPr>
      </w:pPr>
      <w:r w:rsidRPr="001231AA">
        <w:rPr>
          <w:rStyle w:val="23"/>
          <w:szCs w:val="28"/>
        </w:rPr>
        <w:tab/>
        <w:t>4. Настоящее дополнительное соглашение является неотъемлемой частью договора      № __________ от __________.</w:t>
      </w:r>
    </w:p>
    <w:p w:rsidR="00131764" w:rsidRPr="001231AA" w:rsidRDefault="00131764" w:rsidP="001231AA">
      <w:pPr>
        <w:jc w:val="both"/>
        <w:rPr>
          <w:noProof/>
          <w:sz w:val="24"/>
        </w:rPr>
      </w:pPr>
    </w:p>
    <w:p w:rsidR="00131764" w:rsidRPr="001231AA" w:rsidRDefault="00131764" w:rsidP="001231AA">
      <w:pPr>
        <w:jc w:val="both"/>
        <w:rPr>
          <w:noProof/>
          <w:sz w:val="24"/>
        </w:rPr>
      </w:pPr>
    </w:p>
    <w:p w:rsidR="00131764" w:rsidRPr="001231AA" w:rsidRDefault="00131764" w:rsidP="001231AA">
      <w:pPr>
        <w:jc w:val="both"/>
        <w:rPr>
          <w:noProof/>
          <w:sz w:val="24"/>
        </w:rPr>
      </w:pPr>
      <w:r w:rsidRPr="001231AA">
        <w:rPr>
          <w:noProof/>
          <w:sz w:val="24"/>
        </w:rPr>
        <w:t>ЗАКАЗЧИК                                                                   ПОДРЯДЧИК</w:t>
      </w:r>
    </w:p>
    <w:tbl>
      <w:tblPr>
        <w:tblW w:w="10173" w:type="dxa"/>
        <w:tblLook w:val="0000" w:firstRow="0" w:lastRow="0" w:firstColumn="0" w:lastColumn="0" w:noHBand="0" w:noVBand="0"/>
      </w:tblPr>
      <w:tblGrid>
        <w:gridCol w:w="4928"/>
        <w:gridCol w:w="283"/>
        <w:gridCol w:w="4962"/>
      </w:tblGrid>
      <w:tr w:rsidR="00131764" w:rsidRPr="001231AA" w:rsidTr="00114328">
        <w:tc>
          <w:tcPr>
            <w:tcW w:w="4928" w:type="dxa"/>
          </w:tcPr>
          <w:p w:rsidR="00131764" w:rsidRPr="001231AA" w:rsidRDefault="00131764" w:rsidP="001231AA">
            <w:pPr>
              <w:jc w:val="both"/>
              <w:rPr>
                <w:sz w:val="24"/>
              </w:rPr>
            </w:pPr>
          </w:p>
          <w:p w:rsidR="00131764" w:rsidRPr="001231AA" w:rsidRDefault="00131764" w:rsidP="001231AA">
            <w:pPr>
              <w:jc w:val="both"/>
              <w:rPr>
                <w:sz w:val="24"/>
              </w:rPr>
            </w:pPr>
            <w:r w:rsidRPr="001231AA">
              <w:rPr>
                <w:sz w:val="24"/>
              </w:rPr>
              <w:t xml:space="preserve">___________________И.И. Сидоров       </w:t>
            </w:r>
          </w:p>
          <w:p w:rsidR="00131764" w:rsidRPr="001231AA" w:rsidRDefault="00131764" w:rsidP="001231AA">
            <w:pPr>
              <w:autoSpaceDE w:val="0"/>
              <w:autoSpaceDN w:val="0"/>
              <w:jc w:val="both"/>
              <w:rPr>
                <w:sz w:val="24"/>
              </w:rPr>
            </w:pPr>
            <w:r w:rsidRPr="001231AA">
              <w:rPr>
                <w:sz w:val="24"/>
              </w:rPr>
              <w:t xml:space="preserve">           (подпись)</w:t>
            </w:r>
          </w:p>
          <w:p w:rsidR="00131764" w:rsidRPr="001231AA" w:rsidRDefault="00131764" w:rsidP="001231AA">
            <w:pPr>
              <w:ind w:firstLine="425"/>
              <w:jc w:val="both"/>
              <w:rPr>
                <w:noProof/>
                <w:sz w:val="24"/>
              </w:rPr>
            </w:pPr>
          </w:p>
        </w:tc>
        <w:tc>
          <w:tcPr>
            <w:tcW w:w="283" w:type="dxa"/>
          </w:tcPr>
          <w:p w:rsidR="00131764" w:rsidRPr="001231AA" w:rsidRDefault="00131764" w:rsidP="001231AA">
            <w:pPr>
              <w:ind w:firstLine="425"/>
              <w:jc w:val="both"/>
              <w:rPr>
                <w:noProof/>
                <w:sz w:val="24"/>
              </w:rPr>
            </w:pPr>
          </w:p>
        </w:tc>
        <w:tc>
          <w:tcPr>
            <w:tcW w:w="4962" w:type="dxa"/>
          </w:tcPr>
          <w:p w:rsidR="00131764" w:rsidRPr="001231AA" w:rsidRDefault="00131764" w:rsidP="001231AA">
            <w:pPr>
              <w:jc w:val="both"/>
              <w:rPr>
                <w:sz w:val="24"/>
              </w:rPr>
            </w:pPr>
          </w:p>
          <w:p w:rsidR="00131764" w:rsidRPr="001231AA" w:rsidRDefault="00131764" w:rsidP="001231AA">
            <w:pPr>
              <w:jc w:val="both"/>
              <w:rPr>
                <w:sz w:val="24"/>
              </w:rPr>
            </w:pPr>
            <w:r w:rsidRPr="001231AA">
              <w:rPr>
                <w:sz w:val="24"/>
              </w:rPr>
              <w:t>__________________       Ф.И.О.</w:t>
            </w:r>
          </w:p>
          <w:p w:rsidR="00131764" w:rsidRPr="001231AA" w:rsidRDefault="00131764" w:rsidP="001231AA">
            <w:pPr>
              <w:autoSpaceDE w:val="0"/>
              <w:autoSpaceDN w:val="0"/>
              <w:jc w:val="both"/>
              <w:rPr>
                <w:sz w:val="24"/>
              </w:rPr>
            </w:pPr>
            <w:r w:rsidRPr="001231AA">
              <w:rPr>
                <w:sz w:val="24"/>
              </w:rPr>
              <w:t xml:space="preserve">          (подпись)</w:t>
            </w:r>
          </w:p>
        </w:tc>
      </w:tr>
    </w:tbl>
    <w:p w:rsidR="00131764" w:rsidRPr="001231AA" w:rsidRDefault="00131764" w:rsidP="001231AA">
      <w:pPr>
        <w:jc w:val="both"/>
        <w:rPr>
          <w:sz w:val="24"/>
        </w:rPr>
        <w:sectPr w:rsidR="00131764" w:rsidRPr="001231AA" w:rsidSect="00114328">
          <w:pgSz w:w="11906" w:h="16838" w:code="9"/>
          <w:pgMar w:top="851" w:right="567" w:bottom="851" w:left="1134" w:header="567" w:footer="567" w:gutter="0"/>
          <w:cols w:space="708"/>
          <w:titlePg/>
          <w:docGrid w:linePitch="381"/>
        </w:sectPr>
      </w:pPr>
    </w:p>
    <w:p w:rsidR="00131764" w:rsidRPr="001231AA" w:rsidRDefault="00131764" w:rsidP="001231AA">
      <w:pPr>
        <w:jc w:val="right"/>
        <w:rPr>
          <w:color w:val="000000"/>
          <w:sz w:val="24"/>
        </w:rPr>
      </w:pPr>
      <w:r w:rsidRPr="001231AA">
        <w:rPr>
          <w:color w:val="000000"/>
          <w:sz w:val="24"/>
        </w:rPr>
        <w:lastRenderedPageBreak/>
        <w:t>Приложение № 6</w:t>
      </w:r>
    </w:p>
    <w:p w:rsidR="00131764" w:rsidRPr="001231AA" w:rsidRDefault="00131764" w:rsidP="001231AA">
      <w:pPr>
        <w:jc w:val="right"/>
        <w:rPr>
          <w:color w:val="000000"/>
          <w:sz w:val="24"/>
        </w:rPr>
      </w:pPr>
      <w:r w:rsidRPr="001231AA">
        <w:rPr>
          <w:color w:val="000000"/>
          <w:sz w:val="24"/>
        </w:rPr>
        <w:t>к договору от _______ № _____</w:t>
      </w:r>
    </w:p>
    <w:p w:rsidR="00131764" w:rsidRPr="001231AA" w:rsidRDefault="00131764" w:rsidP="001231AA">
      <w:pPr>
        <w:autoSpaceDE w:val="0"/>
        <w:autoSpaceDN w:val="0"/>
        <w:jc w:val="center"/>
        <w:rPr>
          <w:rFonts w:eastAsia="Arial Unicode MS"/>
          <w:bCs/>
          <w:noProof/>
          <w:color w:val="000000"/>
          <w:sz w:val="24"/>
        </w:rPr>
      </w:pPr>
    </w:p>
    <w:p w:rsidR="00131764" w:rsidRPr="001231AA" w:rsidRDefault="00131764" w:rsidP="001231AA">
      <w:pPr>
        <w:autoSpaceDE w:val="0"/>
        <w:autoSpaceDN w:val="0"/>
        <w:jc w:val="center"/>
        <w:rPr>
          <w:rFonts w:eastAsia="Arial Unicode MS"/>
          <w:bCs/>
          <w:noProof/>
          <w:color w:val="000000"/>
          <w:sz w:val="24"/>
        </w:rPr>
      </w:pPr>
      <w:r w:rsidRPr="001231AA">
        <w:rPr>
          <w:rFonts w:eastAsia="Arial Unicode MS"/>
          <w:bCs/>
          <w:noProof/>
          <w:color w:val="000000"/>
          <w:sz w:val="24"/>
        </w:rPr>
        <w:t>СОГЛАШЕНИЕ ПО ОБЕСПЕЧЕНИЮ ВЫПОЛНЕНИЯ ТРЕБОВАНИЙ ПО ОХРАНЕ ОКРУЖАЮЩЕЙ СРЕДЫ</w:t>
      </w:r>
    </w:p>
    <w:p w:rsidR="00131764" w:rsidRPr="001231AA" w:rsidRDefault="00131764" w:rsidP="001231AA">
      <w:pPr>
        <w:autoSpaceDE w:val="0"/>
        <w:autoSpaceDN w:val="0"/>
        <w:ind w:firstLine="509"/>
        <w:jc w:val="both"/>
        <w:rPr>
          <w:noProof/>
          <w:color w:val="000000"/>
          <w:sz w:val="24"/>
        </w:rPr>
      </w:pPr>
    </w:p>
    <w:p w:rsidR="00131764" w:rsidRPr="001231AA" w:rsidRDefault="00131764" w:rsidP="001231AA">
      <w:pPr>
        <w:autoSpaceDE w:val="0"/>
        <w:autoSpaceDN w:val="0"/>
        <w:ind w:firstLine="509"/>
        <w:jc w:val="both"/>
        <w:rPr>
          <w:rFonts w:eastAsia="Arial Unicode MS"/>
          <w:bCs/>
          <w:color w:val="000000"/>
          <w:sz w:val="24"/>
        </w:rPr>
      </w:pPr>
      <w:r w:rsidRPr="001231AA">
        <w:rPr>
          <w:rFonts w:eastAsia="Arial Unicode MS"/>
          <w:bCs/>
          <w:color w:val="000000"/>
          <w:sz w:val="24"/>
        </w:rPr>
        <w:t>Предметом настоящего соглашения является включение в раздел «Обязанности сторон» договора №____________ от ____________ следующих условий по обеспечению выполнения требований по охране окружающей среды</w:t>
      </w:r>
    </w:p>
    <w:p w:rsidR="00131764" w:rsidRPr="001231AA" w:rsidRDefault="00131764" w:rsidP="001231AA">
      <w:pPr>
        <w:autoSpaceDE w:val="0"/>
        <w:autoSpaceDN w:val="0"/>
        <w:ind w:firstLine="509"/>
        <w:jc w:val="both"/>
        <w:rPr>
          <w:rFonts w:eastAsia="Arial Unicode MS"/>
          <w:bCs/>
          <w:noProof/>
          <w:color w:val="000000"/>
          <w:sz w:val="24"/>
        </w:rPr>
      </w:pPr>
    </w:p>
    <w:p w:rsidR="00131764" w:rsidRPr="001231AA" w:rsidRDefault="00131764" w:rsidP="001231AA">
      <w:pPr>
        <w:tabs>
          <w:tab w:val="left" w:pos="662"/>
        </w:tabs>
        <w:autoSpaceDE w:val="0"/>
        <w:autoSpaceDN w:val="0"/>
        <w:jc w:val="both"/>
        <w:rPr>
          <w:rFonts w:eastAsia="Arial Unicode MS"/>
          <w:bCs/>
          <w:noProof/>
          <w:color w:val="000000"/>
          <w:sz w:val="24"/>
        </w:rPr>
      </w:pPr>
      <w:r w:rsidRPr="001231AA">
        <w:rPr>
          <w:rFonts w:eastAsia="Arial Unicode MS"/>
          <w:bCs/>
          <w:noProof/>
          <w:color w:val="000000"/>
          <w:sz w:val="24"/>
        </w:rPr>
        <w:t>1.</w:t>
      </w:r>
      <w:r w:rsidRPr="001231AA">
        <w:rPr>
          <w:rFonts w:eastAsia="Arial Unicode MS"/>
          <w:bCs/>
          <w:noProof/>
          <w:color w:val="000000"/>
          <w:sz w:val="24"/>
        </w:rPr>
        <w:tab/>
        <w:t>Подрядчик обязуется:</w:t>
      </w:r>
    </w:p>
    <w:p w:rsidR="00131764" w:rsidRPr="001231AA" w:rsidRDefault="00131764" w:rsidP="001231AA">
      <w:pPr>
        <w:autoSpaceDE w:val="0"/>
        <w:autoSpaceDN w:val="0"/>
        <w:ind w:firstLine="442"/>
        <w:jc w:val="both"/>
        <w:rPr>
          <w:rFonts w:eastAsia="Arial Unicode MS"/>
          <w:bCs/>
          <w:noProof/>
          <w:color w:val="000000"/>
          <w:sz w:val="24"/>
        </w:rPr>
      </w:pPr>
      <w:r w:rsidRPr="001231AA">
        <w:rPr>
          <w:rFonts w:eastAsia="Arial Unicode MS"/>
          <w:bCs/>
          <w:noProof/>
          <w:color w:val="000000"/>
          <w:sz w:val="24"/>
        </w:rPr>
        <w:t>1.1 .Соблюдать требования законодательства и иных правовых актов об охране окружающей среды об охране окружающей среды (№7-ФЗ «Об охране окружающей среды» от 10 января 2002 .гл. VII Федерального закона г. (СЗ РФ. 2000. N 2. Ст. 133), Градостроительный кодекс РФ (ст. 10, 11), № 174 -ФЗ от 23.11.1995. «Об экологической экспертизе»(.ст. 11 ,СЗ РФ. 1995. N 48. Ст. 4556), №136-Ф3 от 23.11.1995г. Земельный кодекс РФ (ст. 13 - 14), № 2395-1ФЗ от 21.02.1992г. Закон «О недрах» (ст. 23, 24, 25 и др.), №52-ФЗ от 30 марта 1999 г. «О санитарно-эпидемиологическом благополучии населения» (СЗ РФ. 1999. N 14. Ст. 1650).)</w:t>
      </w:r>
    </w:p>
    <w:p w:rsidR="00131764" w:rsidRPr="001231AA" w:rsidRDefault="00131764" w:rsidP="001231AA">
      <w:pPr>
        <w:numPr>
          <w:ilvl w:val="0"/>
          <w:numId w:val="21"/>
        </w:numPr>
        <w:tabs>
          <w:tab w:val="left" w:pos="883"/>
        </w:tabs>
        <w:autoSpaceDE w:val="0"/>
        <w:autoSpaceDN w:val="0"/>
        <w:adjustRightInd w:val="0"/>
        <w:ind w:firstLine="437"/>
        <w:jc w:val="both"/>
        <w:rPr>
          <w:rFonts w:eastAsia="Arial Unicode MS"/>
          <w:bCs/>
          <w:noProof/>
          <w:color w:val="000000"/>
          <w:sz w:val="24"/>
        </w:rPr>
      </w:pPr>
      <w:r w:rsidRPr="001231AA">
        <w:rPr>
          <w:rFonts w:eastAsia="Arial Unicode MS"/>
          <w:bCs/>
          <w:noProof/>
          <w:color w:val="000000"/>
          <w:sz w:val="24"/>
        </w:rPr>
        <w:t>Производить полную ликвидацию всех экологических последствий аварий, произошедших по вине подрядной организации</w:t>
      </w:r>
    </w:p>
    <w:p w:rsidR="00131764" w:rsidRPr="001231AA" w:rsidRDefault="00131764" w:rsidP="001231AA">
      <w:pPr>
        <w:numPr>
          <w:ilvl w:val="0"/>
          <w:numId w:val="21"/>
        </w:numPr>
        <w:tabs>
          <w:tab w:val="left" w:pos="883"/>
        </w:tabs>
        <w:autoSpaceDE w:val="0"/>
        <w:autoSpaceDN w:val="0"/>
        <w:adjustRightInd w:val="0"/>
        <w:ind w:firstLine="437"/>
        <w:jc w:val="both"/>
        <w:rPr>
          <w:rFonts w:eastAsia="Arial Unicode MS"/>
          <w:bCs/>
          <w:noProof/>
          <w:color w:val="000000"/>
          <w:sz w:val="24"/>
        </w:rPr>
      </w:pPr>
      <w:r w:rsidRPr="001231AA">
        <w:rPr>
          <w:rFonts w:eastAsia="Arial Unicode MS"/>
          <w:bCs/>
          <w:noProof/>
          <w:color w:val="000000"/>
          <w:sz w:val="24"/>
        </w:rPr>
        <w:t>При нанесении ущерба окружающей среде по вине подрядной организации компенсировать за свой счет убытки, принесенные Заказчику работ.</w:t>
      </w:r>
    </w:p>
    <w:p w:rsidR="00131764" w:rsidRPr="001231AA" w:rsidRDefault="00131764" w:rsidP="001231AA">
      <w:pPr>
        <w:numPr>
          <w:ilvl w:val="0"/>
          <w:numId w:val="21"/>
        </w:numPr>
        <w:tabs>
          <w:tab w:val="left" w:pos="883"/>
        </w:tabs>
        <w:autoSpaceDE w:val="0"/>
        <w:autoSpaceDN w:val="0"/>
        <w:adjustRightInd w:val="0"/>
        <w:ind w:firstLine="437"/>
        <w:jc w:val="both"/>
        <w:rPr>
          <w:rFonts w:eastAsia="Arial Unicode MS"/>
          <w:bCs/>
          <w:noProof/>
          <w:color w:val="000000"/>
          <w:sz w:val="24"/>
        </w:rPr>
      </w:pPr>
      <w:r w:rsidRPr="001231AA">
        <w:rPr>
          <w:rFonts w:eastAsia="Arial Unicode MS"/>
          <w:bCs/>
          <w:noProof/>
          <w:color w:val="000000"/>
          <w:sz w:val="24"/>
        </w:rPr>
        <w:t>Во всех случаях нарушения природоохранного законодательства при производстве работ осуществлять информирование руководства АО «Концерн Росэнергоатом» Белоярская АЭС в течение 2-х часов с момента обнаружения.</w:t>
      </w:r>
    </w:p>
    <w:p w:rsidR="00131764" w:rsidRPr="001231AA" w:rsidRDefault="00131764" w:rsidP="001231AA">
      <w:pPr>
        <w:tabs>
          <w:tab w:val="left" w:pos="634"/>
        </w:tabs>
        <w:autoSpaceDE w:val="0"/>
        <w:autoSpaceDN w:val="0"/>
        <w:ind w:firstLine="418"/>
        <w:jc w:val="both"/>
        <w:rPr>
          <w:rFonts w:eastAsia="Arial Unicode MS"/>
          <w:bCs/>
          <w:noProof/>
          <w:color w:val="000000"/>
          <w:sz w:val="24"/>
        </w:rPr>
      </w:pPr>
      <w:r w:rsidRPr="001231AA">
        <w:rPr>
          <w:rFonts w:eastAsia="Arial Unicode MS"/>
          <w:bCs/>
          <w:noProof/>
          <w:color w:val="000000"/>
          <w:sz w:val="24"/>
        </w:rPr>
        <w:t>2.</w:t>
      </w:r>
      <w:r w:rsidRPr="001231AA">
        <w:rPr>
          <w:rFonts w:eastAsia="Arial Unicode MS"/>
          <w:bCs/>
          <w:noProof/>
          <w:color w:val="000000"/>
          <w:sz w:val="24"/>
        </w:rPr>
        <w:tab/>
        <w:t>При осуществлении деятельности подрядных организаций на объектах АО</w:t>
      </w:r>
      <w:r w:rsidRPr="001231AA">
        <w:rPr>
          <w:rFonts w:eastAsia="Arial Unicode MS"/>
          <w:bCs/>
          <w:noProof/>
          <w:color w:val="000000"/>
          <w:sz w:val="24"/>
        </w:rPr>
        <w:br/>
        <w:t>«Концерн Росэнергоатом» «Белоярская АЭС» запрещается:</w:t>
      </w:r>
    </w:p>
    <w:p w:rsidR="00131764" w:rsidRPr="001231AA" w:rsidRDefault="00131764" w:rsidP="001231AA">
      <w:pPr>
        <w:numPr>
          <w:ilvl w:val="0"/>
          <w:numId w:val="22"/>
        </w:numPr>
        <w:tabs>
          <w:tab w:val="left" w:pos="850"/>
        </w:tabs>
        <w:autoSpaceDE w:val="0"/>
        <w:autoSpaceDN w:val="0"/>
        <w:adjustRightInd w:val="0"/>
        <w:ind w:firstLine="418"/>
        <w:jc w:val="both"/>
        <w:rPr>
          <w:rFonts w:eastAsia="Arial Unicode MS"/>
          <w:bCs/>
          <w:noProof/>
          <w:color w:val="000000"/>
          <w:sz w:val="24"/>
        </w:rPr>
      </w:pPr>
      <w:r w:rsidRPr="001231AA">
        <w:rPr>
          <w:rFonts w:eastAsia="Arial Unicode MS"/>
          <w:bCs/>
          <w:noProof/>
          <w:color w:val="000000"/>
          <w:sz w:val="24"/>
        </w:rPr>
        <w:t>Захоронение отходов производства и потребления, загрязнение и захламление площадок производства работ и прилегающих к ним территорий, а также мест временного размещения отходов.</w:t>
      </w:r>
    </w:p>
    <w:p w:rsidR="00131764" w:rsidRPr="001231AA" w:rsidRDefault="00131764" w:rsidP="001231AA">
      <w:pPr>
        <w:numPr>
          <w:ilvl w:val="0"/>
          <w:numId w:val="22"/>
        </w:numPr>
        <w:tabs>
          <w:tab w:val="left" w:pos="850"/>
        </w:tabs>
        <w:autoSpaceDE w:val="0"/>
        <w:autoSpaceDN w:val="0"/>
        <w:adjustRightInd w:val="0"/>
        <w:ind w:firstLine="418"/>
        <w:jc w:val="both"/>
        <w:rPr>
          <w:rFonts w:eastAsia="Arial Unicode MS"/>
          <w:bCs/>
          <w:noProof/>
          <w:color w:val="000000"/>
          <w:sz w:val="24"/>
        </w:rPr>
      </w:pPr>
      <w:r w:rsidRPr="001231AA">
        <w:rPr>
          <w:rFonts w:eastAsia="Arial Unicode MS"/>
          <w:bCs/>
          <w:noProof/>
          <w:color w:val="000000"/>
          <w:sz w:val="24"/>
        </w:rPr>
        <w:t>Использование при производстве работ материалов и химических реагентов, на которые отсутствуют гигиенические сертификаты.</w:t>
      </w:r>
    </w:p>
    <w:p w:rsidR="00131764" w:rsidRPr="001231AA" w:rsidRDefault="00131764" w:rsidP="001231AA">
      <w:pPr>
        <w:tabs>
          <w:tab w:val="left" w:pos="1157"/>
        </w:tabs>
        <w:autoSpaceDE w:val="0"/>
        <w:autoSpaceDN w:val="0"/>
        <w:ind w:firstLine="418"/>
        <w:jc w:val="both"/>
        <w:rPr>
          <w:rFonts w:eastAsia="Arial Unicode MS"/>
          <w:bCs/>
          <w:noProof/>
          <w:color w:val="000000"/>
          <w:sz w:val="24"/>
        </w:rPr>
      </w:pPr>
      <w:r w:rsidRPr="001231AA">
        <w:rPr>
          <w:rFonts w:eastAsia="Arial Unicode MS"/>
          <w:bCs/>
          <w:noProof/>
          <w:color w:val="000000"/>
          <w:sz w:val="24"/>
        </w:rPr>
        <w:t>2.3.</w:t>
      </w:r>
      <w:r w:rsidRPr="001231AA">
        <w:rPr>
          <w:rFonts w:eastAsia="Arial Unicode MS"/>
          <w:bCs/>
          <w:noProof/>
          <w:color w:val="000000"/>
          <w:sz w:val="24"/>
        </w:rPr>
        <w:tab/>
        <w:t>Осуществление    сброса    сточных    вод,    загрязняющих веществ,</w:t>
      </w:r>
      <w:r w:rsidRPr="001231AA">
        <w:rPr>
          <w:rFonts w:eastAsia="Arial Unicode MS"/>
          <w:bCs/>
          <w:noProof/>
          <w:color w:val="000000"/>
          <w:sz w:val="24"/>
        </w:rPr>
        <w:br/>
        <w:t>нефтесодержащих продуктов как на рельеф местности и в водные объекты.</w:t>
      </w:r>
    </w:p>
    <w:p w:rsidR="00131764" w:rsidRPr="001231AA" w:rsidRDefault="00131764" w:rsidP="001231AA">
      <w:pPr>
        <w:tabs>
          <w:tab w:val="left" w:pos="634"/>
        </w:tabs>
        <w:autoSpaceDE w:val="0"/>
        <w:autoSpaceDN w:val="0"/>
        <w:ind w:firstLine="418"/>
        <w:jc w:val="both"/>
        <w:rPr>
          <w:noProof/>
          <w:color w:val="000000"/>
          <w:sz w:val="24"/>
        </w:rPr>
      </w:pPr>
      <w:r w:rsidRPr="001231AA">
        <w:rPr>
          <w:bCs/>
          <w:noProof/>
          <w:color w:val="000000"/>
          <w:sz w:val="24"/>
        </w:rPr>
        <w:t>3.</w:t>
      </w:r>
      <w:r w:rsidRPr="001231AA">
        <w:rPr>
          <w:bCs/>
          <w:noProof/>
          <w:color w:val="000000"/>
          <w:sz w:val="24"/>
        </w:rPr>
        <w:tab/>
      </w:r>
      <w:r w:rsidRPr="001231AA">
        <w:rPr>
          <w:rFonts w:eastAsia="Arial Unicode MS"/>
          <w:bCs/>
          <w:noProof/>
          <w:color w:val="000000"/>
          <w:sz w:val="24"/>
        </w:rPr>
        <w:t xml:space="preserve">Подрядчик несет уголовную и административную ответственность за нарушение требований </w:t>
      </w:r>
      <w:r w:rsidRPr="001231AA">
        <w:rPr>
          <w:noProof/>
          <w:color w:val="000000"/>
          <w:sz w:val="24"/>
        </w:rPr>
        <w:t xml:space="preserve">в области охраны окружающей среды и безопасности строительной деятельности </w:t>
      </w:r>
      <w:r w:rsidRPr="001231AA">
        <w:rPr>
          <w:rFonts w:eastAsia="Arial Unicode MS"/>
          <w:bCs/>
          <w:noProof/>
          <w:color w:val="000000"/>
          <w:sz w:val="24"/>
        </w:rPr>
        <w:t xml:space="preserve">предусмотренную </w:t>
      </w:r>
      <w:r w:rsidRPr="001231AA">
        <w:rPr>
          <w:noProof/>
          <w:color w:val="000000"/>
          <w:sz w:val="24"/>
        </w:rPr>
        <w:t xml:space="preserve">ст. 143, гл. </w:t>
      </w:r>
      <w:r w:rsidRPr="001231AA">
        <w:rPr>
          <w:rFonts w:eastAsia="Arial Unicode MS"/>
          <w:bCs/>
          <w:noProof/>
          <w:color w:val="000000"/>
          <w:sz w:val="24"/>
        </w:rPr>
        <w:t xml:space="preserve">26 </w:t>
      </w:r>
      <w:r w:rsidRPr="001231AA">
        <w:rPr>
          <w:noProof/>
          <w:color w:val="000000"/>
          <w:sz w:val="24"/>
        </w:rPr>
        <w:t>УК и гл.8.9 КоАП.</w:t>
      </w:r>
    </w:p>
    <w:p w:rsidR="00131764" w:rsidRPr="001231AA" w:rsidRDefault="00131764" w:rsidP="001231AA">
      <w:pPr>
        <w:autoSpaceDE w:val="0"/>
        <w:autoSpaceDN w:val="0"/>
        <w:jc w:val="both"/>
        <w:rPr>
          <w:rFonts w:eastAsia="Arial Unicode MS"/>
          <w:bCs/>
          <w:noProof/>
          <w:color w:val="000000"/>
          <w:sz w:val="24"/>
        </w:rPr>
      </w:pPr>
      <w:r w:rsidRPr="001231AA">
        <w:rPr>
          <w:rFonts w:eastAsia="Arial Unicode MS"/>
          <w:bCs/>
          <w:noProof/>
          <w:color w:val="000000"/>
          <w:sz w:val="24"/>
        </w:rPr>
        <w:t>4. Заказчик обязуется:</w:t>
      </w:r>
    </w:p>
    <w:p w:rsidR="00131764" w:rsidRPr="001231AA" w:rsidRDefault="00131764" w:rsidP="001231AA">
      <w:pPr>
        <w:numPr>
          <w:ilvl w:val="0"/>
          <w:numId w:val="23"/>
        </w:numPr>
        <w:tabs>
          <w:tab w:val="left" w:pos="864"/>
        </w:tabs>
        <w:autoSpaceDE w:val="0"/>
        <w:autoSpaceDN w:val="0"/>
        <w:adjustRightInd w:val="0"/>
        <w:ind w:firstLine="422"/>
        <w:jc w:val="both"/>
        <w:rPr>
          <w:rFonts w:eastAsia="Arial Unicode MS"/>
          <w:bCs/>
          <w:noProof/>
          <w:color w:val="000000"/>
          <w:sz w:val="24"/>
        </w:rPr>
      </w:pPr>
      <w:r w:rsidRPr="001231AA">
        <w:rPr>
          <w:rFonts w:eastAsia="Arial Unicode MS"/>
          <w:bCs/>
          <w:noProof/>
          <w:color w:val="000000"/>
          <w:sz w:val="24"/>
        </w:rPr>
        <w:t>Определить границы производственных территорий, участков работ и рабочих мест, предоставляемых Подрядчику для производства работ;</w:t>
      </w:r>
    </w:p>
    <w:p w:rsidR="00131764" w:rsidRPr="001231AA" w:rsidRDefault="00131764" w:rsidP="001231AA">
      <w:pPr>
        <w:numPr>
          <w:ilvl w:val="0"/>
          <w:numId w:val="23"/>
        </w:numPr>
        <w:tabs>
          <w:tab w:val="left" w:pos="864"/>
        </w:tabs>
        <w:autoSpaceDE w:val="0"/>
        <w:autoSpaceDN w:val="0"/>
        <w:adjustRightInd w:val="0"/>
        <w:ind w:firstLine="422"/>
        <w:jc w:val="both"/>
        <w:rPr>
          <w:rFonts w:eastAsia="Arial Unicode MS"/>
          <w:bCs/>
          <w:noProof/>
          <w:color w:val="000000"/>
          <w:sz w:val="24"/>
        </w:rPr>
      </w:pPr>
      <w:r w:rsidRPr="001231AA">
        <w:rPr>
          <w:rFonts w:eastAsia="Arial Unicode MS"/>
          <w:bCs/>
          <w:noProof/>
          <w:color w:val="000000"/>
          <w:sz w:val="24"/>
        </w:rPr>
        <w:t>Представить проектно-техническую и другую документацию для производства работ Подрядчиком;</w:t>
      </w:r>
    </w:p>
    <w:p w:rsidR="00131764" w:rsidRPr="001231AA" w:rsidRDefault="00131764" w:rsidP="001231AA">
      <w:pPr>
        <w:autoSpaceDE w:val="0"/>
        <w:autoSpaceDN w:val="0"/>
        <w:ind w:firstLine="427"/>
        <w:jc w:val="both"/>
        <w:rPr>
          <w:rFonts w:eastAsia="Arial Unicode MS"/>
          <w:bCs/>
          <w:noProof/>
          <w:color w:val="000000"/>
          <w:sz w:val="24"/>
        </w:rPr>
      </w:pPr>
      <w:r w:rsidRPr="001231AA">
        <w:rPr>
          <w:rFonts w:eastAsia="Arial Unicode MS"/>
          <w:bCs/>
          <w:noProof/>
          <w:color w:val="000000"/>
          <w:sz w:val="24"/>
        </w:rPr>
        <w:t>5. Во всех остальных случаях, не предусмотренных настоящим соглашением, стороны руководствуются договором №___________ от ____________.</w:t>
      </w:r>
    </w:p>
    <w:p w:rsidR="00131764" w:rsidRPr="001231AA" w:rsidRDefault="00131764" w:rsidP="001231AA">
      <w:pPr>
        <w:autoSpaceDE w:val="0"/>
        <w:autoSpaceDN w:val="0"/>
        <w:ind w:firstLine="418"/>
        <w:jc w:val="both"/>
        <w:rPr>
          <w:rFonts w:eastAsia="Arial Unicode MS"/>
          <w:bCs/>
          <w:noProof/>
          <w:color w:val="000000"/>
          <w:sz w:val="24"/>
        </w:rPr>
      </w:pPr>
      <w:r w:rsidRPr="001231AA">
        <w:rPr>
          <w:rFonts w:eastAsia="Arial Unicode MS"/>
          <w:bCs/>
          <w:noProof/>
          <w:color w:val="000000"/>
          <w:sz w:val="24"/>
        </w:rPr>
        <w:t>4. Настоящее дополнительное соглашение является неотъемлемой частью договора №__________ от ______________.</w:t>
      </w:r>
    </w:p>
    <w:p w:rsidR="00131764" w:rsidRPr="001231AA" w:rsidRDefault="00131764" w:rsidP="001231AA">
      <w:pPr>
        <w:rPr>
          <w:color w:val="000000"/>
          <w:sz w:val="24"/>
        </w:rPr>
      </w:pPr>
    </w:p>
    <w:p w:rsidR="00131764" w:rsidRPr="001231AA" w:rsidRDefault="00131764" w:rsidP="001231AA">
      <w:pPr>
        <w:jc w:val="both"/>
        <w:rPr>
          <w:noProof/>
          <w:color w:val="000000"/>
          <w:sz w:val="24"/>
        </w:rPr>
      </w:pPr>
      <w:r w:rsidRPr="001231AA">
        <w:rPr>
          <w:noProof/>
          <w:color w:val="000000"/>
          <w:sz w:val="24"/>
        </w:rPr>
        <w:t>ЗАКАЗЧИК                                                  ПОДРЯДЧИК</w:t>
      </w:r>
    </w:p>
    <w:tbl>
      <w:tblPr>
        <w:tblW w:w="10173" w:type="dxa"/>
        <w:tblLook w:val="0000" w:firstRow="0" w:lastRow="0" w:firstColumn="0" w:lastColumn="0" w:noHBand="0" w:noVBand="0"/>
      </w:tblPr>
      <w:tblGrid>
        <w:gridCol w:w="4928"/>
        <w:gridCol w:w="283"/>
        <w:gridCol w:w="4962"/>
      </w:tblGrid>
      <w:tr w:rsidR="00131764" w:rsidRPr="001231AA" w:rsidTr="00114328">
        <w:tc>
          <w:tcPr>
            <w:tcW w:w="4928" w:type="dxa"/>
          </w:tcPr>
          <w:p w:rsidR="00131764" w:rsidRPr="001231AA" w:rsidRDefault="00131764" w:rsidP="001231AA">
            <w:pPr>
              <w:jc w:val="both"/>
              <w:rPr>
                <w:color w:val="000000"/>
                <w:sz w:val="24"/>
              </w:rPr>
            </w:pPr>
          </w:p>
          <w:p w:rsidR="00131764" w:rsidRPr="001231AA" w:rsidRDefault="00131764" w:rsidP="001231AA">
            <w:pPr>
              <w:jc w:val="both"/>
              <w:rPr>
                <w:color w:val="000000"/>
                <w:sz w:val="24"/>
              </w:rPr>
            </w:pPr>
            <w:r w:rsidRPr="001231AA">
              <w:rPr>
                <w:color w:val="000000"/>
                <w:sz w:val="24"/>
              </w:rPr>
              <w:t xml:space="preserve">___________________И.И. Сидоров       </w:t>
            </w:r>
          </w:p>
          <w:p w:rsidR="00131764" w:rsidRPr="001231AA" w:rsidRDefault="00131764" w:rsidP="001231AA">
            <w:pPr>
              <w:autoSpaceDE w:val="0"/>
              <w:autoSpaceDN w:val="0"/>
              <w:jc w:val="both"/>
              <w:rPr>
                <w:color w:val="000000"/>
                <w:sz w:val="24"/>
              </w:rPr>
            </w:pPr>
            <w:r w:rsidRPr="001231AA">
              <w:rPr>
                <w:color w:val="000000"/>
                <w:sz w:val="24"/>
              </w:rPr>
              <w:t xml:space="preserve">           (подпись)</w:t>
            </w:r>
          </w:p>
          <w:p w:rsidR="00131764" w:rsidRPr="001231AA" w:rsidRDefault="00131764" w:rsidP="001231AA">
            <w:pPr>
              <w:ind w:firstLine="425"/>
              <w:jc w:val="both"/>
              <w:rPr>
                <w:noProof/>
                <w:color w:val="000000"/>
                <w:sz w:val="24"/>
              </w:rPr>
            </w:pPr>
          </w:p>
          <w:p w:rsidR="00131764" w:rsidRPr="001231AA" w:rsidRDefault="00131764" w:rsidP="001231AA">
            <w:pPr>
              <w:ind w:firstLine="425"/>
              <w:jc w:val="both"/>
              <w:rPr>
                <w:noProof/>
                <w:color w:val="000000"/>
                <w:sz w:val="24"/>
              </w:rPr>
            </w:pPr>
            <w:r w:rsidRPr="001231AA">
              <w:rPr>
                <w:noProof/>
                <w:color w:val="000000"/>
                <w:sz w:val="24"/>
              </w:rPr>
              <w:t>МП</w:t>
            </w:r>
          </w:p>
        </w:tc>
        <w:tc>
          <w:tcPr>
            <w:tcW w:w="283" w:type="dxa"/>
          </w:tcPr>
          <w:p w:rsidR="00131764" w:rsidRPr="001231AA" w:rsidRDefault="00131764" w:rsidP="001231AA">
            <w:pPr>
              <w:ind w:firstLine="425"/>
              <w:jc w:val="both"/>
              <w:rPr>
                <w:noProof/>
                <w:color w:val="000000"/>
                <w:sz w:val="24"/>
              </w:rPr>
            </w:pPr>
          </w:p>
        </w:tc>
        <w:tc>
          <w:tcPr>
            <w:tcW w:w="4962" w:type="dxa"/>
          </w:tcPr>
          <w:p w:rsidR="00131764" w:rsidRPr="001231AA" w:rsidRDefault="00131764" w:rsidP="001231AA">
            <w:pPr>
              <w:jc w:val="both"/>
              <w:rPr>
                <w:color w:val="000000"/>
                <w:sz w:val="24"/>
              </w:rPr>
            </w:pPr>
          </w:p>
          <w:p w:rsidR="00131764" w:rsidRPr="001231AA" w:rsidRDefault="00131764" w:rsidP="001231AA">
            <w:pPr>
              <w:jc w:val="both"/>
              <w:rPr>
                <w:color w:val="000000"/>
                <w:sz w:val="24"/>
              </w:rPr>
            </w:pPr>
            <w:r w:rsidRPr="001231AA">
              <w:rPr>
                <w:color w:val="000000"/>
                <w:sz w:val="24"/>
              </w:rPr>
              <w:t>__________________       Ф.И.О.</w:t>
            </w:r>
          </w:p>
          <w:p w:rsidR="00131764" w:rsidRPr="001231AA" w:rsidRDefault="00131764" w:rsidP="001231AA">
            <w:pPr>
              <w:autoSpaceDE w:val="0"/>
              <w:autoSpaceDN w:val="0"/>
              <w:jc w:val="both"/>
              <w:rPr>
                <w:color w:val="000000"/>
                <w:sz w:val="24"/>
              </w:rPr>
            </w:pPr>
            <w:r w:rsidRPr="001231AA">
              <w:rPr>
                <w:color w:val="000000"/>
                <w:sz w:val="24"/>
              </w:rPr>
              <w:t xml:space="preserve">          (подпись)</w:t>
            </w:r>
          </w:p>
          <w:p w:rsidR="00131764" w:rsidRPr="001231AA" w:rsidRDefault="00131764" w:rsidP="001231AA">
            <w:pPr>
              <w:autoSpaceDE w:val="0"/>
              <w:autoSpaceDN w:val="0"/>
              <w:jc w:val="both"/>
              <w:rPr>
                <w:color w:val="000000"/>
                <w:sz w:val="24"/>
              </w:rPr>
            </w:pPr>
          </w:p>
          <w:p w:rsidR="00131764" w:rsidRPr="001231AA" w:rsidRDefault="00131764" w:rsidP="001231AA">
            <w:pPr>
              <w:autoSpaceDE w:val="0"/>
              <w:autoSpaceDN w:val="0"/>
              <w:jc w:val="both"/>
              <w:rPr>
                <w:color w:val="000000"/>
                <w:sz w:val="24"/>
              </w:rPr>
            </w:pPr>
            <w:r w:rsidRPr="001231AA">
              <w:rPr>
                <w:color w:val="000000"/>
                <w:sz w:val="24"/>
              </w:rPr>
              <w:t>МП</w:t>
            </w:r>
          </w:p>
        </w:tc>
      </w:tr>
    </w:tbl>
    <w:p w:rsidR="00131764" w:rsidRPr="001231AA" w:rsidRDefault="00131764" w:rsidP="001231AA">
      <w:pPr>
        <w:rPr>
          <w:color w:val="000000"/>
          <w:sz w:val="24"/>
        </w:rPr>
        <w:sectPr w:rsidR="00131764" w:rsidRPr="001231AA" w:rsidSect="00114328">
          <w:pgSz w:w="11906" w:h="16838" w:code="9"/>
          <w:pgMar w:top="851" w:right="567" w:bottom="851" w:left="1134" w:header="567" w:footer="567" w:gutter="0"/>
          <w:cols w:space="708"/>
          <w:titlePg/>
          <w:docGrid w:linePitch="381"/>
        </w:sectPr>
      </w:pPr>
    </w:p>
    <w:p w:rsidR="00131764" w:rsidRPr="001231AA" w:rsidRDefault="00131764" w:rsidP="001231AA">
      <w:pPr>
        <w:jc w:val="right"/>
        <w:rPr>
          <w:color w:val="000000"/>
          <w:sz w:val="24"/>
        </w:rPr>
      </w:pPr>
      <w:r w:rsidRPr="001231AA">
        <w:rPr>
          <w:color w:val="000000"/>
          <w:sz w:val="24"/>
        </w:rPr>
        <w:lastRenderedPageBreak/>
        <w:t>Приложение № 7</w:t>
      </w:r>
    </w:p>
    <w:p w:rsidR="00131764" w:rsidRPr="001231AA" w:rsidRDefault="00131764" w:rsidP="001231AA">
      <w:pPr>
        <w:jc w:val="right"/>
        <w:rPr>
          <w:color w:val="000000"/>
          <w:sz w:val="24"/>
        </w:rPr>
      </w:pPr>
      <w:r w:rsidRPr="001231AA">
        <w:rPr>
          <w:color w:val="000000"/>
          <w:sz w:val="24"/>
        </w:rPr>
        <w:t>к договору от _______ № _____</w:t>
      </w:r>
    </w:p>
    <w:p w:rsidR="00131764" w:rsidRPr="001231AA" w:rsidRDefault="00131764" w:rsidP="001231AA">
      <w:pPr>
        <w:jc w:val="both"/>
        <w:rPr>
          <w:color w:val="000000"/>
          <w:sz w:val="24"/>
        </w:rPr>
      </w:pPr>
    </w:p>
    <w:p w:rsidR="00131764" w:rsidRPr="001231AA" w:rsidRDefault="00131764" w:rsidP="001231AA">
      <w:pPr>
        <w:ind w:left="142" w:right="998" w:firstLine="680"/>
        <w:jc w:val="center"/>
        <w:rPr>
          <w:b/>
          <w:bCs/>
          <w:noProof/>
          <w:color w:val="000000"/>
          <w:sz w:val="24"/>
        </w:rPr>
      </w:pPr>
      <w:r w:rsidRPr="001231AA">
        <w:rPr>
          <w:b/>
          <w:bCs/>
          <w:noProof/>
          <w:color w:val="000000"/>
          <w:sz w:val="24"/>
        </w:rPr>
        <w:t xml:space="preserve">Соглашение </w:t>
      </w:r>
    </w:p>
    <w:p w:rsidR="00131764" w:rsidRPr="001231AA" w:rsidRDefault="00131764" w:rsidP="001231AA">
      <w:pPr>
        <w:ind w:left="142" w:right="998" w:firstLine="680"/>
        <w:jc w:val="center"/>
        <w:rPr>
          <w:noProof/>
          <w:color w:val="000000"/>
          <w:sz w:val="24"/>
        </w:rPr>
      </w:pPr>
      <w:r w:rsidRPr="001231AA">
        <w:rPr>
          <w:b/>
          <w:bCs/>
          <w:noProof/>
          <w:color w:val="000000"/>
          <w:spacing w:val="-7"/>
          <w:sz w:val="24"/>
        </w:rPr>
        <w:t>о конфиденциальности и взаимном неразглашении информации</w:t>
      </w:r>
    </w:p>
    <w:p w:rsidR="00131764" w:rsidRPr="001231AA" w:rsidRDefault="00131764" w:rsidP="001231AA">
      <w:pPr>
        <w:spacing w:before="240"/>
        <w:rPr>
          <w:noProof/>
          <w:color w:val="000000"/>
          <w:spacing w:val="-12"/>
          <w:sz w:val="24"/>
        </w:rPr>
      </w:pPr>
      <w:r w:rsidRPr="001231AA">
        <w:rPr>
          <w:noProof/>
          <w:color w:val="000000"/>
          <w:spacing w:val="-12"/>
          <w:sz w:val="24"/>
        </w:rPr>
        <w:t>г. Заречнный</w:t>
      </w:r>
      <w:r w:rsidRPr="001231AA">
        <w:rPr>
          <w:noProof/>
          <w:color w:val="000000"/>
          <w:spacing w:val="-12"/>
          <w:sz w:val="24"/>
        </w:rPr>
        <w:tab/>
      </w:r>
      <w:r w:rsidRPr="001231AA">
        <w:rPr>
          <w:noProof/>
          <w:color w:val="000000"/>
          <w:spacing w:val="-12"/>
          <w:sz w:val="24"/>
        </w:rPr>
        <w:tab/>
      </w:r>
      <w:r w:rsidRPr="001231AA">
        <w:rPr>
          <w:noProof/>
          <w:color w:val="000000"/>
          <w:spacing w:val="-12"/>
          <w:sz w:val="24"/>
        </w:rPr>
        <w:tab/>
      </w:r>
      <w:r w:rsidRPr="001231AA">
        <w:rPr>
          <w:noProof/>
          <w:color w:val="000000"/>
          <w:spacing w:val="-12"/>
          <w:sz w:val="24"/>
        </w:rPr>
        <w:tab/>
      </w:r>
      <w:r w:rsidRPr="001231AA">
        <w:rPr>
          <w:noProof/>
          <w:color w:val="000000"/>
          <w:spacing w:val="-12"/>
          <w:sz w:val="24"/>
        </w:rPr>
        <w:tab/>
      </w:r>
      <w:r w:rsidRPr="001231AA">
        <w:rPr>
          <w:noProof/>
          <w:color w:val="000000"/>
          <w:spacing w:val="-12"/>
          <w:sz w:val="24"/>
        </w:rPr>
        <w:tab/>
      </w:r>
      <w:r w:rsidRPr="001231AA">
        <w:rPr>
          <w:noProof/>
          <w:color w:val="000000"/>
          <w:spacing w:val="-12"/>
          <w:sz w:val="24"/>
        </w:rPr>
        <w:tab/>
        <w:t xml:space="preserve">             «____»____________ 201__</w:t>
      </w:r>
    </w:p>
    <w:p w:rsidR="00131764" w:rsidRPr="001231AA" w:rsidRDefault="00131764" w:rsidP="001231AA">
      <w:pPr>
        <w:spacing w:before="240"/>
        <w:ind w:left="23" w:firstLine="680"/>
        <w:jc w:val="both"/>
        <w:rPr>
          <w:noProof/>
          <w:color w:val="000000"/>
          <w:sz w:val="24"/>
        </w:rPr>
      </w:pPr>
      <w:r w:rsidRPr="001231AA">
        <w:rPr>
          <w:b/>
          <w:noProof/>
          <w:color w:val="000000"/>
          <w:sz w:val="24"/>
        </w:rPr>
        <w:t>Акционерное общество «Российский концерн по производству электрической и тепловой энергии на атомных станциях» (АО «Концерн Росэнергоатом»)</w:t>
      </w:r>
      <w:r w:rsidRPr="001231AA">
        <w:rPr>
          <w:noProof/>
          <w:color w:val="000000"/>
          <w:sz w:val="24"/>
        </w:rPr>
        <w:t xml:space="preserve"> в лице Заместителя Генерального директора - директора филиала АО «Концерн Росэнергоатом» «Белоярская атомная станция» _________________, действующего на основании доверенности от _________ №__________, с одной стороны, и </w:t>
      </w:r>
      <w:r w:rsidRPr="001231AA">
        <w:rPr>
          <w:b/>
          <w:noProof/>
          <w:color w:val="000000"/>
          <w:sz w:val="24"/>
        </w:rPr>
        <w:t>________________</w:t>
      </w:r>
      <w:r w:rsidRPr="001231AA">
        <w:rPr>
          <w:noProof/>
          <w:color w:val="000000"/>
          <w:sz w:val="24"/>
        </w:rPr>
        <w:t xml:space="preserve"> в лице _________, действующего на основании ____________</w:t>
      </w:r>
      <w:r w:rsidRPr="001231AA">
        <w:rPr>
          <w:noProof/>
          <w:color w:val="000000"/>
          <w:spacing w:val="-4"/>
          <w:sz w:val="24"/>
        </w:rPr>
        <w:t xml:space="preserve">, </w:t>
      </w:r>
      <w:r w:rsidRPr="001231AA">
        <w:rPr>
          <w:noProof/>
          <w:color w:val="000000"/>
          <w:sz w:val="24"/>
        </w:rPr>
        <w:t xml:space="preserve">с </w:t>
      </w:r>
      <w:r w:rsidRPr="001231AA">
        <w:rPr>
          <w:noProof/>
          <w:color w:val="000000"/>
          <w:spacing w:val="-5"/>
          <w:sz w:val="24"/>
        </w:rPr>
        <w:t xml:space="preserve">другой стороны, именуемые также в отдельности "Сторона" и совместно "Стороны", </w:t>
      </w:r>
      <w:r w:rsidRPr="001231AA">
        <w:rPr>
          <w:noProof/>
          <w:color w:val="000000"/>
          <w:spacing w:val="-3"/>
          <w:sz w:val="24"/>
        </w:rPr>
        <w:t xml:space="preserve">заключили настоящее соглашение о конфиденциальности и взаимном неразглашении </w:t>
      </w:r>
      <w:r w:rsidRPr="001231AA">
        <w:rPr>
          <w:noProof/>
          <w:color w:val="000000"/>
          <w:spacing w:val="-4"/>
          <w:sz w:val="24"/>
        </w:rPr>
        <w:t xml:space="preserve">сведений, именуемый в дальнейшем «Соглашение о конфиденциальности» или «Соглашение», </w:t>
      </w:r>
      <w:r w:rsidRPr="001231AA">
        <w:rPr>
          <w:noProof/>
          <w:color w:val="000000"/>
          <w:sz w:val="24"/>
        </w:rPr>
        <w:t>о нижеследующем:</w:t>
      </w:r>
    </w:p>
    <w:p w:rsidR="00131764" w:rsidRPr="001231AA" w:rsidRDefault="00131764" w:rsidP="001231AA">
      <w:pPr>
        <w:tabs>
          <w:tab w:val="left" w:pos="709"/>
        </w:tabs>
        <w:spacing w:before="240"/>
        <w:ind w:firstLine="680"/>
        <w:jc w:val="both"/>
        <w:rPr>
          <w:noProof/>
          <w:color w:val="000000"/>
          <w:sz w:val="24"/>
        </w:rPr>
      </w:pPr>
      <w:r w:rsidRPr="001231AA">
        <w:rPr>
          <w:b/>
          <w:bCs/>
          <w:noProof/>
          <w:color w:val="000000"/>
          <w:spacing w:val="-22"/>
          <w:sz w:val="24"/>
        </w:rPr>
        <w:t>1.</w:t>
      </w:r>
      <w:r w:rsidRPr="001231AA">
        <w:rPr>
          <w:b/>
          <w:bCs/>
          <w:noProof/>
          <w:color w:val="000000"/>
          <w:sz w:val="24"/>
        </w:rPr>
        <w:t xml:space="preserve"> </w:t>
      </w:r>
      <w:r w:rsidRPr="001231AA">
        <w:rPr>
          <w:b/>
          <w:bCs/>
          <w:noProof/>
          <w:color w:val="000000"/>
          <w:spacing w:val="-5"/>
          <w:sz w:val="24"/>
        </w:rPr>
        <w:t>Предмет Соглашения</w:t>
      </w:r>
    </w:p>
    <w:p w:rsidR="00131764" w:rsidRPr="001231AA" w:rsidRDefault="00131764" w:rsidP="001231AA">
      <w:pPr>
        <w:ind w:left="38" w:right="67" w:firstLine="680"/>
        <w:jc w:val="both"/>
        <w:rPr>
          <w:noProof/>
          <w:color w:val="000000"/>
          <w:sz w:val="24"/>
        </w:rPr>
      </w:pPr>
      <w:r w:rsidRPr="001231AA">
        <w:rPr>
          <w:noProof/>
          <w:color w:val="000000"/>
          <w:spacing w:val="-4"/>
          <w:sz w:val="24"/>
        </w:rPr>
        <w:t xml:space="preserve">Данное Соглашение о конфиденциальности регулирует порядок передачи одной </w:t>
      </w:r>
      <w:r w:rsidRPr="001231AA">
        <w:rPr>
          <w:noProof/>
          <w:color w:val="000000"/>
          <w:spacing w:val="-2"/>
          <w:sz w:val="24"/>
        </w:rPr>
        <w:t xml:space="preserve">Стороной («Раскрывающая сторона») другой Стороне («Получающая сторона») </w:t>
      </w:r>
      <w:r w:rsidRPr="001231AA">
        <w:rPr>
          <w:noProof/>
          <w:color w:val="000000"/>
          <w:sz w:val="24"/>
        </w:rPr>
        <w:t xml:space="preserve">информации ограниченного доступа и определяет обязательства Сторон по </w:t>
      </w:r>
      <w:r w:rsidRPr="001231AA">
        <w:rPr>
          <w:noProof/>
          <w:color w:val="000000"/>
          <w:spacing w:val="-5"/>
          <w:sz w:val="24"/>
        </w:rPr>
        <w:t>неразглашению полученных сведений на всех этапах их договорных отношений.</w:t>
      </w:r>
    </w:p>
    <w:p w:rsidR="00131764" w:rsidRPr="001231AA" w:rsidRDefault="00131764" w:rsidP="001231AA">
      <w:pPr>
        <w:tabs>
          <w:tab w:val="left" w:pos="709"/>
        </w:tabs>
        <w:ind w:firstLine="425"/>
        <w:jc w:val="both"/>
        <w:rPr>
          <w:noProof/>
          <w:color w:val="000000"/>
          <w:spacing w:val="-19"/>
          <w:sz w:val="24"/>
        </w:rPr>
      </w:pPr>
      <w:r w:rsidRPr="001231AA">
        <w:rPr>
          <w:noProof/>
          <w:color w:val="000000"/>
          <w:spacing w:val="-4"/>
          <w:sz w:val="24"/>
        </w:rPr>
        <w:tab/>
        <w:t xml:space="preserve">1.1. В рамках настоящего Соглашения не предполагается передача сведений, </w:t>
      </w:r>
      <w:r w:rsidRPr="001231AA">
        <w:rPr>
          <w:noProof/>
          <w:color w:val="000000"/>
          <w:sz w:val="24"/>
        </w:rPr>
        <w:t>составляющих государственную тайну.</w:t>
      </w:r>
    </w:p>
    <w:p w:rsidR="00131764" w:rsidRPr="001231AA" w:rsidRDefault="00131764" w:rsidP="001231AA">
      <w:pPr>
        <w:tabs>
          <w:tab w:val="left" w:pos="709"/>
        </w:tabs>
        <w:ind w:left="43" w:right="48" w:firstLine="425"/>
        <w:jc w:val="both"/>
        <w:rPr>
          <w:noProof/>
          <w:color w:val="000000"/>
          <w:spacing w:val="-19"/>
          <w:sz w:val="24"/>
        </w:rPr>
      </w:pPr>
      <w:r w:rsidRPr="001231AA">
        <w:rPr>
          <w:noProof/>
          <w:color w:val="000000"/>
          <w:spacing w:val="-3"/>
          <w:sz w:val="24"/>
        </w:rPr>
        <w:tab/>
        <w:t xml:space="preserve">1.2. Раскрывающая сторона, являющаяся собственником информации или </w:t>
      </w:r>
      <w:r w:rsidRPr="001231AA">
        <w:rPr>
          <w:noProof/>
          <w:color w:val="000000"/>
          <w:spacing w:val="-1"/>
          <w:sz w:val="24"/>
        </w:rPr>
        <w:t xml:space="preserve">обладателем прав по распоряжению информацией, отнесенной ею к категории </w:t>
      </w:r>
      <w:r w:rsidRPr="001231AA">
        <w:rPr>
          <w:noProof/>
          <w:color w:val="000000"/>
          <w:spacing w:val="-2"/>
          <w:sz w:val="24"/>
        </w:rPr>
        <w:t xml:space="preserve">ограниченного доступа и/или распространения, включая служебную, коммерческую </w:t>
      </w:r>
      <w:r w:rsidRPr="001231AA">
        <w:rPr>
          <w:noProof/>
          <w:color w:val="000000"/>
          <w:spacing w:val="-1"/>
          <w:sz w:val="24"/>
        </w:rPr>
        <w:t xml:space="preserve">или иную защищаемую информацию (далее - «конфиденциальная информация»), </w:t>
      </w:r>
      <w:r w:rsidRPr="001231AA">
        <w:rPr>
          <w:noProof/>
          <w:color w:val="000000"/>
          <w:sz w:val="24"/>
        </w:rPr>
        <w:t>передает (или обеспечивает в каком-либо виде доступ) Получающей стороне информацию в целях  выполнения договорных отношений.</w:t>
      </w:r>
    </w:p>
    <w:p w:rsidR="00131764" w:rsidRPr="001231AA" w:rsidRDefault="00131764" w:rsidP="001231AA">
      <w:pPr>
        <w:tabs>
          <w:tab w:val="left" w:pos="709"/>
        </w:tabs>
        <w:ind w:firstLine="425"/>
        <w:jc w:val="both"/>
        <w:rPr>
          <w:noProof/>
          <w:color w:val="000000"/>
          <w:spacing w:val="-18"/>
          <w:sz w:val="24"/>
        </w:rPr>
      </w:pPr>
      <w:r w:rsidRPr="001231AA">
        <w:rPr>
          <w:noProof/>
          <w:color w:val="000000"/>
          <w:spacing w:val="-4"/>
          <w:sz w:val="24"/>
        </w:rPr>
        <w:tab/>
        <w:t xml:space="preserve">1.3. Получающая сторона может получить эту информацию только для целей </w:t>
      </w:r>
      <w:r w:rsidRPr="001231AA">
        <w:rPr>
          <w:noProof/>
          <w:color w:val="000000"/>
          <w:spacing w:val="-3"/>
          <w:sz w:val="24"/>
        </w:rPr>
        <w:t xml:space="preserve">полной и качественной подготовки конкурсной документации и/или оказания услуг в целях выполнения договорных отношений, </w:t>
      </w:r>
      <w:r w:rsidRPr="001231AA">
        <w:rPr>
          <w:noProof/>
          <w:color w:val="000000"/>
          <w:sz w:val="24"/>
        </w:rPr>
        <w:t>но ни для каких-либо других целей.</w:t>
      </w:r>
    </w:p>
    <w:p w:rsidR="00131764" w:rsidRPr="001231AA" w:rsidRDefault="00131764" w:rsidP="001231AA">
      <w:pPr>
        <w:tabs>
          <w:tab w:val="left" w:pos="1013"/>
        </w:tabs>
        <w:spacing w:before="240"/>
        <w:ind w:firstLine="680"/>
        <w:jc w:val="both"/>
        <w:rPr>
          <w:noProof/>
          <w:color w:val="000000"/>
          <w:sz w:val="24"/>
        </w:rPr>
      </w:pPr>
      <w:r w:rsidRPr="001231AA">
        <w:rPr>
          <w:b/>
          <w:bCs/>
          <w:noProof/>
          <w:color w:val="000000"/>
          <w:spacing w:val="-13"/>
          <w:sz w:val="24"/>
        </w:rPr>
        <w:t>2.</w:t>
      </w:r>
      <w:r w:rsidRPr="001231AA">
        <w:rPr>
          <w:b/>
          <w:bCs/>
          <w:noProof/>
          <w:color w:val="000000"/>
          <w:sz w:val="24"/>
        </w:rPr>
        <w:tab/>
      </w:r>
      <w:r w:rsidRPr="001231AA">
        <w:rPr>
          <w:b/>
          <w:bCs/>
          <w:noProof/>
          <w:color w:val="000000"/>
          <w:spacing w:val="-3"/>
          <w:sz w:val="24"/>
        </w:rPr>
        <w:t>Обязательства Сторон по Соглашению</w:t>
      </w:r>
    </w:p>
    <w:p w:rsidR="00131764" w:rsidRPr="001231AA" w:rsidRDefault="00131764" w:rsidP="001231AA">
      <w:pPr>
        <w:ind w:firstLine="680"/>
        <w:jc w:val="both"/>
        <w:rPr>
          <w:noProof/>
          <w:color w:val="000000"/>
          <w:sz w:val="24"/>
        </w:rPr>
      </w:pPr>
      <w:r w:rsidRPr="001231AA">
        <w:rPr>
          <w:noProof/>
          <w:color w:val="000000"/>
          <w:spacing w:val="-6"/>
          <w:sz w:val="24"/>
        </w:rPr>
        <w:t xml:space="preserve">Стороны подтверждают понимание важности вопроса и соглашаются принять на </w:t>
      </w:r>
      <w:r w:rsidRPr="001231AA">
        <w:rPr>
          <w:noProof/>
          <w:color w:val="000000"/>
          <w:sz w:val="24"/>
        </w:rPr>
        <w:t>себя следующие обязательства:</w:t>
      </w:r>
    </w:p>
    <w:p w:rsidR="00131764" w:rsidRPr="001231AA" w:rsidRDefault="00131764" w:rsidP="001231AA">
      <w:pPr>
        <w:tabs>
          <w:tab w:val="left" w:pos="709"/>
        </w:tabs>
        <w:ind w:firstLine="425"/>
        <w:jc w:val="both"/>
        <w:rPr>
          <w:noProof/>
          <w:color w:val="000000"/>
          <w:spacing w:val="-12"/>
          <w:sz w:val="24"/>
        </w:rPr>
      </w:pPr>
      <w:r w:rsidRPr="001231AA">
        <w:rPr>
          <w:noProof/>
          <w:color w:val="000000"/>
          <w:spacing w:val="-4"/>
          <w:sz w:val="24"/>
        </w:rPr>
        <w:tab/>
        <w:t xml:space="preserve">2.1. Получающая сторона в рамках исполнения договорных отношений Сторон считает </w:t>
      </w:r>
      <w:r w:rsidRPr="001231AA">
        <w:rPr>
          <w:noProof/>
          <w:color w:val="000000"/>
          <w:sz w:val="24"/>
        </w:rPr>
        <w:t xml:space="preserve">информацию, полученную прямо или косвенно от Раскрывающей стороны, </w:t>
      </w:r>
      <w:r w:rsidRPr="001231AA">
        <w:rPr>
          <w:noProof/>
          <w:color w:val="000000"/>
          <w:spacing w:val="-4"/>
          <w:sz w:val="24"/>
        </w:rPr>
        <w:t xml:space="preserve">конфиденциальной и не использует ее без письменного разрешения Раскрывающей </w:t>
      </w:r>
      <w:r w:rsidRPr="001231AA">
        <w:rPr>
          <w:noProof/>
          <w:color w:val="000000"/>
          <w:sz w:val="24"/>
        </w:rPr>
        <w:t>стороны в иных, кроме указанных в п. 1.3. Договора, целях.</w:t>
      </w:r>
    </w:p>
    <w:p w:rsidR="00131764" w:rsidRPr="001231AA" w:rsidRDefault="00131764" w:rsidP="001231AA">
      <w:pPr>
        <w:tabs>
          <w:tab w:val="left" w:pos="709"/>
        </w:tabs>
        <w:ind w:firstLine="425"/>
        <w:jc w:val="both"/>
        <w:rPr>
          <w:noProof/>
          <w:color w:val="000000"/>
          <w:spacing w:val="-12"/>
          <w:sz w:val="24"/>
        </w:rPr>
      </w:pPr>
      <w:r w:rsidRPr="001231AA">
        <w:rPr>
          <w:noProof/>
          <w:color w:val="000000"/>
          <w:spacing w:val="-4"/>
          <w:sz w:val="24"/>
        </w:rPr>
        <w:tab/>
        <w:t xml:space="preserve">2.2. Получающая сторона соглашается считать информацию, полученную ею от </w:t>
      </w:r>
      <w:r w:rsidRPr="001231AA">
        <w:rPr>
          <w:noProof/>
          <w:color w:val="000000"/>
          <w:sz w:val="24"/>
        </w:rPr>
        <w:t xml:space="preserve">Раскрывающей стороны, конфиденциальной на срок использования решений, разработанных в ходе выполнения договорных отношений, за исключением </w:t>
      </w:r>
      <w:r w:rsidRPr="001231AA">
        <w:rPr>
          <w:noProof/>
          <w:color w:val="000000"/>
          <w:spacing w:val="-5"/>
          <w:sz w:val="24"/>
        </w:rPr>
        <w:t xml:space="preserve">оговоренных настоящим Соглашением случаев, и обеспечить обращение и защиту </w:t>
      </w:r>
      <w:r w:rsidRPr="001231AA">
        <w:rPr>
          <w:noProof/>
          <w:color w:val="000000"/>
          <w:spacing w:val="-3"/>
          <w:sz w:val="24"/>
        </w:rPr>
        <w:t xml:space="preserve">конфиденциальной информации в соответствии с «Положением о порядке обращения </w:t>
      </w:r>
      <w:r w:rsidRPr="001231AA">
        <w:rPr>
          <w:noProof/>
          <w:color w:val="000000"/>
          <w:spacing w:val="-5"/>
          <w:sz w:val="24"/>
        </w:rPr>
        <w:t xml:space="preserve">со служебной информацией ограниченного распространения в федеральных органах </w:t>
      </w:r>
      <w:r w:rsidRPr="001231AA">
        <w:rPr>
          <w:noProof/>
          <w:color w:val="000000"/>
          <w:spacing w:val="-4"/>
          <w:sz w:val="24"/>
        </w:rPr>
        <w:t xml:space="preserve">исполнительной власти», утвержденным постановлением Правительства РФ от 03.11.1994 </w:t>
      </w:r>
      <w:r w:rsidRPr="001231AA">
        <w:rPr>
          <w:noProof/>
          <w:color w:val="000000"/>
          <w:sz w:val="24"/>
        </w:rPr>
        <w:t>г. № 1233.</w:t>
      </w:r>
    </w:p>
    <w:p w:rsidR="00131764" w:rsidRPr="001231AA" w:rsidRDefault="00131764" w:rsidP="001231AA">
      <w:pPr>
        <w:tabs>
          <w:tab w:val="left" w:pos="709"/>
        </w:tabs>
        <w:ind w:right="48" w:firstLine="425"/>
        <w:jc w:val="both"/>
        <w:rPr>
          <w:noProof/>
          <w:color w:val="000000"/>
          <w:sz w:val="24"/>
        </w:rPr>
      </w:pPr>
      <w:r w:rsidRPr="001231AA">
        <w:rPr>
          <w:noProof/>
          <w:color w:val="000000"/>
          <w:spacing w:val="-13"/>
          <w:sz w:val="24"/>
        </w:rPr>
        <w:tab/>
        <w:t xml:space="preserve">2.3. </w:t>
      </w:r>
      <w:r w:rsidRPr="001231AA">
        <w:rPr>
          <w:noProof/>
          <w:color w:val="000000"/>
          <w:spacing w:val="-4"/>
          <w:sz w:val="24"/>
        </w:rPr>
        <w:t xml:space="preserve">Получающая сторона не будет разглашать никакой конфиденциальной </w:t>
      </w:r>
      <w:r w:rsidRPr="001231AA">
        <w:rPr>
          <w:noProof/>
          <w:color w:val="000000"/>
          <w:spacing w:val="-5"/>
          <w:sz w:val="24"/>
        </w:rPr>
        <w:t xml:space="preserve">информации, полученной ею от Раскрывающей стороны, какому-либо другому лицу, </w:t>
      </w:r>
      <w:r w:rsidRPr="001231AA">
        <w:rPr>
          <w:noProof/>
          <w:color w:val="000000"/>
          <w:spacing w:val="-1"/>
          <w:sz w:val="24"/>
        </w:rPr>
        <w:t xml:space="preserve">предприятию, организации и не будет использовать эту информацию для своей </w:t>
      </w:r>
      <w:r w:rsidRPr="001231AA">
        <w:rPr>
          <w:noProof/>
          <w:color w:val="000000"/>
          <w:spacing w:val="-5"/>
          <w:sz w:val="24"/>
        </w:rPr>
        <w:t>собственной выгоды, за исключением цели указанной в п. 1. Договора.</w:t>
      </w:r>
    </w:p>
    <w:p w:rsidR="00131764" w:rsidRPr="001231AA" w:rsidRDefault="00131764" w:rsidP="001231AA">
      <w:pPr>
        <w:tabs>
          <w:tab w:val="left" w:pos="709"/>
        </w:tabs>
        <w:ind w:left="10" w:right="48" w:firstLine="425"/>
        <w:jc w:val="both"/>
        <w:rPr>
          <w:noProof/>
          <w:color w:val="000000"/>
          <w:sz w:val="24"/>
        </w:rPr>
      </w:pPr>
      <w:r w:rsidRPr="001231AA">
        <w:rPr>
          <w:noProof/>
          <w:color w:val="000000"/>
          <w:spacing w:val="-10"/>
          <w:sz w:val="24"/>
        </w:rPr>
        <w:tab/>
        <w:t>2.4.</w:t>
      </w:r>
      <w:r w:rsidRPr="001231AA">
        <w:rPr>
          <w:noProof/>
          <w:color w:val="000000"/>
          <w:sz w:val="24"/>
        </w:rPr>
        <w:t xml:space="preserve"> </w:t>
      </w:r>
      <w:r w:rsidRPr="001231AA">
        <w:rPr>
          <w:noProof/>
          <w:color w:val="000000"/>
          <w:spacing w:val="-4"/>
          <w:sz w:val="24"/>
        </w:rPr>
        <w:t xml:space="preserve">К конфиденциальной информации и ее носителям допускаются работники </w:t>
      </w:r>
      <w:r w:rsidRPr="001231AA">
        <w:rPr>
          <w:noProof/>
          <w:color w:val="000000"/>
          <w:sz w:val="24"/>
        </w:rPr>
        <w:t>Получающей стороны из числа российских граждан, имеющих допуск к государственной тайне.</w:t>
      </w:r>
    </w:p>
    <w:p w:rsidR="00131764" w:rsidRPr="001231AA" w:rsidRDefault="00131764" w:rsidP="001231AA">
      <w:pPr>
        <w:spacing w:before="240"/>
        <w:ind w:firstLine="680"/>
        <w:jc w:val="both"/>
        <w:rPr>
          <w:noProof/>
          <w:color w:val="000000"/>
          <w:sz w:val="24"/>
        </w:rPr>
      </w:pPr>
      <w:r w:rsidRPr="001231AA">
        <w:rPr>
          <w:b/>
          <w:bCs/>
          <w:noProof/>
          <w:color w:val="000000"/>
          <w:spacing w:val="-1"/>
          <w:sz w:val="24"/>
        </w:rPr>
        <w:lastRenderedPageBreak/>
        <w:t>3. Условия реализации Соглашения</w:t>
      </w:r>
    </w:p>
    <w:p w:rsidR="00131764" w:rsidRPr="001231AA" w:rsidRDefault="00131764" w:rsidP="001231AA">
      <w:pPr>
        <w:spacing w:before="240"/>
        <w:ind w:firstLine="680"/>
        <w:jc w:val="both"/>
        <w:rPr>
          <w:noProof/>
          <w:color w:val="000000"/>
          <w:sz w:val="24"/>
        </w:rPr>
      </w:pPr>
      <w:r w:rsidRPr="001231AA">
        <w:rPr>
          <w:b/>
          <w:bCs/>
          <w:noProof/>
          <w:color w:val="000000"/>
          <w:spacing w:val="-5"/>
          <w:sz w:val="24"/>
        </w:rPr>
        <w:t>3.1. Информация и ее передача Сторонами</w:t>
      </w:r>
    </w:p>
    <w:p w:rsidR="00131764" w:rsidRPr="001231AA" w:rsidRDefault="00131764" w:rsidP="001231AA">
      <w:pPr>
        <w:tabs>
          <w:tab w:val="left" w:pos="709"/>
        </w:tabs>
        <w:ind w:firstLine="425"/>
        <w:jc w:val="both"/>
        <w:rPr>
          <w:noProof/>
          <w:color w:val="000000"/>
          <w:sz w:val="24"/>
        </w:rPr>
      </w:pPr>
      <w:r w:rsidRPr="001231AA">
        <w:rPr>
          <w:noProof/>
          <w:color w:val="000000"/>
          <w:spacing w:val="-11"/>
          <w:sz w:val="24"/>
        </w:rPr>
        <w:tab/>
        <w:t>3.1.1.</w:t>
      </w:r>
      <w:r w:rsidRPr="001231AA">
        <w:rPr>
          <w:noProof/>
          <w:color w:val="000000"/>
          <w:sz w:val="24"/>
        </w:rPr>
        <w:t xml:space="preserve"> </w:t>
      </w:r>
      <w:r w:rsidRPr="001231AA">
        <w:rPr>
          <w:noProof/>
          <w:color w:val="000000"/>
          <w:spacing w:val="-5"/>
          <w:sz w:val="24"/>
        </w:rPr>
        <w:t xml:space="preserve">В настоящем Соглашении под Конфиденциальной информацией понимается </w:t>
      </w:r>
      <w:r w:rsidRPr="001231AA">
        <w:rPr>
          <w:noProof/>
          <w:color w:val="000000"/>
          <w:sz w:val="24"/>
        </w:rPr>
        <w:t xml:space="preserve">любая техническая, инженерная, эксплуатационная, экономическая и прочая информация, переданная Раскрывающей стороной Получающей стороне, либо </w:t>
      </w:r>
      <w:r w:rsidRPr="001231AA">
        <w:rPr>
          <w:noProof/>
          <w:color w:val="000000"/>
          <w:spacing w:val="-5"/>
          <w:sz w:val="24"/>
        </w:rPr>
        <w:t>созданная в ходе выполнения договорных отношений, включая информацию:</w:t>
      </w:r>
    </w:p>
    <w:p w:rsidR="00131764" w:rsidRPr="001231AA" w:rsidRDefault="00131764" w:rsidP="001231AA">
      <w:pPr>
        <w:ind w:firstLine="680"/>
        <w:jc w:val="both"/>
        <w:rPr>
          <w:noProof/>
          <w:color w:val="000000"/>
          <w:sz w:val="24"/>
        </w:rPr>
      </w:pPr>
      <w:r w:rsidRPr="001231AA">
        <w:rPr>
          <w:noProof/>
          <w:color w:val="000000"/>
          <w:sz w:val="24"/>
        </w:rPr>
        <w:t xml:space="preserve">а) которую Раскрывающая сторона предоставила, сообщила или предоставит </w:t>
      </w:r>
      <w:r w:rsidRPr="001231AA">
        <w:rPr>
          <w:noProof/>
          <w:color w:val="000000"/>
          <w:spacing w:val="-5"/>
          <w:sz w:val="24"/>
        </w:rPr>
        <w:t xml:space="preserve">позднее Получающей стороне как в письменной (электронной) форме - в виде текстов, </w:t>
      </w:r>
      <w:r w:rsidRPr="001231AA">
        <w:rPr>
          <w:noProof/>
          <w:color w:val="000000"/>
          <w:spacing w:val="-2"/>
          <w:sz w:val="24"/>
        </w:rPr>
        <w:t xml:space="preserve">компьютерных кодов (программ), чертежей, схем или рисунков, так и устно (или визуально), путем демонстрации, либо любым другим образом, в зафиксированной </w:t>
      </w:r>
      <w:r w:rsidRPr="001231AA">
        <w:rPr>
          <w:noProof/>
          <w:color w:val="000000"/>
          <w:sz w:val="24"/>
        </w:rPr>
        <w:t>форме или нет;</w:t>
      </w:r>
    </w:p>
    <w:p w:rsidR="00131764" w:rsidRPr="001231AA" w:rsidRDefault="00131764" w:rsidP="001231AA">
      <w:pPr>
        <w:ind w:firstLine="680"/>
        <w:jc w:val="both"/>
        <w:rPr>
          <w:noProof/>
          <w:color w:val="000000"/>
          <w:sz w:val="24"/>
        </w:rPr>
      </w:pPr>
      <w:r w:rsidRPr="001231AA">
        <w:rPr>
          <w:noProof/>
          <w:color w:val="000000"/>
          <w:spacing w:val="-5"/>
          <w:sz w:val="24"/>
        </w:rPr>
        <w:t xml:space="preserve">б) которую Получающая сторона получила от Раскрывающей стороны путем </w:t>
      </w:r>
      <w:r w:rsidRPr="001231AA">
        <w:rPr>
          <w:noProof/>
          <w:color w:val="000000"/>
          <w:spacing w:val="-3"/>
          <w:sz w:val="24"/>
        </w:rPr>
        <w:t xml:space="preserve">обозрения (предоставления доступа к носителям информации) или любым другим </w:t>
      </w:r>
      <w:r w:rsidRPr="001231AA">
        <w:rPr>
          <w:noProof/>
          <w:color w:val="000000"/>
          <w:spacing w:val="-5"/>
          <w:sz w:val="24"/>
        </w:rPr>
        <w:t>способом, что, однако, не ограничивает содержания вышесказанного.</w:t>
      </w:r>
    </w:p>
    <w:p w:rsidR="00131764" w:rsidRPr="001231AA" w:rsidRDefault="00131764" w:rsidP="001231AA">
      <w:pPr>
        <w:tabs>
          <w:tab w:val="left" w:pos="709"/>
        </w:tabs>
        <w:ind w:firstLine="425"/>
        <w:jc w:val="both"/>
        <w:rPr>
          <w:noProof/>
          <w:color w:val="000000"/>
          <w:sz w:val="24"/>
        </w:rPr>
      </w:pPr>
      <w:r w:rsidRPr="001231AA">
        <w:rPr>
          <w:noProof/>
          <w:color w:val="000000"/>
          <w:spacing w:val="-10"/>
          <w:sz w:val="24"/>
        </w:rPr>
        <w:tab/>
        <w:t>3.1.2.</w:t>
      </w:r>
      <w:r w:rsidRPr="001231AA">
        <w:rPr>
          <w:noProof/>
          <w:color w:val="000000"/>
          <w:sz w:val="24"/>
        </w:rPr>
        <w:t xml:space="preserve"> </w:t>
      </w:r>
      <w:r w:rsidRPr="001231AA">
        <w:rPr>
          <w:noProof/>
          <w:color w:val="000000"/>
          <w:spacing w:val="-6"/>
          <w:sz w:val="24"/>
        </w:rPr>
        <w:t xml:space="preserve">Раскрывающая сторона передает носители конфиденциальной информации </w:t>
      </w:r>
      <w:r w:rsidRPr="001231AA">
        <w:rPr>
          <w:noProof/>
          <w:color w:val="000000"/>
          <w:sz w:val="24"/>
        </w:rPr>
        <w:t xml:space="preserve">либо из рук в руки уполномоченному представителю Получающей стороны </w:t>
      </w:r>
      <w:r w:rsidRPr="001231AA">
        <w:rPr>
          <w:noProof/>
          <w:color w:val="000000"/>
          <w:spacing w:val="-5"/>
          <w:sz w:val="24"/>
        </w:rPr>
        <w:t xml:space="preserve">(Ответственному за конфиденциальность), либо в упаковке, исключающей просмотр содержащихся документов без нарушения её целостности, фельдъегерской связью, </w:t>
      </w:r>
      <w:r w:rsidRPr="001231AA">
        <w:rPr>
          <w:noProof/>
          <w:color w:val="000000"/>
          <w:sz w:val="24"/>
        </w:rPr>
        <w:t>заказными или ценными почтовыми отправлениями.</w:t>
      </w:r>
    </w:p>
    <w:p w:rsidR="00131764" w:rsidRPr="001231AA" w:rsidRDefault="00131764" w:rsidP="001231AA">
      <w:pPr>
        <w:tabs>
          <w:tab w:val="left" w:pos="709"/>
        </w:tabs>
        <w:ind w:firstLine="425"/>
        <w:jc w:val="both"/>
        <w:rPr>
          <w:noProof/>
          <w:color w:val="000000"/>
          <w:sz w:val="24"/>
        </w:rPr>
      </w:pPr>
      <w:r w:rsidRPr="001231AA">
        <w:rPr>
          <w:noProof/>
          <w:color w:val="000000"/>
          <w:spacing w:val="-11"/>
          <w:sz w:val="24"/>
        </w:rPr>
        <w:tab/>
        <w:t>3.1.3.</w:t>
      </w:r>
      <w:r w:rsidRPr="001231AA">
        <w:rPr>
          <w:noProof/>
          <w:color w:val="000000"/>
          <w:sz w:val="24"/>
        </w:rPr>
        <w:t xml:space="preserve"> В случае если конфиденциальная информация обрабатывается </w:t>
      </w:r>
      <w:r w:rsidRPr="001231AA">
        <w:rPr>
          <w:noProof/>
          <w:color w:val="000000"/>
          <w:spacing w:val="-6"/>
          <w:sz w:val="24"/>
        </w:rPr>
        <w:t xml:space="preserve">исключительно на рабочих местах, предоставляемых Заказчиком </w:t>
      </w:r>
      <w:r w:rsidR="00D52B9F" w:rsidRPr="001231AA">
        <w:rPr>
          <w:noProof/>
          <w:color w:val="000000"/>
          <w:spacing w:val="-6"/>
          <w:sz w:val="24"/>
        </w:rPr>
        <w:t xml:space="preserve">Подрядчику </w:t>
      </w:r>
      <w:r w:rsidRPr="001231AA">
        <w:rPr>
          <w:noProof/>
          <w:color w:val="000000"/>
          <w:spacing w:val="-6"/>
          <w:sz w:val="24"/>
        </w:rPr>
        <w:t xml:space="preserve">в офисе Заказчика на время выполнения Исполнителем обязательств, по соответствующим </w:t>
      </w:r>
      <w:r w:rsidRPr="001231AA">
        <w:rPr>
          <w:noProof/>
          <w:color w:val="000000"/>
          <w:sz w:val="24"/>
        </w:rPr>
        <w:t xml:space="preserve">хозяйственным договорам, такая информация в электронном виде, может быть </w:t>
      </w:r>
      <w:r w:rsidRPr="001231AA">
        <w:rPr>
          <w:noProof/>
          <w:color w:val="000000"/>
          <w:spacing w:val="-5"/>
          <w:sz w:val="24"/>
        </w:rPr>
        <w:t xml:space="preserve">передана внутри периметра корпоративной сети Заказчика с использованием системы </w:t>
      </w:r>
      <w:r w:rsidRPr="001231AA">
        <w:rPr>
          <w:noProof/>
          <w:color w:val="000000"/>
          <w:sz w:val="24"/>
        </w:rPr>
        <w:t>электронного документооборота или специализированных сетевых ресурсов, выделенных для этой цели.</w:t>
      </w:r>
    </w:p>
    <w:p w:rsidR="00131764" w:rsidRPr="001231AA" w:rsidRDefault="00131764" w:rsidP="001231AA">
      <w:pPr>
        <w:ind w:firstLine="680"/>
        <w:jc w:val="both"/>
        <w:rPr>
          <w:noProof/>
          <w:color w:val="000000"/>
          <w:sz w:val="24"/>
        </w:rPr>
      </w:pPr>
      <w:r w:rsidRPr="001231AA">
        <w:rPr>
          <w:noProof/>
          <w:color w:val="000000"/>
          <w:sz w:val="24"/>
        </w:rPr>
        <w:t>Программное обеспечение, устанавливаемое на рабочих местах, предоставляемых Исполнителю, определяется Заказчиком.</w:t>
      </w:r>
    </w:p>
    <w:p w:rsidR="00131764" w:rsidRPr="001231AA" w:rsidRDefault="00131764" w:rsidP="001231AA">
      <w:pPr>
        <w:tabs>
          <w:tab w:val="left" w:pos="709"/>
        </w:tabs>
        <w:ind w:firstLine="425"/>
        <w:jc w:val="both"/>
        <w:rPr>
          <w:noProof/>
          <w:color w:val="000000"/>
          <w:sz w:val="24"/>
        </w:rPr>
      </w:pPr>
      <w:r w:rsidRPr="001231AA">
        <w:rPr>
          <w:noProof/>
          <w:color w:val="000000"/>
          <w:spacing w:val="-11"/>
          <w:sz w:val="24"/>
        </w:rPr>
        <w:tab/>
        <w:t>3.1.4.</w:t>
      </w:r>
      <w:r w:rsidRPr="001231AA">
        <w:rPr>
          <w:noProof/>
          <w:color w:val="000000"/>
          <w:sz w:val="24"/>
        </w:rPr>
        <w:t xml:space="preserve"> </w:t>
      </w:r>
      <w:r w:rsidRPr="001231AA">
        <w:rPr>
          <w:noProof/>
          <w:color w:val="000000"/>
          <w:spacing w:val="-6"/>
          <w:sz w:val="24"/>
        </w:rPr>
        <w:t xml:space="preserve">Конфиденциальная информация может обрабатываться в информационных </w:t>
      </w:r>
      <w:r w:rsidRPr="001231AA">
        <w:rPr>
          <w:noProof/>
          <w:color w:val="000000"/>
          <w:spacing w:val="-4"/>
          <w:sz w:val="24"/>
        </w:rPr>
        <w:t xml:space="preserve">сетях </w:t>
      </w:r>
      <w:r w:rsidR="00D52B9F" w:rsidRPr="001231AA">
        <w:rPr>
          <w:noProof/>
          <w:color w:val="000000"/>
          <w:spacing w:val="-4"/>
          <w:sz w:val="24"/>
        </w:rPr>
        <w:t xml:space="preserve">Подрядчика  </w:t>
      </w:r>
      <w:r w:rsidRPr="001231AA">
        <w:rPr>
          <w:noProof/>
          <w:color w:val="000000"/>
          <w:spacing w:val="-4"/>
          <w:sz w:val="24"/>
        </w:rPr>
        <w:t xml:space="preserve">только в случае, если эта сеть аттестована по классу 1Г и не имеет </w:t>
      </w:r>
      <w:r w:rsidRPr="001231AA">
        <w:rPr>
          <w:noProof/>
          <w:color w:val="000000"/>
          <w:spacing w:val="-5"/>
          <w:sz w:val="24"/>
        </w:rPr>
        <w:t>выхода в локальную сеть Исполнителя, сети общего пользования и сеть Интернет.</w:t>
      </w:r>
    </w:p>
    <w:p w:rsidR="00131764" w:rsidRPr="001231AA" w:rsidRDefault="00131764" w:rsidP="001231AA">
      <w:pPr>
        <w:ind w:firstLine="680"/>
        <w:jc w:val="both"/>
        <w:rPr>
          <w:b/>
          <w:bCs/>
          <w:noProof/>
          <w:color w:val="000000"/>
          <w:spacing w:val="-10"/>
          <w:sz w:val="24"/>
        </w:rPr>
      </w:pPr>
      <w:r w:rsidRPr="001231AA">
        <w:rPr>
          <w:noProof/>
          <w:color w:val="000000"/>
          <w:spacing w:val="-5"/>
          <w:sz w:val="24"/>
        </w:rPr>
        <w:t xml:space="preserve">В этом случае для приема-передачи Конфиденциальной информации между </w:t>
      </w:r>
      <w:r w:rsidRPr="001231AA">
        <w:rPr>
          <w:noProof/>
          <w:color w:val="000000"/>
          <w:spacing w:val="-6"/>
          <w:sz w:val="24"/>
        </w:rPr>
        <w:t xml:space="preserve">Заказчиком и Исполнителем может использоваться защищенная сеть «Деловая почта» </w:t>
      </w:r>
      <w:r w:rsidRPr="001231AA">
        <w:rPr>
          <w:noProof/>
          <w:color w:val="000000"/>
          <w:sz w:val="24"/>
        </w:rPr>
        <w:t>(</w:t>
      </w:r>
      <w:r w:rsidRPr="001231AA">
        <w:rPr>
          <w:noProof/>
          <w:color w:val="000000"/>
          <w:sz w:val="24"/>
          <w:lang w:val="en-US"/>
        </w:rPr>
        <w:t>VipNet</w:t>
      </w:r>
      <w:r w:rsidRPr="001231AA">
        <w:rPr>
          <w:noProof/>
          <w:color w:val="000000"/>
          <w:sz w:val="24"/>
        </w:rPr>
        <w:t xml:space="preserve">). </w:t>
      </w:r>
      <w:r w:rsidRPr="001231AA">
        <w:rPr>
          <w:noProof/>
          <w:color w:val="000000"/>
          <w:spacing w:val="-5"/>
          <w:sz w:val="24"/>
        </w:rPr>
        <w:t xml:space="preserve">Порядок обработки и приема-передачи такой информации </w:t>
      </w:r>
      <w:r w:rsidRPr="001231AA">
        <w:rPr>
          <w:noProof/>
          <w:color w:val="000000"/>
          <w:sz w:val="24"/>
        </w:rPr>
        <w:t>определяется Заказчиком.</w:t>
      </w:r>
    </w:p>
    <w:p w:rsidR="00131764" w:rsidRPr="001231AA" w:rsidRDefault="00131764" w:rsidP="001231AA">
      <w:pPr>
        <w:tabs>
          <w:tab w:val="left" w:pos="709"/>
        </w:tabs>
        <w:spacing w:before="240"/>
        <w:ind w:firstLine="425"/>
        <w:jc w:val="both"/>
        <w:rPr>
          <w:noProof/>
          <w:color w:val="000000"/>
          <w:sz w:val="24"/>
        </w:rPr>
      </w:pPr>
      <w:r w:rsidRPr="001231AA">
        <w:rPr>
          <w:b/>
          <w:bCs/>
          <w:noProof/>
          <w:color w:val="000000"/>
          <w:spacing w:val="-10"/>
          <w:sz w:val="24"/>
        </w:rPr>
        <w:tab/>
        <w:t>3.2.</w:t>
      </w:r>
      <w:r w:rsidRPr="001231AA">
        <w:rPr>
          <w:b/>
          <w:bCs/>
          <w:noProof/>
          <w:color w:val="000000"/>
          <w:sz w:val="24"/>
        </w:rPr>
        <w:t xml:space="preserve"> </w:t>
      </w:r>
      <w:r w:rsidRPr="001231AA">
        <w:rPr>
          <w:b/>
          <w:bCs/>
          <w:noProof/>
          <w:color w:val="000000"/>
          <w:spacing w:val="-5"/>
          <w:sz w:val="24"/>
        </w:rPr>
        <w:t>Конфиденциальная и не конфиденциальная информация</w:t>
      </w:r>
    </w:p>
    <w:p w:rsidR="00131764" w:rsidRPr="001231AA" w:rsidRDefault="00131764" w:rsidP="001231AA">
      <w:pPr>
        <w:ind w:firstLine="680"/>
        <w:jc w:val="both"/>
        <w:rPr>
          <w:noProof/>
          <w:color w:val="000000"/>
          <w:sz w:val="24"/>
        </w:rPr>
      </w:pPr>
      <w:r w:rsidRPr="001231AA">
        <w:rPr>
          <w:noProof/>
          <w:color w:val="000000"/>
          <w:spacing w:val="-2"/>
          <w:sz w:val="24"/>
        </w:rPr>
        <w:t xml:space="preserve">3.2.1 При передаче конфиденциальной информации в форме материальных </w:t>
      </w:r>
      <w:r w:rsidRPr="001231AA">
        <w:rPr>
          <w:noProof/>
          <w:color w:val="000000"/>
          <w:spacing w:val="-5"/>
          <w:sz w:val="24"/>
        </w:rPr>
        <w:t xml:space="preserve">носителей Раскрывающая сторона обязана нанести соответствующую пометку при их </w:t>
      </w:r>
      <w:r w:rsidRPr="001231AA">
        <w:rPr>
          <w:noProof/>
          <w:color w:val="000000"/>
          <w:sz w:val="24"/>
        </w:rPr>
        <w:t>передаче Получающей стороне.</w:t>
      </w:r>
    </w:p>
    <w:p w:rsidR="00131764" w:rsidRPr="001231AA" w:rsidRDefault="00131764" w:rsidP="001231AA">
      <w:pPr>
        <w:ind w:firstLine="680"/>
        <w:jc w:val="both"/>
        <w:rPr>
          <w:noProof/>
          <w:color w:val="000000"/>
          <w:sz w:val="24"/>
        </w:rPr>
      </w:pPr>
      <w:r w:rsidRPr="001231AA">
        <w:rPr>
          <w:noProof/>
          <w:color w:val="000000"/>
          <w:spacing w:val="-2"/>
          <w:sz w:val="24"/>
        </w:rPr>
        <w:t xml:space="preserve">В случае обращения Получателя к базе данных Раскрывающей стороны и </w:t>
      </w:r>
      <w:r w:rsidRPr="001231AA">
        <w:rPr>
          <w:noProof/>
          <w:color w:val="000000"/>
          <w:sz w:val="24"/>
        </w:rPr>
        <w:t>произведения распечатки материалов, он также обязан нанести на материальный носитель информации соответствующую пометку.</w:t>
      </w:r>
    </w:p>
    <w:p w:rsidR="00131764" w:rsidRPr="001231AA" w:rsidRDefault="00131764" w:rsidP="001231AA">
      <w:pPr>
        <w:tabs>
          <w:tab w:val="left" w:pos="709"/>
        </w:tabs>
        <w:ind w:firstLine="425"/>
        <w:jc w:val="both"/>
        <w:rPr>
          <w:noProof/>
          <w:color w:val="000000"/>
          <w:sz w:val="24"/>
        </w:rPr>
      </w:pPr>
      <w:r w:rsidRPr="001231AA">
        <w:rPr>
          <w:noProof/>
          <w:color w:val="000000"/>
          <w:spacing w:val="-12"/>
          <w:sz w:val="24"/>
        </w:rPr>
        <w:tab/>
        <w:t>3.2.2.</w:t>
      </w:r>
      <w:r w:rsidRPr="001231AA">
        <w:rPr>
          <w:noProof/>
          <w:color w:val="000000"/>
          <w:sz w:val="24"/>
        </w:rPr>
        <w:t xml:space="preserve"> Информация Раскрывающей стороны не будет считаться </w:t>
      </w:r>
      <w:r w:rsidRPr="001231AA">
        <w:rPr>
          <w:noProof/>
          <w:color w:val="000000"/>
          <w:spacing w:val="-4"/>
          <w:sz w:val="24"/>
        </w:rPr>
        <w:t xml:space="preserve">конфиденциальной и Получающая сторона не будет иметь никаких обязательств в </w:t>
      </w:r>
      <w:r w:rsidRPr="001231AA">
        <w:rPr>
          <w:noProof/>
          <w:color w:val="000000"/>
          <w:sz w:val="24"/>
        </w:rPr>
        <w:t>отношении данной информации, если она удовлетворяет одному из следующих пунктов:</w:t>
      </w:r>
    </w:p>
    <w:p w:rsidR="00131764" w:rsidRPr="001231AA" w:rsidRDefault="00131764" w:rsidP="001231AA">
      <w:pPr>
        <w:tabs>
          <w:tab w:val="left" w:pos="709"/>
        </w:tabs>
        <w:ind w:firstLine="425"/>
        <w:jc w:val="both"/>
        <w:rPr>
          <w:noProof/>
          <w:color w:val="000000"/>
          <w:sz w:val="24"/>
        </w:rPr>
      </w:pPr>
      <w:r w:rsidRPr="001231AA">
        <w:rPr>
          <w:noProof/>
          <w:color w:val="000000"/>
          <w:spacing w:val="-16"/>
          <w:sz w:val="24"/>
        </w:rPr>
        <w:tab/>
        <w:t>а)</w:t>
      </w:r>
      <w:r w:rsidRPr="001231AA">
        <w:rPr>
          <w:noProof/>
          <w:color w:val="000000"/>
          <w:sz w:val="24"/>
        </w:rPr>
        <w:t xml:space="preserve"> </w:t>
      </w:r>
      <w:r w:rsidRPr="001231AA">
        <w:rPr>
          <w:noProof/>
          <w:color w:val="000000"/>
          <w:spacing w:val="-6"/>
          <w:sz w:val="24"/>
        </w:rPr>
        <w:t>общедоступна;</w:t>
      </w:r>
    </w:p>
    <w:p w:rsidR="00131764" w:rsidRPr="001231AA" w:rsidRDefault="00131764" w:rsidP="001231AA">
      <w:pPr>
        <w:tabs>
          <w:tab w:val="left" w:pos="709"/>
        </w:tabs>
        <w:ind w:firstLine="425"/>
        <w:jc w:val="both"/>
        <w:rPr>
          <w:noProof/>
          <w:color w:val="000000"/>
          <w:sz w:val="24"/>
        </w:rPr>
      </w:pPr>
      <w:r w:rsidRPr="001231AA">
        <w:rPr>
          <w:noProof/>
          <w:color w:val="000000"/>
          <w:spacing w:val="-17"/>
          <w:sz w:val="24"/>
        </w:rPr>
        <w:tab/>
        <w:t>б)</w:t>
      </w:r>
      <w:r w:rsidRPr="001231AA">
        <w:rPr>
          <w:noProof/>
          <w:color w:val="000000"/>
          <w:sz w:val="24"/>
        </w:rPr>
        <w:t xml:space="preserve"> </w:t>
      </w:r>
      <w:r w:rsidRPr="001231AA">
        <w:rPr>
          <w:noProof/>
          <w:color w:val="000000"/>
          <w:spacing w:val="-2"/>
          <w:sz w:val="24"/>
        </w:rPr>
        <w:t xml:space="preserve">является или становится публично известной, в том числе в результате </w:t>
      </w:r>
      <w:r w:rsidRPr="001231AA">
        <w:rPr>
          <w:noProof/>
          <w:color w:val="000000"/>
          <w:spacing w:val="-5"/>
          <w:sz w:val="24"/>
        </w:rPr>
        <w:t>неправильного, небрежного или намеренного действия Раскрывающей стороны;</w:t>
      </w:r>
    </w:p>
    <w:p w:rsidR="00131764" w:rsidRPr="001231AA" w:rsidRDefault="00131764" w:rsidP="001231AA">
      <w:pPr>
        <w:tabs>
          <w:tab w:val="left" w:pos="709"/>
        </w:tabs>
        <w:ind w:firstLine="425"/>
        <w:jc w:val="both"/>
        <w:rPr>
          <w:noProof/>
          <w:color w:val="000000"/>
          <w:sz w:val="24"/>
        </w:rPr>
      </w:pPr>
      <w:r w:rsidRPr="001231AA">
        <w:rPr>
          <w:noProof/>
          <w:color w:val="000000"/>
          <w:spacing w:val="-17"/>
          <w:sz w:val="24"/>
        </w:rPr>
        <w:tab/>
        <w:t>в)</w:t>
      </w:r>
      <w:r w:rsidRPr="001231AA">
        <w:rPr>
          <w:noProof/>
          <w:color w:val="000000"/>
          <w:sz w:val="24"/>
        </w:rPr>
        <w:t xml:space="preserve"> легально получена от третьей стороны, не связанной обязательствами </w:t>
      </w:r>
      <w:r w:rsidRPr="001231AA">
        <w:rPr>
          <w:noProof/>
          <w:color w:val="000000"/>
          <w:spacing w:val="-6"/>
          <w:sz w:val="24"/>
        </w:rPr>
        <w:t xml:space="preserve">соблюдать конфиденциальность перед Раскрывающей стороной, без ограничения и без </w:t>
      </w:r>
      <w:r w:rsidRPr="001231AA">
        <w:rPr>
          <w:noProof/>
          <w:color w:val="000000"/>
          <w:sz w:val="24"/>
        </w:rPr>
        <w:t>нарушения Соглашения;</w:t>
      </w:r>
    </w:p>
    <w:p w:rsidR="00131764" w:rsidRPr="001231AA" w:rsidRDefault="00131764" w:rsidP="001231AA">
      <w:pPr>
        <w:tabs>
          <w:tab w:val="left" w:pos="709"/>
        </w:tabs>
        <w:ind w:firstLine="425"/>
        <w:jc w:val="both"/>
        <w:rPr>
          <w:noProof/>
          <w:color w:val="000000"/>
          <w:sz w:val="24"/>
        </w:rPr>
      </w:pPr>
      <w:r w:rsidRPr="001231AA">
        <w:rPr>
          <w:noProof/>
          <w:color w:val="000000"/>
          <w:spacing w:val="-16"/>
          <w:sz w:val="24"/>
        </w:rPr>
        <w:tab/>
        <w:t xml:space="preserve">г) </w:t>
      </w:r>
      <w:r w:rsidRPr="001231AA">
        <w:rPr>
          <w:noProof/>
          <w:color w:val="000000"/>
          <w:spacing w:val="-3"/>
          <w:sz w:val="24"/>
        </w:rPr>
        <w:t xml:space="preserve">представлена третьей стороне Раскрывающей стороной без аналогичного </w:t>
      </w:r>
      <w:r w:rsidRPr="001231AA">
        <w:rPr>
          <w:noProof/>
          <w:color w:val="000000"/>
          <w:sz w:val="24"/>
        </w:rPr>
        <w:t>ограничения на права третьей стороны;</w:t>
      </w:r>
    </w:p>
    <w:p w:rsidR="00131764" w:rsidRPr="001231AA" w:rsidRDefault="00131764" w:rsidP="001231AA">
      <w:pPr>
        <w:tabs>
          <w:tab w:val="left" w:pos="709"/>
        </w:tabs>
        <w:ind w:firstLine="425"/>
        <w:jc w:val="both"/>
        <w:rPr>
          <w:noProof/>
          <w:color w:val="000000"/>
          <w:sz w:val="24"/>
        </w:rPr>
      </w:pPr>
      <w:r w:rsidRPr="001231AA">
        <w:rPr>
          <w:noProof/>
          <w:color w:val="000000"/>
          <w:spacing w:val="-8"/>
          <w:sz w:val="24"/>
        </w:rPr>
        <w:tab/>
        <w:t>д)</w:t>
      </w:r>
      <w:r w:rsidRPr="001231AA">
        <w:rPr>
          <w:noProof/>
          <w:color w:val="000000"/>
          <w:sz w:val="24"/>
        </w:rPr>
        <w:t xml:space="preserve"> </w:t>
      </w:r>
      <w:r w:rsidRPr="001231AA">
        <w:rPr>
          <w:noProof/>
          <w:color w:val="000000"/>
          <w:spacing w:val="-5"/>
          <w:sz w:val="24"/>
        </w:rPr>
        <w:t>разрешена к выпуску письменным разрешением Раскрывающей стороны;</w:t>
      </w:r>
    </w:p>
    <w:p w:rsidR="00131764" w:rsidRPr="001231AA" w:rsidRDefault="00131764" w:rsidP="001231AA">
      <w:pPr>
        <w:tabs>
          <w:tab w:val="left" w:pos="709"/>
        </w:tabs>
        <w:ind w:firstLine="425"/>
        <w:jc w:val="both"/>
        <w:rPr>
          <w:noProof/>
          <w:color w:val="000000"/>
          <w:sz w:val="24"/>
        </w:rPr>
      </w:pPr>
      <w:r w:rsidRPr="001231AA">
        <w:rPr>
          <w:noProof/>
          <w:color w:val="000000"/>
          <w:spacing w:val="-17"/>
          <w:sz w:val="24"/>
        </w:rPr>
        <w:tab/>
        <w:t>е)</w:t>
      </w:r>
      <w:r w:rsidRPr="001231AA">
        <w:rPr>
          <w:noProof/>
          <w:color w:val="000000"/>
          <w:sz w:val="24"/>
        </w:rPr>
        <w:t xml:space="preserve"> </w:t>
      </w:r>
      <w:r w:rsidRPr="001231AA">
        <w:rPr>
          <w:noProof/>
          <w:color w:val="000000"/>
          <w:spacing w:val="-5"/>
          <w:sz w:val="24"/>
        </w:rPr>
        <w:t xml:space="preserve">раскрыта в соответствии с действующим законодательством по требованию </w:t>
      </w:r>
      <w:r w:rsidRPr="001231AA">
        <w:rPr>
          <w:noProof/>
          <w:color w:val="000000"/>
          <w:spacing w:val="-2"/>
          <w:sz w:val="24"/>
        </w:rPr>
        <w:t xml:space="preserve">государственного органа, и Получающая сторона прилагает максимальные усилия, </w:t>
      </w:r>
      <w:r w:rsidRPr="001231AA">
        <w:rPr>
          <w:noProof/>
          <w:color w:val="000000"/>
          <w:spacing w:val="-5"/>
          <w:sz w:val="24"/>
        </w:rPr>
        <w:t>чтобы добиться обращения с этой информацией как с конфиденциальной.</w:t>
      </w:r>
    </w:p>
    <w:p w:rsidR="00131764" w:rsidRPr="001231AA" w:rsidRDefault="00131764" w:rsidP="001231AA">
      <w:pPr>
        <w:ind w:firstLine="680"/>
        <w:jc w:val="both"/>
        <w:rPr>
          <w:noProof/>
          <w:color w:val="000000"/>
          <w:sz w:val="24"/>
        </w:rPr>
      </w:pPr>
      <w:r w:rsidRPr="001231AA">
        <w:rPr>
          <w:noProof/>
          <w:color w:val="000000"/>
          <w:spacing w:val="-5"/>
          <w:sz w:val="24"/>
        </w:rPr>
        <w:lastRenderedPageBreak/>
        <w:t xml:space="preserve">3.2.3. На Получающую сторону возлагается обязательство доказательства своего </w:t>
      </w:r>
      <w:r w:rsidRPr="001231AA">
        <w:rPr>
          <w:noProof/>
          <w:color w:val="000000"/>
          <w:sz w:val="24"/>
        </w:rPr>
        <w:t>права на любое исключение, подпадающее под действие настоящего параграфа Соглашения.</w:t>
      </w:r>
    </w:p>
    <w:p w:rsidR="00131764" w:rsidRPr="001231AA" w:rsidRDefault="00131764" w:rsidP="001231AA">
      <w:pPr>
        <w:tabs>
          <w:tab w:val="left" w:pos="1008"/>
        </w:tabs>
        <w:spacing w:before="240"/>
        <w:ind w:firstLine="680"/>
        <w:jc w:val="both"/>
        <w:rPr>
          <w:b/>
          <w:noProof/>
          <w:color w:val="000000"/>
          <w:sz w:val="24"/>
        </w:rPr>
      </w:pPr>
      <w:r w:rsidRPr="001231AA">
        <w:rPr>
          <w:b/>
          <w:noProof/>
          <w:color w:val="000000"/>
          <w:spacing w:val="-9"/>
          <w:sz w:val="24"/>
        </w:rPr>
        <w:t>3.3.</w:t>
      </w:r>
      <w:r w:rsidRPr="001231AA">
        <w:rPr>
          <w:b/>
          <w:noProof/>
          <w:color w:val="000000"/>
          <w:sz w:val="24"/>
        </w:rPr>
        <w:tab/>
        <w:t xml:space="preserve"> </w:t>
      </w:r>
      <w:r w:rsidRPr="001231AA">
        <w:rPr>
          <w:b/>
          <w:bCs/>
          <w:noProof/>
          <w:color w:val="000000"/>
          <w:spacing w:val="-5"/>
          <w:sz w:val="24"/>
        </w:rPr>
        <w:t xml:space="preserve">Защита информации </w:t>
      </w:r>
      <w:r w:rsidRPr="001231AA">
        <w:rPr>
          <w:b/>
          <w:noProof/>
          <w:color w:val="000000"/>
          <w:spacing w:val="-5"/>
          <w:sz w:val="24"/>
        </w:rPr>
        <w:t xml:space="preserve">и </w:t>
      </w:r>
      <w:r w:rsidRPr="001231AA">
        <w:rPr>
          <w:b/>
          <w:bCs/>
          <w:noProof/>
          <w:color w:val="000000"/>
          <w:spacing w:val="-5"/>
          <w:sz w:val="24"/>
        </w:rPr>
        <w:t>гарантии неразглашения</w:t>
      </w:r>
    </w:p>
    <w:p w:rsidR="00131764" w:rsidRPr="001231AA" w:rsidRDefault="00131764" w:rsidP="001231AA">
      <w:pPr>
        <w:tabs>
          <w:tab w:val="left" w:pos="1320"/>
        </w:tabs>
        <w:ind w:firstLine="680"/>
        <w:jc w:val="both"/>
        <w:rPr>
          <w:noProof/>
          <w:color w:val="000000"/>
          <w:sz w:val="24"/>
        </w:rPr>
      </w:pPr>
      <w:r w:rsidRPr="001231AA">
        <w:rPr>
          <w:noProof/>
          <w:color w:val="000000"/>
          <w:spacing w:val="-16"/>
          <w:sz w:val="24"/>
        </w:rPr>
        <w:t>3.3.1.</w:t>
      </w:r>
      <w:r w:rsidRPr="001231AA">
        <w:rPr>
          <w:noProof/>
          <w:color w:val="000000"/>
          <w:sz w:val="24"/>
        </w:rPr>
        <w:t xml:space="preserve"> Получающая сторона соглашается не передавать прямо или косвенно </w:t>
      </w:r>
      <w:r w:rsidRPr="001231AA">
        <w:rPr>
          <w:noProof/>
          <w:color w:val="000000"/>
          <w:spacing w:val="-6"/>
          <w:sz w:val="24"/>
        </w:rPr>
        <w:t xml:space="preserve">любую конфиденциальную информацию любой третьей стороне, в том числе с которой </w:t>
      </w:r>
      <w:r w:rsidRPr="001231AA">
        <w:rPr>
          <w:noProof/>
          <w:color w:val="000000"/>
          <w:spacing w:val="-5"/>
          <w:sz w:val="24"/>
        </w:rPr>
        <w:t xml:space="preserve">она взаимодействует или которую вынуждена привлекать к оказанию услуг в качестве </w:t>
      </w:r>
      <w:r w:rsidRPr="001231AA">
        <w:rPr>
          <w:noProof/>
          <w:color w:val="000000"/>
          <w:spacing w:val="-3"/>
          <w:sz w:val="24"/>
        </w:rPr>
        <w:t xml:space="preserve">соисполнителя, кроме как по письменному согласованию с Раскрывающей стороной, </w:t>
      </w:r>
      <w:r w:rsidRPr="001231AA">
        <w:rPr>
          <w:noProof/>
          <w:color w:val="000000"/>
          <w:sz w:val="24"/>
        </w:rPr>
        <w:t xml:space="preserve">при условии, что названная третья сторона обязуется соблюдать условия </w:t>
      </w:r>
      <w:r w:rsidRPr="001231AA">
        <w:rPr>
          <w:noProof/>
          <w:color w:val="000000"/>
          <w:spacing w:val="-5"/>
          <w:sz w:val="24"/>
        </w:rPr>
        <w:t xml:space="preserve">конфиденциальности, оговоренные в тексте настоящего Соглашения, закрепленные в </w:t>
      </w:r>
      <w:r w:rsidRPr="001231AA">
        <w:rPr>
          <w:noProof/>
          <w:color w:val="000000"/>
          <w:sz w:val="24"/>
        </w:rPr>
        <w:t>письменном виде и согласованные Раскрывающей стороной.</w:t>
      </w:r>
    </w:p>
    <w:p w:rsidR="00131764" w:rsidRPr="001231AA" w:rsidRDefault="00131764" w:rsidP="001231AA">
      <w:pPr>
        <w:tabs>
          <w:tab w:val="left" w:pos="1253"/>
        </w:tabs>
        <w:ind w:firstLine="680"/>
        <w:jc w:val="both"/>
        <w:rPr>
          <w:noProof/>
          <w:color w:val="000000"/>
          <w:sz w:val="24"/>
        </w:rPr>
      </w:pPr>
      <w:r w:rsidRPr="001231AA">
        <w:rPr>
          <w:noProof/>
          <w:color w:val="000000"/>
          <w:spacing w:val="-12"/>
          <w:sz w:val="24"/>
        </w:rPr>
        <w:t>3.3.2.</w:t>
      </w:r>
      <w:r w:rsidRPr="001231AA">
        <w:rPr>
          <w:noProof/>
          <w:color w:val="000000"/>
          <w:sz w:val="24"/>
        </w:rPr>
        <w:t xml:space="preserve"> </w:t>
      </w:r>
      <w:r w:rsidRPr="001231AA">
        <w:rPr>
          <w:noProof/>
          <w:color w:val="000000"/>
          <w:spacing w:val="-3"/>
          <w:sz w:val="24"/>
        </w:rPr>
        <w:t xml:space="preserve">Привлечение Получающей стороной третьей стороны к выполнению работ </w:t>
      </w:r>
      <w:r w:rsidRPr="001231AA">
        <w:rPr>
          <w:noProof/>
          <w:color w:val="000000"/>
          <w:spacing w:val="-1"/>
          <w:sz w:val="24"/>
        </w:rPr>
        <w:t xml:space="preserve">в качестве субподрядчика должно быть письменно согласовано с Раскрывающей </w:t>
      </w:r>
      <w:r w:rsidRPr="001231AA">
        <w:rPr>
          <w:noProof/>
          <w:color w:val="000000"/>
          <w:spacing w:val="-5"/>
          <w:sz w:val="24"/>
        </w:rPr>
        <w:t xml:space="preserve">стороной. После согласования третья сторона заключает соответствующий договор о </w:t>
      </w:r>
      <w:r w:rsidRPr="001231AA">
        <w:rPr>
          <w:noProof/>
          <w:color w:val="000000"/>
          <w:sz w:val="24"/>
        </w:rPr>
        <w:t xml:space="preserve">конфиденциальности и взаимном неразглашении информации напрямую с </w:t>
      </w:r>
      <w:r w:rsidRPr="001231AA">
        <w:rPr>
          <w:noProof/>
          <w:color w:val="000000"/>
          <w:spacing w:val="-5"/>
          <w:sz w:val="24"/>
        </w:rPr>
        <w:t xml:space="preserve">Раскрывающей стороной, а договор о выполнении работ в качестве субподрядчика – с </w:t>
      </w:r>
      <w:r w:rsidRPr="001231AA">
        <w:rPr>
          <w:noProof/>
          <w:color w:val="000000"/>
          <w:sz w:val="24"/>
        </w:rPr>
        <w:t>Получающей стороной.</w:t>
      </w:r>
    </w:p>
    <w:p w:rsidR="00131764" w:rsidRPr="001231AA" w:rsidRDefault="00131764" w:rsidP="001231AA">
      <w:pPr>
        <w:tabs>
          <w:tab w:val="left" w:pos="709"/>
        </w:tabs>
        <w:ind w:firstLine="425"/>
        <w:jc w:val="both"/>
        <w:rPr>
          <w:noProof/>
          <w:color w:val="000000"/>
          <w:spacing w:val="-12"/>
          <w:sz w:val="24"/>
        </w:rPr>
      </w:pPr>
      <w:r w:rsidRPr="001231AA">
        <w:rPr>
          <w:noProof/>
          <w:color w:val="000000"/>
          <w:spacing w:val="-2"/>
          <w:sz w:val="24"/>
        </w:rPr>
        <w:tab/>
        <w:t xml:space="preserve">3.3.3. Получающая сторона назначает Ответственного за конфиденциальность </w:t>
      </w:r>
      <w:r w:rsidRPr="001231AA">
        <w:rPr>
          <w:noProof/>
          <w:color w:val="000000"/>
          <w:sz w:val="24"/>
        </w:rPr>
        <w:t xml:space="preserve">для получения по ее поручению всей конфиденциальной информации согласно </w:t>
      </w:r>
      <w:r w:rsidRPr="001231AA">
        <w:rPr>
          <w:noProof/>
          <w:color w:val="000000"/>
          <w:spacing w:val="-5"/>
          <w:sz w:val="24"/>
        </w:rPr>
        <w:t xml:space="preserve">договору, о чем письменно уведомляет Раскрывающую сторону. Получающая сторона </w:t>
      </w:r>
      <w:r w:rsidRPr="001231AA">
        <w:rPr>
          <w:noProof/>
          <w:color w:val="000000"/>
          <w:sz w:val="24"/>
        </w:rPr>
        <w:t>может сменить своего Ответственного после предварительного уведомления Раскрывающей стороны в 5-дневный срок после его назначения.</w:t>
      </w:r>
    </w:p>
    <w:p w:rsidR="00131764" w:rsidRPr="001231AA" w:rsidRDefault="00131764" w:rsidP="001231AA">
      <w:pPr>
        <w:tabs>
          <w:tab w:val="left" w:pos="709"/>
        </w:tabs>
        <w:ind w:firstLine="425"/>
        <w:jc w:val="both"/>
        <w:rPr>
          <w:noProof/>
          <w:color w:val="000000"/>
          <w:spacing w:val="-12"/>
          <w:sz w:val="24"/>
        </w:rPr>
      </w:pPr>
      <w:r w:rsidRPr="001231AA">
        <w:rPr>
          <w:noProof/>
          <w:color w:val="000000"/>
          <w:spacing w:val="-4"/>
          <w:sz w:val="24"/>
        </w:rPr>
        <w:tab/>
        <w:t xml:space="preserve">3.3.4. Получающая сторона должна заключить соответствующие письменные </w:t>
      </w:r>
      <w:r w:rsidRPr="001231AA">
        <w:rPr>
          <w:noProof/>
          <w:color w:val="000000"/>
          <w:spacing w:val="-5"/>
          <w:sz w:val="24"/>
        </w:rPr>
        <w:t>обязательства о неразглашении конфиденциальной информации Раскрывающей стороны</w:t>
      </w:r>
      <w:r w:rsidRPr="001231AA">
        <w:rPr>
          <w:noProof/>
          <w:color w:val="000000"/>
          <w:spacing w:val="-12"/>
          <w:sz w:val="24"/>
        </w:rPr>
        <w:t xml:space="preserve"> </w:t>
      </w:r>
      <w:r w:rsidRPr="001231AA">
        <w:rPr>
          <w:noProof/>
          <w:color w:val="000000"/>
          <w:spacing w:val="-2"/>
          <w:sz w:val="24"/>
        </w:rPr>
        <w:t xml:space="preserve">с сотрудниками своей организации, привлекаемыми в целях выполнения договорных </w:t>
      </w:r>
      <w:r w:rsidRPr="001231AA">
        <w:rPr>
          <w:noProof/>
          <w:color w:val="000000"/>
          <w:sz w:val="24"/>
        </w:rPr>
        <w:t>отношений.</w:t>
      </w:r>
    </w:p>
    <w:p w:rsidR="00131764" w:rsidRPr="001231AA" w:rsidRDefault="00131764" w:rsidP="001231AA">
      <w:pPr>
        <w:tabs>
          <w:tab w:val="left" w:pos="709"/>
        </w:tabs>
        <w:ind w:firstLine="425"/>
        <w:jc w:val="both"/>
        <w:rPr>
          <w:noProof/>
          <w:color w:val="000000"/>
          <w:sz w:val="24"/>
        </w:rPr>
      </w:pPr>
      <w:r w:rsidRPr="001231AA">
        <w:rPr>
          <w:noProof/>
          <w:color w:val="000000"/>
          <w:spacing w:val="-11"/>
          <w:sz w:val="24"/>
        </w:rPr>
        <w:tab/>
        <w:t>3.3.5.</w:t>
      </w:r>
      <w:r w:rsidRPr="001231AA">
        <w:rPr>
          <w:noProof/>
          <w:color w:val="000000"/>
          <w:sz w:val="24"/>
        </w:rPr>
        <w:t xml:space="preserve"> Для подтверждения выполнения принятых мер по защите конфиденциальной информации Получающая сторона обязуется представить Раскрывающей стороне:</w:t>
      </w:r>
    </w:p>
    <w:p w:rsidR="00131764" w:rsidRPr="001231AA" w:rsidRDefault="00131764" w:rsidP="001231AA">
      <w:pPr>
        <w:tabs>
          <w:tab w:val="left" w:pos="709"/>
        </w:tabs>
        <w:ind w:firstLine="425"/>
        <w:jc w:val="both"/>
        <w:rPr>
          <w:noProof/>
          <w:color w:val="000000"/>
          <w:sz w:val="24"/>
        </w:rPr>
      </w:pPr>
      <w:r w:rsidRPr="001231AA">
        <w:rPr>
          <w:noProof/>
          <w:color w:val="000000"/>
          <w:spacing w:val="-18"/>
          <w:sz w:val="24"/>
        </w:rPr>
        <w:tab/>
        <w:t>а)</w:t>
      </w:r>
      <w:r w:rsidRPr="001231AA">
        <w:rPr>
          <w:noProof/>
          <w:color w:val="000000"/>
          <w:sz w:val="24"/>
        </w:rPr>
        <w:t xml:space="preserve"> список сотрудников своей организации и сотрудников субподрядных </w:t>
      </w:r>
      <w:r w:rsidRPr="001231AA">
        <w:rPr>
          <w:noProof/>
          <w:color w:val="000000"/>
          <w:spacing w:val="-4"/>
          <w:sz w:val="24"/>
        </w:rPr>
        <w:t xml:space="preserve">организаций, которые непосредственно участвуют в оказании услуг по договору, либо, </w:t>
      </w:r>
      <w:r w:rsidRPr="001231AA">
        <w:rPr>
          <w:noProof/>
          <w:color w:val="000000"/>
          <w:sz w:val="24"/>
        </w:rPr>
        <w:t>в силу различных обстоятельств, будут ознакомлены с конфиденциальной информацией, а также,</w:t>
      </w:r>
    </w:p>
    <w:p w:rsidR="00131764" w:rsidRPr="001231AA" w:rsidRDefault="00131764" w:rsidP="001231AA">
      <w:pPr>
        <w:tabs>
          <w:tab w:val="left" w:pos="773"/>
        </w:tabs>
        <w:ind w:firstLine="425"/>
        <w:jc w:val="both"/>
        <w:rPr>
          <w:noProof/>
          <w:color w:val="000000"/>
          <w:sz w:val="24"/>
        </w:rPr>
      </w:pPr>
      <w:r w:rsidRPr="001231AA">
        <w:rPr>
          <w:noProof/>
          <w:color w:val="000000"/>
          <w:spacing w:val="-22"/>
          <w:sz w:val="24"/>
        </w:rPr>
        <w:tab/>
        <w:t>б)</w:t>
      </w:r>
      <w:r w:rsidRPr="001231AA">
        <w:rPr>
          <w:noProof/>
          <w:color w:val="000000"/>
          <w:sz w:val="24"/>
        </w:rPr>
        <w:t xml:space="preserve"> </w:t>
      </w:r>
      <w:r w:rsidRPr="001231AA">
        <w:rPr>
          <w:noProof/>
          <w:color w:val="000000"/>
          <w:spacing w:val="-6"/>
          <w:sz w:val="24"/>
        </w:rPr>
        <w:t xml:space="preserve">заверенные печатью копии их обязательств о неразглашении конфиденциальной </w:t>
      </w:r>
      <w:r w:rsidRPr="001231AA">
        <w:rPr>
          <w:noProof/>
          <w:color w:val="000000"/>
          <w:sz w:val="24"/>
        </w:rPr>
        <w:t>информации по прилагаемому образцу (Приложение №1).</w:t>
      </w:r>
    </w:p>
    <w:p w:rsidR="00131764" w:rsidRPr="001231AA" w:rsidRDefault="00131764" w:rsidP="001231AA">
      <w:pPr>
        <w:tabs>
          <w:tab w:val="left" w:pos="1483"/>
        </w:tabs>
        <w:ind w:firstLine="680"/>
        <w:jc w:val="both"/>
        <w:rPr>
          <w:noProof/>
          <w:color w:val="000000"/>
          <w:sz w:val="24"/>
        </w:rPr>
      </w:pPr>
      <w:r w:rsidRPr="001231AA">
        <w:rPr>
          <w:noProof/>
          <w:color w:val="000000"/>
          <w:spacing w:val="-11"/>
          <w:sz w:val="24"/>
        </w:rPr>
        <w:t>3.3.6.</w:t>
      </w:r>
      <w:r w:rsidRPr="001231AA">
        <w:rPr>
          <w:noProof/>
          <w:color w:val="000000"/>
          <w:sz w:val="24"/>
        </w:rPr>
        <w:t xml:space="preserve"> Получающая сторона обязуется не вывозить и не направлять </w:t>
      </w:r>
      <w:r w:rsidRPr="001231AA">
        <w:rPr>
          <w:noProof/>
          <w:color w:val="000000"/>
          <w:spacing w:val="-5"/>
          <w:sz w:val="24"/>
        </w:rPr>
        <w:t>конфиденциальную информацию за пределы Российской Федерации.</w:t>
      </w:r>
    </w:p>
    <w:p w:rsidR="00131764" w:rsidRPr="001231AA" w:rsidRDefault="00131764" w:rsidP="001231AA">
      <w:pPr>
        <w:ind w:firstLine="680"/>
        <w:jc w:val="both"/>
        <w:rPr>
          <w:noProof/>
          <w:color w:val="000000"/>
          <w:sz w:val="24"/>
        </w:rPr>
      </w:pPr>
      <w:r w:rsidRPr="001231AA">
        <w:rPr>
          <w:noProof/>
          <w:color w:val="000000"/>
          <w:spacing w:val="-5"/>
          <w:sz w:val="24"/>
        </w:rPr>
        <w:t xml:space="preserve">3.3.7. Получающая сторона обеспечивает обращение с конфиденциальной </w:t>
      </w:r>
      <w:r w:rsidRPr="001231AA">
        <w:rPr>
          <w:noProof/>
          <w:color w:val="000000"/>
          <w:spacing w:val="-4"/>
          <w:sz w:val="24"/>
        </w:rPr>
        <w:t xml:space="preserve">информацией, имеющей пометку «Для служебного пользования», и её защиту в </w:t>
      </w:r>
      <w:r w:rsidRPr="001231AA">
        <w:rPr>
          <w:noProof/>
          <w:color w:val="000000"/>
          <w:spacing w:val="-3"/>
          <w:sz w:val="24"/>
        </w:rPr>
        <w:t xml:space="preserve">соответствии с «Положением о порядке обращения со служебной информацией </w:t>
      </w:r>
      <w:r w:rsidRPr="001231AA">
        <w:rPr>
          <w:noProof/>
          <w:color w:val="000000"/>
          <w:spacing w:val="-6"/>
          <w:sz w:val="24"/>
        </w:rPr>
        <w:t xml:space="preserve">ограниченного распространения в федеральных органах исполнительной власти», </w:t>
      </w:r>
      <w:r w:rsidRPr="001231AA">
        <w:rPr>
          <w:noProof/>
          <w:color w:val="000000"/>
          <w:spacing w:val="-7"/>
          <w:sz w:val="24"/>
        </w:rPr>
        <w:t xml:space="preserve">утвержденным постановлением Правительства Российской Федерации от 03.11.1994 № </w:t>
      </w:r>
      <w:r w:rsidRPr="001231AA">
        <w:rPr>
          <w:noProof/>
          <w:color w:val="000000"/>
          <w:sz w:val="24"/>
        </w:rPr>
        <w:t>1233.</w:t>
      </w:r>
    </w:p>
    <w:p w:rsidR="00131764" w:rsidRPr="001231AA" w:rsidRDefault="00131764" w:rsidP="001231AA">
      <w:pPr>
        <w:ind w:firstLine="680"/>
        <w:jc w:val="both"/>
        <w:rPr>
          <w:noProof/>
          <w:color w:val="000000"/>
          <w:sz w:val="24"/>
        </w:rPr>
      </w:pPr>
      <w:r w:rsidRPr="001231AA">
        <w:rPr>
          <w:noProof/>
          <w:color w:val="000000"/>
          <w:spacing w:val="-5"/>
          <w:sz w:val="24"/>
        </w:rPr>
        <w:t xml:space="preserve">3.3.8. Получающая сторона обеспечивает обращение с конфиденциальной </w:t>
      </w:r>
      <w:r w:rsidRPr="001231AA">
        <w:rPr>
          <w:noProof/>
          <w:color w:val="000000"/>
          <w:spacing w:val="-6"/>
          <w:sz w:val="24"/>
        </w:rPr>
        <w:t xml:space="preserve">информацией, имеющей гриф «Коммерческая тайна» и её защиту в соответствии с </w:t>
      </w:r>
      <w:r w:rsidRPr="001231AA">
        <w:rPr>
          <w:noProof/>
          <w:color w:val="000000"/>
          <w:spacing w:val="-5"/>
          <w:sz w:val="24"/>
        </w:rPr>
        <w:t>Федеральным законом от 29.07.2004 № 98-ФЗ «О коммерческой тайне».</w:t>
      </w:r>
    </w:p>
    <w:p w:rsidR="00131764" w:rsidRPr="001231AA" w:rsidRDefault="00131764" w:rsidP="001231AA">
      <w:pPr>
        <w:ind w:firstLine="680"/>
        <w:jc w:val="both"/>
        <w:rPr>
          <w:noProof/>
          <w:color w:val="000000"/>
          <w:sz w:val="24"/>
        </w:rPr>
      </w:pPr>
      <w:r w:rsidRPr="001231AA">
        <w:rPr>
          <w:noProof/>
          <w:color w:val="000000"/>
          <w:spacing w:val="-5"/>
          <w:sz w:val="24"/>
        </w:rPr>
        <w:t xml:space="preserve">3.3.9. Конфиденциальность персональных данных обеспечивается Получающей </w:t>
      </w:r>
      <w:r w:rsidRPr="001231AA">
        <w:rPr>
          <w:noProof/>
          <w:color w:val="000000"/>
          <w:sz w:val="24"/>
        </w:rPr>
        <w:t>стороной в соответствии с Федеральным законом от 27.07.2006 № 152-ФЗ «О персональных данных».</w:t>
      </w:r>
    </w:p>
    <w:p w:rsidR="00131764" w:rsidRPr="001231AA" w:rsidRDefault="00131764" w:rsidP="001231AA">
      <w:pPr>
        <w:ind w:firstLine="680"/>
        <w:jc w:val="both"/>
        <w:rPr>
          <w:noProof/>
          <w:color w:val="000000"/>
          <w:sz w:val="24"/>
        </w:rPr>
      </w:pPr>
    </w:p>
    <w:p w:rsidR="00131764" w:rsidRPr="001231AA" w:rsidRDefault="00131764" w:rsidP="001231AA">
      <w:pPr>
        <w:ind w:firstLine="680"/>
        <w:jc w:val="both"/>
        <w:rPr>
          <w:noProof/>
          <w:color w:val="000000"/>
          <w:sz w:val="24"/>
        </w:rPr>
      </w:pPr>
      <w:r w:rsidRPr="001231AA">
        <w:rPr>
          <w:b/>
          <w:bCs/>
          <w:noProof/>
          <w:color w:val="000000"/>
          <w:spacing w:val="-10"/>
          <w:sz w:val="24"/>
        </w:rPr>
        <w:t>3.4.</w:t>
      </w:r>
      <w:r w:rsidRPr="001231AA">
        <w:rPr>
          <w:b/>
          <w:bCs/>
          <w:noProof/>
          <w:color w:val="000000"/>
          <w:sz w:val="24"/>
        </w:rPr>
        <w:tab/>
        <w:t xml:space="preserve"> </w:t>
      </w:r>
      <w:r w:rsidRPr="001231AA">
        <w:rPr>
          <w:b/>
          <w:bCs/>
          <w:noProof/>
          <w:color w:val="000000"/>
          <w:spacing w:val="-5"/>
          <w:sz w:val="24"/>
        </w:rPr>
        <w:t>Возврат информации</w:t>
      </w:r>
    </w:p>
    <w:p w:rsidR="00131764" w:rsidRPr="001231AA" w:rsidRDefault="00131764" w:rsidP="001231AA">
      <w:pPr>
        <w:tabs>
          <w:tab w:val="left" w:pos="1282"/>
        </w:tabs>
        <w:ind w:firstLine="680"/>
        <w:jc w:val="both"/>
        <w:rPr>
          <w:noProof/>
          <w:color w:val="000000"/>
          <w:spacing w:val="-10"/>
          <w:sz w:val="24"/>
        </w:rPr>
      </w:pPr>
      <w:r w:rsidRPr="001231AA">
        <w:rPr>
          <w:noProof/>
          <w:color w:val="000000"/>
          <w:spacing w:val="-5"/>
          <w:sz w:val="24"/>
        </w:rPr>
        <w:t xml:space="preserve">3.4.1. В случае досрочного прекращения по каким-либо причинам договорных отношений сторон и расторжения настоящего Соглашения </w:t>
      </w:r>
      <w:r w:rsidRPr="001231AA">
        <w:rPr>
          <w:noProof/>
          <w:color w:val="000000"/>
          <w:spacing w:val="-6"/>
          <w:sz w:val="24"/>
        </w:rPr>
        <w:t xml:space="preserve">Получающая сторона вернет </w:t>
      </w:r>
      <w:r w:rsidRPr="001231AA">
        <w:rPr>
          <w:noProof/>
          <w:color w:val="000000"/>
          <w:sz w:val="24"/>
        </w:rPr>
        <w:t xml:space="preserve">Раскрывающей стороне все информационные материалы, представленные ей </w:t>
      </w:r>
      <w:r w:rsidRPr="001231AA">
        <w:rPr>
          <w:noProof/>
          <w:color w:val="000000"/>
          <w:spacing w:val="-4"/>
          <w:sz w:val="24"/>
        </w:rPr>
        <w:t xml:space="preserve">Раскрывающей стороной и произведенные в ходе выполнения договорных отношений, </w:t>
      </w:r>
      <w:r w:rsidRPr="001231AA">
        <w:rPr>
          <w:noProof/>
          <w:color w:val="000000"/>
          <w:spacing w:val="-6"/>
          <w:sz w:val="24"/>
        </w:rPr>
        <w:t xml:space="preserve">а также сделанные с них копии. Возвращение материалов и их копий не будет влиять на </w:t>
      </w:r>
      <w:r w:rsidRPr="001231AA">
        <w:rPr>
          <w:noProof/>
          <w:color w:val="000000"/>
          <w:spacing w:val="-1"/>
          <w:sz w:val="24"/>
        </w:rPr>
        <w:t xml:space="preserve">обязательства Получающей стороны по сохранению конфиденциальности этой </w:t>
      </w:r>
      <w:r w:rsidRPr="001231AA">
        <w:rPr>
          <w:noProof/>
          <w:color w:val="000000"/>
          <w:sz w:val="24"/>
        </w:rPr>
        <w:t>информации.</w:t>
      </w:r>
      <w:r w:rsidRPr="001231AA">
        <w:rPr>
          <w:noProof/>
          <w:color w:val="000000"/>
          <w:spacing w:val="-5"/>
          <w:sz w:val="24"/>
        </w:rPr>
        <w:t xml:space="preserve"> </w:t>
      </w:r>
    </w:p>
    <w:p w:rsidR="00131764" w:rsidRPr="001231AA" w:rsidRDefault="00131764" w:rsidP="001231AA">
      <w:pPr>
        <w:tabs>
          <w:tab w:val="left" w:pos="1282"/>
        </w:tabs>
        <w:ind w:firstLine="680"/>
        <w:jc w:val="both"/>
        <w:rPr>
          <w:noProof/>
          <w:color w:val="000000"/>
          <w:spacing w:val="-11"/>
          <w:sz w:val="24"/>
        </w:rPr>
      </w:pPr>
      <w:r w:rsidRPr="001231AA">
        <w:rPr>
          <w:noProof/>
          <w:color w:val="000000"/>
          <w:sz w:val="24"/>
        </w:rPr>
        <w:t xml:space="preserve">3.4.2. Если в договорных отношениях между Сторонами специально не оговорены права собственности или особые условия передачи информации, то </w:t>
      </w:r>
      <w:r w:rsidRPr="001231AA">
        <w:rPr>
          <w:noProof/>
          <w:color w:val="000000"/>
          <w:spacing w:val="-6"/>
          <w:sz w:val="24"/>
        </w:rPr>
        <w:t xml:space="preserve">Получающая сторона после официального завершения договорных отношений или по </w:t>
      </w:r>
      <w:r w:rsidRPr="001231AA">
        <w:rPr>
          <w:noProof/>
          <w:color w:val="000000"/>
          <w:sz w:val="24"/>
        </w:rPr>
        <w:t>требованию Раскрывающей стороны:</w:t>
      </w:r>
    </w:p>
    <w:p w:rsidR="00131764" w:rsidRPr="001231AA" w:rsidRDefault="00131764" w:rsidP="001231AA">
      <w:pPr>
        <w:tabs>
          <w:tab w:val="left" w:pos="902"/>
          <w:tab w:val="left" w:pos="1134"/>
        </w:tabs>
        <w:ind w:firstLine="680"/>
        <w:jc w:val="both"/>
        <w:rPr>
          <w:noProof/>
          <w:color w:val="000000"/>
          <w:sz w:val="24"/>
        </w:rPr>
      </w:pPr>
      <w:r w:rsidRPr="001231AA">
        <w:rPr>
          <w:noProof/>
          <w:color w:val="000000"/>
          <w:spacing w:val="-20"/>
          <w:sz w:val="24"/>
        </w:rPr>
        <w:lastRenderedPageBreak/>
        <w:t>а)</w:t>
      </w:r>
      <w:r w:rsidRPr="001231AA">
        <w:rPr>
          <w:noProof/>
          <w:color w:val="000000"/>
          <w:sz w:val="24"/>
        </w:rPr>
        <w:t xml:space="preserve"> вернет все материалы (оригиналы и копии на любых видах носителя </w:t>
      </w:r>
      <w:r w:rsidRPr="001231AA">
        <w:rPr>
          <w:noProof/>
          <w:color w:val="000000"/>
          <w:spacing w:val="-6"/>
          <w:sz w:val="24"/>
        </w:rPr>
        <w:t>информации), содержащие конфиденциальную информацию, либо</w:t>
      </w:r>
    </w:p>
    <w:p w:rsidR="00131764" w:rsidRPr="001231AA" w:rsidRDefault="00131764" w:rsidP="001231AA">
      <w:pPr>
        <w:tabs>
          <w:tab w:val="left" w:pos="787"/>
          <w:tab w:val="left" w:pos="1134"/>
        </w:tabs>
        <w:ind w:firstLine="680"/>
        <w:jc w:val="both"/>
        <w:rPr>
          <w:noProof/>
          <w:color w:val="000000"/>
          <w:sz w:val="24"/>
        </w:rPr>
      </w:pPr>
      <w:r w:rsidRPr="001231AA">
        <w:rPr>
          <w:noProof/>
          <w:color w:val="000000"/>
          <w:spacing w:val="-22"/>
          <w:sz w:val="24"/>
        </w:rPr>
        <w:t>б)</w:t>
      </w:r>
      <w:r w:rsidRPr="001231AA">
        <w:rPr>
          <w:noProof/>
          <w:color w:val="000000"/>
          <w:sz w:val="24"/>
        </w:rPr>
        <w:t xml:space="preserve"> </w:t>
      </w:r>
      <w:r w:rsidRPr="001231AA">
        <w:rPr>
          <w:noProof/>
          <w:color w:val="000000"/>
          <w:spacing w:val="-5"/>
          <w:sz w:val="24"/>
        </w:rPr>
        <w:t>обеспечит подтверждение факта их уничтожения.</w:t>
      </w:r>
    </w:p>
    <w:p w:rsidR="00131764" w:rsidRPr="001231AA" w:rsidRDefault="00131764" w:rsidP="001231AA">
      <w:pPr>
        <w:spacing w:before="240"/>
        <w:ind w:firstLine="680"/>
        <w:jc w:val="both"/>
        <w:rPr>
          <w:noProof/>
          <w:color w:val="000000"/>
          <w:sz w:val="24"/>
        </w:rPr>
      </w:pPr>
      <w:r w:rsidRPr="001231AA">
        <w:rPr>
          <w:b/>
          <w:bCs/>
          <w:noProof/>
          <w:color w:val="000000"/>
          <w:spacing w:val="-12"/>
          <w:sz w:val="24"/>
        </w:rPr>
        <w:t xml:space="preserve">3.5. </w:t>
      </w:r>
      <w:r w:rsidRPr="001231AA">
        <w:rPr>
          <w:b/>
          <w:bCs/>
          <w:noProof/>
          <w:color w:val="000000"/>
          <w:sz w:val="24"/>
        </w:rPr>
        <w:tab/>
      </w:r>
      <w:r w:rsidRPr="001231AA">
        <w:rPr>
          <w:b/>
          <w:bCs/>
          <w:noProof/>
          <w:color w:val="000000"/>
          <w:spacing w:val="-6"/>
          <w:sz w:val="24"/>
        </w:rPr>
        <w:t>Срок защиты и неразглашения информации</w:t>
      </w:r>
    </w:p>
    <w:p w:rsidR="00131764" w:rsidRPr="001231AA" w:rsidRDefault="00131764" w:rsidP="001231AA">
      <w:pPr>
        <w:ind w:firstLine="680"/>
        <w:jc w:val="both"/>
        <w:rPr>
          <w:b/>
          <w:bCs/>
          <w:noProof/>
          <w:color w:val="000000"/>
          <w:spacing w:val="-12"/>
          <w:sz w:val="24"/>
        </w:rPr>
      </w:pPr>
      <w:r w:rsidRPr="001231AA">
        <w:rPr>
          <w:noProof/>
          <w:color w:val="000000"/>
          <w:sz w:val="24"/>
        </w:rPr>
        <w:t xml:space="preserve">Стороны не должны разглашать никакую конфиденциальную информацию </w:t>
      </w:r>
      <w:r w:rsidRPr="001231AA">
        <w:rPr>
          <w:noProof/>
          <w:color w:val="000000"/>
          <w:spacing w:val="-4"/>
          <w:sz w:val="24"/>
        </w:rPr>
        <w:t xml:space="preserve">третьим сторонам в течение срока использования решений, разработанных в ходе </w:t>
      </w:r>
      <w:r w:rsidRPr="001231AA">
        <w:rPr>
          <w:noProof/>
          <w:color w:val="000000"/>
          <w:spacing w:val="-5"/>
          <w:sz w:val="24"/>
        </w:rPr>
        <w:t xml:space="preserve">выполнения договорных отношений за исключением строго оговоренных настоящим </w:t>
      </w:r>
      <w:r w:rsidRPr="001231AA">
        <w:rPr>
          <w:noProof/>
          <w:color w:val="000000"/>
          <w:sz w:val="24"/>
        </w:rPr>
        <w:t>Соглашением случаев.</w:t>
      </w:r>
    </w:p>
    <w:p w:rsidR="00131764" w:rsidRPr="001231AA" w:rsidRDefault="00131764" w:rsidP="001231AA">
      <w:pPr>
        <w:tabs>
          <w:tab w:val="left" w:pos="1027"/>
        </w:tabs>
        <w:spacing w:before="240"/>
        <w:ind w:firstLine="680"/>
        <w:jc w:val="both"/>
        <w:rPr>
          <w:noProof/>
          <w:color w:val="000000"/>
          <w:sz w:val="24"/>
        </w:rPr>
      </w:pPr>
      <w:r w:rsidRPr="001231AA">
        <w:rPr>
          <w:b/>
          <w:bCs/>
          <w:noProof/>
          <w:color w:val="000000"/>
          <w:spacing w:val="-12"/>
          <w:sz w:val="24"/>
        </w:rPr>
        <w:t>3.6.</w:t>
      </w:r>
      <w:r w:rsidRPr="001231AA">
        <w:rPr>
          <w:b/>
          <w:bCs/>
          <w:noProof/>
          <w:color w:val="000000"/>
          <w:sz w:val="24"/>
        </w:rPr>
        <w:tab/>
      </w:r>
      <w:r w:rsidRPr="001231AA">
        <w:rPr>
          <w:b/>
          <w:bCs/>
          <w:noProof/>
          <w:color w:val="000000"/>
          <w:spacing w:val="-5"/>
          <w:sz w:val="24"/>
        </w:rPr>
        <w:t>Права на информацию</w:t>
      </w:r>
    </w:p>
    <w:p w:rsidR="00131764" w:rsidRPr="001231AA" w:rsidRDefault="00131764" w:rsidP="001231AA">
      <w:pPr>
        <w:tabs>
          <w:tab w:val="left" w:pos="1301"/>
        </w:tabs>
        <w:ind w:firstLine="680"/>
        <w:jc w:val="both"/>
        <w:rPr>
          <w:noProof/>
          <w:color w:val="000000"/>
          <w:spacing w:val="-15"/>
          <w:sz w:val="24"/>
        </w:rPr>
      </w:pPr>
      <w:r w:rsidRPr="001231AA">
        <w:rPr>
          <w:noProof/>
          <w:color w:val="000000"/>
          <w:sz w:val="24"/>
        </w:rPr>
        <w:t xml:space="preserve">3.6.1. Вся информация, выдаваемая Раскрывающей стороной Получающей </w:t>
      </w:r>
      <w:r w:rsidRPr="001231AA">
        <w:rPr>
          <w:noProof/>
          <w:color w:val="000000"/>
          <w:spacing w:val="-5"/>
          <w:sz w:val="24"/>
        </w:rPr>
        <w:t xml:space="preserve">стороне в какой-либо форме согласно договору, будет и останется исключительной собственностью Раскрывающей стороны или ей принадлежит исключительное право </w:t>
      </w:r>
      <w:r w:rsidRPr="001231AA">
        <w:rPr>
          <w:noProof/>
          <w:color w:val="000000"/>
          <w:sz w:val="24"/>
        </w:rPr>
        <w:t>распоряжаться ею от имени собственника.</w:t>
      </w:r>
    </w:p>
    <w:p w:rsidR="00131764" w:rsidRPr="001231AA" w:rsidRDefault="00131764" w:rsidP="001231AA">
      <w:pPr>
        <w:tabs>
          <w:tab w:val="left" w:pos="1301"/>
        </w:tabs>
        <w:ind w:firstLine="680"/>
        <w:jc w:val="both"/>
        <w:rPr>
          <w:noProof/>
          <w:color w:val="000000"/>
          <w:spacing w:val="-12"/>
          <w:sz w:val="24"/>
        </w:rPr>
      </w:pPr>
      <w:r w:rsidRPr="001231AA">
        <w:rPr>
          <w:noProof/>
          <w:color w:val="000000"/>
          <w:sz w:val="24"/>
        </w:rPr>
        <w:t xml:space="preserve">3.6.2. Получающая сторона не приобретает право на информацию, а лишь </w:t>
      </w:r>
      <w:r w:rsidRPr="001231AA">
        <w:rPr>
          <w:noProof/>
          <w:color w:val="000000"/>
          <w:spacing w:val="-5"/>
          <w:sz w:val="24"/>
        </w:rPr>
        <w:t xml:space="preserve">получает право на ее использование, исключительно в целях, упомянутых в настоящем </w:t>
      </w:r>
      <w:r w:rsidRPr="001231AA">
        <w:rPr>
          <w:noProof/>
          <w:color w:val="000000"/>
          <w:sz w:val="24"/>
        </w:rPr>
        <w:t>Соглашении.</w:t>
      </w:r>
    </w:p>
    <w:p w:rsidR="00131764" w:rsidRPr="001231AA" w:rsidRDefault="00131764" w:rsidP="001231AA">
      <w:pPr>
        <w:tabs>
          <w:tab w:val="left" w:pos="1301"/>
        </w:tabs>
        <w:ind w:firstLine="680"/>
        <w:jc w:val="both"/>
        <w:rPr>
          <w:noProof/>
          <w:color w:val="000000"/>
          <w:spacing w:val="-13"/>
          <w:sz w:val="24"/>
        </w:rPr>
      </w:pPr>
      <w:r w:rsidRPr="001231AA">
        <w:rPr>
          <w:noProof/>
          <w:color w:val="000000"/>
          <w:spacing w:val="-5"/>
          <w:sz w:val="24"/>
        </w:rPr>
        <w:t xml:space="preserve">3.6.3. Раскрывая сведения Получающей стороне, Раскрывающая сторона не </w:t>
      </w:r>
      <w:r w:rsidRPr="001231AA">
        <w:rPr>
          <w:noProof/>
          <w:color w:val="000000"/>
          <w:sz w:val="24"/>
        </w:rPr>
        <w:t xml:space="preserve">предоставляет Получающей стороне никаких дополнительных прав, в том числе </w:t>
      </w:r>
      <w:r w:rsidRPr="001231AA">
        <w:rPr>
          <w:noProof/>
          <w:color w:val="000000"/>
          <w:spacing w:val="-5"/>
          <w:sz w:val="24"/>
        </w:rPr>
        <w:t xml:space="preserve">никаких лицензий или титульных прав на патенты, авторских прав, торговых марок, </w:t>
      </w:r>
      <w:r w:rsidRPr="001231AA">
        <w:rPr>
          <w:noProof/>
          <w:color w:val="000000"/>
          <w:sz w:val="24"/>
        </w:rPr>
        <w:t>принадлежащих Раскрывающей стороне.</w:t>
      </w:r>
    </w:p>
    <w:p w:rsidR="00131764" w:rsidRPr="001231AA" w:rsidRDefault="00131764" w:rsidP="001231AA">
      <w:pPr>
        <w:tabs>
          <w:tab w:val="left" w:pos="1478"/>
        </w:tabs>
        <w:ind w:firstLine="680"/>
        <w:jc w:val="both"/>
        <w:rPr>
          <w:noProof/>
          <w:color w:val="000000"/>
          <w:sz w:val="24"/>
        </w:rPr>
      </w:pPr>
      <w:r w:rsidRPr="001231AA">
        <w:rPr>
          <w:noProof/>
          <w:color w:val="000000"/>
          <w:spacing w:val="-11"/>
          <w:sz w:val="24"/>
        </w:rPr>
        <w:t>3.6.4.</w:t>
      </w:r>
      <w:r w:rsidRPr="001231AA">
        <w:rPr>
          <w:noProof/>
          <w:color w:val="000000"/>
          <w:sz w:val="24"/>
        </w:rPr>
        <w:t xml:space="preserve"> Получающая сторона не может видоизменять, разрабатывать, декомпилировать, разбирать или использовать в нарушение настоящего Соглашения </w:t>
      </w:r>
      <w:r w:rsidRPr="001231AA">
        <w:rPr>
          <w:noProof/>
          <w:color w:val="000000"/>
          <w:spacing w:val="-5"/>
          <w:sz w:val="24"/>
        </w:rPr>
        <w:t xml:space="preserve">любые программные продукты или материальные объекты, содержащие информацию </w:t>
      </w:r>
      <w:r w:rsidRPr="001231AA">
        <w:rPr>
          <w:noProof/>
          <w:color w:val="000000"/>
          <w:sz w:val="24"/>
        </w:rPr>
        <w:t>Раскрывающей стороны.</w:t>
      </w:r>
    </w:p>
    <w:p w:rsidR="00131764" w:rsidRPr="001231AA" w:rsidRDefault="00131764" w:rsidP="001231AA">
      <w:pPr>
        <w:tabs>
          <w:tab w:val="left" w:pos="1027"/>
        </w:tabs>
        <w:spacing w:before="240"/>
        <w:ind w:firstLine="680"/>
        <w:jc w:val="both"/>
        <w:rPr>
          <w:b/>
          <w:noProof/>
          <w:color w:val="000000"/>
          <w:sz w:val="24"/>
        </w:rPr>
      </w:pPr>
      <w:r w:rsidRPr="001231AA">
        <w:rPr>
          <w:b/>
          <w:noProof/>
          <w:color w:val="000000"/>
          <w:spacing w:val="-12"/>
          <w:sz w:val="24"/>
        </w:rPr>
        <w:t>3.7.</w:t>
      </w:r>
      <w:r w:rsidRPr="001231AA">
        <w:rPr>
          <w:b/>
          <w:noProof/>
          <w:color w:val="000000"/>
          <w:sz w:val="24"/>
        </w:rPr>
        <w:tab/>
        <w:t xml:space="preserve"> Средства </w:t>
      </w:r>
      <w:r w:rsidRPr="001231AA">
        <w:rPr>
          <w:b/>
          <w:bCs/>
          <w:noProof/>
          <w:color w:val="000000"/>
          <w:sz w:val="24"/>
        </w:rPr>
        <w:t>защиты</w:t>
      </w:r>
    </w:p>
    <w:p w:rsidR="00131764" w:rsidRPr="001231AA" w:rsidRDefault="00131764" w:rsidP="001231AA">
      <w:pPr>
        <w:tabs>
          <w:tab w:val="left" w:pos="1282"/>
        </w:tabs>
        <w:ind w:firstLine="680"/>
        <w:jc w:val="both"/>
        <w:rPr>
          <w:noProof/>
          <w:color w:val="000000"/>
          <w:spacing w:val="-15"/>
          <w:sz w:val="24"/>
        </w:rPr>
      </w:pPr>
      <w:r w:rsidRPr="001231AA">
        <w:rPr>
          <w:noProof/>
          <w:color w:val="000000"/>
          <w:spacing w:val="-4"/>
          <w:sz w:val="24"/>
        </w:rPr>
        <w:t xml:space="preserve">3.7.1. Стороны согласны, что все споры и разногласия между Раскрывающей </w:t>
      </w:r>
      <w:r w:rsidRPr="001231AA">
        <w:rPr>
          <w:noProof/>
          <w:color w:val="000000"/>
          <w:spacing w:val="-6"/>
          <w:sz w:val="24"/>
        </w:rPr>
        <w:t xml:space="preserve">Стороной и Получающей стороной, возникающие из и/или связанные с настоящим </w:t>
      </w:r>
      <w:r w:rsidRPr="001231AA">
        <w:rPr>
          <w:noProof/>
          <w:color w:val="000000"/>
          <w:spacing w:val="-5"/>
          <w:sz w:val="24"/>
        </w:rPr>
        <w:t>Соглашением, будут рассматриваться в соответствии с законодательством РФ. Место судопроизводства определяется в соответствующем договоре на оказание услуг.</w:t>
      </w:r>
    </w:p>
    <w:p w:rsidR="00131764" w:rsidRPr="001231AA" w:rsidRDefault="00131764" w:rsidP="001231AA">
      <w:pPr>
        <w:tabs>
          <w:tab w:val="left" w:pos="1282"/>
        </w:tabs>
        <w:ind w:firstLine="680"/>
        <w:jc w:val="both"/>
        <w:rPr>
          <w:noProof/>
          <w:color w:val="000000"/>
          <w:spacing w:val="-11"/>
          <w:sz w:val="24"/>
        </w:rPr>
      </w:pPr>
      <w:r w:rsidRPr="001231AA">
        <w:rPr>
          <w:noProof/>
          <w:color w:val="000000"/>
          <w:spacing w:val="-5"/>
          <w:sz w:val="24"/>
        </w:rPr>
        <w:t xml:space="preserve">3.7.2. Стороны признают, что денежная компенсация ущерба может являться </w:t>
      </w:r>
      <w:r w:rsidRPr="001231AA">
        <w:rPr>
          <w:noProof/>
          <w:color w:val="000000"/>
          <w:spacing w:val="-6"/>
          <w:sz w:val="24"/>
        </w:rPr>
        <w:t xml:space="preserve">недостаточным средством защиты в случае нарушения настоящего Соглашения и, что </w:t>
      </w:r>
      <w:r w:rsidRPr="001231AA">
        <w:rPr>
          <w:noProof/>
          <w:color w:val="000000"/>
          <w:sz w:val="24"/>
        </w:rPr>
        <w:t xml:space="preserve">Раскрывающая сторона должна иметь право, без отказа от других прав и средств </w:t>
      </w:r>
      <w:r w:rsidRPr="001231AA">
        <w:rPr>
          <w:noProof/>
          <w:color w:val="000000"/>
          <w:spacing w:val="-2"/>
          <w:sz w:val="24"/>
        </w:rPr>
        <w:t xml:space="preserve">защиты, на такие средства судебной защиты в виде судебного запрещения, которые </w:t>
      </w:r>
      <w:r w:rsidRPr="001231AA">
        <w:rPr>
          <w:noProof/>
          <w:color w:val="000000"/>
          <w:sz w:val="24"/>
        </w:rPr>
        <w:t>могут быть сочтены судом правильными.</w:t>
      </w:r>
    </w:p>
    <w:p w:rsidR="00131764" w:rsidRPr="001231AA" w:rsidRDefault="00131764" w:rsidP="001231AA">
      <w:pPr>
        <w:tabs>
          <w:tab w:val="left" w:pos="1022"/>
        </w:tabs>
        <w:spacing w:before="240"/>
        <w:ind w:firstLine="680"/>
        <w:jc w:val="both"/>
        <w:rPr>
          <w:noProof/>
          <w:color w:val="000000"/>
          <w:sz w:val="24"/>
        </w:rPr>
      </w:pPr>
      <w:r w:rsidRPr="001231AA">
        <w:rPr>
          <w:b/>
          <w:bCs/>
          <w:noProof/>
          <w:color w:val="000000"/>
          <w:spacing w:val="-17"/>
          <w:sz w:val="24"/>
        </w:rPr>
        <w:t>4.</w:t>
      </w:r>
      <w:r w:rsidRPr="001231AA">
        <w:rPr>
          <w:b/>
          <w:bCs/>
          <w:noProof/>
          <w:color w:val="000000"/>
          <w:sz w:val="24"/>
        </w:rPr>
        <w:tab/>
      </w:r>
      <w:r w:rsidRPr="001231AA">
        <w:rPr>
          <w:b/>
          <w:bCs/>
          <w:noProof/>
          <w:color w:val="000000"/>
          <w:spacing w:val="-6"/>
          <w:sz w:val="24"/>
        </w:rPr>
        <w:t>Раскрытие информации</w:t>
      </w:r>
    </w:p>
    <w:p w:rsidR="00131764" w:rsidRPr="001231AA" w:rsidRDefault="00131764" w:rsidP="001231AA">
      <w:pPr>
        <w:ind w:firstLine="680"/>
        <w:jc w:val="both"/>
        <w:rPr>
          <w:noProof/>
          <w:color w:val="000000"/>
          <w:sz w:val="24"/>
        </w:rPr>
      </w:pPr>
      <w:r w:rsidRPr="001231AA">
        <w:rPr>
          <w:noProof/>
          <w:color w:val="000000"/>
          <w:spacing w:val="-5"/>
          <w:sz w:val="24"/>
        </w:rPr>
        <w:t xml:space="preserve">4.1. Получающая сторона может разгласить конфиденциальную информацию </w:t>
      </w:r>
      <w:r w:rsidRPr="001231AA">
        <w:rPr>
          <w:bCs/>
          <w:noProof/>
          <w:color w:val="000000"/>
          <w:spacing w:val="-5"/>
          <w:sz w:val="24"/>
        </w:rPr>
        <w:t>в</w:t>
      </w:r>
      <w:r w:rsidRPr="001231AA">
        <w:rPr>
          <w:b/>
          <w:bCs/>
          <w:noProof/>
          <w:color w:val="000000"/>
          <w:spacing w:val="-5"/>
          <w:sz w:val="24"/>
        </w:rPr>
        <w:t xml:space="preserve"> </w:t>
      </w:r>
      <w:r w:rsidRPr="001231AA">
        <w:rPr>
          <w:noProof/>
          <w:color w:val="000000"/>
          <w:spacing w:val="-3"/>
          <w:sz w:val="24"/>
        </w:rPr>
        <w:t xml:space="preserve">соответствии с судебным или иным решением, предусмотренным законодательством </w:t>
      </w:r>
      <w:r w:rsidRPr="001231AA">
        <w:rPr>
          <w:noProof/>
          <w:color w:val="000000"/>
          <w:sz w:val="24"/>
        </w:rPr>
        <w:t>РФ, при условии, что:</w:t>
      </w:r>
    </w:p>
    <w:p w:rsidR="00131764" w:rsidRPr="001231AA" w:rsidRDefault="00131764" w:rsidP="001231AA">
      <w:pPr>
        <w:ind w:firstLine="680"/>
        <w:jc w:val="both"/>
        <w:rPr>
          <w:noProof/>
          <w:color w:val="000000"/>
          <w:sz w:val="24"/>
        </w:rPr>
      </w:pPr>
      <w:r w:rsidRPr="001231AA">
        <w:rPr>
          <w:noProof/>
          <w:color w:val="000000"/>
          <w:spacing w:val="-4"/>
          <w:sz w:val="24"/>
        </w:rPr>
        <w:t xml:space="preserve">а) заблаговременно уведомит Раскрывающую сторону о требовании такого </w:t>
      </w:r>
      <w:r w:rsidRPr="001231AA">
        <w:rPr>
          <w:noProof/>
          <w:color w:val="000000"/>
          <w:sz w:val="24"/>
        </w:rPr>
        <w:t xml:space="preserve">разглашения, чтобы у Раскрывающей стороны было достаточно времени для </w:t>
      </w:r>
      <w:r w:rsidRPr="001231AA">
        <w:rPr>
          <w:noProof/>
          <w:color w:val="000000"/>
          <w:spacing w:val="-5"/>
          <w:sz w:val="24"/>
        </w:rPr>
        <w:t>опротестования разглашения либо принятия компенсационных мер;</w:t>
      </w:r>
    </w:p>
    <w:p w:rsidR="00131764" w:rsidRPr="001231AA" w:rsidRDefault="00131764" w:rsidP="001231AA">
      <w:pPr>
        <w:ind w:firstLine="680"/>
        <w:jc w:val="both"/>
        <w:rPr>
          <w:noProof/>
          <w:color w:val="000000"/>
          <w:sz w:val="24"/>
        </w:rPr>
      </w:pPr>
      <w:r w:rsidRPr="001231AA">
        <w:rPr>
          <w:noProof/>
          <w:color w:val="000000"/>
          <w:sz w:val="24"/>
        </w:rPr>
        <w:t>б) предоставит Раскрывающей стороне данные о перечне, содержании и объеме конфиденциальной информации, подлежащей разглашению;</w:t>
      </w:r>
    </w:p>
    <w:p w:rsidR="00131764" w:rsidRPr="001231AA" w:rsidRDefault="00131764" w:rsidP="001231AA">
      <w:pPr>
        <w:tabs>
          <w:tab w:val="left" w:pos="960"/>
        </w:tabs>
        <w:ind w:firstLine="680"/>
        <w:jc w:val="both"/>
        <w:rPr>
          <w:noProof/>
          <w:color w:val="000000"/>
          <w:sz w:val="24"/>
        </w:rPr>
      </w:pPr>
      <w:r w:rsidRPr="001231AA">
        <w:rPr>
          <w:noProof/>
          <w:color w:val="000000"/>
          <w:spacing w:val="-17"/>
          <w:sz w:val="24"/>
        </w:rPr>
        <w:t>в)</w:t>
      </w:r>
      <w:r w:rsidRPr="001231AA">
        <w:rPr>
          <w:noProof/>
          <w:color w:val="000000"/>
          <w:sz w:val="24"/>
        </w:rPr>
        <w:t xml:space="preserve"> </w:t>
      </w:r>
      <w:r w:rsidRPr="001231AA">
        <w:rPr>
          <w:noProof/>
          <w:color w:val="000000"/>
          <w:spacing w:val="-6"/>
          <w:sz w:val="24"/>
        </w:rPr>
        <w:t xml:space="preserve">примет меры к ограничению объема разглашаемых сведений и количества лиц, </w:t>
      </w:r>
      <w:r w:rsidRPr="001231AA">
        <w:rPr>
          <w:noProof/>
          <w:color w:val="000000"/>
          <w:sz w:val="24"/>
        </w:rPr>
        <w:t>которым они разглашаются;</w:t>
      </w:r>
    </w:p>
    <w:p w:rsidR="00131764" w:rsidRPr="001231AA" w:rsidRDefault="00131764" w:rsidP="001231AA">
      <w:pPr>
        <w:tabs>
          <w:tab w:val="left" w:pos="960"/>
        </w:tabs>
        <w:ind w:firstLine="680"/>
        <w:jc w:val="both"/>
        <w:rPr>
          <w:noProof/>
          <w:color w:val="000000"/>
          <w:sz w:val="24"/>
        </w:rPr>
      </w:pPr>
      <w:r w:rsidRPr="001231AA">
        <w:rPr>
          <w:noProof/>
          <w:color w:val="000000"/>
          <w:spacing w:val="-15"/>
          <w:sz w:val="24"/>
        </w:rPr>
        <w:t>г)</w:t>
      </w:r>
      <w:r w:rsidRPr="001231AA">
        <w:rPr>
          <w:noProof/>
          <w:color w:val="000000"/>
          <w:sz w:val="24"/>
        </w:rPr>
        <w:t xml:space="preserve"> </w:t>
      </w:r>
      <w:r w:rsidRPr="001231AA">
        <w:rPr>
          <w:noProof/>
          <w:color w:val="000000"/>
          <w:spacing w:val="-4"/>
          <w:sz w:val="24"/>
        </w:rPr>
        <w:t xml:space="preserve">обеспечит в соответствии с требованиями законодательства РФ по защите </w:t>
      </w:r>
      <w:r w:rsidRPr="001231AA">
        <w:rPr>
          <w:noProof/>
          <w:color w:val="000000"/>
          <w:spacing w:val="-5"/>
          <w:sz w:val="24"/>
        </w:rPr>
        <w:t>конфиденциальной информации соответствующие процедуры ее разглашения.</w:t>
      </w:r>
    </w:p>
    <w:p w:rsidR="00131764" w:rsidRPr="001231AA" w:rsidRDefault="00131764" w:rsidP="001231AA">
      <w:pPr>
        <w:tabs>
          <w:tab w:val="left" w:pos="1022"/>
        </w:tabs>
        <w:spacing w:before="240"/>
        <w:ind w:firstLine="680"/>
        <w:jc w:val="both"/>
        <w:rPr>
          <w:noProof/>
          <w:color w:val="000000"/>
          <w:sz w:val="24"/>
        </w:rPr>
      </w:pPr>
      <w:r w:rsidRPr="001231AA">
        <w:rPr>
          <w:noProof/>
          <w:color w:val="000000"/>
          <w:spacing w:val="-11"/>
          <w:sz w:val="24"/>
        </w:rPr>
        <w:t>5.</w:t>
      </w:r>
      <w:r w:rsidRPr="001231AA">
        <w:rPr>
          <w:noProof/>
          <w:color w:val="000000"/>
          <w:sz w:val="24"/>
        </w:rPr>
        <w:t xml:space="preserve"> </w:t>
      </w:r>
      <w:r w:rsidRPr="001231AA">
        <w:rPr>
          <w:b/>
          <w:bCs/>
          <w:noProof/>
          <w:color w:val="000000"/>
          <w:spacing w:val="-4"/>
          <w:sz w:val="24"/>
        </w:rPr>
        <w:t xml:space="preserve">Ответственность и права </w:t>
      </w:r>
      <w:r w:rsidRPr="001231AA">
        <w:rPr>
          <w:b/>
          <w:noProof/>
          <w:color w:val="000000"/>
          <w:spacing w:val="-4"/>
          <w:sz w:val="24"/>
        </w:rPr>
        <w:t>Сторон</w:t>
      </w:r>
    </w:p>
    <w:p w:rsidR="00131764" w:rsidRPr="001231AA" w:rsidRDefault="00131764" w:rsidP="001231AA">
      <w:pPr>
        <w:ind w:firstLine="680"/>
        <w:jc w:val="both"/>
        <w:rPr>
          <w:noProof/>
          <w:color w:val="000000"/>
          <w:sz w:val="24"/>
        </w:rPr>
      </w:pPr>
      <w:r w:rsidRPr="001231AA">
        <w:rPr>
          <w:noProof/>
          <w:color w:val="000000"/>
          <w:spacing w:val="-10"/>
          <w:sz w:val="24"/>
        </w:rPr>
        <w:t>5.1. Получающая сторона будет ответственна за:</w:t>
      </w:r>
    </w:p>
    <w:p w:rsidR="00131764" w:rsidRPr="001231AA" w:rsidRDefault="00131764" w:rsidP="001231AA">
      <w:pPr>
        <w:ind w:firstLine="680"/>
        <w:jc w:val="both"/>
        <w:rPr>
          <w:noProof/>
          <w:color w:val="000000"/>
          <w:sz w:val="24"/>
        </w:rPr>
      </w:pPr>
      <w:r w:rsidRPr="001231AA">
        <w:rPr>
          <w:noProof/>
          <w:color w:val="000000"/>
          <w:spacing w:val="-4"/>
          <w:sz w:val="24"/>
        </w:rPr>
        <w:t xml:space="preserve">а) несанкционированное или умышленное разглашение конфиденциальной </w:t>
      </w:r>
      <w:r w:rsidRPr="001231AA">
        <w:rPr>
          <w:noProof/>
          <w:color w:val="000000"/>
          <w:spacing w:val="-6"/>
          <w:sz w:val="24"/>
        </w:rPr>
        <w:t xml:space="preserve">информации Раскрывающей стороны лицами Получающей стороны, которые работают </w:t>
      </w:r>
      <w:r w:rsidRPr="001231AA">
        <w:rPr>
          <w:noProof/>
          <w:color w:val="000000"/>
          <w:sz w:val="24"/>
        </w:rPr>
        <w:t>или работали на нее по найму, а также</w:t>
      </w:r>
    </w:p>
    <w:p w:rsidR="00131764" w:rsidRPr="001231AA" w:rsidRDefault="00131764" w:rsidP="001231AA">
      <w:pPr>
        <w:tabs>
          <w:tab w:val="left" w:pos="1046"/>
        </w:tabs>
        <w:ind w:firstLine="680"/>
        <w:jc w:val="both"/>
        <w:rPr>
          <w:noProof/>
          <w:color w:val="000000"/>
          <w:sz w:val="24"/>
        </w:rPr>
      </w:pPr>
      <w:r w:rsidRPr="001231AA">
        <w:rPr>
          <w:noProof/>
          <w:color w:val="000000"/>
          <w:spacing w:val="-14"/>
          <w:sz w:val="24"/>
        </w:rPr>
        <w:t>б)</w:t>
      </w:r>
      <w:r w:rsidRPr="001231AA">
        <w:rPr>
          <w:noProof/>
          <w:color w:val="000000"/>
          <w:sz w:val="24"/>
        </w:rPr>
        <w:t xml:space="preserve"> </w:t>
      </w:r>
      <w:r w:rsidRPr="001231AA">
        <w:rPr>
          <w:noProof/>
          <w:color w:val="000000"/>
          <w:spacing w:val="-4"/>
          <w:sz w:val="24"/>
        </w:rPr>
        <w:t xml:space="preserve">несанкционированное использование этими лицами конфиденциальной </w:t>
      </w:r>
      <w:r w:rsidRPr="001231AA">
        <w:rPr>
          <w:noProof/>
          <w:color w:val="000000"/>
          <w:sz w:val="24"/>
        </w:rPr>
        <w:t>информации,</w:t>
      </w:r>
    </w:p>
    <w:p w:rsidR="00131764" w:rsidRPr="001231AA" w:rsidRDefault="00131764" w:rsidP="001231AA">
      <w:pPr>
        <w:tabs>
          <w:tab w:val="left" w:pos="1046"/>
        </w:tabs>
        <w:ind w:firstLine="680"/>
        <w:jc w:val="both"/>
        <w:rPr>
          <w:noProof/>
          <w:color w:val="000000"/>
          <w:sz w:val="24"/>
        </w:rPr>
      </w:pPr>
      <w:r w:rsidRPr="001231AA">
        <w:rPr>
          <w:noProof/>
          <w:color w:val="000000"/>
          <w:spacing w:val="-16"/>
          <w:sz w:val="24"/>
        </w:rPr>
        <w:t>в)</w:t>
      </w:r>
      <w:r w:rsidRPr="001231AA">
        <w:rPr>
          <w:noProof/>
          <w:color w:val="000000"/>
          <w:sz w:val="24"/>
        </w:rPr>
        <w:t xml:space="preserve"> </w:t>
      </w:r>
      <w:r w:rsidRPr="001231AA">
        <w:rPr>
          <w:noProof/>
          <w:color w:val="000000"/>
          <w:spacing w:val="-4"/>
          <w:sz w:val="24"/>
        </w:rPr>
        <w:t xml:space="preserve">несоблюдение столь же высокой степени осторожности пользования </w:t>
      </w:r>
      <w:r w:rsidRPr="001231AA">
        <w:rPr>
          <w:noProof/>
          <w:color w:val="000000"/>
          <w:sz w:val="24"/>
        </w:rPr>
        <w:t xml:space="preserve">конфиденциальной информацией, какую бы соблюдала в разумных пределах </w:t>
      </w:r>
      <w:r w:rsidRPr="001231AA">
        <w:rPr>
          <w:noProof/>
          <w:color w:val="000000"/>
          <w:spacing w:val="-5"/>
          <w:sz w:val="24"/>
        </w:rPr>
        <w:t xml:space="preserve">Получающая сторона в отношении своей собственной конфиденциальной информации </w:t>
      </w:r>
      <w:r w:rsidRPr="001231AA">
        <w:rPr>
          <w:noProof/>
          <w:color w:val="000000"/>
          <w:sz w:val="24"/>
        </w:rPr>
        <w:t>аналогичной важности,</w:t>
      </w:r>
    </w:p>
    <w:p w:rsidR="00131764" w:rsidRPr="001231AA" w:rsidRDefault="00131764" w:rsidP="001231AA">
      <w:pPr>
        <w:tabs>
          <w:tab w:val="left" w:pos="1046"/>
        </w:tabs>
        <w:ind w:firstLine="680"/>
        <w:jc w:val="both"/>
        <w:rPr>
          <w:noProof/>
          <w:color w:val="000000"/>
          <w:sz w:val="24"/>
        </w:rPr>
      </w:pPr>
      <w:r w:rsidRPr="001231AA">
        <w:rPr>
          <w:noProof/>
          <w:color w:val="000000"/>
          <w:spacing w:val="-15"/>
          <w:sz w:val="24"/>
        </w:rPr>
        <w:lastRenderedPageBreak/>
        <w:t>г)</w:t>
      </w:r>
      <w:r w:rsidRPr="001231AA">
        <w:rPr>
          <w:noProof/>
          <w:color w:val="000000"/>
          <w:sz w:val="24"/>
        </w:rPr>
        <w:t xml:space="preserve"> </w:t>
      </w:r>
      <w:r w:rsidRPr="001231AA">
        <w:rPr>
          <w:noProof/>
          <w:color w:val="000000"/>
          <w:spacing w:val="-4"/>
          <w:sz w:val="24"/>
        </w:rPr>
        <w:t xml:space="preserve">не прекращение несанкционированного или неумышленного разглашения </w:t>
      </w:r>
      <w:r w:rsidRPr="001231AA">
        <w:rPr>
          <w:noProof/>
          <w:color w:val="000000"/>
          <w:sz w:val="24"/>
        </w:rPr>
        <w:t xml:space="preserve">конфиденциальной информации Раскрывающей стороны, либо не прекращение </w:t>
      </w:r>
      <w:r w:rsidRPr="001231AA">
        <w:rPr>
          <w:noProof/>
          <w:color w:val="000000"/>
          <w:spacing w:val="-5"/>
          <w:sz w:val="24"/>
        </w:rPr>
        <w:t xml:space="preserve">нарушений пользования ею после обнаружения (выявление) фактов разглашения или </w:t>
      </w:r>
      <w:r w:rsidRPr="001231AA">
        <w:rPr>
          <w:noProof/>
          <w:color w:val="000000"/>
          <w:sz w:val="24"/>
        </w:rPr>
        <w:t>нарушения мер осторожности пользования.</w:t>
      </w:r>
    </w:p>
    <w:p w:rsidR="00131764" w:rsidRPr="001231AA" w:rsidRDefault="00131764" w:rsidP="001231AA">
      <w:pPr>
        <w:ind w:firstLine="680"/>
        <w:jc w:val="both"/>
        <w:rPr>
          <w:noProof/>
          <w:color w:val="000000"/>
          <w:sz w:val="24"/>
        </w:rPr>
      </w:pPr>
      <w:r w:rsidRPr="001231AA">
        <w:rPr>
          <w:noProof/>
          <w:color w:val="000000"/>
          <w:sz w:val="24"/>
        </w:rPr>
        <w:t xml:space="preserve">5.2. В случае установления вины Получающей стороны в разглашении </w:t>
      </w:r>
      <w:r w:rsidRPr="001231AA">
        <w:rPr>
          <w:noProof/>
          <w:color w:val="000000"/>
          <w:spacing w:val="-1"/>
          <w:sz w:val="24"/>
        </w:rPr>
        <w:t xml:space="preserve">конфиденциальной информации Раскрывающая сторона имеет право по своему </w:t>
      </w:r>
      <w:r w:rsidRPr="001231AA">
        <w:rPr>
          <w:noProof/>
          <w:color w:val="000000"/>
          <w:spacing w:val="-6"/>
          <w:sz w:val="24"/>
        </w:rPr>
        <w:t xml:space="preserve">усмотрению взыскать убытки, понесенные в связи с разглашением или использованием </w:t>
      </w:r>
      <w:r w:rsidRPr="001231AA">
        <w:rPr>
          <w:noProof/>
          <w:color w:val="000000"/>
          <w:spacing w:val="-5"/>
          <w:sz w:val="24"/>
        </w:rPr>
        <w:t xml:space="preserve">этой информации, либо получить от Получающей стороны штраф в соответствии </w:t>
      </w:r>
      <w:r w:rsidRPr="001231AA">
        <w:rPr>
          <w:b/>
          <w:bCs/>
          <w:noProof/>
          <w:color w:val="000000"/>
          <w:spacing w:val="-5"/>
          <w:sz w:val="24"/>
        </w:rPr>
        <w:t xml:space="preserve">с </w:t>
      </w:r>
      <w:r w:rsidRPr="001231AA">
        <w:rPr>
          <w:noProof/>
          <w:color w:val="000000"/>
          <w:sz w:val="24"/>
        </w:rPr>
        <w:t>действующим законодательством РФ.</w:t>
      </w:r>
    </w:p>
    <w:p w:rsidR="00131764" w:rsidRPr="001231AA" w:rsidRDefault="00131764" w:rsidP="001231AA">
      <w:pPr>
        <w:spacing w:before="240"/>
        <w:ind w:firstLine="680"/>
        <w:jc w:val="both"/>
        <w:rPr>
          <w:b/>
          <w:noProof/>
          <w:color w:val="000000"/>
          <w:sz w:val="24"/>
        </w:rPr>
      </w:pPr>
      <w:r w:rsidRPr="001231AA">
        <w:rPr>
          <w:b/>
          <w:bCs/>
          <w:noProof/>
          <w:color w:val="000000"/>
          <w:spacing w:val="-3"/>
          <w:sz w:val="24"/>
        </w:rPr>
        <w:t xml:space="preserve">6. </w:t>
      </w:r>
      <w:r w:rsidRPr="001231AA">
        <w:rPr>
          <w:b/>
          <w:noProof/>
          <w:color w:val="000000"/>
          <w:spacing w:val="-3"/>
          <w:sz w:val="24"/>
        </w:rPr>
        <w:t xml:space="preserve">Статус </w:t>
      </w:r>
      <w:r w:rsidRPr="001231AA">
        <w:rPr>
          <w:b/>
          <w:bCs/>
          <w:noProof/>
          <w:color w:val="000000"/>
          <w:spacing w:val="-3"/>
          <w:sz w:val="24"/>
        </w:rPr>
        <w:t>и условия действия Соглашения</w:t>
      </w:r>
    </w:p>
    <w:p w:rsidR="00131764" w:rsidRPr="001231AA" w:rsidRDefault="00131764" w:rsidP="001231AA">
      <w:pPr>
        <w:tabs>
          <w:tab w:val="left" w:pos="1162"/>
        </w:tabs>
        <w:ind w:firstLine="680"/>
        <w:jc w:val="both"/>
        <w:rPr>
          <w:noProof/>
          <w:color w:val="000000"/>
          <w:sz w:val="24"/>
        </w:rPr>
      </w:pPr>
      <w:r w:rsidRPr="001231AA">
        <w:rPr>
          <w:noProof/>
          <w:color w:val="000000"/>
          <w:spacing w:val="-18"/>
          <w:sz w:val="24"/>
        </w:rPr>
        <w:t>6.1.</w:t>
      </w:r>
      <w:r w:rsidRPr="001231AA">
        <w:rPr>
          <w:noProof/>
          <w:color w:val="000000"/>
          <w:sz w:val="24"/>
        </w:rPr>
        <w:t xml:space="preserve"> Настоящее Соглашение вступает в силу с даты подписания настоящего Соглашения.</w:t>
      </w:r>
    </w:p>
    <w:p w:rsidR="00131764" w:rsidRPr="001231AA" w:rsidRDefault="00131764" w:rsidP="001231AA">
      <w:pPr>
        <w:tabs>
          <w:tab w:val="left" w:pos="1066"/>
        </w:tabs>
        <w:ind w:firstLine="680"/>
        <w:jc w:val="both"/>
        <w:rPr>
          <w:noProof/>
          <w:color w:val="000000"/>
          <w:sz w:val="24"/>
        </w:rPr>
      </w:pPr>
      <w:r w:rsidRPr="001231AA">
        <w:rPr>
          <w:noProof/>
          <w:color w:val="000000"/>
          <w:spacing w:val="-12"/>
          <w:sz w:val="24"/>
        </w:rPr>
        <w:t>6.2. «</w:t>
      </w:r>
      <w:r w:rsidRPr="001231AA">
        <w:rPr>
          <w:noProof/>
          <w:color w:val="000000"/>
          <w:spacing w:val="-3"/>
          <w:sz w:val="24"/>
        </w:rPr>
        <w:t xml:space="preserve">Соглашение…» является полным соглашением между Сторонами и отменяет любые </w:t>
      </w:r>
      <w:r w:rsidRPr="001231AA">
        <w:rPr>
          <w:noProof/>
          <w:color w:val="000000"/>
          <w:spacing w:val="-5"/>
          <w:sz w:val="24"/>
        </w:rPr>
        <w:t xml:space="preserve">и все предыдущие устные или письменные соглашения в отношении предмета данного Соглашения. Соглашение не подлежит изменению иначе как письменным соглашением, </w:t>
      </w:r>
      <w:r w:rsidRPr="001231AA">
        <w:rPr>
          <w:noProof/>
          <w:color w:val="000000"/>
          <w:spacing w:val="-3"/>
          <w:sz w:val="24"/>
        </w:rPr>
        <w:t xml:space="preserve">подписанным позднее даты подписания данного Соглашения и заверенного подписями </w:t>
      </w:r>
      <w:r w:rsidRPr="001231AA">
        <w:rPr>
          <w:noProof/>
          <w:color w:val="000000"/>
          <w:sz w:val="24"/>
        </w:rPr>
        <w:t xml:space="preserve">обоих Сторон. Никакое из положений данного Соглашения не должно считаться отмененным никаким действием или с молчаливого согласия любой Стороны, ее </w:t>
      </w:r>
      <w:r w:rsidRPr="001231AA">
        <w:rPr>
          <w:noProof/>
          <w:color w:val="000000"/>
          <w:spacing w:val="-6"/>
          <w:sz w:val="24"/>
        </w:rPr>
        <w:t xml:space="preserve">агентов или сотрудников иначе как путем подписания уполномоченными лицами обоих </w:t>
      </w:r>
      <w:r w:rsidRPr="001231AA">
        <w:rPr>
          <w:noProof/>
          <w:color w:val="000000"/>
          <w:sz w:val="24"/>
        </w:rPr>
        <w:t xml:space="preserve">Сторон соответствующего документа. Названия разделов данного Соглашения </w:t>
      </w:r>
      <w:r w:rsidRPr="001231AA">
        <w:rPr>
          <w:noProof/>
          <w:color w:val="000000"/>
          <w:spacing w:val="-5"/>
          <w:sz w:val="24"/>
        </w:rPr>
        <w:t xml:space="preserve">используются только для информационных целей и не должны влиять на толкования </w:t>
      </w:r>
      <w:r w:rsidRPr="001231AA">
        <w:rPr>
          <w:noProof/>
          <w:color w:val="000000"/>
          <w:sz w:val="24"/>
        </w:rPr>
        <w:t>любого положения Соглашения.</w:t>
      </w:r>
    </w:p>
    <w:p w:rsidR="00131764" w:rsidRPr="001231AA" w:rsidRDefault="00131764" w:rsidP="001231AA">
      <w:pPr>
        <w:tabs>
          <w:tab w:val="left" w:pos="1210"/>
        </w:tabs>
        <w:ind w:firstLine="680"/>
        <w:jc w:val="both"/>
        <w:rPr>
          <w:noProof/>
          <w:color w:val="000000"/>
          <w:sz w:val="24"/>
        </w:rPr>
      </w:pPr>
      <w:r w:rsidRPr="001231AA">
        <w:rPr>
          <w:noProof/>
          <w:color w:val="000000"/>
          <w:spacing w:val="-15"/>
          <w:sz w:val="24"/>
        </w:rPr>
        <w:t>6.3.</w:t>
      </w:r>
      <w:r w:rsidRPr="001231AA">
        <w:rPr>
          <w:noProof/>
          <w:color w:val="000000"/>
          <w:sz w:val="24"/>
        </w:rPr>
        <w:t xml:space="preserve"> С учетом ограничений, установленных данным Соглашением, оно будет </w:t>
      </w:r>
      <w:r w:rsidRPr="001231AA">
        <w:rPr>
          <w:noProof/>
          <w:color w:val="000000"/>
          <w:spacing w:val="-4"/>
          <w:sz w:val="24"/>
        </w:rPr>
        <w:t xml:space="preserve">действовать в интересах Сторон, будет обязательным для них, их разрешенных правопреемников, при условии, однако, что ни одна из Сторон не должна передавать права по данному Соглашению или любые другие обязанности, обязательства и права, </w:t>
      </w:r>
      <w:r w:rsidRPr="001231AA">
        <w:rPr>
          <w:noProof/>
          <w:color w:val="000000"/>
          <w:spacing w:val="-5"/>
          <w:sz w:val="24"/>
        </w:rPr>
        <w:t>указанные в Соглашении, без предварительного письменного согласия другой Стороны.</w:t>
      </w:r>
    </w:p>
    <w:p w:rsidR="00131764" w:rsidRPr="001231AA" w:rsidRDefault="00131764" w:rsidP="001231AA">
      <w:pPr>
        <w:tabs>
          <w:tab w:val="left" w:pos="1075"/>
        </w:tabs>
        <w:ind w:firstLine="680"/>
        <w:jc w:val="both"/>
        <w:rPr>
          <w:noProof/>
          <w:color w:val="000000"/>
          <w:sz w:val="24"/>
        </w:rPr>
      </w:pPr>
      <w:r w:rsidRPr="001231AA">
        <w:rPr>
          <w:noProof/>
          <w:color w:val="000000"/>
          <w:spacing w:val="-12"/>
          <w:sz w:val="24"/>
        </w:rPr>
        <w:t>6.4.</w:t>
      </w:r>
      <w:r w:rsidRPr="001231AA">
        <w:rPr>
          <w:noProof/>
          <w:color w:val="000000"/>
          <w:sz w:val="24"/>
        </w:rPr>
        <w:t xml:space="preserve"> </w:t>
      </w:r>
      <w:r w:rsidRPr="001231AA">
        <w:rPr>
          <w:noProof/>
          <w:color w:val="000000"/>
          <w:spacing w:val="-4"/>
          <w:sz w:val="24"/>
        </w:rPr>
        <w:t xml:space="preserve">Настоящее Соглашение составлено на основе действующего законодательства РФ </w:t>
      </w:r>
      <w:r w:rsidRPr="001231AA">
        <w:rPr>
          <w:noProof/>
          <w:color w:val="000000"/>
          <w:spacing w:val="-5"/>
          <w:sz w:val="24"/>
        </w:rPr>
        <w:t xml:space="preserve">и подлежит юрисдикции и толкованию в соответствии со следующими нормативными </w:t>
      </w:r>
      <w:r w:rsidRPr="001231AA">
        <w:rPr>
          <w:noProof/>
          <w:color w:val="000000"/>
          <w:sz w:val="24"/>
        </w:rPr>
        <w:t>правовыми актами:</w:t>
      </w:r>
    </w:p>
    <w:p w:rsidR="00131764" w:rsidRPr="001231AA" w:rsidRDefault="00131764" w:rsidP="001231AA">
      <w:pPr>
        <w:tabs>
          <w:tab w:val="left" w:pos="1075"/>
        </w:tabs>
        <w:ind w:firstLine="680"/>
        <w:jc w:val="both"/>
        <w:rPr>
          <w:noProof/>
          <w:color w:val="000000"/>
          <w:sz w:val="24"/>
        </w:rPr>
      </w:pPr>
      <w:r w:rsidRPr="001231AA">
        <w:rPr>
          <w:noProof/>
          <w:color w:val="000000"/>
          <w:sz w:val="24"/>
        </w:rPr>
        <w:t xml:space="preserve">- </w:t>
      </w:r>
      <w:r w:rsidRPr="001231AA">
        <w:rPr>
          <w:bCs/>
          <w:noProof/>
          <w:color w:val="000000"/>
          <w:spacing w:val="-5"/>
          <w:sz w:val="24"/>
        </w:rPr>
        <w:t>статья 29 Конституции РФ;</w:t>
      </w:r>
    </w:p>
    <w:p w:rsidR="00131764" w:rsidRPr="001231AA" w:rsidRDefault="00131764" w:rsidP="001231AA">
      <w:pPr>
        <w:tabs>
          <w:tab w:val="left" w:pos="715"/>
        </w:tabs>
        <w:ind w:firstLine="425"/>
        <w:jc w:val="both"/>
        <w:rPr>
          <w:bCs/>
          <w:noProof/>
          <w:color w:val="000000"/>
          <w:sz w:val="24"/>
        </w:rPr>
      </w:pPr>
      <w:r w:rsidRPr="001231AA">
        <w:rPr>
          <w:bCs/>
          <w:noProof/>
          <w:color w:val="000000"/>
          <w:spacing w:val="-4"/>
          <w:sz w:val="24"/>
        </w:rPr>
        <w:tab/>
        <w:t>- закон РФ "О государственной тайне" № 5485-1 от 21 июля 1993 г.;</w:t>
      </w:r>
    </w:p>
    <w:p w:rsidR="00131764" w:rsidRPr="001231AA" w:rsidRDefault="00131764" w:rsidP="001231AA">
      <w:pPr>
        <w:tabs>
          <w:tab w:val="left" w:pos="715"/>
        </w:tabs>
        <w:ind w:firstLine="425"/>
        <w:jc w:val="both"/>
        <w:rPr>
          <w:bCs/>
          <w:noProof/>
          <w:color w:val="000000"/>
          <w:sz w:val="24"/>
        </w:rPr>
      </w:pPr>
      <w:r w:rsidRPr="001231AA">
        <w:rPr>
          <w:bCs/>
          <w:noProof/>
          <w:color w:val="000000"/>
          <w:sz w:val="24"/>
        </w:rPr>
        <w:tab/>
        <w:t>- ф</w:t>
      </w:r>
      <w:r w:rsidRPr="001231AA">
        <w:rPr>
          <w:bCs/>
          <w:noProof/>
          <w:color w:val="000000"/>
          <w:spacing w:val="-5"/>
          <w:sz w:val="24"/>
        </w:rPr>
        <w:t xml:space="preserve">едеральный закон РФ </w:t>
      </w:r>
      <w:r w:rsidRPr="001231AA">
        <w:rPr>
          <w:bCs/>
          <w:noProof/>
          <w:color w:val="000000"/>
          <w:sz w:val="24"/>
        </w:rPr>
        <w:t xml:space="preserve">«Об информации, информационных технологиях и о защите информации». </w:t>
      </w:r>
      <w:r w:rsidRPr="001231AA">
        <w:rPr>
          <w:bCs/>
          <w:noProof/>
          <w:color w:val="000000"/>
          <w:spacing w:val="-5"/>
          <w:sz w:val="24"/>
        </w:rPr>
        <w:t>от 27 июля 2006 г. № 149-ФЗ;</w:t>
      </w:r>
    </w:p>
    <w:p w:rsidR="00131764" w:rsidRPr="001231AA" w:rsidRDefault="00131764" w:rsidP="001231AA">
      <w:pPr>
        <w:tabs>
          <w:tab w:val="left" w:pos="715"/>
        </w:tabs>
        <w:ind w:firstLine="425"/>
        <w:jc w:val="both"/>
        <w:rPr>
          <w:bCs/>
          <w:noProof/>
          <w:color w:val="000000"/>
          <w:sz w:val="24"/>
        </w:rPr>
      </w:pPr>
      <w:r w:rsidRPr="001231AA">
        <w:rPr>
          <w:bCs/>
          <w:noProof/>
          <w:color w:val="000000"/>
          <w:spacing w:val="-1"/>
          <w:sz w:val="24"/>
        </w:rPr>
        <w:tab/>
        <w:t xml:space="preserve">- указ Президента РФ «Об утверждении перечня сведений </w:t>
      </w:r>
      <w:r w:rsidRPr="001231AA">
        <w:rPr>
          <w:bCs/>
          <w:noProof/>
          <w:color w:val="000000"/>
          <w:sz w:val="24"/>
        </w:rPr>
        <w:t>конфиденциального характера» № 188 от 06.03.1997 г.;</w:t>
      </w:r>
    </w:p>
    <w:p w:rsidR="00131764" w:rsidRPr="001231AA" w:rsidRDefault="00131764" w:rsidP="001231AA">
      <w:pPr>
        <w:tabs>
          <w:tab w:val="left" w:pos="715"/>
        </w:tabs>
        <w:ind w:firstLine="425"/>
        <w:jc w:val="both"/>
        <w:rPr>
          <w:bCs/>
          <w:noProof/>
          <w:color w:val="000000"/>
          <w:sz w:val="24"/>
        </w:rPr>
      </w:pPr>
      <w:r w:rsidRPr="001231AA">
        <w:rPr>
          <w:bCs/>
          <w:noProof/>
          <w:color w:val="000000"/>
          <w:sz w:val="24"/>
        </w:rPr>
        <w:tab/>
        <w:t>- пункт 9 Статьи. 3, пункт 3 Статьи 11 Федерального закона РФ «О коммерческой тайне» № 98-ФЗ, 29.07.2004 г.;</w:t>
      </w:r>
    </w:p>
    <w:p w:rsidR="00131764" w:rsidRPr="001231AA" w:rsidRDefault="00131764" w:rsidP="001231AA">
      <w:pPr>
        <w:tabs>
          <w:tab w:val="left" w:pos="715"/>
        </w:tabs>
        <w:ind w:firstLine="425"/>
        <w:jc w:val="both"/>
        <w:rPr>
          <w:bCs/>
          <w:noProof/>
          <w:color w:val="000000"/>
          <w:sz w:val="24"/>
        </w:rPr>
      </w:pPr>
      <w:r w:rsidRPr="001231AA">
        <w:rPr>
          <w:bCs/>
          <w:noProof/>
          <w:color w:val="000000"/>
          <w:spacing w:val="-3"/>
          <w:sz w:val="24"/>
        </w:rPr>
        <w:tab/>
        <w:t xml:space="preserve">- федеральный закон РФ «О государственной гражданской службе </w:t>
      </w:r>
      <w:r w:rsidRPr="001231AA">
        <w:rPr>
          <w:bCs/>
          <w:noProof/>
          <w:color w:val="000000"/>
          <w:sz w:val="24"/>
        </w:rPr>
        <w:t>Российской Федерации» N 79-ФЗ от 27 июля 2004 г.;</w:t>
      </w:r>
    </w:p>
    <w:p w:rsidR="00131764" w:rsidRPr="001231AA" w:rsidRDefault="00131764" w:rsidP="001231AA">
      <w:pPr>
        <w:tabs>
          <w:tab w:val="left" w:pos="715"/>
        </w:tabs>
        <w:ind w:firstLine="425"/>
        <w:jc w:val="both"/>
        <w:rPr>
          <w:bCs/>
          <w:noProof/>
          <w:color w:val="000000"/>
          <w:sz w:val="24"/>
        </w:rPr>
      </w:pPr>
      <w:r w:rsidRPr="001231AA">
        <w:rPr>
          <w:bCs/>
          <w:noProof/>
          <w:color w:val="000000"/>
          <w:sz w:val="24"/>
        </w:rPr>
        <w:tab/>
        <w:t xml:space="preserve">- «Положение о порядке обращения со служебной информацией </w:t>
      </w:r>
      <w:r w:rsidRPr="001231AA">
        <w:rPr>
          <w:bCs/>
          <w:noProof/>
          <w:color w:val="000000"/>
          <w:spacing w:val="-1"/>
          <w:sz w:val="24"/>
        </w:rPr>
        <w:t>ограниченного распространения в федеральных органах исполнительной</w:t>
      </w:r>
      <w:r w:rsidRPr="001231AA">
        <w:rPr>
          <w:bCs/>
          <w:noProof/>
          <w:color w:val="000000"/>
          <w:sz w:val="24"/>
        </w:rPr>
        <w:t xml:space="preserve"> </w:t>
      </w:r>
      <w:r w:rsidRPr="001231AA">
        <w:rPr>
          <w:bCs/>
          <w:noProof/>
          <w:color w:val="000000"/>
          <w:spacing w:val="-4"/>
          <w:sz w:val="24"/>
        </w:rPr>
        <w:t xml:space="preserve">власти», утвержденное постановлением Правительства от 03.11.1994 г. </w:t>
      </w:r>
      <w:r w:rsidRPr="001231AA">
        <w:rPr>
          <w:bCs/>
          <w:noProof/>
          <w:color w:val="000000"/>
          <w:sz w:val="24"/>
        </w:rPr>
        <w:t>№ 1233;</w:t>
      </w:r>
    </w:p>
    <w:p w:rsidR="00131764" w:rsidRPr="001231AA" w:rsidRDefault="00131764" w:rsidP="001231AA">
      <w:pPr>
        <w:tabs>
          <w:tab w:val="left" w:pos="629"/>
        </w:tabs>
        <w:ind w:firstLine="425"/>
        <w:jc w:val="both"/>
        <w:rPr>
          <w:bCs/>
          <w:noProof/>
          <w:color w:val="000000"/>
          <w:sz w:val="24"/>
        </w:rPr>
      </w:pPr>
      <w:r w:rsidRPr="001231AA">
        <w:rPr>
          <w:bCs/>
          <w:noProof/>
          <w:color w:val="000000"/>
          <w:sz w:val="24"/>
        </w:rPr>
        <w:tab/>
        <w:t xml:space="preserve">- постановление Правительства РСФСР «О перечне сведений, которые не </w:t>
      </w:r>
      <w:r w:rsidRPr="001231AA">
        <w:rPr>
          <w:bCs/>
          <w:noProof/>
          <w:color w:val="000000"/>
          <w:spacing w:val="-4"/>
          <w:sz w:val="24"/>
        </w:rPr>
        <w:t>могут составлять коммерческую тайну» № 35 от 05.12.1991 г.;</w:t>
      </w:r>
    </w:p>
    <w:p w:rsidR="00131764" w:rsidRPr="001231AA" w:rsidRDefault="00131764" w:rsidP="001231AA">
      <w:pPr>
        <w:tabs>
          <w:tab w:val="left" w:pos="629"/>
        </w:tabs>
        <w:ind w:firstLine="425"/>
        <w:jc w:val="both"/>
        <w:rPr>
          <w:bCs/>
          <w:noProof/>
          <w:color w:val="000000"/>
          <w:sz w:val="24"/>
        </w:rPr>
      </w:pPr>
      <w:r w:rsidRPr="001231AA">
        <w:rPr>
          <w:bCs/>
          <w:noProof/>
          <w:color w:val="000000"/>
          <w:spacing w:val="-5"/>
          <w:sz w:val="24"/>
        </w:rPr>
        <w:tab/>
        <w:t>- статьи 183 и 285 Уголовного кодекса РФ;</w:t>
      </w:r>
    </w:p>
    <w:p w:rsidR="00131764" w:rsidRPr="001231AA" w:rsidRDefault="00131764" w:rsidP="001231AA">
      <w:pPr>
        <w:tabs>
          <w:tab w:val="left" w:pos="629"/>
        </w:tabs>
        <w:ind w:firstLine="425"/>
        <w:jc w:val="both"/>
        <w:rPr>
          <w:bCs/>
          <w:noProof/>
          <w:color w:val="000000"/>
          <w:sz w:val="24"/>
        </w:rPr>
      </w:pPr>
      <w:r w:rsidRPr="001231AA">
        <w:rPr>
          <w:bCs/>
          <w:noProof/>
          <w:color w:val="000000"/>
          <w:sz w:val="24"/>
        </w:rPr>
        <w:tab/>
        <w:t>- статьи 57, 81,193, 238,</w:t>
      </w:r>
      <w:r w:rsidRPr="001231AA">
        <w:rPr>
          <w:b/>
          <w:bCs/>
          <w:noProof/>
          <w:color w:val="000000"/>
          <w:sz w:val="24"/>
        </w:rPr>
        <w:t xml:space="preserve"> </w:t>
      </w:r>
      <w:r w:rsidRPr="001231AA">
        <w:rPr>
          <w:bCs/>
          <w:noProof/>
          <w:color w:val="000000"/>
          <w:sz w:val="24"/>
        </w:rPr>
        <w:t>243 Трудового кодекса РФ, введенного в действие с 1 февраля 2002г.</w:t>
      </w:r>
    </w:p>
    <w:p w:rsidR="00131764" w:rsidRPr="001231AA" w:rsidRDefault="00131764" w:rsidP="001231AA">
      <w:pPr>
        <w:ind w:firstLine="680"/>
        <w:jc w:val="both"/>
        <w:rPr>
          <w:b/>
          <w:bCs/>
          <w:noProof/>
          <w:color w:val="000000"/>
          <w:spacing w:val="-5"/>
          <w:sz w:val="24"/>
        </w:rPr>
      </w:pPr>
      <w:r w:rsidRPr="001231AA">
        <w:rPr>
          <w:noProof/>
          <w:color w:val="000000"/>
          <w:sz w:val="24"/>
        </w:rPr>
        <w:t xml:space="preserve">6.5. Если любое положение настоящего Соглашения будет признано судом </w:t>
      </w:r>
      <w:r w:rsidRPr="001231AA">
        <w:rPr>
          <w:noProof/>
          <w:color w:val="000000"/>
          <w:spacing w:val="-4"/>
          <w:sz w:val="24"/>
        </w:rPr>
        <w:t xml:space="preserve">надлежащей юрисдикции незаконным, недействительным или не могущим быть </w:t>
      </w:r>
      <w:r w:rsidRPr="001231AA">
        <w:rPr>
          <w:noProof/>
          <w:color w:val="000000"/>
          <w:spacing w:val="-5"/>
          <w:sz w:val="24"/>
        </w:rPr>
        <w:t xml:space="preserve">принудительно осуществленным, то остальные положения должны сохранять полную </w:t>
      </w:r>
      <w:r w:rsidRPr="001231AA">
        <w:rPr>
          <w:noProof/>
          <w:color w:val="000000"/>
          <w:sz w:val="24"/>
        </w:rPr>
        <w:t>юридическую силу и действие.</w:t>
      </w:r>
    </w:p>
    <w:p w:rsidR="00131764" w:rsidRPr="001231AA" w:rsidRDefault="00131764" w:rsidP="001231AA">
      <w:pPr>
        <w:spacing w:before="240"/>
        <w:ind w:firstLine="680"/>
        <w:jc w:val="both"/>
        <w:rPr>
          <w:b/>
          <w:noProof/>
          <w:color w:val="000000"/>
          <w:sz w:val="24"/>
        </w:rPr>
      </w:pPr>
      <w:r w:rsidRPr="001231AA">
        <w:rPr>
          <w:b/>
          <w:noProof/>
          <w:color w:val="000000"/>
          <w:sz w:val="24"/>
        </w:rPr>
        <w:t>7. Юридические адреса и реквизиты Сторон</w:t>
      </w:r>
    </w:p>
    <w:p w:rsidR="00131764" w:rsidRPr="001231AA" w:rsidRDefault="00131764" w:rsidP="001231AA">
      <w:pPr>
        <w:ind w:firstLine="680"/>
        <w:jc w:val="both"/>
        <w:rPr>
          <w:b/>
          <w:noProof/>
          <w:color w:val="000000"/>
          <w:sz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5"/>
        <w:gridCol w:w="4925"/>
      </w:tblGrid>
      <w:tr w:rsidR="00131764" w:rsidRPr="001231AA" w:rsidTr="00114328">
        <w:tc>
          <w:tcPr>
            <w:tcW w:w="4925" w:type="dxa"/>
          </w:tcPr>
          <w:p w:rsidR="00131764" w:rsidRPr="001231AA" w:rsidRDefault="00131764" w:rsidP="001231AA">
            <w:pPr>
              <w:rPr>
                <w:noProof/>
                <w:color w:val="000000"/>
                <w:sz w:val="24"/>
              </w:rPr>
            </w:pPr>
            <w:r w:rsidRPr="001231AA">
              <w:rPr>
                <w:noProof/>
                <w:color w:val="000000"/>
                <w:sz w:val="24"/>
              </w:rPr>
              <w:t>АО «Концерн Росэнергоатом»</w:t>
            </w:r>
          </w:p>
          <w:p w:rsidR="00131764" w:rsidRPr="001231AA" w:rsidRDefault="00131764" w:rsidP="001231AA">
            <w:pPr>
              <w:rPr>
                <w:noProof/>
                <w:color w:val="000000"/>
                <w:sz w:val="24"/>
              </w:rPr>
            </w:pPr>
            <w:r w:rsidRPr="001231AA">
              <w:rPr>
                <w:noProof/>
                <w:color w:val="000000"/>
                <w:sz w:val="24"/>
              </w:rPr>
              <w:t>109507, г. Москва, ул. Ферганская, д25</w:t>
            </w:r>
          </w:p>
          <w:p w:rsidR="00131764" w:rsidRPr="001231AA" w:rsidRDefault="00131764" w:rsidP="001231AA">
            <w:pPr>
              <w:rPr>
                <w:noProof/>
                <w:color w:val="000000"/>
                <w:sz w:val="24"/>
              </w:rPr>
            </w:pPr>
            <w:r w:rsidRPr="001231AA">
              <w:rPr>
                <w:b/>
                <w:noProof/>
                <w:color w:val="000000"/>
                <w:sz w:val="24"/>
                <w:u w:val="single"/>
              </w:rPr>
              <w:t>Грузополучатель:</w:t>
            </w:r>
            <w:r w:rsidRPr="001231AA">
              <w:rPr>
                <w:noProof/>
                <w:color w:val="000000"/>
                <w:sz w:val="24"/>
              </w:rPr>
              <w:t xml:space="preserve"> Филиал АО «Концерн </w:t>
            </w:r>
            <w:r w:rsidRPr="001231AA">
              <w:rPr>
                <w:noProof/>
                <w:color w:val="000000"/>
                <w:sz w:val="24"/>
              </w:rPr>
              <w:lastRenderedPageBreak/>
              <w:t>Росэнергоатом» «Белоярская атомная станция»</w:t>
            </w:r>
          </w:p>
          <w:p w:rsidR="00131764" w:rsidRPr="001231AA" w:rsidRDefault="00131764" w:rsidP="001231AA">
            <w:pPr>
              <w:rPr>
                <w:noProof/>
                <w:color w:val="000000"/>
                <w:sz w:val="24"/>
              </w:rPr>
            </w:pPr>
            <w:r w:rsidRPr="001231AA">
              <w:rPr>
                <w:noProof/>
                <w:color w:val="000000"/>
                <w:sz w:val="24"/>
              </w:rPr>
              <w:t>624250, г. Заречный  Свердловской области</w:t>
            </w:r>
          </w:p>
          <w:p w:rsidR="00131764" w:rsidRPr="001231AA" w:rsidRDefault="00131764" w:rsidP="001231AA">
            <w:pPr>
              <w:rPr>
                <w:noProof/>
                <w:color w:val="000000"/>
                <w:sz w:val="24"/>
              </w:rPr>
            </w:pPr>
            <w:r w:rsidRPr="001231AA">
              <w:rPr>
                <w:noProof/>
                <w:color w:val="000000"/>
                <w:sz w:val="24"/>
              </w:rPr>
              <w:t>ИНН 7721632827, КПП 663943002</w:t>
            </w:r>
          </w:p>
          <w:p w:rsidR="00131764" w:rsidRPr="001231AA" w:rsidRDefault="00131764" w:rsidP="001231AA">
            <w:pPr>
              <w:rPr>
                <w:noProof/>
                <w:color w:val="000000"/>
                <w:sz w:val="24"/>
              </w:rPr>
            </w:pPr>
            <w:r w:rsidRPr="001231AA">
              <w:rPr>
                <w:noProof/>
                <w:color w:val="000000"/>
                <w:sz w:val="24"/>
              </w:rPr>
              <w:t xml:space="preserve">Банк: ГПБ (АО) к/сч 30101810200000000823; </w:t>
            </w:r>
          </w:p>
          <w:p w:rsidR="00131764" w:rsidRPr="001231AA" w:rsidRDefault="00131764" w:rsidP="001231AA">
            <w:pPr>
              <w:rPr>
                <w:noProof/>
                <w:color w:val="000000"/>
                <w:sz w:val="24"/>
              </w:rPr>
            </w:pPr>
            <w:r w:rsidRPr="001231AA">
              <w:rPr>
                <w:noProof/>
                <w:color w:val="000000"/>
                <w:sz w:val="24"/>
              </w:rPr>
              <w:t>БИК 044525823</w:t>
            </w:r>
          </w:p>
          <w:p w:rsidR="00131764" w:rsidRPr="001231AA" w:rsidRDefault="00131764" w:rsidP="001231AA">
            <w:pPr>
              <w:rPr>
                <w:noProof/>
                <w:color w:val="000000"/>
                <w:sz w:val="24"/>
              </w:rPr>
            </w:pPr>
            <w:r w:rsidRPr="001231AA">
              <w:rPr>
                <w:noProof/>
                <w:color w:val="000000"/>
                <w:sz w:val="24"/>
              </w:rPr>
              <w:t>Р/счет № 40702 810 992 000 040 166</w:t>
            </w:r>
          </w:p>
        </w:tc>
        <w:tc>
          <w:tcPr>
            <w:tcW w:w="4925" w:type="dxa"/>
          </w:tcPr>
          <w:p w:rsidR="00131764" w:rsidRPr="001231AA" w:rsidRDefault="00131764" w:rsidP="001231AA">
            <w:pPr>
              <w:ind w:firstLine="425"/>
              <w:jc w:val="both"/>
              <w:rPr>
                <w:noProof/>
                <w:color w:val="000000"/>
                <w:sz w:val="24"/>
              </w:rPr>
            </w:pPr>
          </w:p>
        </w:tc>
      </w:tr>
      <w:tr w:rsidR="00131764" w:rsidRPr="001231AA" w:rsidTr="00114328">
        <w:tc>
          <w:tcPr>
            <w:tcW w:w="4925" w:type="dxa"/>
          </w:tcPr>
          <w:p w:rsidR="00131764" w:rsidRPr="001231AA" w:rsidRDefault="00131764" w:rsidP="001231AA">
            <w:pPr>
              <w:widowControl w:val="0"/>
              <w:autoSpaceDE w:val="0"/>
              <w:autoSpaceDN w:val="0"/>
              <w:adjustRightInd w:val="0"/>
              <w:rPr>
                <w:color w:val="000000"/>
                <w:sz w:val="24"/>
              </w:rPr>
            </w:pPr>
          </w:p>
          <w:p w:rsidR="00131764" w:rsidRPr="001231AA" w:rsidRDefault="00131764" w:rsidP="001231AA">
            <w:pPr>
              <w:widowControl w:val="0"/>
              <w:autoSpaceDE w:val="0"/>
              <w:autoSpaceDN w:val="0"/>
              <w:adjustRightInd w:val="0"/>
              <w:rPr>
                <w:color w:val="000000"/>
                <w:sz w:val="24"/>
              </w:rPr>
            </w:pPr>
            <w:r w:rsidRPr="001231AA">
              <w:rPr>
                <w:color w:val="000000"/>
                <w:sz w:val="24"/>
              </w:rPr>
              <w:t xml:space="preserve">__________________И.И. Сидоров </w:t>
            </w:r>
          </w:p>
          <w:p w:rsidR="00131764" w:rsidRPr="001231AA" w:rsidRDefault="00131764" w:rsidP="001231AA">
            <w:pPr>
              <w:jc w:val="both"/>
              <w:rPr>
                <w:noProof/>
                <w:color w:val="000000"/>
                <w:sz w:val="24"/>
              </w:rPr>
            </w:pPr>
            <w:r w:rsidRPr="001231AA">
              <w:rPr>
                <w:noProof/>
                <w:color w:val="000000"/>
                <w:sz w:val="24"/>
              </w:rPr>
              <w:t>«____» ______________  201_ г.</w:t>
            </w:r>
          </w:p>
          <w:p w:rsidR="00131764" w:rsidRPr="001231AA" w:rsidRDefault="00131764" w:rsidP="001231AA">
            <w:pPr>
              <w:jc w:val="both"/>
              <w:rPr>
                <w:noProof/>
                <w:color w:val="000000"/>
                <w:sz w:val="24"/>
              </w:rPr>
            </w:pPr>
            <w:r w:rsidRPr="001231AA">
              <w:rPr>
                <w:noProof/>
                <w:color w:val="000000"/>
                <w:sz w:val="24"/>
              </w:rPr>
              <w:t>М.П.</w:t>
            </w:r>
          </w:p>
        </w:tc>
        <w:tc>
          <w:tcPr>
            <w:tcW w:w="4925" w:type="dxa"/>
          </w:tcPr>
          <w:p w:rsidR="00131764" w:rsidRPr="001231AA" w:rsidRDefault="00131764" w:rsidP="001231AA">
            <w:pPr>
              <w:widowControl w:val="0"/>
              <w:autoSpaceDE w:val="0"/>
              <w:autoSpaceDN w:val="0"/>
              <w:adjustRightInd w:val="0"/>
              <w:rPr>
                <w:color w:val="000000"/>
                <w:sz w:val="24"/>
              </w:rPr>
            </w:pPr>
          </w:p>
          <w:p w:rsidR="00131764" w:rsidRPr="001231AA" w:rsidRDefault="00131764" w:rsidP="001231AA">
            <w:pPr>
              <w:widowControl w:val="0"/>
              <w:autoSpaceDE w:val="0"/>
              <w:autoSpaceDN w:val="0"/>
              <w:adjustRightInd w:val="0"/>
              <w:rPr>
                <w:color w:val="000000"/>
                <w:sz w:val="24"/>
              </w:rPr>
            </w:pPr>
            <w:r w:rsidRPr="001231AA">
              <w:rPr>
                <w:color w:val="000000"/>
                <w:sz w:val="24"/>
              </w:rPr>
              <w:t xml:space="preserve">________________/________________/ </w:t>
            </w:r>
          </w:p>
          <w:p w:rsidR="00131764" w:rsidRPr="001231AA" w:rsidRDefault="00131764" w:rsidP="001231AA">
            <w:pPr>
              <w:jc w:val="both"/>
              <w:rPr>
                <w:noProof/>
                <w:color w:val="000000"/>
                <w:sz w:val="24"/>
              </w:rPr>
            </w:pPr>
            <w:r w:rsidRPr="001231AA">
              <w:rPr>
                <w:noProof/>
                <w:color w:val="000000"/>
                <w:sz w:val="24"/>
              </w:rPr>
              <w:t>«____» ______________  201_ г.</w:t>
            </w:r>
          </w:p>
          <w:p w:rsidR="00131764" w:rsidRPr="001231AA" w:rsidRDefault="00131764" w:rsidP="001231AA">
            <w:pPr>
              <w:jc w:val="both"/>
              <w:rPr>
                <w:noProof/>
                <w:color w:val="000000"/>
                <w:sz w:val="24"/>
              </w:rPr>
            </w:pPr>
            <w:r w:rsidRPr="001231AA">
              <w:rPr>
                <w:noProof/>
                <w:color w:val="000000"/>
                <w:sz w:val="24"/>
              </w:rPr>
              <w:t>М.П.</w:t>
            </w:r>
          </w:p>
        </w:tc>
      </w:tr>
    </w:tbl>
    <w:p w:rsidR="00131764" w:rsidRPr="001231AA" w:rsidRDefault="00131764" w:rsidP="001231AA">
      <w:pPr>
        <w:jc w:val="right"/>
        <w:rPr>
          <w:noProof/>
          <w:color w:val="000000"/>
          <w:sz w:val="24"/>
        </w:rPr>
      </w:pPr>
    </w:p>
    <w:p w:rsidR="00131764" w:rsidRPr="001231AA" w:rsidRDefault="00131764" w:rsidP="001231AA">
      <w:pPr>
        <w:jc w:val="right"/>
        <w:rPr>
          <w:noProof/>
          <w:color w:val="000000"/>
          <w:sz w:val="24"/>
        </w:rPr>
      </w:pPr>
      <w:r w:rsidRPr="001231AA">
        <w:rPr>
          <w:noProof/>
          <w:color w:val="000000"/>
          <w:sz w:val="24"/>
        </w:rPr>
        <w:br w:type="page"/>
      </w:r>
      <w:r w:rsidRPr="001231AA">
        <w:rPr>
          <w:noProof/>
          <w:color w:val="000000"/>
          <w:sz w:val="24"/>
        </w:rPr>
        <w:lastRenderedPageBreak/>
        <w:t>Приложение № 1</w:t>
      </w:r>
    </w:p>
    <w:p w:rsidR="00131764" w:rsidRPr="001231AA" w:rsidRDefault="00131764" w:rsidP="001231AA">
      <w:pPr>
        <w:jc w:val="right"/>
        <w:rPr>
          <w:bCs/>
          <w:noProof/>
          <w:color w:val="000000"/>
          <w:spacing w:val="-7"/>
          <w:sz w:val="24"/>
        </w:rPr>
      </w:pPr>
      <w:r w:rsidRPr="001231AA">
        <w:rPr>
          <w:noProof/>
          <w:color w:val="000000"/>
          <w:sz w:val="24"/>
        </w:rPr>
        <w:t>к соглашению «О</w:t>
      </w:r>
      <w:r w:rsidRPr="001231AA">
        <w:rPr>
          <w:bCs/>
          <w:noProof/>
          <w:color w:val="000000"/>
          <w:spacing w:val="-7"/>
          <w:sz w:val="24"/>
        </w:rPr>
        <w:t xml:space="preserve"> конфиденциальности и взаимном неразглашении информации</w:t>
      </w:r>
      <w:r w:rsidRPr="001231AA">
        <w:rPr>
          <w:noProof/>
          <w:color w:val="000000"/>
          <w:sz w:val="24"/>
        </w:rPr>
        <w:t>»</w:t>
      </w:r>
    </w:p>
    <w:p w:rsidR="00131764" w:rsidRPr="001231AA" w:rsidRDefault="00131764" w:rsidP="001231AA">
      <w:pPr>
        <w:jc w:val="right"/>
        <w:rPr>
          <w:noProof/>
          <w:color w:val="000000"/>
          <w:sz w:val="24"/>
        </w:rPr>
      </w:pPr>
      <w:r w:rsidRPr="001231AA">
        <w:rPr>
          <w:noProof/>
          <w:color w:val="000000"/>
          <w:sz w:val="24"/>
        </w:rPr>
        <w:t>от «____» __________  201__г. № _________</w:t>
      </w:r>
    </w:p>
    <w:p w:rsidR="00131764" w:rsidRPr="001231AA" w:rsidRDefault="00131764" w:rsidP="001231AA">
      <w:pPr>
        <w:ind w:firstLine="425"/>
        <w:jc w:val="both"/>
        <w:rPr>
          <w:noProof/>
          <w:color w:val="000000"/>
          <w:sz w:val="24"/>
        </w:rPr>
      </w:pPr>
    </w:p>
    <w:p w:rsidR="00131764" w:rsidRPr="001231AA" w:rsidRDefault="00131764" w:rsidP="001231AA">
      <w:pPr>
        <w:ind w:firstLine="425"/>
        <w:jc w:val="center"/>
        <w:rPr>
          <w:noProof/>
          <w:color w:val="000000"/>
          <w:sz w:val="24"/>
        </w:rPr>
      </w:pPr>
    </w:p>
    <w:p w:rsidR="00131764" w:rsidRPr="001231AA" w:rsidRDefault="00131764" w:rsidP="001231AA">
      <w:pPr>
        <w:ind w:firstLine="425"/>
        <w:jc w:val="center"/>
        <w:rPr>
          <w:noProof/>
          <w:color w:val="000000"/>
          <w:sz w:val="24"/>
        </w:rPr>
      </w:pPr>
      <w:r w:rsidRPr="001231AA">
        <w:rPr>
          <w:noProof/>
          <w:color w:val="000000"/>
          <w:sz w:val="24"/>
        </w:rPr>
        <w:t>ОБЯЗАТЕЛЬСТВО О НЕРАЗГЛАШЕНИИ КОНФИДЕНЦИАЛЬНОЙ ИНФОРМАЦИИ</w:t>
      </w:r>
    </w:p>
    <w:p w:rsidR="00131764" w:rsidRPr="001231AA" w:rsidRDefault="00131764" w:rsidP="001231AA">
      <w:pPr>
        <w:jc w:val="both"/>
        <w:rPr>
          <w:noProof/>
          <w:color w:val="000000"/>
          <w:sz w:val="24"/>
        </w:rPr>
      </w:pPr>
      <w:r w:rsidRPr="001231AA">
        <w:rPr>
          <w:noProof/>
          <w:color w:val="000000"/>
          <w:sz w:val="24"/>
        </w:rPr>
        <w:t>Я ______________________________________________________________________________</w:t>
      </w:r>
    </w:p>
    <w:p w:rsidR="00131764" w:rsidRPr="001231AA" w:rsidRDefault="00131764" w:rsidP="001231AA">
      <w:pPr>
        <w:ind w:firstLine="425"/>
        <w:jc w:val="center"/>
        <w:rPr>
          <w:noProof/>
          <w:color w:val="000000"/>
          <w:sz w:val="24"/>
        </w:rPr>
      </w:pPr>
      <w:r w:rsidRPr="001231AA">
        <w:rPr>
          <w:noProof/>
          <w:color w:val="000000"/>
          <w:sz w:val="24"/>
        </w:rPr>
        <w:t>(Ф.И.О.)</w:t>
      </w:r>
    </w:p>
    <w:p w:rsidR="00131764" w:rsidRPr="001231AA" w:rsidRDefault="00131764" w:rsidP="001231AA">
      <w:pPr>
        <w:jc w:val="both"/>
        <w:rPr>
          <w:noProof/>
          <w:color w:val="000000"/>
          <w:sz w:val="24"/>
        </w:rPr>
      </w:pPr>
      <w:r w:rsidRPr="001231AA">
        <w:rPr>
          <w:noProof/>
          <w:color w:val="000000"/>
          <w:sz w:val="24"/>
        </w:rPr>
        <w:t>Паспорт: серия ________ № _________________, выдан ___________________________________</w:t>
      </w:r>
    </w:p>
    <w:p w:rsidR="00131764" w:rsidRPr="001231AA" w:rsidRDefault="00131764" w:rsidP="001231AA">
      <w:pPr>
        <w:jc w:val="both"/>
        <w:rPr>
          <w:noProof/>
          <w:color w:val="000000"/>
          <w:sz w:val="24"/>
        </w:rPr>
      </w:pPr>
      <w:r w:rsidRPr="001231AA">
        <w:rPr>
          <w:noProof/>
          <w:color w:val="000000"/>
          <w:sz w:val="24"/>
        </w:rPr>
        <w:t>_________________________________________________дата выдачи «____» _____________ г.</w:t>
      </w:r>
    </w:p>
    <w:p w:rsidR="00131764" w:rsidRPr="001231AA" w:rsidRDefault="00131764" w:rsidP="001231AA">
      <w:pPr>
        <w:jc w:val="both"/>
        <w:rPr>
          <w:noProof/>
          <w:color w:val="000000"/>
          <w:sz w:val="24"/>
        </w:rPr>
      </w:pPr>
      <w:r w:rsidRPr="001231AA">
        <w:rPr>
          <w:noProof/>
          <w:color w:val="000000"/>
          <w:sz w:val="24"/>
        </w:rPr>
        <w:t>должность и наименование организации ________________________________________________</w:t>
      </w:r>
    </w:p>
    <w:p w:rsidR="00131764" w:rsidRPr="001231AA" w:rsidRDefault="00131764" w:rsidP="001231AA">
      <w:pPr>
        <w:jc w:val="both"/>
        <w:rPr>
          <w:noProof/>
          <w:color w:val="000000"/>
          <w:sz w:val="24"/>
        </w:rPr>
      </w:pPr>
      <w:r w:rsidRPr="001231AA">
        <w:rPr>
          <w:noProof/>
          <w:color w:val="000000"/>
          <w:sz w:val="24"/>
        </w:rPr>
        <w:t>_____________________________________________________________________________________</w:t>
      </w:r>
    </w:p>
    <w:p w:rsidR="00131764" w:rsidRPr="001231AA" w:rsidRDefault="00131764" w:rsidP="001231AA">
      <w:pPr>
        <w:ind w:firstLine="425"/>
        <w:jc w:val="both"/>
        <w:rPr>
          <w:noProof/>
          <w:color w:val="000000"/>
          <w:sz w:val="24"/>
        </w:rPr>
      </w:pPr>
      <w:r w:rsidRPr="001231AA">
        <w:rPr>
          <w:noProof/>
          <w:color w:val="000000"/>
          <w:sz w:val="24"/>
        </w:rPr>
        <w:t xml:space="preserve">Участвуя в качестве </w:t>
      </w:r>
      <w:r w:rsidR="00D52B9F" w:rsidRPr="001231AA">
        <w:rPr>
          <w:noProof/>
          <w:color w:val="000000"/>
          <w:sz w:val="24"/>
        </w:rPr>
        <w:t xml:space="preserve">Подрядчика  </w:t>
      </w:r>
      <w:r w:rsidRPr="001231AA">
        <w:rPr>
          <w:noProof/>
          <w:color w:val="000000"/>
          <w:sz w:val="24"/>
        </w:rPr>
        <w:t xml:space="preserve">(эксперта) в работах по Договору №______ от «___» ____ 201_, ознакомлен с правилами и условиями работы с конфиденциальной информацией, а также с условиями Соглашения о </w:t>
      </w:r>
      <w:r w:rsidRPr="001231AA">
        <w:rPr>
          <w:bCs/>
          <w:noProof/>
          <w:color w:val="000000"/>
          <w:spacing w:val="-7"/>
          <w:sz w:val="24"/>
        </w:rPr>
        <w:t xml:space="preserve">конфиденциальности и взаимном неразглашении информации от « ___» __________ 20__ между </w:t>
      </w:r>
      <w:r w:rsidRPr="001231AA">
        <w:rPr>
          <w:noProof/>
          <w:color w:val="000000"/>
          <w:sz w:val="24"/>
        </w:rPr>
        <w:t xml:space="preserve">_______________________________ и АО «Концерн Росэнергоатом», в части касающейся моей работы и </w:t>
      </w:r>
    </w:p>
    <w:p w:rsidR="00131764" w:rsidRPr="001231AA" w:rsidRDefault="00131764" w:rsidP="001231AA">
      <w:pPr>
        <w:ind w:firstLine="425"/>
        <w:jc w:val="center"/>
        <w:rPr>
          <w:noProof/>
          <w:color w:val="000000"/>
          <w:sz w:val="24"/>
        </w:rPr>
      </w:pPr>
    </w:p>
    <w:p w:rsidR="00131764" w:rsidRPr="001231AA" w:rsidRDefault="00131764" w:rsidP="001231AA">
      <w:pPr>
        <w:ind w:firstLine="425"/>
        <w:jc w:val="center"/>
        <w:rPr>
          <w:noProof/>
          <w:color w:val="000000"/>
          <w:sz w:val="24"/>
        </w:rPr>
      </w:pPr>
      <w:r w:rsidRPr="001231AA">
        <w:rPr>
          <w:noProof/>
          <w:color w:val="000000"/>
          <w:sz w:val="24"/>
        </w:rPr>
        <w:t>ОБЯЗУЮСЬ</w:t>
      </w:r>
    </w:p>
    <w:p w:rsidR="00131764" w:rsidRPr="001231AA" w:rsidRDefault="00131764" w:rsidP="001231AA">
      <w:pPr>
        <w:ind w:firstLine="720"/>
        <w:jc w:val="both"/>
        <w:rPr>
          <w:noProof/>
          <w:color w:val="000000"/>
          <w:sz w:val="24"/>
        </w:rPr>
      </w:pPr>
      <w:r w:rsidRPr="001231AA">
        <w:rPr>
          <w:noProof/>
          <w:color w:val="000000"/>
          <w:sz w:val="24"/>
        </w:rPr>
        <w:t>1. Обеспечивать сохранность, не передавать третьим лицам и не разглашать письменно или устно конфиденциальную информацию, которая будет мне доверена или известна в процессе выполнения работ.</w:t>
      </w:r>
    </w:p>
    <w:p w:rsidR="00131764" w:rsidRPr="001231AA" w:rsidRDefault="00131764" w:rsidP="001231AA">
      <w:pPr>
        <w:ind w:firstLine="425"/>
        <w:jc w:val="both"/>
        <w:rPr>
          <w:noProof/>
          <w:color w:val="000000"/>
          <w:sz w:val="24"/>
        </w:rPr>
      </w:pPr>
      <w:r w:rsidRPr="001231AA">
        <w:rPr>
          <w:noProof/>
          <w:color w:val="000000"/>
          <w:sz w:val="24"/>
        </w:rPr>
        <w:tab/>
        <w:t>2. Использовать знание конфиденциальной информации, а также данных (сведений), полученных путём её обработки (анализа), только для выполнения указанной работы.</w:t>
      </w:r>
    </w:p>
    <w:p w:rsidR="00131764" w:rsidRPr="001231AA" w:rsidRDefault="00131764" w:rsidP="001231AA">
      <w:pPr>
        <w:ind w:firstLine="425"/>
        <w:jc w:val="both"/>
        <w:rPr>
          <w:noProof/>
          <w:color w:val="000000"/>
          <w:sz w:val="24"/>
        </w:rPr>
      </w:pPr>
      <w:r w:rsidRPr="001231AA">
        <w:rPr>
          <w:noProof/>
          <w:color w:val="000000"/>
          <w:sz w:val="24"/>
        </w:rPr>
        <w:tab/>
        <w:t>Выполнять правила и условия работы с конфиденциальной информацией, установленные в соответствии с «Положением о порядке обращения со служебной информацией ограниченного распространения в федеральных органах исполнительной власти»,утверждённым постановлением правительства от 03.11.1994 № 1233, федеральным законом «О коммерческой тайне» от 29.07.2004 № ФЗ-98, а также требованиями приказов, инструкций и положений по защите конфиденциальной информации в организации.</w:t>
      </w:r>
    </w:p>
    <w:p w:rsidR="00131764" w:rsidRPr="001231AA" w:rsidRDefault="00131764" w:rsidP="001231AA">
      <w:pPr>
        <w:ind w:firstLine="720"/>
        <w:jc w:val="both"/>
        <w:rPr>
          <w:noProof/>
          <w:color w:val="000000"/>
          <w:sz w:val="24"/>
        </w:rPr>
      </w:pPr>
      <w:r w:rsidRPr="001231AA">
        <w:rPr>
          <w:noProof/>
          <w:color w:val="000000"/>
          <w:sz w:val="24"/>
        </w:rPr>
        <w:t>3. Не использовать информацию, которая мне доверена или стала известной в связи с выполнением работ по Договору от «___»_____201_ № ________, для занятия в качестве конкурентного действия любой деятельности, которая может нанести ущерб Госкорпорации «Росатом» и АО «Концерн Росэнергоатом».</w:t>
      </w:r>
    </w:p>
    <w:p w:rsidR="00131764" w:rsidRPr="001231AA" w:rsidRDefault="00131764" w:rsidP="001231AA">
      <w:pPr>
        <w:ind w:firstLine="720"/>
        <w:jc w:val="both"/>
        <w:rPr>
          <w:noProof/>
          <w:color w:val="000000"/>
          <w:sz w:val="24"/>
        </w:rPr>
      </w:pPr>
      <w:r w:rsidRPr="001231AA">
        <w:rPr>
          <w:noProof/>
          <w:color w:val="000000"/>
          <w:sz w:val="24"/>
        </w:rPr>
        <w:t>4. Не копировать в любом виде и не делать выписок из конфиденциальных материалов без разрешения руководителя ______________________ (или руководителя Белоярской АЭС). При прекращении выполнения мною служебных обязанностей по данной работе, независимо от причины, передать все материалы, содержащие конфиденциальную информацию, лицу, ответственному за их хранение (уничтожение).</w:t>
      </w:r>
    </w:p>
    <w:p w:rsidR="00131764" w:rsidRPr="001231AA" w:rsidRDefault="00131764" w:rsidP="001231AA">
      <w:pPr>
        <w:ind w:firstLine="720"/>
        <w:jc w:val="both"/>
        <w:rPr>
          <w:noProof/>
          <w:color w:val="000000"/>
          <w:sz w:val="24"/>
        </w:rPr>
      </w:pPr>
      <w:r w:rsidRPr="001231AA">
        <w:rPr>
          <w:noProof/>
          <w:color w:val="000000"/>
          <w:sz w:val="24"/>
        </w:rPr>
        <w:t>5. Немедленно сообщить руководителю _____________________ (или руководителю Белоярской АЭС) об утрате материалов, содержащих конфиденциальную информацию.</w:t>
      </w:r>
    </w:p>
    <w:p w:rsidR="00131764" w:rsidRPr="001231AA" w:rsidRDefault="00131764" w:rsidP="001231AA">
      <w:pPr>
        <w:ind w:firstLine="720"/>
        <w:jc w:val="both"/>
        <w:rPr>
          <w:noProof/>
          <w:color w:val="000000"/>
          <w:sz w:val="24"/>
        </w:rPr>
      </w:pPr>
      <w:r w:rsidRPr="001231AA">
        <w:rPr>
          <w:noProof/>
          <w:color w:val="000000"/>
          <w:sz w:val="24"/>
        </w:rPr>
        <w:t>Я предупрежден(а), что в случае нарушения данного обязательства должен(а) в полной мере возместить ущерб или буду привлечен(а) к дисциплинарной или уголовной ответственности в соответствии с действующим законодательством РФ.</w:t>
      </w:r>
    </w:p>
    <w:p w:rsidR="00131764" w:rsidRPr="001231AA" w:rsidRDefault="00131764" w:rsidP="001231AA">
      <w:pPr>
        <w:ind w:firstLine="720"/>
        <w:jc w:val="both"/>
        <w:rPr>
          <w:noProof/>
          <w:color w:val="000000"/>
          <w:sz w:val="24"/>
        </w:rPr>
      </w:pPr>
      <w:r w:rsidRPr="001231AA">
        <w:rPr>
          <w:noProof/>
          <w:color w:val="000000"/>
          <w:sz w:val="24"/>
        </w:rPr>
        <w:t>Я обязуюсь выполнять данное обязательство в течение трёх лет после исполнения обязательств по Договору (Соглашению) №_____ от «___»________201_ и окончания использования мною конфиденциальной информации.</w:t>
      </w:r>
    </w:p>
    <w:p w:rsidR="00131764" w:rsidRPr="001231AA" w:rsidRDefault="00131764" w:rsidP="001231AA">
      <w:pPr>
        <w:ind w:firstLine="720"/>
        <w:jc w:val="right"/>
        <w:rPr>
          <w:noProof/>
          <w:color w:val="000000"/>
          <w:sz w:val="24"/>
        </w:rPr>
      </w:pPr>
      <w:r w:rsidRPr="001231AA">
        <w:rPr>
          <w:noProof/>
          <w:color w:val="000000"/>
          <w:sz w:val="24"/>
        </w:rPr>
        <w:t>___________________________</w:t>
      </w:r>
    </w:p>
    <w:p w:rsidR="00131764" w:rsidRPr="001231AA" w:rsidRDefault="00131764" w:rsidP="001231AA">
      <w:pPr>
        <w:ind w:left="6480" w:firstLine="720"/>
        <w:jc w:val="both"/>
        <w:rPr>
          <w:noProof/>
          <w:color w:val="000000"/>
          <w:sz w:val="24"/>
        </w:rPr>
      </w:pPr>
      <w:r w:rsidRPr="001231AA">
        <w:rPr>
          <w:noProof/>
          <w:color w:val="000000"/>
          <w:sz w:val="24"/>
        </w:rPr>
        <w:t>подпись, дата</w:t>
      </w:r>
    </w:p>
    <w:p w:rsidR="00131764" w:rsidRPr="001231AA" w:rsidRDefault="00131764" w:rsidP="001231AA">
      <w:pPr>
        <w:ind w:firstLine="425"/>
        <w:jc w:val="both"/>
        <w:rPr>
          <w:noProof/>
          <w:color w:val="000000"/>
          <w:sz w:val="24"/>
        </w:rPr>
      </w:pPr>
      <w:r w:rsidRPr="001231AA">
        <w:rPr>
          <w:noProof/>
          <w:color w:val="000000"/>
          <w:sz w:val="24"/>
        </w:rPr>
        <w:t>По поручению администрации __________________________________ инструктаж провёл: ______________________________________________________________________________</w:t>
      </w:r>
    </w:p>
    <w:p w:rsidR="00131764" w:rsidRPr="001231AA" w:rsidRDefault="00131764" w:rsidP="001231AA">
      <w:pPr>
        <w:ind w:firstLine="425"/>
        <w:jc w:val="center"/>
        <w:rPr>
          <w:noProof/>
          <w:color w:val="000000"/>
          <w:sz w:val="24"/>
        </w:rPr>
      </w:pPr>
      <w:r w:rsidRPr="001231AA">
        <w:rPr>
          <w:noProof/>
          <w:color w:val="000000"/>
          <w:sz w:val="24"/>
        </w:rPr>
        <w:t>должность, подпись, расшифровка подписи, дата</w:t>
      </w:r>
    </w:p>
    <w:p w:rsidR="00131764" w:rsidRPr="001231AA" w:rsidRDefault="00131764" w:rsidP="001231AA">
      <w:pPr>
        <w:rPr>
          <w:noProof/>
          <w:color w:val="000000"/>
          <w:sz w:val="24"/>
        </w:rPr>
        <w:sectPr w:rsidR="00131764" w:rsidRPr="001231AA" w:rsidSect="00114328">
          <w:pgSz w:w="11906" w:h="16838" w:code="9"/>
          <w:pgMar w:top="851" w:right="567" w:bottom="851" w:left="1134" w:header="567" w:footer="567" w:gutter="0"/>
          <w:cols w:space="708"/>
          <w:titlePg/>
          <w:docGrid w:linePitch="381"/>
        </w:sectPr>
      </w:pPr>
      <w:r w:rsidRPr="001231AA">
        <w:rPr>
          <w:noProof/>
          <w:color w:val="000000"/>
          <w:sz w:val="24"/>
        </w:rPr>
        <w:t>М.П.</w:t>
      </w:r>
    </w:p>
    <w:p w:rsidR="00131764" w:rsidRPr="001231AA" w:rsidRDefault="00131764" w:rsidP="001231AA">
      <w:pPr>
        <w:rPr>
          <w:noProof/>
          <w:color w:val="000000"/>
          <w:sz w:val="24"/>
        </w:rPr>
      </w:pPr>
    </w:p>
    <w:p w:rsidR="00131764" w:rsidRPr="001231AA" w:rsidRDefault="00131764" w:rsidP="001231AA">
      <w:pPr>
        <w:jc w:val="right"/>
        <w:rPr>
          <w:color w:val="000000"/>
          <w:sz w:val="24"/>
        </w:rPr>
      </w:pPr>
      <w:r w:rsidRPr="001231AA">
        <w:rPr>
          <w:color w:val="000000"/>
          <w:sz w:val="24"/>
        </w:rPr>
        <w:t>Приложение № 8</w:t>
      </w:r>
    </w:p>
    <w:p w:rsidR="00131764" w:rsidRPr="001231AA" w:rsidRDefault="00131764" w:rsidP="001231AA">
      <w:pPr>
        <w:jc w:val="right"/>
        <w:rPr>
          <w:color w:val="000000"/>
          <w:sz w:val="24"/>
        </w:rPr>
      </w:pPr>
      <w:r w:rsidRPr="001231AA">
        <w:rPr>
          <w:color w:val="000000"/>
          <w:sz w:val="24"/>
        </w:rPr>
        <w:t>к договору от _______ № _____</w:t>
      </w:r>
    </w:p>
    <w:p w:rsidR="00131764" w:rsidRPr="001231AA" w:rsidRDefault="00131764" w:rsidP="001231AA">
      <w:pPr>
        <w:ind w:firstLine="708"/>
        <w:jc w:val="both"/>
        <w:rPr>
          <w:noProof/>
          <w:color w:val="000000"/>
          <w:sz w:val="24"/>
        </w:rPr>
      </w:pPr>
    </w:p>
    <w:p w:rsidR="00131764" w:rsidRPr="001231AA" w:rsidRDefault="00131764" w:rsidP="001231AA">
      <w:pPr>
        <w:jc w:val="center"/>
        <w:rPr>
          <w:b/>
          <w:color w:val="000000"/>
          <w:sz w:val="24"/>
        </w:rPr>
      </w:pPr>
      <w:r w:rsidRPr="001231AA">
        <w:rPr>
          <w:b/>
          <w:color w:val="000000"/>
          <w:sz w:val="24"/>
        </w:rPr>
        <w:t>Соглашение по периодическим проверкам знаний</w:t>
      </w:r>
    </w:p>
    <w:p w:rsidR="00131764" w:rsidRPr="001231AA" w:rsidRDefault="00131764" w:rsidP="001231AA">
      <w:pPr>
        <w:jc w:val="center"/>
        <w:rPr>
          <w:b/>
          <w:color w:val="000000"/>
          <w:sz w:val="24"/>
        </w:rPr>
      </w:pPr>
      <w:r w:rsidRPr="001231AA">
        <w:rPr>
          <w:b/>
          <w:color w:val="000000"/>
          <w:sz w:val="24"/>
        </w:rPr>
        <w:t>электротехнического персонала</w:t>
      </w:r>
    </w:p>
    <w:p w:rsidR="00131764" w:rsidRPr="001231AA" w:rsidRDefault="00131764" w:rsidP="001231AA">
      <w:pPr>
        <w:ind w:firstLine="708"/>
        <w:jc w:val="both"/>
        <w:rPr>
          <w:noProof/>
          <w:color w:val="000000"/>
          <w:sz w:val="24"/>
        </w:rPr>
      </w:pPr>
    </w:p>
    <w:p w:rsidR="00131764" w:rsidRPr="001231AA" w:rsidRDefault="00131764" w:rsidP="001231AA">
      <w:pPr>
        <w:ind w:firstLine="708"/>
        <w:jc w:val="both"/>
        <w:rPr>
          <w:color w:val="000000"/>
          <w:sz w:val="24"/>
        </w:rPr>
      </w:pPr>
      <w:r w:rsidRPr="001231AA">
        <w:rPr>
          <w:color w:val="000000"/>
          <w:sz w:val="24"/>
        </w:rPr>
        <w:t>Предметом настоящего соглашения является установление дополнительных условий по взаимодействию при проверке знаний электротехнического персонала Подрядчика в рамках договора от ________ № _________:</w:t>
      </w:r>
    </w:p>
    <w:p w:rsidR="00131764" w:rsidRPr="001231AA" w:rsidRDefault="00131764" w:rsidP="001231AA">
      <w:pPr>
        <w:jc w:val="both"/>
        <w:rPr>
          <w:color w:val="000000"/>
          <w:sz w:val="24"/>
        </w:rPr>
      </w:pPr>
    </w:p>
    <w:p w:rsidR="00131764" w:rsidRPr="001231AA" w:rsidRDefault="00131764" w:rsidP="001231AA">
      <w:pPr>
        <w:numPr>
          <w:ilvl w:val="0"/>
          <w:numId w:val="24"/>
        </w:numPr>
        <w:tabs>
          <w:tab w:val="left" w:pos="284"/>
        </w:tabs>
        <w:ind w:left="0" w:firstLine="0"/>
        <w:jc w:val="both"/>
        <w:rPr>
          <w:color w:val="000000"/>
          <w:sz w:val="24"/>
        </w:rPr>
      </w:pPr>
      <w:r w:rsidRPr="001231AA">
        <w:rPr>
          <w:color w:val="000000"/>
          <w:sz w:val="24"/>
        </w:rPr>
        <w:t>Подрядчик обязуется:</w:t>
      </w:r>
    </w:p>
    <w:p w:rsidR="00131764" w:rsidRPr="001231AA" w:rsidRDefault="00131764" w:rsidP="001231AA">
      <w:pPr>
        <w:numPr>
          <w:ilvl w:val="1"/>
          <w:numId w:val="25"/>
        </w:numPr>
        <w:tabs>
          <w:tab w:val="left" w:pos="567"/>
        </w:tabs>
        <w:ind w:left="0" w:firstLine="0"/>
        <w:jc w:val="both"/>
        <w:rPr>
          <w:color w:val="000000"/>
          <w:sz w:val="24"/>
        </w:rPr>
      </w:pPr>
      <w:r w:rsidRPr="001231AA">
        <w:rPr>
          <w:color w:val="000000"/>
          <w:sz w:val="24"/>
        </w:rPr>
        <w:t>Предоставлять Заказчику информацию о порядке, графике, регламенте проведения периодической проверки знаний электротехнического персонала, составах комиссий и перечне вопросов.</w:t>
      </w:r>
    </w:p>
    <w:p w:rsidR="00131764" w:rsidRPr="001231AA" w:rsidRDefault="00131764" w:rsidP="001231AA">
      <w:pPr>
        <w:numPr>
          <w:ilvl w:val="1"/>
          <w:numId w:val="25"/>
        </w:numPr>
        <w:tabs>
          <w:tab w:val="left" w:pos="567"/>
        </w:tabs>
        <w:ind w:left="0" w:firstLine="0"/>
        <w:jc w:val="both"/>
        <w:rPr>
          <w:color w:val="000000"/>
          <w:sz w:val="24"/>
        </w:rPr>
      </w:pPr>
      <w:r w:rsidRPr="001231AA">
        <w:rPr>
          <w:color w:val="000000"/>
          <w:sz w:val="24"/>
        </w:rPr>
        <w:t>Обеспечить участие работников Заказчика в проведении периодических проверок знаний электротехнического персонала в соответствии с графиком проверок.</w:t>
      </w:r>
    </w:p>
    <w:p w:rsidR="00131764" w:rsidRPr="001231AA" w:rsidRDefault="00131764" w:rsidP="001231AA">
      <w:pPr>
        <w:numPr>
          <w:ilvl w:val="1"/>
          <w:numId w:val="25"/>
        </w:numPr>
        <w:tabs>
          <w:tab w:val="left" w:pos="567"/>
        </w:tabs>
        <w:ind w:left="0" w:firstLine="0"/>
        <w:jc w:val="both"/>
        <w:rPr>
          <w:color w:val="000000"/>
          <w:sz w:val="24"/>
        </w:rPr>
      </w:pPr>
      <w:r w:rsidRPr="001231AA">
        <w:rPr>
          <w:color w:val="000000"/>
          <w:sz w:val="24"/>
        </w:rPr>
        <w:t>Направлять Заказчику результаты периодических проверок знаний электротехнического персонала и информацию о мероприятиях, проведенных, при необходимости, по результатам указанных проверок.</w:t>
      </w:r>
    </w:p>
    <w:p w:rsidR="00131764" w:rsidRPr="001231AA" w:rsidRDefault="00131764" w:rsidP="001231AA">
      <w:pPr>
        <w:tabs>
          <w:tab w:val="left" w:pos="567"/>
        </w:tabs>
        <w:jc w:val="both"/>
        <w:rPr>
          <w:color w:val="000000"/>
          <w:sz w:val="24"/>
        </w:rPr>
      </w:pPr>
    </w:p>
    <w:p w:rsidR="00131764" w:rsidRPr="001231AA" w:rsidRDefault="00131764" w:rsidP="001231AA">
      <w:pPr>
        <w:numPr>
          <w:ilvl w:val="0"/>
          <w:numId w:val="25"/>
        </w:numPr>
        <w:tabs>
          <w:tab w:val="left" w:pos="284"/>
        </w:tabs>
        <w:jc w:val="both"/>
        <w:rPr>
          <w:color w:val="000000"/>
          <w:sz w:val="24"/>
        </w:rPr>
      </w:pPr>
      <w:r w:rsidRPr="001231AA">
        <w:rPr>
          <w:color w:val="000000"/>
          <w:sz w:val="24"/>
        </w:rPr>
        <w:t>Заказчик обязуется:</w:t>
      </w:r>
    </w:p>
    <w:p w:rsidR="00131764" w:rsidRPr="001231AA" w:rsidRDefault="00131764" w:rsidP="001231AA">
      <w:pPr>
        <w:numPr>
          <w:ilvl w:val="1"/>
          <w:numId w:val="25"/>
        </w:numPr>
        <w:tabs>
          <w:tab w:val="left" w:pos="567"/>
        </w:tabs>
        <w:ind w:left="0" w:firstLine="0"/>
        <w:jc w:val="both"/>
        <w:rPr>
          <w:color w:val="000000"/>
          <w:sz w:val="24"/>
        </w:rPr>
      </w:pPr>
      <w:r w:rsidRPr="001231AA">
        <w:rPr>
          <w:color w:val="000000"/>
          <w:sz w:val="24"/>
        </w:rPr>
        <w:t>Согласовывать с Подрядчиком порядок и график участия работников АС в периодических проверках знаний электротехнического персонала.</w:t>
      </w:r>
    </w:p>
    <w:p w:rsidR="00131764" w:rsidRPr="001231AA" w:rsidRDefault="00131764" w:rsidP="001231AA">
      <w:pPr>
        <w:numPr>
          <w:ilvl w:val="1"/>
          <w:numId w:val="25"/>
        </w:numPr>
        <w:tabs>
          <w:tab w:val="left" w:pos="567"/>
        </w:tabs>
        <w:ind w:left="0" w:firstLine="0"/>
        <w:jc w:val="both"/>
        <w:rPr>
          <w:color w:val="000000"/>
          <w:sz w:val="24"/>
        </w:rPr>
      </w:pPr>
      <w:r w:rsidRPr="001231AA">
        <w:rPr>
          <w:color w:val="000000"/>
          <w:sz w:val="24"/>
        </w:rPr>
        <w:t>Направлять работников АС для участия работников АС в периодических проверках знаний электротехнического персонала в соответствии с графиком.</w:t>
      </w:r>
    </w:p>
    <w:p w:rsidR="00131764" w:rsidRPr="001231AA" w:rsidRDefault="00131764" w:rsidP="001231AA">
      <w:pPr>
        <w:numPr>
          <w:ilvl w:val="1"/>
          <w:numId w:val="25"/>
        </w:numPr>
        <w:tabs>
          <w:tab w:val="left" w:pos="567"/>
        </w:tabs>
        <w:ind w:left="0" w:firstLine="0"/>
        <w:jc w:val="both"/>
        <w:rPr>
          <w:color w:val="000000"/>
          <w:sz w:val="24"/>
        </w:rPr>
      </w:pPr>
      <w:r w:rsidRPr="001231AA">
        <w:rPr>
          <w:color w:val="000000"/>
          <w:sz w:val="24"/>
        </w:rPr>
        <w:t>Предоставлять для проведения периодических проверок знаний электротехнического персонала Подрядчика, при необходимости, рабочие места в УТП и подразделениях АС, оборудованные техническими средствами оснащения.</w:t>
      </w:r>
    </w:p>
    <w:p w:rsidR="00131764" w:rsidRPr="001231AA" w:rsidRDefault="00131764" w:rsidP="001231AA">
      <w:pPr>
        <w:numPr>
          <w:ilvl w:val="1"/>
          <w:numId w:val="25"/>
        </w:numPr>
        <w:tabs>
          <w:tab w:val="left" w:pos="567"/>
        </w:tabs>
        <w:ind w:left="0" w:firstLine="0"/>
        <w:jc w:val="both"/>
        <w:rPr>
          <w:color w:val="000000"/>
          <w:sz w:val="24"/>
        </w:rPr>
      </w:pPr>
      <w:r w:rsidRPr="001231AA">
        <w:rPr>
          <w:color w:val="000000"/>
          <w:sz w:val="24"/>
        </w:rPr>
        <w:t>Организовать периодические проверки знаний электротехнического персонала  Подрядчика в случае, указанном в п.2.3 настоящего Соглашения.</w:t>
      </w:r>
    </w:p>
    <w:p w:rsidR="00131764" w:rsidRPr="001231AA" w:rsidRDefault="00131764" w:rsidP="001231AA">
      <w:pPr>
        <w:numPr>
          <w:ilvl w:val="0"/>
          <w:numId w:val="25"/>
        </w:numPr>
        <w:tabs>
          <w:tab w:val="left" w:pos="284"/>
        </w:tabs>
        <w:ind w:left="0" w:firstLine="0"/>
        <w:jc w:val="both"/>
        <w:rPr>
          <w:color w:val="000000"/>
          <w:sz w:val="24"/>
        </w:rPr>
      </w:pPr>
      <w:r w:rsidRPr="001231AA">
        <w:rPr>
          <w:color w:val="000000"/>
          <w:sz w:val="24"/>
        </w:rPr>
        <w:t xml:space="preserve">Заказчик имеет право контролировать результаты проверки знаний электротехнического персонала Подрядчика. </w:t>
      </w:r>
    </w:p>
    <w:p w:rsidR="00131764" w:rsidRPr="001231AA" w:rsidRDefault="00131764" w:rsidP="001231AA">
      <w:pPr>
        <w:numPr>
          <w:ilvl w:val="0"/>
          <w:numId w:val="25"/>
        </w:numPr>
        <w:tabs>
          <w:tab w:val="left" w:pos="284"/>
        </w:tabs>
        <w:ind w:left="0" w:firstLine="0"/>
        <w:jc w:val="both"/>
        <w:rPr>
          <w:color w:val="000000"/>
          <w:sz w:val="24"/>
        </w:rPr>
      </w:pPr>
      <w:r w:rsidRPr="001231AA">
        <w:rPr>
          <w:color w:val="000000"/>
          <w:sz w:val="24"/>
        </w:rPr>
        <w:t>Во всех остальных случаях, не предусмотренных настоящим Соглашением, стороны руководствуются договором от ______ № _______.</w:t>
      </w:r>
    </w:p>
    <w:p w:rsidR="00131764" w:rsidRPr="001231AA" w:rsidRDefault="00131764" w:rsidP="001231AA">
      <w:pPr>
        <w:tabs>
          <w:tab w:val="left" w:pos="567"/>
        </w:tabs>
        <w:jc w:val="both"/>
        <w:rPr>
          <w:color w:val="000000"/>
          <w:sz w:val="24"/>
        </w:rPr>
      </w:pPr>
    </w:p>
    <w:p w:rsidR="00131764" w:rsidRPr="001231AA" w:rsidRDefault="00131764" w:rsidP="001231AA">
      <w:pPr>
        <w:numPr>
          <w:ilvl w:val="0"/>
          <w:numId w:val="25"/>
        </w:numPr>
        <w:tabs>
          <w:tab w:val="left" w:pos="0"/>
          <w:tab w:val="left" w:pos="284"/>
        </w:tabs>
        <w:ind w:left="0" w:firstLine="0"/>
        <w:jc w:val="both"/>
        <w:rPr>
          <w:color w:val="000000"/>
          <w:sz w:val="24"/>
        </w:rPr>
      </w:pPr>
      <w:r w:rsidRPr="001231AA">
        <w:rPr>
          <w:color w:val="000000"/>
          <w:sz w:val="24"/>
        </w:rPr>
        <w:t>Настоящее Соглашение является неотъемлемой частью договора от ________ № _________.</w:t>
      </w:r>
    </w:p>
    <w:p w:rsidR="00131764" w:rsidRPr="001231AA" w:rsidRDefault="00131764" w:rsidP="001231AA">
      <w:pPr>
        <w:rPr>
          <w:color w:val="000000"/>
          <w:sz w:val="24"/>
        </w:rPr>
      </w:pPr>
    </w:p>
    <w:p w:rsidR="00131764" w:rsidRPr="001231AA" w:rsidRDefault="00131764" w:rsidP="001231AA">
      <w:pPr>
        <w:jc w:val="both"/>
        <w:rPr>
          <w:noProof/>
          <w:color w:val="000000"/>
          <w:sz w:val="24"/>
        </w:rPr>
      </w:pPr>
      <w:r w:rsidRPr="001231AA">
        <w:rPr>
          <w:noProof/>
          <w:color w:val="000000"/>
          <w:sz w:val="24"/>
        </w:rPr>
        <w:t>ЗАКАЗЧИК                                                                  ПОДРЯДЧИК</w:t>
      </w:r>
    </w:p>
    <w:tbl>
      <w:tblPr>
        <w:tblW w:w="10173" w:type="dxa"/>
        <w:tblLook w:val="0000" w:firstRow="0" w:lastRow="0" w:firstColumn="0" w:lastColumn="0" w:noHBand="0" w:noVBand="0"/>
      </w:tblPr>
      <w:tblGrid>
        <w:gridCol w:w="4928"/>
        <w:gridCol w:w="283"/>
        <w:gridCol w:w="4962"/>
      </w:tblGrid>
      <w:tr w:rsidR="00131764" w:rsidRPr="001231AA" w:rsidTr="00114328">
        <w:tc>
          <w:tcPr>
            <w:tcW w:w="4928" w:type="dxa"/>
          </w:tcPr>
          <w:p w:rsidR="00131764" w:rsidRPr="001231AA" w:rsidRDefault="00131764" w:rsidP="001231AA">
            <w:pPr>
              <w:jc w:val="both"/>
              <w:rPr>
                <w:color w:val="000000"/>
                <w:sz w:val="24"/>
              </w:rPr>
            </w:pPr>
          </w:p>
          <w:p w:rsidR="00131764" w:rsidRPr="001231AA" w:rsidRDefault="00131764" w:rsidP="001231AA">
            <w:pPr>
              <w:jc w:val="both"/>
              <w:rPr>
                <w:color w:val="000000"/>
                <w:sz w:val="24"/>
              </w:rPr>
            </w:pPr>
            <w:r w:rsidRPr="001231AA">
              <w:rPr>
                <w:color w:val="000000"/>
                <w:sz w:val="24"/>
              </w:rPr>
              <w:t xml:space="preserve">___________________И.И. Сидоров       </w:t>
            </w:r>
          </w:p>
          <w:p w:rsidR="00131764" w:rsidRPr="001231AA" w:rsidRDefault="00131764" w:rsidP="001231AA">
            <w:pPr>
              <w:autoSpaceDE w:val="0"/>
              <w:autoSpaceDN w:val="0"/>
              <w:jc w:val="both"/>
              <w:rPr>
                <w:color w:val="000000"/>
                <w:sz w:val="24"/>
              </w:rPr>
            </w:pPr>
            <w:r w:rsidRPr="001231AA">
              <w:rPr>
                <w:color w:val="000000"/>
                <w:sz w:val="24"/>
              </w:rPr>
              <w:t xml:space="preserve">           (подпись)</w:t>
            </w:r>
          </w:p>
          <w:p w:rsidR="00131764" w:rsidRPr="001231AA" w:rsidRDefault="00131764" w:rsidP="001231AA">
            <w:pPr>
              <w:ind w:firstLine="425"/>
              <w:jc w:val="both"/>
              <w:rPr>
                <w:noProof/>
                <w:color w:val="000000"/>
                <w:sz w:val="24"/>
              </w:rPr>
            </w:pPr>
          </w:p>
          <w:p w:rsidR="00131764" w:rsidRPr="001231AA" w:rsidRDefault="00131764" w:rsidP="001231AA">
            <w:pPr>
              <w:ind w:firstLine="425"/>
              <w:jc w:val="both"/>
              <w:rPr>
                <w:noProof/>
                <w:color w:val="000000"/>
                <w:sz w:val="24"/>
              </w:rPr>
            </w:pPr>
            <w:r w:rsidRPr="001231AA">
              <w:rPr>
                <w:noProof/>
                <w:color w:val="000000"/>
                <w:sz w:val="24"/>
              </w:rPr>
              <w:t>МП</w:t>
            </w:r>
          </w:p>
        </w:tc>
        <w:tc>
          <w:tcPr>
            <w:tcW w:w="283" w:type="dxa"/>
          </w:tcPr>
          <w:p w:rsidR="00131764" w:rsidRPr="001231AA" w:rsidRDefault="00131764" w:rsidP="001231AA">
            <w:pPr>
              <w:ind w:firstLine="425"/>
              <w:jc w:val="both"/>
              <w:rPr>
                <w:noProof/>
                <w:color w:val="000000"/>
                <w:sz w:val="24"/>
              </w:rPr>
            </w:pPr>
          </w:p>
        </w:tc>
        <w:tc>
          <w:tcPr>
            <w:tcW w:w="4962" w:type="dxa"/>
          </w:tcPr>
          <w:p w:rsidR="00131764" w:rsidRPr="001231AA" w:rsidRDefault="00131764" w:rsidP="001231AA">
            <w:pPr>
              <w:jc w:val="both"/>
              <w:rPr>
                <w:color w:val="000000"/>
                <w:sz w:val="24"/>
              </w:rPr>
            </w:pPr>
          </w:p>
          <w:p w:rsidR="00131764" w:rsidRPr="001231AA" w:rsidRDefault="00131764" w:rsidP="001231AA">
            <w:pPr>
              <w:jc w:val="both"/>
              <w:rPr>
                <w:color w:val="000000"/>
                <w:sz w:val="24"/>
              </w:rPr>
            </w:pPr>
            <w:r w:rsidRPr="001231AA">
              <w:rPr>
                <w:color w:val="000000"/>
                <w:sz w:val="24"/>
              </w:rPr>
              <w:t>__________________       Ф.И.О.</w:t>
            </w:r>
          </w:p>
          <w:p w:rsidR="00131764" w:rsidRPr="001231AA" w:rsidRDefault="00131764" w:rsidP="001231AA">
            <w:pPr>
              <w:autoSpaceDE w:val="0"/>
              <w:autoSpaceDN w:val="0"/>
              <w:jc w:val="both"/>
              <w:rPr>
                <w:color w:val="000000"/>
                <w:sz w:val="24"/>
              </w:rPr>
            </w:pPr>
            <w:r w:rsidRPr="001231AA">
              <w:rPr>
                <w:color w:val="000000"/>
                <w:sz w:val="24"/>
              </w:rPr>
              <w:t xml:space="preserve">          (подпись)</w:t>
            </w:r>
          </w:p>
          <w:p w:rsidR="00131764" w:rsidRPr="001231AA" w:rsidRDefault="00131764" w:rsidP="001231AA">
            <w:pPr>
              <w:autoSpaceDE w:val="0"/>
              <w:autoSpaceDN w:val="0"/>
              <w:jc w:val="both"/>
              <w:rPr>
                <w:color w:val="000000"/>
                <w:sz w:val="24"/>
              </w:rPr>
            </w:pPr>
          </w:p>
          <w:p w:rsidR="00131764" w:rsidRPr="001231AA" w:rsidRDefault="00131764" w:rsidP="001231AA">
            <w:pPr>
              <w:autoSpaceDE w:val="0"/>
              <w:autoSpaceDN w:val="0"/>
              <w:jc w:val="both"/>
              <w:rPr>
                <w:color w:val="000000"/>
                <w:sz w:val="24"/>
              </w:rPr>
            </w:pPr>
            <w:r w:rsidRPr="001231AA">
              <w:rPr>
                <w:color w:val="000000"/>
                <w:sz w:val="24"/>
              </w:rPr>
              <w:t>МП</w:t>
            </w:r>
          </w:p>
        </w:tc>
      </w:tr>
    </w:tbl>
    <w:p w:rsidR="00131764" w:rsidRPr="001231AA" w:rsidRDefault="00131764" w:rsidP="001231AA">
      <w:pPr>
        <w:rPr>
          <w:color w:val="000000"/>
          <w:sz w:val="24"/>
        </w:rPr>
      </w:pPr>
    </w:p>
    <w:p w:rsidR="00131764" w:rsidRPr="001231AA" w:rsidRDefault="00131764" w:rsidP="001231AA">
      <w:pPr>
        <w:jc w:val="right"/>
        <w:rPr>
          <w:color w:val="000000"/>
          <w:sz w:val="24"/>
        </w:rPr>
        <w:sectPr w:rsidR="00131764" w:rsidRPr="001231AA" w:rsidSect="00114328">
          <w:pgSz w:w="11906" w:h="16838" w:code="9"/>
          <w:pgMar w:top="851" w:right="567" w:bottom="851" w:left="1134" w:header="567" w:footer="567" w:gutter="0"/>
          <w:cols w:space="708"/>
          <w:titlePg/>
          <w:docGrid w:linePitch="381"/>
        </w:sectPr>
      </w:pPr>
    </w:p>
    <w:p w:rsidR="00131764" w:rsidRPr="001231AA" w:rsidRDefault="00131764" w:rsidP="001231AA">
      <w:pPr>
        <w:jc w:val="right"/>
        <w:rPr>
          <w:color w:val="000000"/>
          <w:sz w:val="24"/>
        </w:rPr>
      </w:pPr>
      <w:r w:rsidRPr="001231AA">
        <w:rPr>
          <w:color w:val="000000"/>
          <w:sz w:val="24"/>
        </w:rPr>
        <w:lastRenderedPageBreak/>
        <w:t>Приложение № 9</w:t>
      </w:r>
    </w:p>
    <w:p w:rsidR="00131764" w:rsidRPr="001231AA" w:rsidRDefault="00131764" w:rsidP="001231AA">
      <w:pPr>
        <w:jc w:val="right"/>
        <w:rPr>
          <w:color w:val="000000"/>
          <w:sz w:val="24"/>
        </w:rPr>
      </w:pPr>
      <w:r w:rsidRPr="001231AA">
        <w:rPr>
          <w:color w:val="000000"/>
          <w:sz w:val="24"/>
        </w:rPr>
        <w:t>к договору от _______ № _____</w:t>
      </w:r>
    </w:p>
    <w:p w:rsidR="00131764" w:rsidRPr="001231AA" w:rsidRDefault="00131764" w:rsidP="001231AA">
      <w:pPr>
        <w:pStyle w:val="Style4"/>
        <w:widowControl/>
        <w:spacing w:line="240" w:lineRule="auto"/>
        <w:jc w:val="center"/>
        <w:rPr>
          <w:rStyle w:val="FontStyle38"/>
          <w:color w:val="000000"/>
        </w:rPr>
      </w:pPr>
    </w:p>
    <w:p w:rsidR="00131764" w:rsidRPr="001231AA" w:rsidRDefault="00131764" w:rsidP="001231AA">
      <w:pPr>
        <w:pStyle w:val="Style4"/>
        <w:widowControl/>
        <w:spacing w:line="240" w:lineRule="auto"/>
        <w:jc w:val="center"/>
        <w:rPr>
          <w:rStyle w:val="FontStyle38"/>
          <w:color w:val="000000"/>
        </w:rPr>
      </w:pPr>
      <w:r w:rsidRPr="001231AA">
        <w:rPr>
          <w:rStyle w:val="FontStyle38"/>
          <w:color w:val="000000"/>
        </w:rPr>
        <w:t>Оговорка о субподрядчиках</w:t>
      </w:r>
    </w:p>
    <w:p w:rsidR="00131764" w:rsidRPr="001231AA" w:rsidRDefault="00131764" w:rsidP="001231AA">
      <w:pPr>
        <w:pStyle w:val="Style4"/>
        <w:widowControl/>
        <w:spacing w:line="240" w:lineRule="auto"/>
        <w:rPr>
          <w:rStyle w:val="FontStyle38"/>
          <w:color w:val="000000"/>
        </w:rPr>
      </w:pPr>
    </w:p>
    <w:p w:rsidR="00131764" w:rsidRPr="001231AA" w:rsidRDefault="00131764" w:rsidP="001231AA">
      <w:pPr>
        <w:pStyle w:val="Style8"/>
        <w:widowControl/>
        <w:spacing w:line="240" w:lineRule="auto"/>
        <w:ind w:firstLine="701"/>
        <w:rPr>
          <w:rStyle w:val="FontStyle37"/>
          <w:color w:val="000000"/>
        </w:rPr>
      </w:pPr>
      <w:r w:rsidRPr="001231AA">
        <w:rPr>
          <w:rStyle w:val="FontStyle37"/>
          <w:color w:val="000000"/>
        </w:rPr>
        <w:t>Подрядчик (Поставщик, Исполнитель) обязан привлечь к исполнению договора субподрядчиков (соисполнителей) из числа субъектов малого и среднего предпринимательства. Привлечение субподрядчиков (соисполнителей) из числа субъектов малого и среднего предпринимательства должно осуществляться Подрядчиком (Исполнителем) в соответствии с планом привлечения таких субподрядчиков, соисполнителей, являющегося неотъемлемой частью настоящего приложения (Приложение №8.1). По согласованию с заказчиком Подрядчик (поставщик, исполнитель) вправе осуществить замену субподрядчика (соисполнителя) - субъекта малого и среднего предпринимательства, с которым заключается либо ранее был заключен договор субподряда, на другого субподрядчика (соисполнителя) - субъекта малого и среднего предпринимательства при условии сохранения цены договора, заключаемого или заключенного между Подрядчиком  (Поставщиком , Исполнителем) и субподрядчиком (соисполнителем), либо цены такого договора за вычетом сумм, выплаченных Подрядчиком (Поставщиком, Исполнителем) в счет исполненных обязательств, в случае если договор субподряда был частично исполнен. В таком случае,  стороны подписывают дополнительное соглашение, предусматривающие изменение Плана привлечения субподрядчиков (соисполнителей) из числа субъектов малого и среднего предпринимательств (Приложение № 8.1)</w:t>
      </w:r>
    </w:p>
    <w:p w:rsidR="00131764" w:rsidRPr="001231AA" w:rsidRDefault="00131764" w:rsidP="001231AA">
      <w:pPr>
        <w:pStyle w:val="Style8"/>
        <w:widowControl/>
        <w:spacing w:line="240" w:lineRule="auto"/>
        <w:ind w:firstLine="701"/>
        <w:rPr>
          <w:rStyle w:val="FontStyle37"/>
          <w:color w:val="000000"/>
        </w:rPr>
      </w:pPr>
      <w:r w:rsidRPr="001231AA">
        <w:rPr>
          <w:rStyle w:val="FontStyle37"/>
          <w:color w:val="000000"/>
        </w:rPr>
        <w:t>Подрядчик (Поставщик, Исполнитель) в течение одного рабочего дня после заключения договора с субподрядчиком, соисполнителем из числа субъектов малого и среднего предпринимательства предоставляет Заказчику заверенную руководителем копию такого договора или справку о его заключении, содержащую следующую информацию: наименование, фирменное наименование (при   наличии),   место   нахождения   субподрядчика   (соисполнителя), его идентификационный номер налогоплательщика, а также предмет и цену договора е субподрядчиком (соисполнителем)».</w:t>
      </w:r>
    </w:p>
    <w:p w:rsidR="00131764" w:rsidRPr="001231AA" w:rsidRDefault="00131764" w:rsidP="001231AA">
      <w:pPr>
        <w:pStyle w:val="Style8"/>
        <w:widowControl/>
        <w:spacing w:line="240" w:lineRule="auto"/>
        <w:ind w:firstLine="710"/>
        <w:rPr>
          <w:rStyle w:val="FontStyle37"/>
          <w:color w:val="000000"/>
        </w:rPr>
      </w:pPr>
      <w:r w:rsidRPr="001231AA">
        <w:rPr>
          <w:rStyle w:val="FontStyle37"/>
          <w:color w:val="000000"/>
        </w:rPr>
        <w:t>Заказчик контролирует ход исполнения Подрядчиком (Поставщиком,  Исполнителем)  Плана привлечения субподрядчиков (соисполнителей) из числа субъектов малого и среднего предпринимательств (Приложение№ 8.1). В целях исполнения указанного заказчик вправе запрашивать (в том числе по средствам электронной почты и факсимильной связи) у Подрядчика (Подрядчика, Исполнителя) информацию и документы, относящиеся к реализации Плана привлечения субподрядчиков (соисполнителей) из числа субъектов малого и среднего предпринимательств (Приложение№ 8.1).</w:t>
      </w:r>
    </w:p>
    <w:p w:rsidR="00131764" w:rsidRPr="001231AA" w:rsidRDefault="00131764" w:rsidP="001231AA">
      <w:pPr>
        <w:pStyle w:val="Style8"/>
        <w:widowControl/>
        <w:spacing w:line="240" w:lineRule="auto"/>
        <w:ind w:firstLine="706"/>
        <w:rPr>
          <w:rStyle w:val="FontStyle37"/>
          <w:color w:val="000000"/>
        </w:rPr>
      </w:pPr>
      <w:r w:rsidRPr="001231AA">
        <w:rPr>
          <w:rStyle w:val="FontStyle37"/>
          <w:color w:val="000000"/>
        </w:rPr>
        <w:t>Подрядчик (Поставщик, Исполнитель)  обязан предоставить заказчику по его требованию, необходимую информацию, относящуюся к реализации Плана привлечения субподрядчиков (соисполнителей) из числа субъектов малого и среднего предпринимательств (Приложение№ 8.1) в течение двух рабочих дней со дня получения такого запроса, в случае если иной срок не установлен в самом запросе.</w:t>
      </w:r>
    </w:p>
    <w:p w:rsidR="00131764" w:rsidRPr="001231AA" w:rsidRDefault="00131764" w:rsidP="001231AA">
      <w:pPr>
        <w:pStyle w:val="Style8"/>
        <w:widowControl/>
        <w:tabs>
          <w:tab w:val="left" w:leader="underscore" w:pos="4670"/>
        </w:tabs>
        <w:spacing w:line="240" w:lineRule="auto"/>
        <w:ind w:firstLine="686"/>
        <w:rPr>
          <w:rStyle w:val="FontStyle37"/>
          <w:color w:val="000000"/>
        </w:rPr>
      </w:pPr>
      <w:r w:rsidRPr="001231AA">
        <w:rPr>
          <w:rStyle w:val="FontStyle37"/>
          <w:color w:val="000000"/>
        </w:rPr>
        <w:lastRenderedPageBreak/>
        <w:t>В случае неисполнения или ненадлежащего исполнения Подрядчиком (Поставщиком, Исполнителем) обязанности по привлечению к исполнению договора субподрядчиков (соисполнителей) из числа субъектов малого и среднего предпринимательства, в том числе в случае невыполнения Плана привлечения субподрядчиков (соисполнителей) из числа субъектов малого и среднего предпринимательств Подрядчик (Поставщик, Исполнитель) обязан уплатить штраф заказчику в размере 0,05% от цены договора.</w:t>
      </w:r>
    </w:p>
    <w:p w:rsidR="00131764" w:rsidRPr="001231AA" w:rsidRDefault="00131764" w:rsidP="001231AA">
      <w:pPr>
        <w:pStyle w:val="Style8"/>
        <w:widowControl/>
        <w:tabs>
          <w:tab w:val="left" w:leader="underscore" w:pos="4670"/>
        </w:tabs>
        <w:spacing w:line="240" w:lineRule="auto"/>
        <w:ind w:firstLine="686"/>
        <w:rPr>
          <w:rStyle w:val="FontStyle37"/>
          <w:color w:val="000000"/>
        </w:rPr>
        <w:sectPr w:rsidR="00131764" w:rsidRPr="001231AA" w:rsidSect="00114328">
          <w:pgSz w:w="11906" w:h="16838" w:code="9"/>
          <w:pgMar w:top="851" w:right="567" w:bottom="851" w:left="1134" w:header="567" w:footer="567" w:gutter="0"/>
          <w:cols w:space="708"/>
          <w:titlePg/>
          <w:docGrid w:linePitch="381"/>
        </w:sectPr>
      </w:pPr>
    </w:p>
    <w:p w:rsidR="00131764" w:rsidRPr="001231AA" w:rsidRDefault="00131764" w:rsidP="001231AA">
      <w:pPr>
        <w:jc w:val="right"/>
        <w:rPr>
          <w:color w:val="000000"/>
          <w:sz w:val="24"/>
        </w:rPr>
      </w:pPr>
      <w:r w:rsidRPr="001231AA">
        <w:rPr>
          <w:color w:val="000000"/>
          <w:sz w:val="24"/>
        </w:rPr>
        <w:lastRenderedPageBreak/>
        <w:t>Приложение № 8.1</w:t>
      </w:r>
    </w:p>
    <w:p w:rsidR="00131764" w:rsidRPr="001231AA" w:rsidRDefault="00131764" w:rsidP="001231AA">
      <w:pPr>
        <w:jc w:val="right"/>
        <w:rPr>
          <w:color w:val="000000"/>
          <w:sz w:val="24"/>
        </w:rPr>
      </w:pPr>
      <w:r w:rsidRPr="001231AA">
        <w:rPr>
          <w:color w:val="000000"/>
          <w:sz w:val="24"/>
        </w:rPr>
        <w:t>к договору от _______ № _____</w:t>
      </w:r>
    </w:p>
    <w:p w:rsidR="00131764" w:rsidRPr="001231AA" w:rsidRDefault="00131764" w:rsidP="001231AA">
      <w:pPr>
        <w:jc w:val="center"/>
        <w:rPr>
          <w:color w:val="000000"/>
          <w:sz w:val="24"/>
        </w:rPr>
      </w:pPr>
      <w:r w:rsidRPr="001231AA">
        <w:rPr>
          <w:color w:val="000000"/>
          <w:sz w:val="24"/>
        </w:rPr>
        <w:t>План привлечения субподрядчиков (</w:t>
      </w:r>
      <w:proofErr w:type="spellStart"/>
      <w:r w:rsidRPr="001231AA">
        <w:rPr>
          <w:color w:val="000000"/>
          <w:sz w:val="24"/>
        </w:rPr>
        <w:t>субисполнителей</w:t>
      </w:r>
      <w:proofErr w:type="spellEnd"/>
      <w:r w:rsidRPr="001231AA">
        <w:rPr>
          <w:color w:val="000000"/>
          <w:sz w:val="24"/>
        </w:rPr>
        <w:t>) из числа субъектов малого и среднего предпринимательства.</w:t>
      </w:r>
    </w:p>
    <w:p w:rsidR="00131764" w:rsidRPr="001231AA" w:rsidRDefault="00131764" w:rsidP="001231AA">
      <w:pPr>
        <w:rPr>
          <w:color w:val="00000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6"/>
        <w:gridCol w:w="2538"/>
        <w:gridCol w:w="2064"/>
        <w:gridCol w:w="2548"/>
        <w:gridCol w:w="2548"/>
        <w:gridCol w:w="2562"/>
      </w:tblGrid>
      <w:tr w:rsidR="00131764" w:rsidRPr="001231AA" w:rsidTr="00114328">
        <w:tc>
          <w:tcPr>
            <w:tcW w:w="0" w:type="auto"/>
          </w:tcPr>
          <w:p w:rsidR="00131764" w:rsidRPr="001231AA" w:rsidRDefault="00131764" w:rsidP="001231AA">
            <w:pPr>
              <w:pStyle w:val="Style18"/>
              <w:widowControl/>
              <w:spacing w:line="240" w:lineRule="auto"/>
              <w:jc w:val="left"/>
              <w:rPr>
                <w:rStyle w:val="FontStyle37"/>
                <w:color w:val="000000"/>
              </w:rPr>
            </w:pPr>
            <w:r w:rsidRPr="001231AA">
              <w:rPr>
                <w:rStyle w:val="FontStyle37"/>
                <w:color w:val="000000"/>
              </w:rPr>
              <w:t xml:space="preserve">Наименование, фирменное наименование (при наличии), место нахождения (для юридического лица), фамилия, имя, отчество (при наличии), паспортные данные, место жительства (для индивидуального предпринимателя), почтовый адрес, номер контактного телефона, адрес электронной почты субъекта малого и среднего </w:t>
            </w:r>
            <w:proofErr w:type="spellStart"/>
            <w:r w:rsidRPr="001231AA">
              <w:rPr>
                <w:rStyle w:val="FontStyle37"/>
                <w:color w:val="000000"/>
              </w:rPr>
              <w:t>предпринимательс</w:t>
            </w:r>
            <w:proofErr w:type="spellEnd"/>
            <w:r w:rsidRPr="001231AA">
              <w:rPr>
                <w:rStyle w:val="FontStyle37"/>
                <w:color w:val="000000"/>
              </w:rPr>
              <w:t xml:space="preserve"> </w:t>
            </w:r>
            <w:proofErr w:type="spellStart"/>
            <w:r w:rsidRPr="001231AA">
              <w:rPr>
                <w:rStyle w:val="FontStyle37"/>
                <w:color w:val="000000"/>
              </w:rPr>
              <w:t>тва</w:t>
            </w:r>
            <w:proofErr w:type="spellEnd"/>
            <w:r w:rsidRPr="001231AA">
              <w:rPr>
                <w:rStyle w:val="FontStyle37"/>
                <w:color w:val="000000"/>
              </w:rPr>
              <w:t xml:space="preserve"> -</w:t>
            </w:r>
          </w:p>
          <w:p w:rsidR="00131764" w:rsidRPr="001231AA" w:rsidRDefault="00131764" w:rsidP="001231AA">
            <w:pPr>
              <w:widowControl w:val="0"/>
              <w:autoSpaceDE w:val="0"/>
              <w:autoSpaceDN w:val="0"/>
              <w:adjustRightInd w:val="0"/>
              <w:ind w:firstLine="701"/>
              <w:jc w:val="both"/>
              <w:rPr>
                <w:color w:val="000000"/>
                <w:sz w:val="24"/>
              </w:rPr>
            </w:pPr>
            <w:r w:rsidRPr="001231AA">
              <w:rPr>
                <w:rStyle w:val="FontStyle37"/>
                <w:color w:val="000000"/>
                <w:sz w:val="24"/>
              </w:rPr>
              <w:t>субподрядчика (соисполнителя);</w:t>
            </w:r>
          </w:p>
        </w:tc>
        <w:tc>
          <w:tcPr>
            <w:tcW w:w="0" w:type="auto"/>
          </w:tcPr>
          <w:p w:rsidR="00131764" w:rsidRPr="001231AA" w:rsidRDefault="00131764" w:rsidP="001231AA">
            <w:pPr>
              <w:pStyle w:val="Style18"/>
              <w:widowControl/>
              <w:spacing w:line="240" w:lineRule="auto"/>
              <w:ind w:right="77"/>
              <w:jc w:val="left"/>
              <w:rPr>
                <w:rStyle w:val="FontStyle37"/>
                <w:color w:val="000000"/>
              </w:rPr>
            </w:pPr>
            <w:r w:rsidRPr="001231AA">
              <w:rPr>
                <w:rStyle w:val="FontStyle37"/>
                <w:color w:val="000000"/>
              </w:rPr>
              <w:t xml:space="preserve">Предмет договора, заключаемого с субъектом малого и среднего </w:t>
            </w:r>
            <w:proofErr w:type="spellStart"/>
            <w:r w:rsidRPr="001231AA">
              <w:rPr>
                <w:rStyle w:val="FontStyle37"/>
                <w:color w:val="000000"/>
              </w:rPr>
              <w:t>предпринимательс</w:t>
            </w:r>
            <w:proofErr w:type="spellEnd"/>
            <w:r w:rsidRPr="001231AA">
              <w:rPr>
                <w:rStyle w:val="FontStyle37"/>
                <w:color w:val="000000"/>
              </w:rPr>
              <w:t xml:space="preserve"> </w:t>
            </w:r>
            <w:proofErr w:type="spellStart"/>
            <w:r w:rsidRPr="001231AA">
              <w:rPr>
                <w:rStyle w:val="FontStyle37"/>
                <w:color w:val="000000"/>
              </w:rPr>
              <w:t>тва</w:t>
            </w:r>
            <w:proofErr w:type="spellEnd"/>
            <w:r w:rsidRPr="001231AA">
              <w:rPr>
                <w:rStyle w:val="FontStyle37"/>
                <w:color w:val="000000"/>
              </w:rPr>
              <w:t xml:space="preserve"> -</w:t>
            </w:r>
          </w:p>
          <w:p w:rsidR="00131764" w:rsidRPr="001231AA" w:rsidRDefault="00131764" w:rsidP="001231AA">
            <w:pPr>
              <w:widowControl w:val="0"/>
              <w:autoSpaceDE w:val="0"/>
              <w:autoSpaceDN w:val="0"/>
              <w:adjustRightInd w:val="0"/>
              <w:ind w:firstLine="701"/>
              <w:jc w:val="both"/>
              <w:rPr>
                <w:color w:val="000000"/>
                <w:sz w:val="24"/>
              </w:rPr>
            </w:pPr>
            <w:r w:rsidRPr="001231AA">
              <w:rPr>
                <w:rStyle w:val="FontStyle37"/>
                <w:color w:val="000000"/>
                <w:sz w:val="24"/>
              </w:rPr>
              <w:t>субподрядчиком (соисполнителем),</w:t>
            </w:r>
          </w:p>
        </w:tc>
        <w:tc>
          <w:tcPr>
            <w:tcW w:w="0" w:type="auto"/>
          </w:tcPr>
          <w:p w:rsidR="00131764" w:rsidRPr="001231AA" w:rsidRDefault="00131764" w:rsidP="001231AA">
            <w:pPr>
              <w:pStyle w:val="Style18"/>
              <w:widowControl/>
              <w:spacing w:line="240" w:lineRule="auto"/>
              <w:ind w:right="24"/>
              <w:jc w:val="left"/>
              <w:rPr>
                <w:rStyle w:val="FontStyle37"/>
                <w:color w:val="000000"/>
              </w:rPr>
            </w:pPr>
            <w:r w:rsidRPr="001231AA">
              <w:rPr>
                <w:rStyle w:val="FontStyle37"/>
                <w:color w:val="000000"/>
              </w:rPr>
              <w:t xml:space="preserve">Количество поставляемого </w:t>
            </w:r>
            <w:proofErr w:type="spellStart"/>
            <w:r w:rsidRPr="001231AA">
              <w:rPr>
                <w:rStyle w:val="FontStyle37"/>
                <w:color w:val="000000"/>
              </w:rPr>
              <w:t>субподрядчико</w:t>
            </w:r>
            <w:proofErr w:type="spellEnd"/>
            <w:r w:rsidRPr="001231AA">
              <w:rPr>
                <w:rStyle w:val="FontStyle37"/>
                <w:color w:val="000000"/>
              </w:rPr>
              <w:t xml:space="preserve"> м</w:t>
            </w:r>
          </w:p>
          <w:p w:rsidR="00131764" w:rsidRPr="001231AA" w:rsidRDefault="00131764" w:rsidP="001231AA">
            <w:pPr>
              <w:widowControl w:val="0"/>
              <w:autoSpaceDE w:val="0"/>
              <w:autoSpaceDN w:val="0"/>
              <w:adjustRightInd w:val="0"/>
              <w:ind w:firstLine="701"/>
              <w:jc w:val="both"/>
              <w:rPr>
                <w:color w:val="000000"/>
                <w:sz w:val="24"/>
              </w:rPr>
            </w:pPr>
            <w:r w:rsidRPr="001231AA">
              <w:rPr>
                <w:rStyle w:val="FontStyle37"/>
                <w:color w:val="000000"/>
                <w:sz w:val="24"/>
              </w:rPr>
              <w:t>(соисполнителе м) товара, объема выполняемых им работ, оказываемых им услуг</w:t>
            </w:r>
          </w:p>
        </w:tc>
        <w:tc>
          <w:tcPr>
            <w:tcW w:w="0" w:type="auto"/>
          </w:tcPr>
          <w:p w:rsidR="00131764" w:rsidRPr="001231AA" w:rsidRDefault="00131764" w:rsidP="001231AA">
            <w:pPr>
              <w:pStyle w:val="Style18"/>
              <w:widowControl/>
              <w:spacing w:line="240" w:lineRule="auto"/>
              <w:ind w:right="82"/>
              <w:jc w:val="left"/>
              <w:rPr>
                <w:rStyle w:val="FontStyle37"/>
                <w:color w:val="000000"/>
              </w:rPr>
            </w:pPr>
            <w:r w:rsidRPr="001231AA">
              <w:rPr>
                <w:rStyle w:val="FontStyle37"/>
                <w:color w:val="000000"/>
              </w:rPr>
              <w:t xml:space="preserve">Место, условия поставки товара, выполнения работы, оказания услуги субъектом малого и среднего </w:t>
            </w:r>
            <w:proofErr w:type="spellStart"/>
            <w:r w:rsidRPr="001231AA">
              <w:rPr>
                <w:rStyle w:val="FontStyle37"/>
                <w:color w:val="000000"/>
              </w:rPr>
              <w:t>предпринимательс</w:t>
            </w:r>
            <w:proofErr w:type="spellEnd"/>
            <w:r w:rsidRPr="001231AA">
              <w:rPr>
                <w:rStyle w:val="FontStyle37"/>
                <w:color w:val="000000"/>
              </w:rPr>
              <w:t xml:space="preserve"> </w:t>
            </w:r>
            <w:proofErr w:type="spellStart"/>
            <w:r w:rsidRPr="001231AA">
              <w:rPr>
                <w:rStyle w:val="FontStyle37"/>
                <w:color w:val="000000"/>
              </w:rPr>
              <w:t>тва</w:t>
            </w:r>
            <w:proofErr w:type="spellEnd"/>
            <w:r w:rsidRPr="001231AA">
              <w:rPr>
                <w:rStyle w:val="FontStyle37"/>
                <w:color w:val="000000"/>
              </w:rPr>
              <w:t xml:space="preserve"> -</w:t>
            </w:r>
          </w:p>
          <w:p w:rsidR="00131764" w:rsidRPr="001231AA" w:rsidRDefault="00131764" w:rsidP="001231AA">
            <w:pPr>
              <w:widowControl w:val="0"/>
              <w:autoSpaceDE w:val="0"/>
              <w:autoSpaceDN w:val="0"/>
              <w:adjustRightInd w:val="0"/>
              <w:ind w:firstLine="701"/>
              <w:jc w:val="both"/>
              <w:rPr>
                <w:color w:val="000000"/>
                <w:sz w:val="24"/>
              </w:rPr>
            </w:pPr>
            <w:r w:rsidRPr="001231AA">
              <w:rPr>
                <w:rStyle w:val="FontStyle37"/>
                <w:color w:val="000000"/>
                <w:sz w:val="24"/>
              </w:rPr>
              <w:t>субподрядчиком (соисполнителем)</w:t>
            </w:r>
          </w:p>
        </w:tc>
        <w:tc>
          <w:tcPr>
            <w:tcW w:w="0" w:type="auto"/>
          </w:tcPr>
          <w:p w:rsidR="00131764" w:rsidRPr="001231AA" w:rsidRDefault="00131764" w:rsidP="001231AA">
            <w:pPr>
              <w:pStyle w:val="Style18"/>
              <w:widowControl/>
              <w:spacing w:line="240" w:lineRule="auto"/>
              <w:ind w:right="82"/>
              <w:jc w:val="left"/>
              <w:rPr>
                <w:rStyle w:val="FontStyle37"/>
                <w:color w:val="000000"/>
              </w:rPr>
            </w:pPr>
            <w:r w:rsidRPr="001231AA">
              <w:rPr>
                <w:rStyle w:val="FontStyle37"/>
                <w:color w:val="000000"/>
              </w:rPr>
              <w:t xml:space="preserve">Сроки (периоды) поставки товара, выполнения работы, оказания услуги субъектом малого и среднего </w:t>
            </w:r>
            <w:proofErr w:type="spellStart"/>
            <w:r w:rsidRPr="001231AA">
              <w:rPr>
                <w:rStyle w:val="FontStyle37"/>
                <w:color w:val="000000"/>
              </w:rPr>
              <w:t>предпринимательс</w:t>
            </w:r>
            <w:proofErr w:type="spellEnd"/>
            <w:r w:rsidRPr="001231AA">
              <w:rPr>
                <w:rStyle w:val="FontStyle37"/>
                <w:color w:val="000000"/>
              </w:rPr>
              <w:t xml:space="preserve"> </w:t>
            </w:r>
            <w:proofErr w:type="spellStart"/>
            <w:r w:rsidRPr="001231AA">
              <w:rPr>
                <w:rStyle w:val="FontStyle37"/>
                <w:color w:val="000000"/>
              </w:rPr>
              <w:t>тва</w:t>
            </w:r>
            <w:proofErr w:type="spellEnd"/>
            <w:r w:rsidRPr="001231AA">
              <w:rPr>
                <w:rStyle w:val="FontStyle37"/>
                <w:color w:val="000000"/>
              </w:rPr>
              <w:t xml:space="preserve"> -</w:t>
            </w:r>
          </w:p>
          <w:p w:rsidR="00131764" w:rsidRPr="001231AA" w:rsidRDefault="00131764" w:rsidP="001231AA">
            <w:pPr>
              <w:widowControl w:val="0"/>
              <w:autoSpaceDE w:val="0"/>
              <w:autoSpaceDN w:val="0"/>
              <w:adjustRightInd w:val="0"/>
              <w:ind w:firstLine="701"/>
              <w:jc w:val="both"/>
              <w:rPr>
                <w:color w:val="000000"/>
                <w:sz w:val="24"/>
              </w:rPr>
            </w:pPr>
            <w:r w:rsidRPr="001231AA">
              <w:rPr>
                <w:rStyle w:val="FontStyle37"/>
                <w:color w:val="000000"/>
                <w:sz w:val="24"/>
              </w:rPr>
              <w:t>субподрядчиком (соисполнителем)</w:t>
            </w:r>
          </w:p>
        </w:tc>
        <w:tc>
          <w:tcPr>
            <w:tcW w:w="0" w:type="auto"/>
          </w:tcPr>
          <w:p w:rsidR="00131764" w:rsidRPr="001231AA" w:rsidRDefault="00131764" w:rsidP="001231AA">
            <w:pPr>
              <w:pStyle w:val="Style18"/>
              <w:widowControl/>
              <w:spacing w:line="240" w:lineRule="auto"/>
              <w:ind w:right="101"/>
              <w:jc w:val="left"/>
              <w:rPr>
                <w:rStyle w:val="FontStyle37"/>
                <w:color w:val="000000"/>
              </w:rPr>
            </w:pPr>
            <w:r w:rsidRPr="001231AA">
              <w:rPr>
                <w:rStyle w:val="FontStyle37"/>
                <w:color w:val="000000"/>
              </w:rPr>
              <w:t xml:space="preserve">Цена договора, заключаемого с субъектом малого и среднего </w:t>
            </w:r>
            <w:proofErr w:type="spellStart"/>
            <w:r w:rsidRPr="001231AA">
              <w:rPr>
                <w:rStyle w:val="FontStyle37"/>
                <w:color w:val="000000"/>
              </w:rPr>
              <w:t>предпринимательс</w:t>
            </w:r>
            <w:proofErr w:type="spellEnd"/>
            <w:r w:rsidRPr="001231AA">
              <w:rPr>
                <w:rStyle w:val="FontStyle37"/>
                <w:color w:val="000000"/>
              </w:rPr>
              <w:t xml:space="preserve"> </w:t>
            </w:r>
            <w:proofErr w:type="spellStart"/>
            <w:r w:rsidRPr="001231AA">
              <w:rPr>
                <w:rStyle w:val="FontStyle37"/>
                <w:color w:val="000000"/>
              </w:rPr>
              <w:t>тва</w:t>
            </w:r>
            <w:proofErr w:type="spellEnd"/>
            <w:r w:rsidRPr="001231AA">
              <w:rPr>
                <w:rStyle w:val="FontStyle37"/>
                <w:color w:val="000000"/>
              </w:rPr>
              <w:t xml:space="preserve"> -</w:t>
            </w:r>
          </w:p>
          <w:p w:rsidR="00131764" w:rsidRPr="001231AA" w:rsidRDefault="00131764" w:rsidP="001231AA">
            <w:pPr>
              <w:widowControl w:val="0"/>
              <w:autoSpaceDE w:val="0"/>
              <w:autoSpaceDN w:val="0"/>
              <w:adjustRightInd w:val="0"/>
              <w:ind w:firstLine="701"/>
              <w:jc w:val="both"/>
              <w:rPr>
                <w:color w:val="000000"/>
                <w:sz w:val="24"/>
              </w:rPr>
            </w:pPr>
            <w:r w:rsidRPr="001231AA">
              <w:rPr>
                <w:rStyle w:val="FontStyle37"/>
                <w:color w:val="000000"/>
                <w:sz w:val="24"/>
              </w:rPr>
              <w:t>субподрядчиком (соисполнителем)</w:t>
            </w:r>
          </w:p>
        </w:tc>
      </w:tr>
      <w:tr w:rsidR="00131764" w:rsidRPr="001231AA" w:rsidTr="00114328">
        <w:tc>
          <w:tcPr>
            <w:tcW w:w="0" w:type="auto"/>
          </w:tcPr>
          <w:p w:rsidR="00131764" w:rsidRPr="001231AA" w:rsidRDefault="00131764" w:rsidP="001231AA">
            <w:pPr>
              <w:widowControl w:val="0"/>
              <w:autoSpaceDE w:val="0"/>
              <w:autoSpaceDN w:val="0"/>
              <w:adjustRightInd w:val="0"/>
              <w:ind w:firstLine="701"/>
              <w:jc w:val="both"/>
              <w:rPr>
                <w:color w:val="000000"/>
                <w:sz w:val="24"/>
              </w:rPr>
            </w:pPr>
          </w:p>
        </w:tc>
        <w:tc>
          <w:tcPr>
            <w:tcW w:w="0" w:type="auto"/>
          </w:tcPr>
          <w:p w:rsidR="00131764" w:rsidRPr="001231AA" w:rsidRDefault="00131764" w:rsidP="001231AA">
            <w:pPr>
              <w:widowControl w:val="0"/>
              <w:autoSpaceDE w:val="0"/>
              <w:autoSpaceDN w:val="0"/>
              <w:adjustRightInd w:val="0"/>
              <w:ind w:firstLine="701"/>
              <w:jc w:val="both"/>
              <w:rPr>
                <w:color w:val="000000"/>
                <w:sz w:val="24"/>
              </w:rPr>
            </w:pPr>
          </w:p>
        </w:tc>
        <w:tc>
          <w:tcPr>
            <w:tcW w:w="0" w:type="auto"/>
          </w:tcPr>
          <w:p w:rsidR="00131764" w:rsidRPr="001231AA" w:rsidRDefault="00131764" w:rsidP="001231AA">
            <w:pPr>
              <w:widowControl w:val="0"/>
              <w:autoSpaceDE w:val="0"/>
              <w:autoSpaceDN w:val="0"/>
              <w:adjustRightInd w:val="0"/>
              <w:ind w:firstLine="701"/>
              <w:jc w:val="both"/>
              <w:rPr>
                <w:color w:val="000000"/>
                <w:sz w:val="24"/>
              </w:rPr>
            </w:pPr>
          </w:p>
        </w:tc>
        <w:tc>
          <w:tcPr>
            <w:tcW w:w="0" w:type="auto"/>
          </w:tcPr>
          <w:p w:rsidR="00131764" w:rsidRPr="001231AA" w:rsidRDefault="00131764" w:rsidP="001231AA">
            <w:pPr>
              <w:widowControl w:val="0"/>
              <w:autoSpaceDE w:val="0"/>
              <w:autoSpaceDN w:val="0"/>
              <w:adjustRightInd w:val="0"/>
              <w:ind w:firstLine="701"/>
              <w:jc w:val="both"/>
              <w:rPr>
                <w:color w:val="000000"/>
                <w:sz w:val="24"/>
              </w:rPr>
            </w:pPr>
          </w:p>
        </w:tc>
        <w:tc>
          <w:tcPr>
            <w:tcW w:w="0" w:type="auto"/>
          </w:tcPr>
          <w:p w:rsidR="00131764" w:rsidRPr="001231AA" w:rsidRDefault="00131764" w:rsidP="001231AA">
            <w:pPr>
              <w:widowControl w:val="0"/>
              <w:autoSpaceDE w:val="0"/>
              <w:autoSpaceDN w:val="0"/>
              <w:adjustRightInd w:val="0"/>
              <w:ind w:firstLine="701"/>
              <w:jc w:val="both"/>
              <w:rPr>
                <w:color w:val="000000"/>
                <w:sz w:val="24"/>
              </w:rPr>
            </w:pPr>
          </w:p>
        </w:tc>
        <w:tc>
          <w:tcPr>
            <w:tcW w:w="0" w:type="auto"/>
          </w:tcPr>
          <w:p w:rsidR="00131764" w:rsidRPr="001231AA" w:rsidRDefault="00131764" w:rsidP="001231AA">
            <w:pPr>
              <w:widowControl w:val="0"/>
              <w:autoSpaceDE w:val="0"/>
              <w:autoSpaceDN w:val="0"/>
              <w:adjustRightInd w:val="0"/>
              <w:ind w:firstLine="701"/>
              <w:jc w:val="both"/>
              <w:rPr>
                <w:color w:val="000000"/>
                <w:sz w:val="24"/>
              </w:rPr>
            </w:pPr>
          </w:p>
        </w:tc>
      </w:tr>
    </w:tbl>
    <w:p w:rsidR="00131764" w:rsidRPr="001231AA" w:rsidRDefault="00131764" w:rsidP="001231AA">
      <w:pPr>
        <w:rPr>
          <w:color w:val="000000"/>
          <w:sz w:val="24"/>
        </w:rPr>
      </w:pPr>
    </w:p>
    <w:p w:rsidR="00131764" w:rsidRPr="001231AA" w:rsidRDefault="00131764" w:rsidP="001231AA">
      <w:pPr>
        <w:jc w:val="both"/>
        <w:rPr>
          <w:noProof/>
          <w:color w:val="000000"/>
          <w:sz w:val="24"/>
        </w:rPr>
      </w:pPr>
      <w:r w:rsidRPr="001231AA">
        <w:rPr>
          <w:noProof/>
          <w:color w:val="000000"/>
          <w:sz w:val="24"/>
        </w:rPr>
        <w:t>ЗАКАЗЧИК                                                                  ПОДРЯДЧИК</w:t>
      </w:r>
    </w:p>
    <w:tbl>
      <w:tblPr>
        <w:tblW w:w="10173" w:type="dxa"/>
        <w:tblLook w:val="0000" w:firstRow="0" w:lastRow="0" w:firstColumn="0" w:lastColumn="0" w:noHBand="0" w:noVBand="0"/>
      </w:tblPr>
      <w:tblGrid>
        <w:gridCol w:w="4928"/>
        <w:gridCol w:w="283"/>
        <w:gridCol w:w="4962"/>
      </w:tblGrid>
      <w:tr w:rsidR="00131764" w:rsidRPr="001231AA" w:rsidTr="00114328">
        <w:tc>
          <w:tcPr>
            <w:tcW w:w="4928" w:type="dxa"/>
          </w:tcPr>
          <w:p w:rsidR="00131764" w:rsidRPr="001231AA" w:rsidRDefault="00131764" w:rsidP="001231AA">
            <w:pPr>
              <w:jc w:val="both"/>
              <w:rPr>
                <w:color w:val="000000"/>
                <w:sz w:val="24"/>
              </w:rPr>
            </w:pPr>
          </w:p>
          <w:p w:rsidR="00131764" w:rsidRPr="001231AA" w:rsidRDefault="00131764" w:rsidP="001231AA">
            <w:pPr>
              <w:jc w:val="both"/>
              <w:rPr>
                <w:color w:val="000000"/>
                <w:sz w:val="24"/>
              </w:rPr>
            </w:pPr>
            <w:r w:rsidRPr="001231AA">
              <w:rPr>
                <w:color w:val="000000"/>
                <w:sz w:val="24"/>
              </w:rPr>
              <w:lastRenderedPageBreak/>
              <w:t xml:space="preserve">___________________И.И. Сидоров       </w:t>
            </w:r>
          </w:p>
          <w:p w:rsidR="00131764" w:rsidRPr="001231AA" w:rsidRDefault="00131764" w:rsidP="001231AA">
            <w:pPr>
              <w:autoSpaceDE w:val="0"/>
              <w:autoSpaceDN w:val="0"/>
              <w:jc w:val="both"/>
              <w:rPr>
                <w:color w:val="000000"/>
                <w:sz w:val="24"/>
              </w:rPr>
            </w:pPr>
            <w:r w:rsidRPr="001231AA">
              <w:rPr>
                <w:color w:val="000000"/>
                <w:sz w:val="24"/>
              </w:rPr>
              <w:t xml:space="preserve">           (подпись)</w:t>
            </w:r>
          </w:p>
          <w:p w:rsidR="00131764" w:rsidRPr="001231AA" w:rsidRDefault="00131764" w:rsidP="001231AA">
            <w:pPr>
              <w:ind w:firstLine="425"/>
              <w:jc w:val="both"/>
              <w:rPr>
                <w:noProof/>
                <w:color w:val="000000"/>
                <w:sz w:val="24"/>
              </w:rPr>
            </w:pPr>
          </w:p>
          <w:p w:rsidR="00131764" w:rsidRPr="001231AA" w:rsidRDefault="00131764" w:rsidP="001231AA">
            <w:pPr>
              <w:ind w:firstLine="425"/>
              <w:jc w:val="both"/>
              <w:rPr>
                <w:noProof/>
                <w:color w:val="000000"/>
                <w:sz w:val="24"/>
              </w:rPr>
            </w:pPr>
            <w:r w:rsidRPr="001231AA">
              <w:rPr>
                <w:noProof/>
                <w:color w:val="000000"/>
                <w:sz w:val="24"/>
              </w:rPr>
              <w:t>МП</w:t>
            </w:r>
          </w:p>
        </w:tc>
        <w:tc>
          <w:tcPr>
            <w:tcW w:w="283" w:type="dxa"/>
          </w:tcPr>
          <w:p w:rsidR="00131764" w:rsidRPr="001231AA" w:rsidRDefault="00131764" w:rsidP="001231AA">
            <w:pPr>
              <w:ind w:firstLine="425"/>
              <w:jc w:val="both"/>
              <w:rPr>
                <w:noProof/>
                <w:color w:val="000000"/>
                <w:sz w:val="24"/>
              </w:rPr>
            </w:pPr>
          </w:p>
        </w:tc>
        <w:tc>
          <w:tcPr>
            <w:tcW w:w="4962" w:type="dxa"/>
          </w:tcPr>
          <w:p w:rsidR="00131764" w:rsidRPr="001231AA" w:rsidRDefault="00131764" w:rsidP="001231AA">
            <w:pPr>
              <w:jc w:val="both"/>
              <w:rPr>
                <w:color w:val="000000"/>
                <w:sz w:val="24"/>
              </w:rPr>
            </w:pPr>
          </w:p>
          <w:p w:rsidR="00131764" w:rsidRPr="001231AA" w:rsidRDefault="00131764" w:rsidP="001231AA">
            <w:pPr>
              <w:jc w:val="both"/>
              <w:rPr>
                <w:color w:val="000000"/>
                <w:sz w:val="24"/>
              </w:rPr>
            </w:pPr>
            <w:r w:rsidRPr="001231AA">
              <w:rPr>
                <w:color w:val="000000"/>
                <w:sz w:val="24"/>
              </w:rPr>
              <w:lastRenderedPageBreak/>
              <w:t>__________________       Ф.И.О.</w:t>
            </w:r>
          </w:p>
          <w:p w:rsidR="00131764" w:rsidRPr="001231AA" w:rsidRDefault="00131764" w:rsidP="001231AA">
            <w:pPr>
              <w:autoSpaceDE w:val="0"/>
              <w:autoSpaceDN w:val="0"/>
              <w:jc w:val="both"/>
              <w:rPr>
                <w:color w:val="000000"/>
                <w:sz w:val="24"/>
              </w:rPr>
            </w:pPr>
            <w:r w:rsidRPr="001231AA">
              <w:rPr>
                <w:color w:val="000000"/>
                <w:sz w:val="24"/>
              </w:rPr>
              <w:t xml:space="preserve">          (подпись)</w:t>
            </w:r>
          </w:p>
          <w:p w:rsidR="00131764" w:rsidRPr="001231AA" w:rsidRDefault="00131764" w:rsidP="001231AA">
            <w:pPr>
              <w:autoSpaceDE w:val="0"/>
              <w:autoSpaceDN w:val="0"/>
              <w:jc w:val="both"/>
              <w:rPr>
                <w:color w:val="000000"/>
                <w:sz w:val="24"/>
              </w:rPr>
            </w:pPr>
          </w:p>
          <w:p w:rsidR="00131764" w:rsidRPr="001231AA" w:rsidRDefault="00131764" w:rsidP="001231AA">
            <w:pPr>
              <w:autoSpaceDE w:val="0"/>
              <w:autoSpaceDN w:val="0"/>
              <w:jc w:val="both"/>
              <w:rPr>
                <w:color w:val="000000"/>
                <w:sz w:val="24"/>
              </w:rPr>
            </w:pPr>
            <w:r w:rsidRPr="001231AA">
              <w:rPr>
                <w:color w:val="000000"/>
                <w:sz w:val="24"/>
              </w:rPr>
              <w:t>МП</w:t>
            </w:r>
          </w:p>
        </w:tc>
      </w:tr>
    </w:tbl>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rPr>
          <w:color w:val="000000"/>
          <w:sz w:val="24"/>
        </w:rPr>
      </w:pPr>
    </w:p>
    <w:p w:rsidR="00131764" w:rsidRPr="001231AA" w:rsidRDefault="00131764" w:rsidP="001231AA">
      <w:pPr>
        <w:jc w:val="right"/>
      </w:pPr>
      <w:r w:rsidRPr="001231AA">
        <w:lastRenderedPageBreak/>
        <w:t>Приложение №10</w:t>
      </w:r>
    </w:p>
    <w:p w:rsidR="00131764" w:rsidRPr="001231AA" w:rsidRDefault="00131764" w:rsidP="001231AA">
      <w:pPr>
        <w:jc w:val="right"/>
      </w:pPr>
      <w:r w:rsidRPr="001231AA">
        <w:t>К договору №___ от «___» ____ 20___</w:t>
      </w:r>
    </w:p>
    <w:p w:rsidR="00131764" w:rsidRPr="001231AA" w:rsidRDefault="00131764" w:rsidP="001231AA">
      <w:pPr>
        <w:spacing w:after="200" w:line="276" w:lineRule="auto"/>
        <w:jc w:val="center"/>
        <w:rPr>
          <w:rFonts w:ascii="Garamond" w:eastAsia="Calibri" w:hAnsi="Garamond"/>
          <w:b/>
          <w:sz w:val="26"/>
          <w:szCs w:val="26"/>
          <w:lang w:eastAsia="en-US"/>
        </w:rPr>
      </w:pPr>
    </w:p>
    <w:p w:rsidR="00131764" w:rsidRPr="001231AA" w:rsidRDefault="00131764" w:rsidP="001231AA">
      <w:pPr>
        <w:spacing w:after="200" w:line="276" w:lineRule="auto"/>
        <w:jc w:val="center"/>
        <w:rPr>
          <w:rFonts w:ascii="Garamond" w:eastAsia="Calibri" w:hAnsi="Garamond"/>
          <w:b/>
          <w:sz w:val="26"/>
          <w:szCs w:val="26"/>
          <w:lang w:eastAsia="en-US"/>
        </w:rPr>
      </w:pPr>
      <w:r w:rsidRPr="001231AA">
        <w:rPr>
          <w:rFonts w:ascii="Garamond" w:eastAsia="Calibri" w:hAnsi="Garamond"/>
          <w:b/>
          <w:sz w:val="26"/>
          <w:szCs w:val="26"/>
          <w:lang w:eastAsia="en-US"/>
        </w:rPr>
        <w:t>АКТ СВЕРКИ ВЗАИМОРАСЧЕТОВ №_______</w:t>
      </w:r>
    </w:p>
    <w:tbl>
      <w:tblPr>
        <w:tblW w:w="5000" w:type="pct"/>
        <w:tblLayout w:type="fixed"/>
        <w:tblCellMar>
          <w:left w:w="0" w:type="dxa"/>
          <w:right w:w="0" w:type="dxa"/>
        </w:tblCellMar>
        <w:tblLook w:val="0000" w:firstRow="0" w:lastRow="0" w:firstColumn="0" w:lastColumn="0" w:noHBand="0" w:noVBand="0"/>
      </w:tblPr>
      <w:tblGrid>
        <w:gridCol w:w="7285"/>
        <w:gridCol w:w="7285"/>
      </w:tblGrid>
      <w:tr w:rsidR="00131764" w:rsidRPr="001231AA" w:rsidTr="00114328">
        <w:tc>
          <w:tcPr>
            <w:tcW w:w="4677" w:type="dxa"/>
            <w:tcMar>
              <w:top w:w="0" w:type="dxa"/>
              <w:left w:w="0" w:type="dxa"/>
              <w:bottom w:w="0" w:type="dxa"/>
              <w:right w:w="0" w:type="dxa"/>
            </w:tcMar>
          </w:tcPr>
          <w:p w:rsidR="00131764" w:rsidRPr="001231AA" w:rsidRDefault="00131764" w:rsidP="001231AA">
            <w:pPr>
              <w:widowControl w:val="0"/>
              <w:autoSpaceDE w:val="0"/>
              <w:autoSpaceDN w:val="0"/>
              <w:adjustRightInd w:val="0"/>
              <w:rPr>
                <w:rFonts w:ascii="Garamond" w:eastAsia="Calibri" w:hAnsi="Garamond" w:cs="Calibri"/>
                <w:i/>
                <w:color w:val="FF0000"/>
                <w:sz w:val="22"/>
                <w:lang w:eastAsia="en-US"/>
              </w:rPr>
            </w:pPr>
            <w:r w:rsidRPr="001231AA">
              <w:rPr>
                <w:rFonts w:ascii="Garamond" w:eastAsia="Calibri" w:hAnsi="Garamond" w:cs="Calibri"/>
                <w:sz w:val="22"/>
                <w:szCs w:val="22"/>
                <w:lang w:eastAsia="en-US"/>
              </w:rPr>
              <w:t>г._____</w:t>
            </w:r>
          </w:p>
        </w:tc>
        <w:tc>
          <w:tcPr>
            <w:tcW w:w="4677" w:type="dxa"/>
            <w:tcMar>
              <w:top w:w="0" w:type="dxa"/>
              <w:left w:w="0" w:type="dxa"/>
              <w:bottom w:w="0" w:type="dxa"/>
              <w:right w:w="0" w:type="dxa"/>
            </w:tcMar>
          </w:tcPr>
          <w:p w:rsidR="00131764" w:rsidRPr="001231AA" w:rsidRDefault="00131764" w:rsidP="001231AA">
            <w:pPr>
              <w:widowControl w:val="0"/>
              <w:autoSpaceDE w:val="0"/>
              <w:autoSpaceDN w:val="0"/>
              <w:adjustRightInd w:val="0"/>
              <w:jc w:val="right"/>
              <w:rPr>
                <w:rFonts w:ascii="Garamond" w:eastAsia="Calibri" w:hAnsi="Garamond" w:cs="Calibri"/>
                <w:sz w:val="22"/>
                <w:lang w:eastAsia="en-US"/>
              </w:rPr>
            </w:pPr>
            <w:r w:rsidRPr="001231AA">
              <w:rPr>
                <w:rFonts w:ascii="Garamond" w:eastAsia="Calibri" w:hAnsi="Garamond" w:cs="Calibri"/>
                <w:sz w:val="22"/>
                <w:szCs w:val="22"/>
                <w:lang w:eastAsia="en-US"/>
              </w:rPr>
              <w:t>«__» _____ 20__ г.</w:t>
            </w:r>
          </w:p>
        </w:tc>
      </w:tr>
    </w:tbl>
    <w:p w:rsidR="00131764" w:rsidRPr="001231AA" w:rsidRDefault="00131764" w:rsidP="001231AA">
      <w:pPr>
        <w:jc w:val="center"/>
        <w:rPr>
          <w:rFonts w:ascii="Garamond" w:eastAsia="Calibri" w:hAnsi="Garamond"/>
          <w:sz w:val="22"/>
          <w:szCs w:val="22"/>
          <w:lang w:eastAsia="en-US"/>
        </w:rPr>
      </w:pPr>
      <w:r w:rsidRPr="001231AA">
        <w:rPr>
          <w:rFonts w:ascii="Garamond" w:eastAsia="Calibri" w:hAnsi="Garamond"/>
          <w:sz w:val="22"/>
          <w:szCs w:val="22"/>
          <w:lang w:eastAsia="en-US"/>
        </w:rPr>
        <w:t>Между _______________________________ и _______________________________,</w:t>
      </w:r>
    </w:p>
    <w:p w:rsidR="00131764" w:rsidRPr="001231AA" w:rsidRDefault="00131764" w:rsidP="001231AA">
      <w:pPr>
        <w:jc w:val="center"/>
        <w:rPr>
          <w:rFonts w:ascii="Garamond" w:eastAsia="Calibri" w:hAnsi="Garamond"/>
          <w:sz w:val="18"/>
          <w:szCs w:val="18"/>
          <w:lang w:eastAsia="en-US"/>
        </w:rPr>
      </w:pPr>
      <w:r w:rsidRPr="001231AA">
        <w:rPr>
          <w:rFonts w:ascii="Garamond" w:eastAsia="Calibri" w:hAnsi="Garamond"/>
          <w:sz w:val="22"/>
          <w:szCs w:val="22"/>
          <w:lang w:eastAsia="en-US"/>
        </w:rPr>
        <w:t xml:space="preserve">          </w:t>
      </w:r>
      <w:r w:rsidRPr="001231AA">
        <w:rPr>
          <w:rFonts w:ascii="Garamond" w:eastAsia="Calibri" w:hAnsi="Garamond"/>
          <w:sz w:val="18"/>
          <w:szCs w:val="18"/>
          <w:lang w:eastAsia="en-US"/>
        </w:rPr>
        <w:t>(наименование и реквизиты Стороны 1)                (наименование и реквизиты Стороны 2)</w:t>
      </w:r>
    </w:p>
    <w:p w:rsidR="00131764" w:rsidRPr="001231AA" w:rsidRDefault="00131764" w:rsidP="001231AA">
      <w:pPr>
        <w:spacing w:line="276" w:lineRule="auto"/>
        <w:jc w:val="both"/>
        <w:rPr>
          <w:rFonts w:ascii="Garamond" w:eastAsia="Calibri" w:hAnsi="Garamond"/>
          <w:sz w:val="16"/>
          <w:szCs w:val="16"/>
          <w:lang w:eastAsia="en-US"/>
        </w:rPr>
      </w:pPr>
    </w:p>
    <w:p w:rsidR="00131764" w:rsidRPr="001231AA" w:rsidRDefault="00131764" w:rsidP="001231AA">
      <w:pPr>
        <w:spacing w:line="276" w:lineRule="auto"/>
        <w:jc w:val="center"/>
        <w:rPr>
          <w:rFonts w:ascii="Garamond" w:eastAsia="Calibri" w:hAnsi="Garamond"/>
          <w:sz w:val="22"/>
          <w:szCs w:val="22"/>
          <w:lang w:eastAsia="en-US"/>
        </w:rPr>
      </w:pPr>
      <w:r w:rsidRPr="001231AA">
        <w:rPr>
          <w:rFonts w:ascii="Garamond" w:eastAsia="Calibri" w:hAnsi="Garamond"/>
          <w:sz w:val="22"/>
          <w:szCs w:val="22"/>
          <w:lang w:eastAsia="en-US"/>
        </w:rPr>
        <w:t>далее совместно именуемые «Стороны», составили настоящий акт сверки взаимных расчетов о нижеследующем.</w:t>
      </w:r>
    </w:p>
    <w:p w:rsidR="00131764" w:rsidRPr="001231AA" w:rsidRDefault="00131764" w:rsidP="001231AA">
      <w:pPr>
        <w:spacing w:line="276" w:lineRule="auto"/>
        <w:jc w:val="both"/>
        <w:rPr>
          <w:rFonts w:ascii="Garamond" w:eastAsia="Calibri" w:hAnsi="Garamond"/>
          <w:sz w:val="22"/>
          <w:szCs w:val="22"/>
          <w:lang w:eastAsia="en-US"/>
        </w:rPr>
      </w:pPr>
    </w:p>
    <w:p w:rsidR="00131764" w:rsidRPr="001231AA" w:rsidRDefault="00131764" w:rsidP="001231AA">
      <w:pPr>
        <w:spacing w:line="276" w:lineRule="auto"/>
        <w:jc w:val="both"/>
        <w:rPr>
          <w:rFonts w:ascii="Garamond" w:eastAsia="Calibri" w:hAnsi="Garamond"/>
          <w:sz w:val="22"/>
          <w:szCs w:val="22"/>
          <w:lang w:eastAsia="en-US"/>
        </w:rPr>
      </w:pPr>
      <w:r w:rsidRPr="001231AA">
        <w:rPr>
          <w:rFonts w:ascii="Garamond" w:eastAsia="Calibri" w:hAnsi="Garamond"/>
          <w:sz w:val="22"/>
          <w:szCs w:val="22"/>
          <w:lang w:eastAsia="en-US"/>
        </w:rPr>
        <w:t>Сторонами проверено состояние взаиморасчетов по состоянию на «__» _____ 20__ г. По результатам сверки установлено:</w:t>
      </w:r>
    </w:p>
    <w:p w:rsidR="00131764" w:rsidRPr="001231AA" w:rsidRDefault="00131764" w:rsidP="001231AA">
      <w:pPr>
        <w:spacing w:line="276" w:lineRule="auto"/>
        <w:jc w:val="right"/>
        <w:rPr>
          <w:rFonts w:ascii="Garamond" w:eastAsia="Calibri" w:hAnsi="Garamond"/>
          <w:sz w:val="22"/>
          <w:szCs w:val="22"/>
          <w:lang w:eastAsia="en-US"/>
        </w:rPr>
      </w:pPr>
    </w:p>
    <w:tbl>
      <w:tblPr>
        <w:tblW w:w="15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9"/>
        <w:gridCol w:w="742"/>
        <w:gridCol w:w="5528"/>
        <w:gridCol w:w="1441"/>
        <w:gridCol w:w="119"/>
        <w:gridCol w:w="1668"/>
        <w:gridCol w:w="5640"/>
        <w:gridCol w:w="423"/>
      </w:tblGrid>
      <w:tr w:rsidR="00131764" w:rsidRPr="001231AA" w:rsidTr="00114328">
        <w:trPr>
          <w:gridBefore w:val="1"/>
          <w:gridAfter w:val="1"/>
          <w:wBefore w:w="139" w:type="dxa"/>
          <w:wAfter w:w="423" w:type="dxa"/>
          <w:cantSplit/>
          <w:trHeight w:val="295"/>
          <w:jc w:val="center"/>
        </w:trPr>
        <w:tc>
          <w:tcPr>
            <w:tcW w:w="742" w:type="dxa"/>
            <w:vMerge w:val="restart"/>
            <w:vAlign w:val="center"/>
          </w:tcPr>
          <w:p w:rsidR="00131764" w:rsidRPr="001231AA" w:rsidRDefault="00131764" w:rsidP="001231AA">
            <w:pPr>
              <w:widowControl w:val="0"/>
              <w:autoSpaceDE w:val="0"/>
              <w:autoSpaceDN w:val="0"/>
              <w:adjustRightInd w:val="0"/>
              <w:jc w:val="center"/>
              <w:rPr>
                <w:rFonts w:ascii="Garamond" w:hAnsi="Garamond"/>
                <w:b/>
                <w:sz w:val="20"/>
                <w:szCs w:val="20"/>
              </w:rPr>
            </w:pPr>
            <w:r w:rsidRPr="001231AA">
              <w:rPr>
                <w:rFonts w:ascii="Garamond" w:hAnsi="Garamond"/>
                <w:b/>
                <w:sz w:val="20"/>
                <w:szCs w:val="20"/>
              </w:rPr>
              <w:t>№ п/п</w:t>
            </w:r>
          </w:p>
        </w:tc>
        <w:tc>
          <w:tcPr>
            <w:tcW w:w="5528" w:type="dxa"/>
            <w:vMerge w:val="restart"/>
            <w:tcMar>
              <w:top w:w="30" w:type="dxa"/>
              <w:left w:w="30" w:type="dxa"/>
              <w:bottom w:w="0" w:type="dxa"/>
              <w:right w:w="30" w:type="dxa"/>
            </w:tcMar>
            <w:vAlign w:val="center"/>
          </w:tcPr>
          <w:p w:rsidR="00131764" w:rsidRPr="001231AA" w:rsidRDefault="00131764" w:rsidP="001231AA">
            <w:pPr>
              <w:widowControl w:val="0"/>
              <w:autoSpaceDE w:val="0"/>
              <w:autoSpaceDN w:val="0"/>
              <w:adjustRightInd w:val="0"/>
              <w:jc w:val="center"/>
              <w:rPr>
                <w:rFonts w:ascii="Garamond" w:hAnsi="Garamond"/>
                <w:b/>
                <w:sz w:val="20"/>
                <w:szCs w:val="20"/>
              </w:rPr>
            </w:pPr>
            <w:r w:rsidRPr="001231AA">
              <w:rPr>
                <w:rFonts w:ascii="Garamond" w:hAnsi="Garamond"/>
                <w:b/>
                <w:sz w:val="20"/>
                <w:szCs w:val="20"/>
              </w:rPr>
              <w:t>Реквизиты договора (контракта), с указанием реквизитов дополнительных  соглашений (при их наличии)</w:t>
            </w:r>
          </w:p>
        </w:tc>
        <w:tc>
          <w:tcPr>
            <w:tcW w:w="3228" w:type="dxa"/>
            <w:gridSpan w:val="3"/>
            <w:vAlign w:val="center"/>
          </w:tcPr>
          <w:p w:rsidR="00131764" w:rsidRPr="001231AA" w:rsidRDefault="00131764" w:rsidP="001231AA">
            <w:pPr>
              <w:widowControl w:val="0"/>
              <w:autoSpaceDE w:val="0"/>
              <w:autoSpaceDN w:val="0"/>
              <w:adjustRightInd w:val="0"/>
              <w:jc w:val="center"/>
              <w:rPr>
                <w:rFonts w:ascii="Garamond" w:eastAsia="Arial Unicode MS" w:hAnsi="Garamond"/>
                <w:b/>
                <w:sz w:val="20"/>
                <w:szCs w:val="20"/>
              </w:rPr>
            </w:pPr>
            <w:r w:rsidRPr="001231AA">
              <w:rPr>
                <w:rFonts w:ascii="Garamond" w:eastAsia="Arial Unicode MS" w:hAnsi="Garamond"/>
                <w:b/>
                <w:sz w:val="20"/>
                <w:szCs w:val="20"/>
              </w:rPr>
              <w:t xml:space="preserve">Сальдо расчетов на_____ </w:t>
            </w:r>
          </w:p>
        </w:tc>
        <w:tc>
          <w:tcPr>
            <w:tcW w:w="5640" w:type="dxa"/>
            <w:vMerge w:val="restart"/>
            <w:vAlign w:val="center"/>
          </w:tcPr>
          <w:p w:rsidR="00131764" w:rsidRPr="001231AA" w:rsidRDefault="00131764" w:rsidP="001231AA">
            <w:pPr>
              <w:widowControl w:val="0"/>
              <w:autoSpaceDE w:val="0"/>
              <w:autoSpaceDN w:val="0"/>
              <w:adjustRightInd w:val="0"/>
              <w:jc w:val="center"/>
              <w:rPr>
                <w:rFonts w:ascii="Garamond" w:eastAsia="Arial Unicode MS" w:hAnsi="Garamond"/>
                <w:b/>
                <w:sz w:val="20"/>
                <w:szCs w:val="20"/>
              </w:rPr>
            </w:pPr>
            <w:r w:rsidRPr="001231AA">
              <w:rPr>
                <w:rFonts w:ascii="Garamond" w:eastAsia="Arial Unicode MS" w:hAnsi="Garamond"/>
                <w:b/>
                <w:sz w:val="20"/>
                <w:szCs w:val="20"/>
              </w:rPr>
              <w:t>Информация о расхождениях, с указанием причины расхождений</w:t>
            </w:r>
          </w:p>
        </w:tc>
      </w:tr>
      <w:tr w:rsidR="00131764" w:rsidRPr="001231AA" w:rsidTr="00114328">
        <w:trPr>
          <w:gridBefore w:val="1"/>
          <w:gridAfter w:val="1"/>
          <w:wBefore w:w="139" w:type="dxa"/>
          <w:wAfter w:w="423" w:type="dxa"/>
          <w:cantSplit/>
          <w:trHeight w:val="413"/>
          <w:jc w:val="center"/>
        </w:trPr>
        <w:tc>
          <w:tcPr>
            <w:tcW w:w="742" w:type="dxa"/>
            <w:vMerge/>
          </w:tcPr>
          <w:p w:rsidR="00131764" w:rsidRPr="001231AA" w:rsidRDefault="00131764" w:rsidP="001231AA">
            <w:pPr>
              <w:widowControl w:val="0"/>
              <w:autoSpaceDE w:val="0"/>
              <w:autoSpaceDN w:val="0"/>
              <w:adjustRightInd w:val="0"/>
              <w:jc w:val="center"/>
              <w:rPr>
                <w:rFonts w:ascii="Garamond" w:hAnsi="Garamond"/>
                <w:b/>
                <w:sz w:val="20"/>
                <w:szCs w:val="20"/>
              </w:rPr>
            </w:pPr>
          </w:p>
        </w:tc>
        <w:tc>
          <w:tcPr>
            <w:tcW w:w="5528" w:type="dxa"/>
            <w:vMerge/>
            <w:tcMar>
              <w:top w:w="30" w:type="dxa"/>
              <w:left w:w="30" w:type="dxa"/>
              <w:bottom w:w="0" w:type="dxa"/>
              <w:right w:w="30" w:type="dxa"/>
            </w:tcMar>
          </w:tcPr>
          <w:p w:rsidR="00131764" w:rsidRPr="001231AA" w:rsidRDefault="00131764" w:rsidP="001231AA">
            <w:pPr>
              <w:widowControl w:val="0"/>
              <w:autoSpaceDE w:val="0"/>
              <w:autoSpaceDN w:val="0"/>
              <w:adjustRightInd w:val="0"/>
              <w:jc w:val="center"/>
              <w:rPr>
                <w:rFonts w:ascii="Garamond" w:hAnsi="Garamond"/>
                <w:b/>
                <w:sz w:val="20"/>
                <w:szCs w:val="20"/>
              </w:rPr>
            </w:pPr>
          </w:p>
        </w:tc>
        <w:tc>
          <w:tcPr>
            <w:tcW w:w="1560" w:type="dxa"/>
            <w:gridSpan w:val="2"/>
            <w:vAlign w:val="center"/>
          </w:tcPr>
          <w:p w:rsidR="00131764" w:rsidRPr="001231AA" w:rsidRDefault="00131764" w:rsidP="001231AA">
            <w:pPr>
              <w:widowControl w:val="0"/>
              <w:autoSpaceDE w:val="0"/>
              <w:autoSpaceDN w:val="0"/>
              <w:adjustRightInd w:val="0"/>
              <w:jc w:val="center"/>
              <w:rPr>
                <w:rFonts w:ascii="Garamond" w:eastAsia="Arial Unicode MS" w:hAnsi="Garamond"/>
                <w:b/>
                <w:sz w:val="20"/>
                <w:szCs w:val="20"/>
              </w:rPr>
            </w:pPr>
            <w:r w:rsidRPr="001231AA">
              <w:rPr>
                <w:rFonts w:ascii="Garamond" w:eastAsia="Arial Unicode MS" w:hAnsi="Garamond"/>
                <w:b/>
                <w:sz w:val="20"/>
                <w:szCs w:val="20"/>
              </w:rPr>
              <w:t>Задолженность Стороны 2 перед Стороной 1</w:t>
            </w:r>
          </w:p>
        </w:tc>
        <w:tc>
          <w:tcPr>
            <w:tcW w:w="1668" w:type="dxa"/>
            <w:tcMar>
              <w:top w:w="30" w:type="dxa"/>
              <w:left w:w="30" w:type="dxa"/>
              <w:bottom w:w="0" w:type="dxa"/>
              <w:right w:w="30" w:type="dxa"/>
            </w:tcMar>
            <w:vAlign w:val="center"/>
          </w:tcPr>
          <w:p w:rsidR="00131764" w:rsidRPr="001231AA" w:rsidRDefault="00131764" w:rsidP="001231AA">
            <w:pPr>
              <w:widowControl w:val="0"/>
              <w:autoSpaceDE w:val="0"/>
              <w:autoSpaceDN w:val="0"/>
              <w:adjustRightInd w:val="0"/>
              <w:jc w:val="center"/>
              <w:rPr>
                <w:rFonts w:ascii="Garamond" w:eastAsia="Arial Unicode MS" w:hAnsi="Garamond"/>
                <w:b/>
                <w:sz w:val="20"/>
                <w:szCs w:val="20"/>
              </w:rPr>
            </w:pPr>
            <w:r w:rsidRPr="001231AA">
              <w:rPr>
                <w:rFonts w:ascii="Garamond" w:eastAsia="Arial Unicode MS" w:hAnsi="Garamond"/>
                <w:b/>
                <w:sz w:val="20"/>
                <w:szCs w:val="20"/>
              </w:rPr>
              <w:t>Задолженность Стороны 1 перед Стороной 2</w:t>
            </w:r>
          </w:p>
        </w:tc>
        <w:tc>
          <w:tcPr>
            <w:tcW w:w="5640" w:type="dxa"/>
            <w:vMerge/>
          </w:tcPr>
          <w:p w:rsidR="00131764" w:rsidRPr="001231AA" w:rsidRDefault="00131764" w:rsidP="001231AA">
            <w:pPr>
              <w:widowControl w:val="0"/>
              <w:autoSpaceDE w:val="0"/>
              <w:autoSpaceDN w:val="0"/>
              <w:adjustRightInd w:val="0"/>
              <w:jc w:val="center"/>
              <w:rPr>
                <w:rFonts w:ascii="Garamond" w:eastAsia="Arial Unicode MS" w:hAnsi="Garamond"/>
                <w:b/>
                <w:sz w:val="20"/>
                <w:szCs w:val="20"/>
              </w:rPr>
            </w:pPr>
          </w:p>
        </w:tc>
      </w:tr>
      <w:tr w:rsidR="00131764" w:rsidRPr="001231AA" w:rsidTr="00114328">
        <w:trPr>
          <w:gridBefore w:val="1"/>
          <w:gridAfter w:val="1"/>
          <w:wBefore w:w="139" w:type="dxa"/>
          <w:wAfter w:w="423" w:type="dxa"/>
          <w:cantSplit/>
          <w:trHeight w:val="232"/>
          <w:jc w:val="center"/>
        </w:trPr>
        <w:tc>
          <w:tcPr>
            <w:tcW w:w="742" w:type="dxa"/>
          </w:tcPr>
          <w:p w:rsidR="00131764" w:rsidRPr="001231AA" w:rsidRDefault="00131764" w:rsidP="001231AA">
            <w:pPr>
              <w:widowControl w:val="0"/>
              <w:autoSpaceDE w:val="0"/>
              <w:autoSpaceDN w:val="0"/>
              <w:adjustRightInd w:val="0"/>
              <w:jc w:val="center"/>
              <w:rPr>
                <w:rFonts w:ascii="Garamond" w:hAnsi="Garamond"/>
                <w:b/>
                <w:sz w:val="20"/>
                <w:szCs w:val="20"/>
              </w:rPr>
            </w:pPr>
            <w:r w:rsidRPr="001231AA">
              <w:rPr>
                <w:rFonts w:ascii="Garamond" w:hAnsi="Garamond"/>
                <w:b/>
                <w:sz w:val="20"/>
                <w:szCs w:val="20"/>
              </w:rPr>
              <w:t>1</w:t>
            </w:r>
          </w:p>
        </w:tc>
        <w:tc>
          <w:tcPr>
            <w:tcW w:w="5528" w:type="dxa"/>
            <w:noWrap/>
            <w:tcMar>
              <w:top w:w="30" w:type="dxa"/>
              <w:left w:w="30" w:type="dxa"/>
              <w:bottom w:w="0" w:type="dxa"/>
              <w:right w:w="30" w:type="dxa"/>
            </w:tcMar>
            <w:vAlign w:val="center"/>
          </w:tcPr>
          <w:p w:rsidR="00131764" w:rsidRPr="001231AA" w:rsidRDefault="00131764" w:rsidP="001231AA">
            <w:pPr>
              <w:widowControl w:val="0"/>
              <w:autoSpaceDE w:val="0"/>
              <w:autoSpaceDN w:val="0"/>
              <w:adjustRightInd w:val="0"/>
              <w:jc w:val="center"/>
              <w:rPr>
                <w:rFonts w:ascii="Garamond" w:eastAsia="Arial Unicode MS" w:hAnsi="Garamond"/>
                <w:b/>
                <w:sz w:val="20"/>
                <w:szCs w:val="20"/>
              </w:rPr>
            </w:pPr>
            <w:r w:rsidRPr="001231AA">
              <w:rPr>
                <w:rFonts w:ascii="Garamond" w:eastAsia="Arial Unicode MS" w:hAnsi="Garamond"/>
                <w:b/>
                <w:sz w:val="20"/>
                <w:szCs w:val="20"/>
              </w:rPr>
              <w:t>2</w:t>
            </w:r>
          </w:p>
        </w:tc>
        <w:tc>
          <w:tcPr>
            <w:tcW w:w="1560" w:type="dxa"/>
            <w:gridSpan w:val="2"/>
          </w:tcPr>
          <w:p w:rsidR="00131764" w:rsidRPr="001231AA" w:rsidRDefault="00131764" w:rsidP="001231AA">
            <w:pPr>
              <w:widowControl w:val="0"/>
              <w:autoSpaceDE w:val="0"/>
              <w:autoSpaceDN w:val="0"/>
              <w:adjustRightInd w:val="0"/>
              <w:jc w:val="center"/>
              <w:rPr>
                <w:rFonts w:ascii="Garamond" w:eastAsia="Arial Unicode MS" w:hAnsi="Garamond"/>
                <w:b/>
                <w:sz w:val="20"/>
                <w:szCs w:val="20"/>
              </w:rPr>
            </w:pPr>
            <w:r w:rsidRPr="001231AA">
              <w:rPr>
                <w:rFonts w:ascii="Garamond" w:eastAsia="Arial Unicode MS" w:hAnsi="Garamond"/>
                <w:b/>
                <w:sz w:val="20"/>
                <w:szCs w:val="20"/>
              </w:rPr>
              <w:t>3</w:t>
            </w:r>
          </w:p>
        </w:tc>
        <w:tc>
          <w:tcPr>
            <w:tcW w:w="1668" w:type="dxa"/>
            <w:noWrap/>
            <w:tcMar>
              <w:top w:w="30" w:type="dxa"/>
              <w:left w:w="30" w:type="dxa"/>
              <w:bottom w:w="0" w:type="dxa"/>
              <w:right w:w="30" w:type="dxa"/>
            </w:tcMar>
            <w:vAlign w:val="center"/>
          </w:tcPr>
          <w:p w:rsidR="00131764" w:rsidRPr="001231AA" w:rsidRDefault="00131764" w:rsidP="001231AA">
            <w:pPr>
              <w:widowControl w:val="0"/>
              <w:autoSpaceDE w:val="0"/>
              <w:autoSpaceDN w:val="0"/>
              <w:adjustRightInd w:val="0"/>
              <w:jc w:val="center"/>
              <w:rPr>
                <w:rFonts w:ascii="Garamond" w:eastAsia="Arial Unicode MS" w:hAnsi="Garamond"/>
                <w:b/>
                <w:sz w:val="20"/>
                <w:szCs w:val="20"/>
              </w:rPr>
            </w:pPr>
            <w:r w:rsidRPr="001231AA">
              <w:rPr>
                <w:rFonts w:ascii="Garamond" w:eastAsia="Arial Unicode MS" w:hAnsi="Garamond"/>
                <w:b/>
                <w:sz w:val="20"/>
                <w:szCs w:val="20"/>
              </w:rPr>
              <w:t>4</w:t>
            </w:r>
          </w:p>
        </w:tc>
        <w:tc>
          <w:tcPr>
            <w:tcW w:w="5640" w:type="dxa"/>
          </w:tcPr>
          <w:p w:rsidR="00131764" w:rsidRPr="001231AA" w:rsidRDefault="00131764" w:rsidP="001231AA">
            <w:pPr>
              <w:widowControl w:val="0"/>
              <w:autoSpaceDE w:val="0"/>
              <w:autoSpaceDN w:val="0"/>
              <w:adjustRightInd w:val="0"/>
              <w:jc w:val="center"/>
              <w:rPr>
                <w:rFonts w:ascii="Garamond" w:eastAsia="Arial Unicode MS" w:hAnsi="Garamond"/>
                <w:b/>
                <w:sz w:val="20"/>
                <w:szCs w:val="20"/>
              </w:rPr>
            </w:pPr>
            <w:r w:rsidRPr="001231AA">
              <w:rPr>
                <w:rFonts w:ascii="Garamond" w:eastAsia="Arial Unicode MS" w:hAnsi="Garamond"/>
                <w:b/>
                <w:sz w:val="20"/>
                <w:szCs w:val="20"/>
              </w:rPr>
              <w:t>5</w:t>
            </w:r>
          </w:p>
        </w:tc>
      </w:tr>
      <w:tr w:rsidR="00131764" w:rsidRPr="001231AA" w:rsidTr="00114328">
        <w:trPr>
          <w:gridBefore w:val="1"/>
          <w:gridAfter w:val="1"/>
          <w:wBefore w:w="139" w:type="dxa"/>
          <w:wAfter w:w="423" w:type="dxa"/>
          <w:cantSplit/>
          <w:trHeight w:val="303"/>
          <w:jc w:val="center"/>
        </w:trPr>
        <w:tc>
          <w:tcPr>
            <w:tcW w:w="742" w:type="dxa"/>
          </w:tcPr>
          <w:p w:rsidR="00131764" w:rsidRPr="001231AA" w:rsidRDefault="00131764" w:rsidP="001231AA">
            <w:pPr>
              <w:widowControl w:val="0"/>
              <w:autoSpaceDE w:val="0"/>
              <w:autoSpaceDN w:val="0"/>
              <w:adjustRightInd w:val="0"/>
              <w:jc w:val="center"/>
              <w:rPr>
                <w:rFonts w:ascii="Garamond" w:hAnsi="Garamond"/>
                <w:b/>
                <w:sz w:val="20"/>
                <w:szCs w:val="20"/>
              </w:rPr>
            </w:pPr>
          </w:p>
        </w:tc>
        <w:tc>
          <w:tcPr>
            <w:tcW w:w="5528" w:type="dxa"/>
            <w:noWrap/>
            <w:tcMar>
              <w:top w:w="30" w:type="dxa"/>
              <w:left w:w="30" w:type="dxa"/>
              <w:bottom w:w="0" w:type="dxa"/>
              <w:right w:w="30" w:type="dxa"/>
            </w:tcMar>
            <w:vAlign w:val="center"/>
          </w:tcPr>
          <w:p w:rsidR="00131764" w:rsidRPr="001231AA" w:rsidRDefault="00131764" w:rsidP="001231AA">
            <w:pPr>
              <w:widowControl w:val="0"/>
              <w:autoSpaceDE w:val="0"/>
              <w:autoSpaceDN w:val="0"/>
              <w:adjustRightInd w:val="0"/>
              <w:jc w:val="center"/>
              <w:rPr>
                <w:rFonts w:ascii="Garamond" w:eastAsia="Arial Unicode MS" w:hAnsi="Garamond"/>
                <w:sz w:val="20"/>
                <w:szCs w:val="20"/>
              </w:rPr>
            </w:pPr>
          </w:p>
        </w:tc>
        <w:tc>
          <w:tcPr>
            <w:tcW w:w="1560" w:type="dxa"/>
            <w:gridSpan w:val="2"/>
          </w:tcPr>
          <w:p w:rsidR="00131764" w:rsidRPr="001231AA" w:rsidRDefault="00131764" w:rsidP="001231AA">
            <w:pPr>
              <w:widowControl w:val="0"/>
              <w:autoSpaceDE w:val="0"/>
              <w:autoSpaceDN w:val="0"/>
              <w:adjustRightInd w:val="0"/>
              <w:jc w:val="center"/>
              <w:rPr>
                <w:rFonts w:ascii="Garamond" w:eastAsia="Arial Unicode MS" w:hAnsi="Garamond"/>
                <w:b/>
                <w:sz w:val="20"/>
                <w:szCs w:val="20"/>
              </w:rPr>
            </w:pPr>
          </w:p>
        </w:tc>
        <w:tc>
          <w:tcPr>
            <w:tcW w:w="1668" w:type="dxa"/>
            <w:noWrap/>
            <w:tcMar>
              <w:top w:w="30" w:type="dxa"/>
              <w:left w:w="30" w:type="dxa"/>
              <w:bottom w:w="0" w:type="dxa"/>
              <w:right w:w="30" w:type="dxa"/>
            </w:tcMar>
            <w:vAlign w:val="center"/>
          </w:tcPr>
          <w:p w:rsidR="00131764" w:rsidRPr="001231AA" w:rsidRDefault="00131764" w:rsidP="001231AA">
            <w:pPr>
              <w:widowControl w:val="0"/>
              <w:autoSpaceDE w:val="0"/>
              <w:autoSpaceDN w:val="0"/>
              <w:adjustRightInd w:val="0"/>
              <w:jc w:val="center"/>
              <w:rPr>
                <w:rFonts w:ascii="Garamond" w:eastAsia="Arial Unicode MS" w:hAnsi="Garamond"/>
                <w:b/>
                <w:sz w:val="20"/>
                <w:szCs w:val="20"/>
              </w:rPr>
            </w:pPr>
          </w:p>
        </w:tc>
        <w:tc>
          <w:tcPr>
            <w:tcW w:w="5640" w:type="dxa"/>
          </w:tcPr>
          <w:p w:rsidR="00131764" w:rsidRPr="001231AA" w:rsidRDefault="00131764" w:rsidP="001231AA">
            <w:pPr>
              <w:widowControl w:val="0"/>
              <w:autoSpaceDE w:val="0"/>
              <w:autoSpaceDN w:val="0"/>
              <w:adjustRightInd w:val="0"/>
              <w:jc w:val="center"/>
              <w:rPr>
                <w:rFonts w:ascii="Garamond" w:eastAsia="Arial Unicode MS" w:hAnsi="Garamond"/>
                <w:b/>
                <w:sz w:val="20"/>
                <w:szCs w:val="20"/>
              </w:rPr>
            </w:pPr>
          </w:p>
        </w:tc>
      </w:tr>
      <w:tr w:rsidR="00131764" w:rsidRPr="001231AA" w:rsidTr="00114328">
        <w:trPr>
          <w:gridBefore w:val="1"/>
          <w:gridAfter w:val="1"/>
          <w:wBefore w:w="139" w:type="dxa"/>
          <w:wAfter w:w="423" w:type="dxa"/>
          <w:cantSplit/>
          <w:trHeight w:val="455"/>
          <w:jc w:val="center"/>
        </w:trPr>
        <w:tc>
          <w:tcPr>
            <w:tcW w:w="6270" w:type="dxa"/>
            <w:gridSpan w:val="2"/>
            <w:vAlign w:val="center"/>
          </w:tcPr>
          <w:p w:rsidR="00131764" w:rsidRPr="001231AA" w:rsidRDefault="00131764" w:rsidP="001231AA">
            <w:pPr>
              <w:widowControl w:val="0"/>
              <w:autoSpaceDE w:val="0"/>
              <w:autoSpaceDN w:val="0"/>
              <w:adjustRightInd w:val="0"/>
              <w:jc w:val="center"/>
              <w:rPr>
                <w:rFonts w:ascii="Garamond" w:eastAsia="Arial Unicode MS" w:hAnsi="Garamond"/>
                <w:sz w:val="20"/>
                <w:szCs w:val="20"/>
              </w:rPr>
            </w:pPr>
            <w:r w:rsidRPr="001231AA">
              <w:rPr>
                <w:rFonts w:ascii="Garamond" w:eastAsia="Arial Unicode MS" w:hAnsi="Garamond"/>
                <w:b/>
                <w:sz w:val="20"/>
                <w:szCs w:val="20"/>
              </w:rPr>
              <w:t xml:space="preserve">Итого по всем договорам </w:t>
            </w:r>
          </w:p>
        </w:tc>
        <w:tc>
          <w:tcPr>
            <w:tcW w:w="1560" w:type="dxa"/>
            <w:gridSpan w:val="2"/>
          </w:tcPr>
          <w:p w:rsidR="00131764" w:rsidRPr="001231AA" w:rsidRDefault="00131764" w:rsidP="001231AA">
            <w:pPr>
              <w:widowControl w:val="0"/>
              <w:autoSpaceDE w:val="0"/>
              <w:autoSpaceDN w:val="0"/>
              <w:adjustRightInd w:val="0"/>
              <w:jc w:val="center"/>
              <w:rPr>
                <w:rFonts w:ascii="Garamond" w:eastAsia="Arial Unicode MS" w:hAnsi="Garamond"/>
                <w:b/>
                <w:sz w:val="20"/>
                <w:szCs w:val="20"/>
              </w:rPr>
            </w:pPr>
          </w:p>
        </w:tc>
        <w:tc>
          <w:tcPr>
            <w:tcW w:w="1668" w:type="dxa"/>
            <w:noWrap/>
            <w:tcMar>
              <w:top w:w="30" w:type="dxa"/>
              <w:left w:w="30" w:type="dxa"/>
              <w:bottom w:w="0" w:type="dxa"/>
              <w:right w:w="30" w:type="dxa"/>
            </w:tcMar>
            <w:vAlign w:val="center"/>
          </w:tcPr>
          <w:p w:rsidR="00131764" w:rsidRPr="001231AA" w:rsidRDefault="00131764" w:rsidP="001231AA">
            <w:pPr>
              <w:widowControl w:val="0"/>
              <w:autoSpaceDE w:val="0"/>
              <w:autoSpaceDN w:val="0"/>
              <w:adjustRightInd w:val="0"/>
              <w:jc w:val="center"/>
              <w:rPr>
                <w:rFonts w:ascii="Garamond" w:eastAsia="Arial Unicode MS" w:hAnsi="Garamond"/>
                <w:b/>
                <w:sz w:val="20"/>
                <w:szCs w:val="20"/>
              </w:rPr>
            </w:pPr>
          </w:p>
        </w:tc>
        <w:tc>
          <w:tcPr>
            <w:tcW w:w="5640" w:type="dxa"/>
          </w:tcPr>
          <w:p w:rsidR="00131764" w:rsidRPr="001231AA" w:rsidRDefault="00131764" w:rsidP="001231AA">
            <w:pPr>
              <w:widowControl w:val="0"/>
              <w:autoSpaceDE w:val="0"/>
              <w:autoSpaceDN w:val="0"/>
              <w:adjustRightInd w:val="0"/>
              <w:jc w:val="center"/>
              <w:rPr>
                <w:rFonts w:ascii="Garamond" w:eastAsia="Arial Unicode MS" w:hAnsi="Garamond"/>
                <w:b/>
                <w:sz w:val="20"/>
                <w:szCs w:val="20"/>
              </w:rPr>
            </w:pPr>
          </w:p>
        </w:tc>
      </w:tr>
      <w:tr w:rsidR="00131764" w:rsidRPr="00021BF7" w:rsidTr="0011432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850" w:type="dxa"/>
            <w:gridSpan w:val="4"/>
            <w:tcMar>
              <w:top w:w="0" w:type="dxa"/>
              <w:left w:w="0" w:type="dxa"/>
              <w:bottom w:w="0" w:type="dxa"/>
              <w:right w:w="0" w:type="dxa"/>
            </w:tcMar>
          </w:tcPr>
          <w:p w:rsidR="00131764" w:rsidRPr="001231AA" w:rsidRDefault="00131764" w:rsidP="001231AA">
            <w:pPr>
              <w:widowControl w:val="0"/>
              <w:autoSpaceDE w:val="0"/>
              <w:autoSpaceDN w:val="0"/>
              <w:adjustRightInd w:val="0"/>
              <w:rPr>
                <w:rFonts w:ascii="Garamond" w:hAnsi="Garamond" w:cs="Calibri"/>
                <w:sz w:val="16"/>
                <w:szCs w:val="16"/>
              </w:rPr>
            </w:pPr>
          </w:p>
          <w:p w:rsidR="00131764" w:rsidRPr="001231AA" w:rsidRDefault="00131764" w:rsidP="001231AA">
            <w:pPr>
              <w:widowControl w:val="0"/>
              <w:autoSpaceDE w:val="0"/>
              <w:autoSpaceDN w:val="0"/>
              <w:adjustRightInd w:val="0"/>
              <w:rPr>
                <w:rFonts w:ascii="Garamond" w:hAnsi="Garamond" w:cs="Calibri"/>
                <w:sz w:val="16"/>
                <w:szCs w:val="16"/>
              </w:rPr>
            </w:pPr>
          </w:p>
          <w:p w:rsidR="00131764" w:rsidRPr="001231AA" w:rsidRDefault="00131764" w:rsidP="001231AA">
            <w:pPr>
              <w:widowControl w:val="0"/>
              <w:autoSpaceDE w:val="0"/>
              <w:autoSpaceDN w:val="0"/>
              <w:adjustRightInd w:val="0"/>
              <w:rPr>
                <w:rFonts w:ascii="Garamond" w:hAnsi="Garamond" w:cs="Calibri"/>
                <w:sz w:val="20"/>
                <w:szCs w:val="20"/>
              </w:rPr>
            </w:pPr>
            <w:r w:rsidRPr="001231AA">
              <w:rPr>
                <w:rFonts w:ascii="Garamond" w:hAnsi="Garamond" w:cs="Calibri"/>
                <w:sz w:val="20"/>
                <w:szCs w:val="20"/>
              </w:rPr>
              <w:t>По данным ______________________________________________________</w:t>
            </w:r>
          </w:p>
          <w:p w:rsidR="00131764" w:rsidRPr="001231AA" w:rsidRDefault="00131764" w:rsidP="001231AA">
            <w:pPr>
              <w:widowControl w:val="0"/>
              <w:autoSpaceDE w:val="0"/>
              <w:autoSpaceDN w:val="0"/>
              <w:adjustRightInd w:val="0"/>
              <w:rPr>
                <w:rFonts w:ascii="Garamond" w:hAnsi="Garamond" w:cs="Calibri"/>
                <w:sz w:val="20"/>
                <w:szCs w:val="20"/>
              </w:rPr>
            </w:pPr>
            <w:r w:rsidRPr="001231AA">
              <w:rPr>
                <w:rFonts w:ascii="Garamond" w:hAnsi="Garamond" w:cs="Calibri"/>
                <w:sz w:val="20"/>
                <w:szCs w:val="20"/>
              </w:rPr>
              <w:t>________________________________________________________________</w:t>
            </w:r>
          </w:p>
          <w:p w:rsidR="00131764" w:rsidRPr="001231AA" w:rsidRDefault="00131764" w:rsidP="001231AA">
            <w:pPr>
              <w:widowControl w:val="0"/>
              <w:autoSpaceDE w:val="0"/>
              <w:autoSpaceDN w:val="0"/>
              <w:adjustRightInd w:val="0"/>
              <w:rPr>
                <w:rFonts w:ascii="Garamond" w:hAnsi="Garamond" w:cs="Calibri"/>
                <w:sz w:val="20"/>
                <w:szCs w:val="20"/>
              </w:rPr>
            </w:pPr>
          </w:p>
          <w:p w:rsidR="00131764" w:rsidRPr="001231AA" w:rsidRDefault="00131764" w:rsidP="001231AA">
            <w:pPr>
              <w:widowControl w:val="0"/>
              <w:autoSpaceDE w:val="0"/>
              <w:autoSpaceDN w:val="0"/>
              <w:adjustRightInd w:val="0"/>
              <w:rPr>
                <w:rFonts w:ascii="Garamond" w:hAnsi="Garamond" w:cs="Calibri"/>
                <w:i/>
                <w:sz w:val="20"/>
                <w:szCs w:val="20"/>
              </w:rPr>
            </w:pPr>
            <w:r w:rsidRPr="001231AA">
              <w:rPr>
                <w:rFonts w:ascii="Garamond" w:hAnsi="Garamond" w:cs="Calibri"/>
                <w:sz w:val="20"/>
                <w:szCs w:val="20"/>
              </w:rPr>
              <w:t xml:space="preserve">От </w:t>
            </w:r>
            <w:r w:rsidRPr="001231AA">
              <w:rPr>
                <w:rFonts w:ascii="Garamond" w:hAnsi="Garamond" w:cs="Calibri"/>
                <w:i/>
                <w:sz w:val="20"/>
                <w:szCs w:val="20"/>
              </w:rPr>
              <w:t>_____________________________________________________________</w:t>
            </w:r>
          </w:p>
          <w:p w:rsidR="00131764" w:rsidRPr="001231AA" w:rsidRDefault="00131764" w:rsidP="001231AA">
            <w:pPr>
              <w:widowControl w:val="0"/>
              <w:autoSpaceDE w:val="0"/>
              <w:autoSpaceDN w:val="0"/>
              <w:adjustRightInd w:val="0"/>
              <w:rPr>
                <w:rFonts w:ascii="Garamond" w:hAnsi="Garamond" w:cs="Calibri"/>
                <w:sz w:val="20"/>
                <w:szCs w:val="20"/>
              </w:rPr>
            </w:pPr>
            <w:r w:rsidRPr="001231AA">
              <w:rPr>
                <w:rFonts w:ascii="Garamond" w:hAnsi="Garamond" w:cs="Calibri"/>
                <w:i/>
                <w:sz w:val="20"/>
                <w:szCs w:val="20"/>
              </w:rPr>
              <w:t xml:space="preserve">        </w:t>
            </w:r>
            <w:r w:rsidRPr="001231AA">
              <w:rPr>
                <w:rFonts w:ascii="Garamond" w:eastAsia="Calibri" w:hAnsi="Garamond"/>
                <w:sz w:val="22"/>
                <w:szCs w:val="22"/>
                <w:lang w:eastAsia="en-US"/>
              </w:rPr>
              <w:t xml:space="preserve">                 </w:t>
            </w:r>
            <w:r w:rsidRPr="001231AA">
              <w:rPr>
                <w:rFonts w:ascii="Garamond" w:eastAsia="Calibri" w:hAnsi="Garamond"/>
                <w:sz w:val="18"/>
                <w:szCs w:val="18"/>
                <w:lang w:eastAsia="en-US"/>
              </w:rPr>
              <w:t xml:space="preserve">(наименование Стороны 1)                </w:t>
            </w:r>
          </w:p>
          <w:p w:rsidR="00131764" w:rsidRPr="001231AA" w:rsidRDefault="00131764" w:rsidP="001231AA">
            <w:pPr>
              <w:widowControl w:val="0"/>
              <w:autoSpaceDE w:val="0"/>
              <w:autoSpaceDN w:val="0"/>
              <w:adjustRightInd w:val="0"/>
              <w:rPr>
                <w:rFonts w:ascii="Garamond" w:hAnsi="Garamond" w:cs="Calibri"/>
                <w:sz w:val="20"/>
                <w:szCs w:val="20"/>
              </w:rPr>
            </w:pPr>
            <w:r w:rsidRPr="001231AA">
              <w:rPr>
                <w:rFonts w:ascii="Garamond" w:hAnsi="Garamond" w:cs="Calibri"/>
                <w:sz w:val="20"/>
                <w:szCs w:val="20"/>
              </w:rPr>
              <w:t>___________________________     _________________(_________________)</w:t>
            </w:r>
          </w:p>
          <w:p w:rsidR="00131764" w:rsidRPr="001231AA" w:rsidRDefault="00131764" w:rsidP="001231AA">
            <w:pPr>
              <w:widowControl w:val="0"/>
              <w:autoSpaceDE w:val="0"/>
              <w:autoSpaceDN w:val="0"/>
              <w:adjustRightInd w:val="0"/>
              <w:rPr>
                <w:rFonts w:ascii="Garamond" w:hAnsi="Garamond" w:cs="Calibri"/>
                <w:sz w:val="20"/>
                <w:szCs w:val="20"/>
              </w:rPr>
            </w:pPr>
          </w:p>
          <w:p w:rsidR="00131764" w:rsidRPr="001231AA" w:rsidRDefault="00131764" w:rsidP="001231AA">
            <w:pPr>
              <w:widowControl w:val="0"/>
              <w:autoSpaceDE w:val="0"/>
              <w:autoSpaceDN w:val="0"/>
              <w:adjustRightInd w:val="0"/>
              <w:rPr>
                <w:rFonts w:ascii="Garamond" w:hAnsi="Garamond" w:cs="Calibri"/>
                <w:sz w:val="20"/>
                <w:szCs w:val="20"/>
              </w:rPr>
            </w:pPr>
            <w:r w:rsidRPr="001231AA">
              <w:rPr>
                <w:rFonts w:ascii="Garamond" w:hAnsi="Garamond" w:cs="Calibri"/>
                <w:sz w:val="20"/>
                <w:szCs w:val="20"/>
              </w:rPr>
              <w:t>Действующего (ей) на основании    ___________________________________</w:t>
            </w:r>
          </w:p>
        </w:tc>
        <w:tc>
          <w:tcPr>
            <w:tcW w:w="7850" w:type="dxa"/>
            <w:gridSpan w:val="4"/>
            <w:tcMar>
              <w:top w:w="0" w:type="dxa"/>
              <w:left w:w="0" w:type="dxa"/>
              <w:bottom w:w="0" w:type="dxa"/>
              <w:right w:w="0" w:type="dxa"/>
            </w:tcMar>
          </w:tcPr>
          <w:p w:rsidR="00131764" w:rsidRPr="001231AA" w:rsidRDefault="00131764" w:rsidP="001231AA">
            <w:pPr>
              <w:widowControl w:val="0"/>
              <w:autoSpaceDE w:val="0"/>
              <w:autoSpaceDN w:val="0"/>
              <w:adjustRightInd w:val="0"/>
              <w:rPr>
                <w:rFonts w:ascii="Garamond" w:hAnsi="Garamond" w:cs="Calibri"/>
                <w:sz w:val="16"/>
                <w:szCs w:val="16"/>
              </w:rPr>
            </w:pPr>
          </w:p>
          <w:p w:rsidR="00131764" w:rsidRPr="001231AA" w:rsidRDefault="00131764" w:rsidP="001231AA">
            <w:pPr>
              <w:widowControl w:val="0"/>
              <w:autoSpaceDE w:val="0"/>
              <w:autoSpaceDN w:val="0"/>
              <w:adjustRightInd w:val="0"/>
              <w:rPr>
                <w:rFonts w:ascii="Garamond" w:hAnsi="Garamond" w:cs="Calibri"/>
                <w:sz w:val="16"/>
                <w:szCs w:val="16"/>
              </w:rPr>
            </w:pPr>
          </w:p>
          <w:p w:rsidR="00131764" w:rsidRPr="001231AA" w:rsidRDefault="00131764" w:rsidP="001231AA">
            <w:pPr>
              <w:widowControl w:val="0"/>
              <w:autoSpaceDE w:val="0"/>
              <w:autoSpaceDN w:val="0"/>
              <w:adjustRightInd w:val="0"/>
              <w:rPr>
                <w:rFonts w:ascii="Garamond" w:hAnsi="Garamond" w:cs="Calibri"/>
                <w:sz w:val="20"/>
                <w:szCs w:val="20"/>
              </w:rPr>
            </w:pPr>
            <w:r w:rsidRPr="001231AA">
              <w:rPr>
                <w:rFonts w:ascii="Garamond" w:hAnsi="Garamond" w:cs="Calibri"/>
                <w:sz w:val="20"/>
                <w:szCs w:val="20"/>
              </w:rPr>
              <w:t xml:space="preserve">     По данным_______________________________________________________</w:t>
            </w:r>
          </w:p>
          <w:p w:rsidR="00131764" w:rsidRPr="001231AA" w:rsidRDefault="00131764" w:rsidP="001231AA">
            <w:pPr>
              <w:widowControl w:val="0"/>
              <w:autoSpaceDE w:val="0"/>
              <w:autoSpaceDN w:val="0"/>
              <w:adjustRightInd w:val="0"/>
              <w:rPr>
                <w:rFonts w:ascii="Garamond" w:hAnsi="Garamond" w:cs="Calibri"/>
                <w:sz w:val="20"/>
                <w:szCs w:val="20"/>
              </w:rPr>
            </w:pPr>
            <w:r w:rsidRPr="001231AA">
              <w:rPr>
                <w:rFonts w:ascii="Garamond" w:hAnsi="Garamond" w:cs="Calibri"/>
                <w:sz w:val="20"/>
                <w:szCs w:val="20"/>
              </w:rPr>
              <w:t xml:space="preserve">      ________________________________________________________________</w:t>
            </w:r>
          </w:p>
          <w:p w:rsidR="00131764" w:rsidRPr="001231AA" w:rsidRDefault="00131764" w:rsidP="001231AA">
            <w:pPr>
              <w:widowControl w:val="0"/>
              <w:autoSpaceDE w:val="0"/>
              <w:autoSpaceDN w:val="0"/>
              <w:adjustRightInd w:val="0"/>
              <w:rPr>
                <w:rFonts w:ascii="Garamond" w:hAnsi="Garamond" w:cs="Calibri"/>
                <w:sz w:val="20"/>
                <w:szCs w:val="20"/>
              </w:rPr>
            </w:pPr>
            <w:r w:rsidRPr="001231AA">
              <w:rPr>
                <w:rFonts w:ascii="Garamond" w:hAnsi="Garamond" w:cs="Calibri"/>
                <w:sz w:val="20"/>
                <w:szCs w:val="20"/>
              </w:rPr>
              <w:t xml:space="preserve">      </w:t>
            </w:r>
          </w:p>
          <w:p w:rsidR="00131764" w:rsidRPr="001231AA" w:rsidRDefault="00131764" w:rsidP="001231AA">
            <w:pPr>
              <w:widowControl w:val="0"/>
              <w:autoSpaceDE w:val="0"/>
              <w:autoSpaceDN w:val="0"/>
              <w:adjustRightInd w:val="0"/>
              <w:rPr>
                <w:rFonts w:ascii="Garamond" w:hAnsi="Garamond" w:cs="Calibri"/>
                <w:sz w:val="20"/>
                <w:szCs w:val="20"/>
              </w:rPr>
            </w:pPr>
            <w:r w:rsidRPr="001231AA">
              <w:rPr>
                <w:rFonts w:ascii="Garamond" w:hAnsi="Garamond" w:cs="Calibri"/>
                <w:sz w:val="20"/>
                <w:szCs w:val="20"/>
              </w:rPr>
              <w:t xml:space="preserve">     От______________________________________________________________</w:t>
            </w:r>
          </w:p>
          <w:p w:rsidR="00131764" w:rsidRPr="001231AA" w:rsidRDefault="00131764" w:rsidP="001231AA">
            <w:pPr>
              <w:widowControl w:val="0"/>
              <w:autoSpaceDE w:val="0"/>
              <w:autoSpaceDN w:val="0"/>
              <w:adjustRightInd w:val="0"/>
              <w:rPr>
                <w:rFonts w:ascii="Garamond" w:hAnsi="Garamond" w:cs="Calibri"/>
                <w:sz w:val="20"/>
                <w:szCs w:val="20"/>
              </w:rPr>
            </w:pPr>
            <w:r w:rsidRPr="001231AA">
              <w:rPr>
                <w:rFonts w:ascii="Garamond" w:hAnsi="Garamond" w:cs="Calibri"/>
                <w:sz w:val="20"/>
                <w:szCs w:val="20"/>
              </w:rPr>
              <w:t xml:space="preserve">      </w:t>
            </w:r>
            <w:r w:rsidRPr="001231AA">
              <w:rPr>
                <w:rFonts w:ascii="Garamond" w:eastAsia="Calibri" w:hAnsi="Garamond"/>
                <w:sz w:val="22"/>
                <w:szCs w:val="22"/>
                <w:lang w:eastAsia="en-US"/>
              </w:rPr>
              <w:t xml:space="preserve">                               </w:t>
            </w:r>
            <w:r w:rsidRPr="001231AA">
              <w:rPr>
                <w:rFonts w:ascii="Garamond" w:eastAsia="Calibri" w:hAnsi="Garamond"/>
                <w:sz w:val="18"/>
                <w:szCs w:val="18"/>
                <w:lang w:eastAsia="en-US"/>
              </w:rPr>
              <w:t xml:space="preserve">(наименование Стороны 2)                </w:t>
            </w:r>
          </w:p>
          <w:p w:rsidR="00131764" w:rsidRPr="001231AA" w:rsidRDefault="00131764" w:rsidP="001231AA">
            <w:pPr>
              <w:widowControl w:val="0"/>
              <w:autoSpaceDE w:val="0"/>
              <w:autoSpaceDN w:val="0"/>
              <w:adjustRightInd w:val="0"/>
              <w:rPr>
                <w:rFonts w:ascii="Garamond" w:hAnsi="Garamond" w:cs="Calibri"/>
                <w:sz w:val="20"/>
                <w:szCs w:val="20"/>
              </w:rPr>
            </w:pPr>
            <w:r w:rsidRPr="001231AA">
              <w:rPr>
                <w:rFonts w:ascii="Garamond" w:hAnsi="Garamond" w:cs="Calibri"/>
                <w:sz w:val="20"/>
                <w:szCs w:val="20"/>
              </w:rPr>
              <w:t xml:space="preserve">     ___________________________     _________________(_________________)</w:t>
            </w:r>
          </w:p>
          <w:p w:rsidR="00131764" w:rsidRPr="001231AA" w:rsidRDefault="00131764" w:rsidP="001231AA">
            <w:pPr>
              <w:widowControl w:val="0"/>
              <w:autoSpaceDE w:val="0"/>
              <w:autoSpaceDN w:val="0"/>
              <w:adjustRightInd w:val="0"/>
              <w:rPr>
                <w:rFonts w:ascii="Garamond" w:hAnsi="Garamond" w:cs="Calibri"/>
                <w:sz w:val="20"/>
                <w:szCs w:val="20"/>
              </w:rPr>
            </w:pPr>
            <w:r w:rsidRPr="001231AA">
              <w:rPr>
                <w:rFonts w:ascii="Garamond" w:hAnsi="Garamond" w:cs="Calibri"/>
                <w:sz w:val="20"/>
                <w:szCs w:val="20"/>
              </w:rPr>
              <w:t xml:space="preserve">      </w:t>
            </w:r>
          </w:p>
          <w:p w:rsidR="00131764" w:rsidRPr="00021BF7" w:rsidRDefault="00131764" w:rsidP="001231AA">
            <w:pPr>
              <w:widowControl w:val="0"/>
              <w:autoSpaceDE w:val="0"/>
              <w:autoSpaceDN w:val="0"/>
              <w:adjustRightInd w:val="0"/>
              <w:rPr>
                <w:rFonts w:ascii="Garamond" w:hAnsi="Garamond" w:cs="Calibri"/>
                <w:sz w:val="20"/>
                <w:szCs w:val="20"/>
              </w:rPr>
            </w:pPr>
            <w:r w:rsidRPr="001231AA">
              <w:rPr>
                <w:rFonts w:ascii="Garamond" w:hAnsi="Garamond" w:cs="Calibri"/>
                <w:sz w:val="20"/>
                <w:szCs w:val="20"/>
              </w:rPr>
              <w:t xml:space="preserve">      Действующего (ей) на основании    ___________________________________</w:t>
            </w:r>
          </w:p>
        </w:tc>
      </w:tr>
    </w:tbl>
    <w:p w:rsidR="00131764" w:rsidRDefault="00131764" w:rsidP="001231AA">
      <w:pPr>
        <w:jc w:val="both"/>
        <w:sectPr w:rsidR="00131764" w:rsidSect="00114328">
          <w:pgSz w:w="16838" w:h="11906" w:orient="landscape" w:code="9"/>
          <w:pgMar w:top="1418" w:right="1134" w:bottom="567" w:left="1134" w:header="567" w:footer="709" w:gutter="0"/>
          <w:cols w:space="708"/>
          <w:titlePg/>
          <w:docGrid w:linePitch="381"/>
        </w:sectPr>
      </w:pPr>
    </w:p>
    <w:p w:rsidR="00131764" w:rsidRDefault="00131764" w:rsidP="001231AA">
      <w:pPr>
        <w:tabs>
          <w:tab w:val="left" w:pos="993"/>
        </w:tabs>
        <w:ind w:firstLine="709"/>
        <w:jc w:val="both"/>
        <w:rPr>
          <w:color w:val="000000"/>
          <w:szCs w:val="28"/>
        </w:rPr>
      </w:pPr>
    </w:p>
    <w:p w:rsidR="00131764" w:rsidRPr="002142D3" w:rsidRDefault="00131764" w:rsidP="001231AA">
      <w:pPr>
        <w:tabs>
          <w:tab w:val="left" w:pos="993"/>
        </w:tabs>
        <w:ind w:firstLine="709"/>
        <w:jc w:val="both"/>
        <w:rPr>
          <w:color w:val="000000"/>
          <w:szCs w:val="28"/>
        </w:rPr>
      </w:pPr>
    </w:p>
    <w:sectPr w:rsidR="00131764" w:rsidRPr="002142D3" w:rsidSect="00663BEA">
      <w:headerReference w:type="default" r:id="rId15"/>
      <w:headerReference w:type="first" r:id="rId16"/>
      <w:pgSz w:w="11906" w:h="16838" w:code="9"/>
      <w:pgMar w:top="1134" w:right="567" w:bottom="1134" w:left="1134" w:header="567" w:footer="567"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C73" w:rsidRDefault="00194C73" w:rsidP="00677F89">
      <w:r>
        <w:separator/>
      </w:r>
    </w:p>
  </w:endnote>
  <w:endnote w:type="continuationSeparator" w:id="0">
    <w:p w:rsidR="00194C73" w:rsidRDefault="00194C73" w:rsidP="00677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_Timer">
    <w:altName w:val="Times New Roman"/>
    <w:panose1 w:val="00000000000000000000"/>
    <w:charset w:val="CC"/>
    <w:family w:val="roman"/>
    <w:notTrueType/>
    <w:pitch w:val="variable"/>
    <w:sig w:usb0="00000201" w:usb1="00000000" w:usb2="00000000" w:usb3="00000000" w:csb0="00000004" w:csb1="00000000"/>
  </w:font>
  <w:font w:name="Arial Unicode MS">
    <w:panose1 w:val="020B0604020202020204"/>
    <w:charset w:val="00"/>
    <w:family w:val="roman"/>
    <w:notTrueType/>
    <w:pitch w:val="variable"/>
    <w:sig w:usb0="00000003" w:usb1="00000000" w:usb2="00000000" w:usb3="00000000" w:csb0="00000001" w:csb1="00000000"/>
  </w:font>
  <w:font w:name="HiddenHorzOCl">
    <w:altName w:val="Hidden Horz OCR"/>
    <w:panose1 w:val="00000000000000000000"/>
    <w:charset w:val="CC"/>
    <w:family w:val="swiss"/>
    <w:notTrueType/>
    <w:pitch w:val="default"/>
    <w:sig w:usb0="00000201" w:usb1="00000000" w:usb2="00000000" w:usb3="00000000" w:csb0="00000004" w:csb1="00000000"/>
  </w:font>
  <w:font w:name="TimesNewRomanPSMT">
    <w:altName w:val="MS Mincho"/>
    <w:panose1 w:val="00000000000000000000"/>
    <w:charset w:val="80"/>
    <w:family w:val="auto"/>
    <w:notTrueType/>
    <w:pitch w:val="default"/>
    <w:sig w:usb0="00000000" w:usb1="08070000" w:usb2="00000010" w:usb3="00000000" w:csb0="00020001" w:csb1="00000000"/>
  </w:font>
  <w:font w:name="Garamond">
    <w:panose1 w:val="020204040303010108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C73" w:rsidRDefault="00194C73" w:rsidP="00677F89">
      <w:r>
        <w:separator/>
      </w:r>
    </w:p>
  </w:footnote>
  <w:footnote w:type="continuationSeparator" w:id="0">
    <w:p w:rsidR="00194C73" w:rsidRDefault="00194C73" w:rsidP="00677F89">
      <w:r>
        <w:continuationSeparator/>
      </w:r>
    </w:p>
  </w:footnote>
  <w:footnote w:id="1">
    <w:p w:rsidR="002E28E5" w:rsidRDefault="002E28E5" w:rsidP="008E4553">
      <w:pPr>
        <w:pStyle w:val="afc"/>
      </w:pPr>
      <w:r>
        <w:rPr>
          <w:rStyle w:val="afe"/>
        </w:rPr>
        <w:footnoteRef/>
      </w:r>
      <w:r>
        <w:t xml:space="preserve"> В случае, если цена договора равна или менее 5 млн. рублей и контрагентом является МСП, или договор заключается с ЕП предприятием ГК Росатом.</w:t>
      </w:r>
    </w:p>
  </w:footnote>
  <w:footnote w:id="2">
    <w:p w:rsidR="002E28E5" w:rsidRDefault="002E28E5" w:rsidP="00213F34">
      <w:pPr>
        <w:pStyle w:val="afc"/>
        <w:rPr>
          <w:ins w:id="20" w:author="Панфёрова Ярославна Ивановна" w:date="2018-07-31T10:54:00Z"/>
        </w:rPr>
      </w:pPr>
      <w:r>
        <w:rPr>
          <w:rStyle w:val="afe"/>
        </w:rPr>
        <w:footnoteRef/>
      </w:r>
      <w:r>
        <w:t xml:space="preserve"> Применяется для договоров, заключаемых с организациями атомной отрасли, а также с внешним контрагентом (в случае достижения согласия с контрагентом).</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61123"/>
      <w:docPartObj>
        <w:docPartGallery w:val="Page Numbers (Top of Page)"/>
        <w:docPartUnique/>
      </w:docPartObj>
    </w:sdtPr>
    <w:sdtEndPr/>
    <w:sdtContent>
      <w:p w:rsidR="002E28E5" w:rsidRDefault="002E28E5">
        <w:pPr>
          <w:pStyle w:val="a4"/>
          <w:jc w:val="center"/>
        </w:pPr>
        <w:r>
          <w:fldChar w:fldCharType="begin"/>
        </w:r>
        <w:r>
          <w:instrText xml:space="preserve"> PAGE   \* MERGEFORMAT </w:instrText>
        </w:r>
        <w:r>
          <w:fldChar w:fldCharType="separate"/>
        </w:r>
        <w:r>
          <w:rPr>
            <w:noProof/>
          </w:rPr>
          <w:t>32</w:t>
        </w:r>
        <w:r>
          <w:rPr>
            <w:noProof/>
          </w:rPr>
          <w:fldChar w:fldCharType="end"/>
        </w:r>
      </w:p>
    </w:sdtContent>
  </w:sdt>
  <w:p w:rsidR="002E28E5" w:rsidRDefault="002E28E5" w:rsidP="008E4553">
    <w:pPr>
      <w:pStyle w:val="a4"/>
      <w:tabs>
        <w:tab w:val="clear" w:pos="4677"/>
        <w:tab w:val="clear" w:pos="9355"/>
        <w:tab w:val="left" w:pos="235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8E5" w:rsidRDefault="002E28E5" w:rsidP="008E4553">
    <w:pPr>
      <w:pStyle w:val="a4"/>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6B65"/>
    <w:multiLevelType w:val="multilevel"/>
    <w:tmpl w:val="82440380"/>
    <w:lvl w:ilvl="0">
      <w:start w:val="5"/>
      <w:numFmt w:val="decimal"/>
      <w:lvlText w:val="%1."/>
      <w:lvlJc w:val="left"/>
      <w:pPr>
        <w:ind w:left="3995" w:hanging="450"/>
      </w:pPr>
      <w:rPr>
        <w:rFonts w:hint="default"/>
        <w:b/>
      </w:rPr>
    </w:lvl>
    <w:lvl w:ilvl="1">
      <w:start w:val="1"/>
      <w:numFmt w:val="decimal"/>
      <w:lvlText w:val="%1.%2."/>
      <w:lvlJc w:val="left"/>
      <w:pPr>
        <w:ind w:left="2989" w:hanging="720"/>
      </w:pPr>
      <w:rPr>
        <w:rFonts w:hint="default"/>
        <w:b w:val="0"/>
      </w:rPr>
    </w:lvl>
    <w:lvl w:ilvl="2">
      <w:start w:val="1"/>
      <w:numFmt w:val="decimal"/>
      <w:lvlText w:val="%1.%2.%3."/>
      <w:lvlJc w:val="left"/>
      <w:pPr>
        <w:ind w:left="1288"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074" w:hanging="1080"/>
      </w:pPr>
      <w:rPr>
        <w:rFonts w:hint="default"/>
      </w:rPr>
    </w:lvl>
    <w:lvl w:ilvl="5">
      <w:start w:val="1"/>
      <w:numFmt w:val="decimal"/>
      <w:lvlText w:val="%1.%2.%3.%4.%5.%6."/>
      <w:lvlJc w:val="left"/>
      <w:pPr>
        <w:ind w:left="6143" w:hanging="1440"/>
      </w:pPr>
      <w:rPr>
        <w:rFonts w:hint="default"/>
      </w:rPr>
    </w:lvl>
    <w:lvl w:ilvl="6">
      <w:start w:val="1"/>
      <w:numFmt w:val="decimal"/>
      <w:lvlText w:val="%1.%2.%3.%4.%5.%6.%7."/>
      <w:lvlJc w:val="left"/>
      <w:pPr>
        <w:ind w:left="7212" w:hanging="1800"/>
      </w:pPr>
      <w:rPr>
        <w:rFonts w:hint="default"/>
      </w:rPr>
    </w:lvl>
    <w:lvl w:ilvl="7">
      <w:start w:val="1"/>
      <w:numFmt w:val="decimal"/>
      <w:lvlText w:val="%1.%2.%3.%4.%5.%6.%7.%8."/>
      <w:lvlJc w:val="left"/>
      <w:pPr>
        <w:ind w:left="7921" w:hanging="1800"/>
      </w:pPr>
      <w:rPr>
        <w:rFonts w:hint="default"/>
      </w:rPr>
    </w:lvl>
    <w:lvl w:ilvl="8">
      <w:start w:val="1"/>
      <w:numFmt w:val="decimal"/>
      <w:lvlText w:val="%1.%2.%3.%4.%5.%6.%7.%8.%9."/>
      <w:lvlJc w:val="left"/>
      <w:pPr>
        <w:ind w:left="8990" w:hanging="2160"/>
      </w:pPr>
      <w:rPr>
        <w:rFonts w:hint="default"/>
      </w:rPr>
    </w:lvl>
  </w:abstractNum>
  <w:abstractNum w:abstractNumId="1">
    <w:nsid w:val="069F2E3E"/>
    <w:multiLevelType w:val="multilevel"/>
    <w:tmpl w:val="5AC22E08"/>
    <w:lvl w:ilvl="0">
      <w:start w:val="3"/>
      <w:numFmt w:val="decimal"/>
      <w:lvlText w:val="%1"/>
      <w:lvlJc w:val="left"/>
      <w:pPr>
        <w:ind w:left="375" w:hanging="375"/>
      </w:pPr>
      <w:rPr>
        <w:rFonts w:hint="default"/>
      </w:rPr>
    </w:lvl>
    <w:lvl w:ilvl="1">
      <w:start w:val="2"/>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
    <w:nsid w:val="07AA3BA5"/>
    <w:multiLevelType w:val="multilevel"/>
    <w:tmpl w:val="5E80EB2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AD25629"/>
    <w:multiLevelType w:val="multilevel"/>
    <w:tmpl w:val="31306C40"/>
    <w:lvl w:ilvl="0">
      <w:start w:val="3"/>
      <w:numFmt w:val="decimal"/>
      <w:lvlText w:val="%1."/>
      <w:lvlJc w:val="left"/>
      <w:pPr>
        <w:ind w:left="600" w:hanging="600"/>
      </w:pPr>
      <w:rPr>
        <w:rFonts w:hint="default"/>
      </w:rPr>
    </w:lvl>
    <w:lvl w:ilvl="1">
      <w:start w:val="12"/>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610" w:hanging="1440"/>
      </w:pPr>
      <w:rPr>
        <w:rFonts w:hint="default"/>
      </w:rPr>
    </w:lvl>
    <w:lvl w:ilvl="6">
      <w:start w:val="1"/>
      <w:numFmt w:val="decimal"/>
      <w:lvlText w:val="%1.%2.%3.%4.%5.%6.%7."/>
      <w:lvlJc w:val="left"/>
      <w:pPr>
        <w:ind w:left="2004" w:hanging="1800"/>
      </w:pPr>
      <w:rPr>
        <w:rFonts w:hint="default"/>
      </w:rPr>
    </w:lvl>
    <w:lvl w:ilvl="7">
      <w:start w:val="1"/>
      <w:numFmt w:val="decimal"/>
      <w:lvlText w:val="%1.%2.%3.%4.%5.%6.%7.%8."/>
      <w:lvlJc w:val="left"/>
      <w:pPr>
        <w:ind w:left="2038" w:hanging="1800"/>
      </w:pPr>
      <w:rPr>
        <w:rFonts w:hint="default"/>
      </w:rPr>
    </w:lvl>
    <w:lvl w:ilvl="8">
      <w:start w:val="1"/>
      <w:numFmt w:val="decimal"/>
      <w:lvlText w:val="%1.%2.%3.%4.%5.%6.%7.%8.%9."/>
      <w:lvlJc w:val="left"/>
      <w:pPr>
        <w:ind w:left="2432" w:hanging="2160"/>
      </w:pPr>
      <w:rPr>
        <w:rFonts w:hint="default"/>
      </w:rPr>
    </w:lvl>
  </w:abstractNum>
  <w:abstractNum w:abstractNumId="4">
    <w:nsid w:val="0E237484"/>
    <w:multiLevelType w:val="hybridMultilevel"/>
    <w:tmpl w:val="8ED4D682"/>
    <w:lvl w:ilvl="0" w:tplc="959E6E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0B075E8"/>
    <w:multiLevelType w:val="hybridMultilevel"/>
    <w:tmpl w:val="3356EECA"/>
    <w:lvl w:ilvl="0" w:tplc="FFFFFFFF">
      <w:start w:val="1"/>
      <w:numFmt w:val="bullet"/>
      <w:lvlText w:val="-"/>
      <w:lvlJc w:val="left"/>
      <w:pPr>
        <w:tabs>
          <w:tab w:val="num" w:pos="473"/>
        </w:tabs>
        <w:ind w:left="473" w:hanging="113"/>
      </w:pPr>
      <w:rPr>
        <w:rFonts w:ascii="Times New Roman" w:hAnsi="Times New Roman" w:cs="Times New Roman"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
    <w:nsid w:val="135672C0"/>
    <w:multiLevelType w:val="multilevel"/>
    <w:tmpl w:val="DE6EBB74"/>
    <w:lvl w:ilvl="0">
      <w:start w:val="10"/>
      <w:numFmt w:val="decimal"/>
      <w:lvlText w:val="%1."/>
      <w:lvlJc w:val="left"/>
      <w:pPr>
        <w:ind w:left="480" w:hanging="480"/>
      </w:pPr>
    </w:lvl>
    <w:lvl w:ilvl="1">
      <w:start w:val="3"/>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15CF63C6"/>
    <w:multiLevelType w:val="hybridMultilevel"/>
    <w:tmpl w:val="F33CFDEE"/>
    <w:lvl w:ilvl="0" w:tplc="69542C86">
      <w:start w:val="1"/>
      <w:numFmt w:val="bullet"/>
      <w:lvlText w:val="-"/>
      <w:lvlJc w:val="left"/>
      <w:pPr>
        <w:tabs>
          <w:tab w:val="num" w:pos="833"/>
        </w:tabs>
        <w:ind w:left="833" w:hanging="113"/>
      </w:pPr>
      <w:rPr>
        <w:rFonts w:ascii="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
    <w:nsid w:val="1B0B39E1"/>
    <w:multiLevelType w:val="multilevel"/>
    <w:tmpl w:val="AD9EFC68"/>
    <w:lvl w:ilvl="0">
      <w:start w:val="1"/>
      <w:numFmt w:val="decimal"/>
      <w:lvlText w:val="4.%1."/>
      <w:lvlJc w:val="left"/>
      <w:pPr>
        <w:tabs>
          <w:tab w:val="num" w:pos="1070"/>
        </w:tabs>
        <w:ind w:left="1070" w:hanging="360"/>
      </w:pPr>
      <w:rPr>
        <w:rFonts w:hint="default"/>
        <w:color w:val="FF0000"/>
      </w:rPr>
    </w:lvl>
    <w:lvl w:ilvl="1">
      <w:start w:val="1"/>
      <w:numFmt w:val="decimal"/>
      <w:lvlText w:val="%1.%2."/>
      <w:lvlJc w:val="left"/>
      <w:pPr>
        <w:tabs>
          <w:tab w:val="num" w:pos="1790"/>
        </w:tabs>
        <w:ind w:left="1502" w:hanging="432"/>
      </w:pPr>
      <w:rPr>
        <w:rFonts w:hint="default"/>
      </w:rPr>
    </w:lvl>
    <w:lvl w:ilvl="2">
      <w:start w:val="1"/>
      <w:numFmt w:val="decimal"/>
      <w:lvlText w:val="5.%3."/>
      <w:lvlJc w:val="left"/>
      <w:pPr>
        <w:tabs>
          <w:tab w:val="num" w:pos="2150"/>
        </w:tabs>
        <w:ind w:left="1934" w:hanging="504"/>
      </w:pPr>
      <w:rPr>
        <w:rFonts w:hint="default"/>
      </w:rPr>
    </w:lvl>
    <w:lvl w:ilvl="3">
      <w:start w:val="1"/>
      <w:numFmt w:val="decimal"/>
      <w:lvlText w:val="%1.%3.%4."/>
      <w:lvlJc w:val="left"/>
      <w:pPr>
        <w:tabs>
          <w:tab w:val="num" w:pos="2870"/>
        </w:tabs>
        <w:ind w:left="2438" w:hanging="648"/>
      </w:pPr>
      <w:rPr>
        <w:rFonts w:hint="default"/>
      </w:rPr>
    </w:lvl>
    <w:lvl w:ilvl="4">
      <w:start w:val="1"/>
      <w:numFmt w:val="decimal"/>
      <w:lvlText w:val="%1.%2.%3.%4.%5."/>
      <w:lvlJc w:val="left"/>
      <w:pPr>
        <w:tabs>
          <w:tab w:val="num" w:pos="3230"/>
        </w:tabs>
        <w:ind w:left="2942" w:hanging="792"/>
      </w:pPr>
      <w:rPr>
        <w:rFonts w:hint="default"/>
      </w:rPr>
    </w:lvl>
    <w:lvl w:ilvl="5">
      <w:start w:val="1"/>
      <w:numFmt w:val="decimal"/>
      <w:lvlText w:val="%1.%2.%3.%4.%5.%6."/>
      <w:lvlJc w:val="left"/>
      <w:pPr>
        <w:tabs>
          <w:tab w:val="num" w:pos="3950"/>
        </w:tabs>
        <w:ind w:left="3446" w:hanging="936"/>
      </w:pPr>
      <w:rPr>
        <w:rFonts w:hint="default"/>
      </w:rPr>
    </w:lvl>
    <w:lvl w:ilvl="6">
      <w:start w:val="1"/>
      <w:numFmt w:val="decimal"/>
      <w:lvlText w:val="%1.%2.%3.%4.%5.%6.%7."/>
      <w:lvlJc w:val="left"/>
      <w:pPr>
        <w:tabs>
          <w:tab w:val="num" w:pos="4670"/>
        </w:tabs>
        <w:ind w:left="3950" w:hanging="1080"/>
      </w:pPr>
      <w:rPr>
        <w:rFonts w:hint="default"/>
      </w:rPr>
    </w:lvl>
    <w:lvl w:ilvl="7">
      <w:start w:val="1"/>
      <w:numFmt w:val="decimal"/>
      <w:lvlText w:val="%1.%2.%3.%4.%5.%6.%7.%8."/>
      <w:lvlJc w:val="left"/>
      <w:pPr>
        <w:tabs>
          <w:tab w:val="num" w:pos="5030"/>
        </w:tabs>
        <w:ind w:left="4454" w:hanging="1224"/>
      </w:pPr>
      <w:rPr>
        <w:rFonts w:hint="default"/>
      </w:rPr>
    </w:lvl>
    <w:lvl w:ilvl="8">
      <w:start w:val="1"/>
      <w:numFmt w:val="decimal"/>
      <w:lvlText w:val="%1.%2.%3.%4.%5.%6.%7.%8.%9."/>
      <w:lvlJc w:val="left"/>
      <w:pPr>
        <w:tabs>
          <w:tab w:val="num" w:pos="5750"/>
        </w:tabs>
        <w:ind w:left="5030" w:hanging="1440"/>
      </w:pPr>
      <w:rPr>
        <w:rFonts w:hint="default"/>
      </w:rPr>
    </w:lvl>
  </w:abstractNum>
  <w:abstractNum w:abstractNumId="9">
    <w:nsid w:val="20F51658"/>
    <w:multiLevelType w:val="multilevel"/>
    <w:tmpl w:val="CD68C8DC"/>
    <w:lvl w:ilvl="0">
      <w:start w:val="3"/>
      <w:numFmt w:val="decimal"/>
      <w:lvlText w:val="%1."/>
      <w:lvlJc w:val="left"/>
      <w:pPr>
        <w:ind w:left="600" w:hanging="600"/>
      </w:pPr>
      <w:rPr>
        <w:rFonts w:hint="default"/>
        <w:lang w:val="ru-RU"/>
      </w:rPr>
    </w:lvl>
    <w:lvl w:ilvl="1">
      <w:start w:val="1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610" w:hanging="1440"/>
      </w:pPr>
      <w:rPr>
        <w:rFonts w:hint="default"/>
      </w:rPr>
    </w:lvl>
    <w:lvl w:ilvl="6">
      <w:start w:val="1"/>
      <w:numFmt w:val="decimal"/>
      <w:lvlText w:val="%1.%2.%3.%4.%5.%6.%7."/>
      <w:lvlJc w:val="left"/>
      <w:pPr>
        <w:ind w:left="2004" w:hanging="1800"/>
      </w:pPr>
      <w:rPr>
        <w:rFonts w:hint="default"/>
      </w:rPr>
    </w:lvl>
    <w:lvl w:ilvl="7">
      <w:start w:val="1"/>
      <w:numFmt w:val="decimal"/>
      <w:lvlText w:val="%1.%2.%3.%4.%5.%6.%7.%8."/>
      <w:lvlJc w:val="left"/>
      <w:pPr>
        <w:ind w:left="2038" w:hanging="1800"/>
      </w:pPr>
      <w:rPr>
        <w:rFonts w:hint="default"/>
      </w:rPr>
    </w:lvl>
    <w:lvl w:ilvl="8">
      <w:start w:val="1"/>
      <w:numFmt w:val="decimal"/>
      <w:lvlText w:val="%1.%2.%3.%4.%5.%6.%7.%8.%9."/>
      <w:lvlJc w:val="left"/>
      <w:pPr>
        <w:ind w:left="2432" w:hanging="2160"/>
      </w:pPr>
      <w:rPr>
        <w:rFonts w:hint="default"/>
      </w:rPr>
    </w:lvl>
  </w:abstractNum>
  <w:abstractNum w:abstractNumId="10">
    <w:nsid w:val="277C7744"/>
    <w:multiLevelType w:val="multilevel"/>
    <w:tmpl w:val="506A43DA"/>
    <w:lvl w:ilvl="0">
      <w:start w:val="3"/>
      <w:numFmt w:val="decimal"/>
      <w:lvlText w:val="%1."/>
      <w:lvlJc w:val="left"/>
      <w:pPr>
        <w:ind w:left="675" w:hanging="675"/>
      </w:pPr>
      <w:rPr>
        <w:rFonts w:hint="default"/>
      </w:rPr>
    </w:lvl>
    <w:lvl w:ilvl="1">
      <w:start w:val="1"/>
      <w:numFmt w:val="decimal"/>
      <w:lvlText w:val="%1.%2."/>
      <w:lvlJc w:val="left"/>
      <w:pPr>
        <w:ind w:left="1358" w:hanging="720"/>
      </w:pPr>
      <w:rPr>
        <w:rFonts w:hint="default"/>
      </w:rPr>
    </w:lvl>
    <w:lvl w:ilvl="2">
      <w:start w:val="1"/>
      <w:numFmt w:val="decimal"/>
      <w:lvlText w:val="%1.%2.%3."/>
      <w:lvlJc w:val="left"/>
      <w:pPr>
        <w:ind w:left="1571" w:hanging="720"/>
      </w:pPr>
      <w:rPr>
        <w:rFonts w:hint="default"/>
        <w:color w:val="auto"/>
        <w:sz w:val="28"/>
        <w:szCs w:val="28"/>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11">
    <w:nsid w:val="27FF0900"/>
    <w:multiLevelType w:val="multilevel"/>
    <w:tmpl w:val="AA4231E0"/>
    <w:lvl w:ilvl="0">
      <w:start w:val="1"/>
      <w:numFmt w:val="decimal"/>
      <w:lvlText w:val="%1."/>
      <w:lvlJc w:val="left"/>
      <w:pPr>
        <w:ind w:left="525" w:hanging="525"/>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12">
    <w:nsid w:val="30AF559F"/>
    <w:multiLevelType w:val="hybridMultilevel"/>
    <w:tmpl w:val="8DE05670"/>
    <w:lvl w:ilvl="0" w:tplc="822E9B98">
      <w:start w:val="1"/>
      <w:numFmt w:val="decimal"/>
      <w:lvlText w:val="%1)"/>
      <w:lvlJc w:val="left"/>
      <w:pPr>
        <w:ind w:left="1114" w:hanging="4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1BF2CC5"/>
    <w:multiLevelType w:val="multilevel"/>
    <w:tmpl w:val="5A1417FE"/>
    <w:lvl w:ilvl="0">
      <w:start w:val="1"/>
      <w:numFmt w:val="decimal"/>
      <w:lvlText w:val="%1."/>
      <w:lvlJc w:val="left"/>
      <w:pPr>
        <w:ind w:left="450" w:hanging="450"/>
      </w:pPr>
      <w:rPr>
        <w:rFonts w:hint="default"/>
        <w:u w:val="none"/>
      </w:rPr>
    </w:lvl>
    <w:lvl w:ilvl="1">
      <w:start w:val="1"/>
      <w:numFmt w:val="decimal"/>
      <w:lvlText w:val="%1.%2."/>
      <w:lvlJc w:val="left"/>
      <w:pPr>
        <w:ind w:left="1440" w:hanging="720"/>
      </w:pPr>
      <w:rPr>
        <w:rFonts w:hint="default"/>
        <w:i w:val="0"/>
        <w:color w:val="auto"/>
        <w:sz w:val="28"/>
        <w:szCs w:val="28"/>
        <w:u w:val="none"/>
      </w:rPr>
    </w:lvl>
    <w:lvl w:ilvl="2">
      <w:start w:val="1"/>
      <w:numFmt w:val="decimal"/>
      <w:lvlText w:val="3.1.%3"/>
      <w:lvlJc w:val="right"/>
      <w:pPr>
        <w:ind w:left="2160" w:hanging="720"/>
      </w:pPr>
      <w:rPr>
        <w:rFonts w:hint="default"/>
        <w:color w:val="auto"/>
        <w:sz w:val="28"/>
        <w:szCs w:val="28"/>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6120" w:hanging="1800"/>
      </w:pPr>
      <w:rPr>
        <w:rFonts w:hint="default"/>
        <w:u w:val="none"/>
      </w:rPr>
    </w:lvl>
    <w:lvl w:ilvl="7">
      <w:start w:val="1"/>
      <w:numFmt w:val="decimal"/>
      <w:lvlText w:val="%1.%2.%3.%4.%5.%6.%7.%8."/>
      <w:lvlJc w:val="left"/>
      <w:pPr>
        <w:ind w:left="6840" w:hanging="1800"/>
      </w:pPr>
      <w:rPr>
        <w:rFonts w:hint="default"/>
        <w:u w:val="none"/>
      </w:rPr>
    </w:lvl>
    <w:lvl w:ilvl="8">
      <w:start w:val="1"/>
      <w:numFmt w:val="decimal"/>
      <w:lvlText w:val="%1.%2.%3.%4.%5.%6.%7.%8.%9."/>
      <w:lvlJc w:val="left"/>
      <w:pPr>
        <w:ind w:left="7920" w:hanging="2160"/>
      </w:pPr>
      <w:rPr>
        <w:rFonts w:hint="default"/>
        <w:u w:val="none"/>
      </w:rPr>
    </w:lvl>
  </w:abstractNum>
  <w:abstractNum w:abstractNumId="14">
    <w:nsid w:val="38637848"/>
    <w:multiLevelType w:val="hybridMultilevel"/>
    <w:tmpl w:val="599C4FBC"/>
    <w:lvl w:ilvl="0" w:tplc="959E6EB8">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E174569"/>
    <w:multiLevelType w:val="multilevel"/>
    <w:tmpl w:val="1CC65542"/>
    <w:lvl w:ilvl="0">
      <w:start w:val="6"/>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3E4A586B"/>
    <w:multiLevelType w:val="multilevel"/>
    <w:tmpl w:val="7BA88228"/>
    <w:lvl w:ilvl="0">
      <w:start w:val="4"/>
      <w:numFmt w:val="decimal"/>
      <w:lvlText w:val="%1"/>
      <w:lvlJc w:val="left"/>
      <w:pPr>
        <w:ind w:left="660" w:hanging="660"/>
      </w:pPr>
      <w:rPr>
        <w:rFonts w:hint="default"/>
      </w:rPr>
    </w:lvl>
    <w:lvl w:ilvl="1">
      <w:start w:val="13"/>
      <w:numFmt w:val="decimal"/>
      <w:lvlText w:val="%1.%2"/>
      <w:lvlJc w:val="left"/>
      <w:pPr>
        <w:ind w:left="1416" w:hanging="660"/>
      </w:pPr>
      <w:rPr>
        <w:rFonts w:hint="default"/>
      </w:rPr>
    </w:lvl>
    <w:lvl w:ilvl="2">
      <w:start w:val="1"/>
      <w:numFmt w:val="decimal"/>
      <w:lvlText w:val="%3)"/>
      <w:lvlJc w:val="left"/>
      <w:pPr>
        <w:ind w:left="2232"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104" w:hanging="1080"/>
      </w:pPr>
      <w:rPr>
        <w:rFonts w:hint="default"/>
      </w:rPr>
    </w:lvl>
    <w:lvl w:ilvl="5">
      <w:start w:val="1"/>
      <w:numFmt w:val="decimal"/>
      <w:lvlText w:val="%1.%2.%3.%4.%5.%6"/>
      <w:lvlJc w:val="left"/>
      <w:pPr>
        <w:ind w:left="5220" w:hanging="1440"/>
      </w:pPr>
      <w:rPr>
        <w:rFonts w:hint="default"/>
      </w:rPr>
    </w:lvl>
    <w:lvl w:ilvl="6">
      <w:start w:val="1"/>
      <w:numFmt w:val="decimal"/>
      <w:lvlText w:val="%1.%2.%3.%4.%5.%6.%7"/>
      <w:lvlJc w:val="left"/>
      <w:pPr>
        <w:ind w:left="5976" w:hanging="1440"/>
      </w:pPr>
      <w:rPr>
        <w:rFonts w:hint="default"/>
      </w:rPr>
    </w:lvl>
    <w:lvl w:ilvl="7">
      <w:start w:val="1"/>
      <w:numFmt w:val="decimal"/>
      <w:lvlText w:val="%1.%2.%3.%4.%5.%6.%7.%8"/>
      <w:lvlJc w:val="left"/>
      <w:pPr>
        <w:ind w:left="7092" w:hanging="1800"/>
      </w:pPr>
      <w:rPr>
        <w:rFonts w:hint="default"/>
      </w:rPr>
    </w:lvl>
    <w:lvl w:ilvl="8">
      <w:start w:val="1"/>
      <w:numFmt w:val="decimal"/>
      <w:lvlText w:val="%1.%2.%3.%4.%5.%6.%7.%8.%9"/>
      <w:lvlJc w:val="left"/>
      <w:pPr>
        <w:ind w:left="7848" w:hanging="1800"/>
      </w:pPr>
      <w:rPr>
        <w:rFonts w:hint="default"/>
      </w:rPr>
    </w:lvl>
  </w:abstractNum>
  <w:abstractNum w:abstractNumId="17">
    <w:nsid w:val="414F34FD"/>
    <w:multiLevelType w:val="singleLevel"/>
    <w:tmpl w:val="3B3CEDBC"/>
    <w:lvl w:ilvl="0">
      <w:start w:val="1"/>
      <w:numFmt w:val="decimal"/>
      <w:lvlText w:val="4.%1."/>
      <w:legacy w:legacy="1" w:legacySpace="0" w:legacyIndent="442"/>
      <w:lvlJc w:val="left"/>
      <w:rPr>
        <w:rFonts w:ascii="Times New Roman" w:hAnsi="Times New Roman" w:cs="Times New Roman" w:hint="default"/>
      </w:rPr>
    </w:lvl>
  </w:abstractNum>
  <w:abstractNum w:abstractNumId="18">
    <w:nsid w:val="43E855D4"/>
    <w:multiLevelType w:val="hybridMultilevel"/>
    <w:tmpl w:val="BE10FD28"/>
    <w:lvl w:ilvl="0" w:tplc="FA66D474">
      <w:start w:val="1"/>
      <w:numFmt w:val="bullet"/>
      <w:lvlText w:val=""/>
      <w:lvlJc w:val="left"/>
      <w:pPr>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9">
    <w:nsid w:val="442455B2"/>
    <w:multiLevelType w:val="singleLevel"/>
    <w:tmpl w:val="5F78D9C4"/>
    <w:lvl w:ilvl="0">
      <w:start w:val="2"/>
      <w:numFmt w:val="decimal"/>
      <w:lvlText w:val="1.%1."/>
      <w:legacy w:legacy="1" w:legacySpace="0" w:legacyIndent="446"/>
      <w:lvlJc w:val="left"/>
      <w:rPr>
        <w:rFonts w:ascii="Times New Roman" w:hAnsi="Times New Roman" w:cs="Times New Roman" w:hint="default"/>
      </w:rPr>
    </w:lvl>
  </w:abstractNum>
  <w:abstractNum w:abstractNumId="20">
    <w:nsid w:val="46822F18"/>
    <w:multiLevelType w:val="hybridMultilevel"/>
    <w:tmpl w:val="AA089B2E"/>
    <w:lvl w:ilvl="0" w:tplc="2F3A4812">
      <w:start w:val="1"/>
      <w:numFmt w:val="bullet"/>
      <w:lvlText w:val=""/>
      <w:lvlJc w:val="left"/>
      <w:pPr>
        <w:tabs>
          <w:tab w:val="num" w:pos="1080"/>
        </w:tabs>
        <w:ind w:left="1080" w:hanging="360"/>
      </w:pPr>
      <w:rPr>
        <w:rFonts w:ascii="Symbol" w:hAnsi="Symbol" w:hint="default"/>
        <w:sz w:val="16"/>
        <w:szCs w:val="16"/>
      </w:rPr>
    </w:lvl>
    <w:lvl w:ilvl="1" w:tplc="4C8ACC42">
      <w:start w:val="1"/>
      <w:numFmt w:val="bullet"/>
      <w:lvlText w:val="o"/>
      <w:lvlJc w:val="left"/>
      <w:pPr>
        <w:tabs>
          <w:tab w:val="num" w:pos="2160"/>
        </w:tabs>
        <w:ind w:left="2160" w:hanging="360"/>
      </w:pPr>
      <w:rPr>
        <w:rFonts w:ascii="Courier New" w:hAnsi="Courier New" w:cs="Courier New" w:hint="default"/>
      </w:rPr>
    </w:lvl>
    <w:lvl w:ilvl="2" w:tplc="A50C3338" w:tentative="1">
      <w:start w:val="1"/>
      <w:numFmt w:val="bullet"/>
      <w:lvlText w:val=""/>
      <w:lvlJc w:val="left"/>
      <w:pPr>
        <w:tabs>
          <w:tab w:val="num" w:pos="2880"/>
        </w:tabs>
        <w:ind w:left="2880" w:hanging="360"/>
      </w:pPr>
      <w:rPr>
        <w:rFonts w:ascii="Wingdings" w:hAnsi="Wingdings" w:hint="default"/>
      </w:rPr>
    </w:lvl>
    <w:lvl w:ilvl="3" w:tplc="52A0365A" w:tentative="1">
      <w:start w:val="1"/>
      <w:numFmt w:val="bullet"/>
      <w:lvlText w:val=""/>
      <w:lvlJc w:val="left"/>
      <w:pPr>
        <w:tabs>
          <w:tab w:val="num" w:pos="3600"/>
        </w:tabs>
        <w:ind w:left="3600" w:hanging="360"/>
      </w:pPr>
      <w:rPr>
        <w:rFonts w:ascii="Symbol" w:hAnsi="Symbol" w:hint="default"/>
      </w:rPr>
    </w:lvl>
    <w:lvl w:ilvl="4" w:tplc="6D2A479A" w:tentative="1">
      <w:start w:val="1"/>
      <w:numFmt w:val="bullet"/>
      <w:lvlText w:val="o"/>
      <w:lvlJc w:val="left"/>
      <w:pPr>
        <w:tabs>
          <w:tab w:val="num" w:pos="4320"/>
        </w:tabs>
        <w:ind w:left="4320" w:hanging="360"/>
      </w:pPr>
      <w:rPr>
        <w:rFonts w:ascii="Courier New" w:hAnsi="Courier New" w:cs="Courier New" w:hint="default"/>
      </w:rPr>
    </w:lvl>
    <w:lvl w:ilvl="5" w:tplc="3BDE401A" w:tentative="1">
      <w:start w:val="1"/>
      <w:numFmt w:val="bullet"/>
      <w:lvlText w:val=""/>
      <w:lvlJc w:val="left"/>
      <w:pPr>
        <w:tabs>
          <w:tab w:val="num" w:pos="5040"/>
        </w:tabs>
        <w:ind w:left="5040" w:hanging="360"/>
      </w:pPr>
      <w:rPr>
        <w:rFonts w:ascii="Wingdings" w:hAnsi="Wingdings" w:hint="default"/>
      </w:rPr>
    </w:lvl>
    <w:lvl w:ilvl="6" w:tplc="A4640D3C" w:tentative="1">
      <w:start w:val="1"/>
      <w:numFmt w:val="bullet"/>
      <w:lvlText w:val=""/>
      <w:lvlJc w:val="left"/>
      <w:pPr>
        <w:tabs>
          <w:tab w:val="num" w:pos="5760"/>
        </w:tabs>
        <w:ind w:left="5760" w:hanging="360"/>
      </w:pPr>
      <w:rPr>
        <w:rFonts w:ascii="Symbol" w:hAnsi="Symbol" w:hint="default"/>
      </w:rPr>
    </w:lvl>
    <w:lvl w:ilvl="7" w:tplc="06F66472" w:tentative="1">
      <w:start w:val="1"/>
      <w:numFmt w:val="bullet"/>
      <w:lvlText w:val="o"/>
      <w:lvlJc w:val="left"/>
      <w:pPr>
        <w:tabs>
          <w:tab w:val="num" w:pos="6480"/>
        </w:tabs>
        <w:ind w:left="6480" w:hanging="360"/>
      </w:pPr>
      <w:rPr>
        <w:rFonts w:ascii="Courier New" w:hAnsi="Courier New" w:cs="Courier New" w:hint="default"/>
      </w:rPr>
    </w:lvl>
    <w:lvl w:ilvl="8" w:tplc="F82AF660" w:tentative="1">
      <w:start w:val="1"/>
      <w:numFmt w:val="bullet"/>
      <w:lvlText w:val=""/>
      <w:lvlJc w:val="left"/>
      <w:pPr>
        <w:tabs>
          <w:tab w:val="num" w:pos="7200"/>
        </w:tabs>
        <w:ind w:left="7200" w:hanging="360"/>
      </w:pPr>
      <w:rPr>
        <w:rFonts w:ascii="Wingdings" w:hAnsi="Wingdings" w:hint="default"/>
      </w:rPr>
    </w:lvl>
  </w:abstractNum>
  <w:abstractNum w:abstractNumId="21">
    <w:nsid w:val="48867786"/>
    <w:multiLevelType w:val="multilevel"/>
    <w:tmpl w:val="74766ECA"/>
    <w:lvl w:ilvl="0">
      <w:start w:val="1"/>
      <w:numFmt w:val="decimal"/>
      <w:pStyle w:val="ScheduleHeading1"/>
      <w:lvlText w:val="%1."/>
      <w:lvlJc w:val="left"/>
      <w:pPr>
        <w:tabs>
          <w:tab w:val="num" w:pos="1419"/>
        </w:tabs>
        <w:ind w:left="1419" w:hanging="709"/>
      </w:pPr>
      <w:rPr>
        <w:rFonts w:hint="default"/>
        <w:b/>
        <w:i w:val="0"/>
      </w:rPr>
    </w:lvl>
    <w:lvl w:ilvl="1">
      <w:start w:val="1"/>
      <w:numFmt w:val="decimal"/>
      <w:pStyle w:val="ScheduleHeading2"/>
      <w:lvlText w:val="%1.%2"/>
      <w:lvlJc w:val="left"/>
      <w:pPr>
        <w:tabs>
          <w:tab w:val="num" w:pos="1560"/>
        </w:tabs>
        <w:ind w:left="1560" w:hanging="709"/>
      </w:pPr>
      <w:rPr>
        <w:rFonts w:hint="default"/>
        <w:b w:val="0"/>
        <w:i w:val="0"/>
      </w:rPr>
    </w:lvl>
    <w:lvl w:ilvl="2">
      <w:start w:val="1"/>
      <w:numFmt w:val="decimal"/>
      <w:pStyle w:val="ScheduleHeading3"/>
      <w:lvlText w:val="%1.%2.%3"/>
      <w:lvlJc w:val="left"/>
      <w:pPr>
        <w:tabs>
          <w:tab w:val="num" w:pos="1843"/>
        </w:tabs>
        <w:ind w:left="1843" w:hanging="850"/>
      </w:pPr>
      <w:rPr>
        <w:rFonts w:hint="default"/>
        <w:b w:val="0"/>
        <w:i w:val="0"/>
      </w:rPr>
    </w:lvl>
    <w:lvl w:ilvl="3">
      <w:start w:val="1"/>
      <w:numFmt w:val="upperLetter"/>
      <w:lvlText w:val="(%4)"/>
      <w:lvlJc w:val="left"/>
      <w:pPr>
        <w:tabs>
          <w:tab w:val="num" w:pos="2268"/>
        </w:tabs>
        <w:ind w:left="2268" w:hanging="709"/>
      </w:pPr>
      <w:rPr>
        <w:rFonts w:hint="default"/>
        <w:b w:val="0"/>
        <w:i w:val="0"/>
      </w:rPr>
    </w:lvl>
    <w:lvl w:ilvl="4">
      <w:start w:val="1"/>
      <w:numFmt w:val="decimal"/>
      <w:pStyle w:val="ScheduleHeading5"/>
      <w:lvlText w:val="(%5)"/>
      <w:lvlJc w:val="left"/>
      <w:pPr>
        <w:tabs>
          <w:tab w:val="num" w:pos="2977"/>
        </w:tabs>
        <w:ind w:left="2977" w:hanging="709"/>
      </w:pPr>
      <w:rPr>
        <w:rFonts w:hint="default"/>
        <w:b w:val="0"/>
        <w:i w:val="0"/>
      </w:rPr>
    </w:lvl>
    <w:lvl w:ilvl="5">
      <w:start w:val="1"/>
      <w:numFmt w:val="lowerLetter"/>
      <w:pStyle w:val="ScheduleHeading6"/>
      <w:lvlText w:val="(%6)"/>
      <w:lvlJc w:val="left"/>
      <w:pPr>
        <w:tabs>
          <w:tab w:val="num" w:pos="3686"/>
        </w:tabs>
        <w:ind w:left="3686" w:hanging="709"/>
      </w:pPr>
      <w:rPr>
        <w:rFonts w:hint="default"/>
        <w:b w:val="0"/>
        <w:i w:val="0"/>
      </w:rPr>
    </w:lvl>
    <w:lvl w:ilvl="6">
      <w:start w:val="1"/>
      <w:numFmt w:val="lowerRoman"/>
      <w:pStyle w:val="ScheduleHeading7"/>
      <w:lvlText w:val="(%7)"/>
      <w:lvlJc w:val="left"/>
      <w:pPr>
        <w:tabs>
          <w:tab w:val="num" w:pos="4394"/>
        </w:tabs>
        <w:ind w:left="4394" w:hanging="708"/>
      </w:pPr>
      <w:rPr>
        <w:rFonts w:hint="default"/>
        <w:b w:val="0"/>
        <w:i w:val="0"/>
      </w:rPr>
    </w:lvl>
    <w:lvl w:ilvl="7">
      <w:start w:val="1"/>
      <w:numFmt w:val="none"/>
      <w:lvlText w:val=""/>
      <w:lvlJc w:val="left"/>
      <w:pPr>
        <w:tabs>
          <w:tab w:val="num" w:pos="3960"/>
        </w:tabs>
        <w:ind w:left="0" w:firstLine="0"/>
      </w:pPr>
      <w:rPr>
        <w:rFonts w:hint="default"/>
      </w:rPr>
    </w:lvl>
    <w:lvl w:ilvl="8">
      <w:start w:val="1"/>
      <w:numFmt w:val="none"/>
      <w:lvlText w:val=""/>
      <w:lvlJc w:val="left"/>
      <w:pPr>
        <w:tabs>
          <w:tab w:val="num" w:pos="6120"/>
        </w:tabs>
        <w:ind w:left="0" w:firstLine="0"/>
      </w:pPr>
      <w:rPr>
        <w:rFonts w:hint="default"/>
      </w:rPr>
    </w:lvl>
  </w:abstractNum>
  <w:abstractNum w:abstractNumId="22">
    <w:nsid w:val="5D055782"/>
    <w:multiLevelType w:val="singleLevel"/>
    <w:tmpl w:val="C4DCE7C2"/>
    <w:lvl w:ilvl="0">
      <w:start w:val="1"/>
      <w:numFmt w:val="decimal"/>
      <w:lvlText w:val="2.%1."/>
      <w:legacy w:legacy="1" w:legacySpace="0" w:legacyIndent="432"/>
      <w:lvlJc w:val="left"/>
      <w:rPr>
        <w:rFonts w:ascii="Times New Roman" w:hAnsi="Times New Roman" w:cs="Times New Roman" w:hint="default"/>
      </w:rPr>
    </w:lvl>
  </w:abstractNum>
  <w:abstractNum w:abstractNumId="23">
    <w:nsid w:val="5D1D6657"/>
    <w:multiLevelType w:val="hybridMultilevel"/>
    <w:tmpl w:val="517423EE"/>
    <w:lvl w:ilvl="0" w:tplc="5A501BB2">
      <w:start w:val="1"/>
      <w:numFmt w:val="decimal"/>
      <w:lvlText w:val="%1)"/>
      <w:lvlJc w:val="left"/>
      <w:pPr>
        <w:ind w:left="1069" w:hanging="360"/>
      </w:pPr>
      <w:rPr>
        <w:rFonts w:hint="default"/>
      </w:rPr>
    </w:lvl>
    <w:lvl w:ilvl="1" w:tplc="ACA22D10">
      <w:numFmt w:val="bullet"/>
      <w:lvlText w:val=""/>
      <w:lvlJc w:val="left"/>
      <w:pPr>
        <w:ind w:left="2134" w:hanging="705"/>
      </w:pPr>
      <w:rPr>
        <w:rFonts w:ascii="Symbol" w:eastAsia="Times New Roman" w:hAnsi="Symbol" w:cs="Aria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63A86C96"/>
    <w:multiLevelType w:val="hybridMultilevel"/>
    <w:tmpl w:val="B718C534"/>
    <w:lvl w:ilvl="0" w:tplc="FFFFFFFF">
      <w:start w:val="1"/>
      <w:numFmt w:val="bullet"/>
      <w:pStyle w:val="a"/>
      <w:lvlText w:val="—"/>
      <w:lvlJc w:val="left"/>
      <w:pPr>
        <w:ind w:left="3479" w:hanging="360"/>
      </w:pPr>
      <w:rPr>
        <w:rFonts w:ascii="Times New Roman" w:hAnsi="Times New Roman" w:cs="Times New Roman"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5">
    <w:nsid w:val="641002FA"/>
    <w:multiLevelType w:val="multilevel"/>
    <w:tmpl w:val="725E231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994"/>
        </w:tabs>
        <w:ind w:left="1994"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66B466C4"/>
    <w:multiLevelType w:val="multilevel"/>
    <w:tmpl w:val="83640E0C"/>
    <w:lvl w:ilvl="0">
      <w:start w:val="12"/>
      <w:numFmt w:val="decimal"/>
      <w:lvlText w:val="%1"/>
      <w:lvlJc w:val="left"/>
      <w:pPr>
        <w:ind w:left="465" w:hanging="465"/>
      </w:pPr>
      <w:rPr>
        <w:rFonts w:hint="default"/>
      </w:rPr>
    </w:lvl>
    <w:lvl w:ilvl="1">
      <w:start w:val="5"/>
      <w:numFmt w:val="decimal"/>
      <w:lvlText w:val="%1.%2"/>
      <w:lvlJc w:val="left"/>
      <w:pPr>
        <w:ind w:left="1174" w:hanging="46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7">
    <w:nsid w:val="6D2573EA"/>
    <w:multiLevelType w:val="multilevel"/>
    <w:tmpl w:val="A4FA798A"/>
    <w:lvl w:ilvl="0">
      <w:start w:val="1"/>
      <w:numFmt w:val="decimal"/>
      <w:lvlText w:val="%1"/>
      <w:lvlJc w:val="left"/>
      <w:pPr>
        <w:ind w:left="928"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368" w:hanging="1800"/>
      </w:pPr>
      <w:rPr>
        <w:rFonts w:hint="default"/>
      </w:rPr>
    </w:lvl>
  </w:abstractNum>
  <w:num w:numId="1">
    <w:abstractNumId w:val="13"/>
  </w:num>
  <w:num w:numId="2">
    <w:abstractNumId w:val="10"/>
  </w:num>
  <w:num w:numId="3">
    <w:abstractNumId w:val="9"/>
  </w:num>
  <w:num w:numId="4">
    <w:abstractNumId w:val="3"/>
  </w:num>
  <w:num w:numId="5">
    <w:abstractNumId w:val="21"/>
  </w:num>
  <w:num w:numId="6">
    <w:abstractNumId w:val="0"/>
  </w:num>
  <w:num w:numId="7">
    <w:abstractNumId w:val="1"/>
  </w:num>
  <w:num w:numId="8">
    <w:abstractNumId w:val="7"/>
  </w:num>
  <w:num w:numId="9">
    <w:abstractNumId w:val="5"/>
  </w:num>
  <w:num w:numId="10">
    <w:abstractNumId w:val="20"/>
  </w:num>
  <w:num w:numId="11">
    <w:abstractNumId w:val="14"/>
  </w:num>
  <w:num w:numId="12">
    <w:abstractNumId w:val="15"/>
  </w:num>
  <w:num w:numId="1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8"/>
  </w:num>
  <w:num w:numId="16">
    <w:abstractNumId w:val="4"/>
  </w:num>
  <w:num w:numId="17">
    <w:abstractNumId w:val="27"/>
  </w:num>
  <w:num w:numId="18">
    <w:abstractNumId w:val="23"/>
  </w:num>
  <w:num w:numId="19">
    <w:abstractNumId w:val="12"/>
  </w:num>
  <w:num w:numId="20">
    <w:abstractNumId w:val="16"/>
  </w:num>
  <w:num w:numId="21">
    <w:abstractNumId w:val="19"/>
  </w:num>
  <w:num w:numId="22">
    <w:abstractNumId w:val="22"/>
  </w:num>
  <w:num w:numId="23">
    <w:abstractNumId w:val="17"/>
  </w:num>
  <w:num w:numId="24">
    <w:abstractNumId w:val="2"/>
  </w:num>
  <w:num w:numId="25">
    <w:abstractNumId w:val="11"/>
  </w:num>
  <w:num w:numId="2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887"/>
    <w:rsid w:val="00033C82"/>
    <w:rsid w:val="00074B49"/>
    <w:rsid w:val="00074E66"/>
    <w:rsid w:val="0009531C"/>
    <w:rsid w:val="000A579B"/>
    <w:rsid w:val="000B5A15"/>
    <w:rsid w:val="000C1C93"/>
    <w:rsid w:val="000E09D4"/>
    <w:rsid w:val="000E10A6"/>
    <w:rsid w:val="000E4369"/>
    <w:rsid w:val="000E47F4"/>
    <w:rsid w:val="000E4D89"/>
    <w:rsid w:val="000F0A0B"/>
    <w:rsid w:val="00104178"/>
    <w:rsid w:val="00112235"/>
    <w:rsid w:val="00114328"/>
    <w:rsid w:val="001231AA"/>
    <w:rsid w:val="00131764"/>
    <w:rsid w:val="001567EE"/>
    <w:rsid w:val="00171A87"/>
    <w:rsid w:val="00171DBB"/>
    <w:rsid w:val="001842D5"/>
    <w:rsid w:val="001856BD"/>
    <w:rsid w:val="00191FE9"/>
    <w:rsid w:val="00193168"/>
    <w:rsid w:val="00193ECE"/>
    <w:rsid w:val="00194C73"/>
    <w:rsid w:val="001C1959"/>
    <w:rsid w:val="001C3E97"/>
    <w:rsid w:val="001D2BD7"/>
    <w:rsid w:val="00202954"/>
    <w:rsid w:val="00205322"/>
    <w:rsid w:val="00213100"/>
    <w:rsid w:val="00213F34"/>
    <w:rsid w:val="002142D3"/>
    <w:rsid w:val="0021580F"/>
    <w:rsid w:val="00220E3F"/>
    <w:rsid w:val="00230DB4"/>
    <w:rsid w:val="0023402A"/>
    <w:rsid w:val="00236394"/>
    <w:rsid w:val="00240C6B"/>
    <w:rsid w:val="0025797C"/>
    <w:rsid w:val="0026325A"/>
    <w:rsid w:val="00266E16"/>
    <w:rsid w:val="0027557F"/>
    <w:rsid w:val="002757F3"/>
    <w:rsid w:val="00277CB1"/>
    <w:rsid w:val="00285AC1"/>
    <w:rsid w:val="00296E02"/>
    <w:rsid w:val="0029723B"/>
    <w:rsid w:val="002972BE"/>
    <w:rsid w:val="002A44AB"/>
    <w:rsid w:val="002B2A13"/>
    <w:rsid w:val="002B5EE6"/>
    <w:rsid w:val="002C1BF7"/>
    <w:rsid w:val="002C73B5"/>
    <w:rsid w:val="002E28E5"/>
    <w:rsid w:val="00315FA1"/>
    <w:rsid w:val="00330DC1"/>
    <w:rsid w:val="00332DCF"/>
    <w:rsid w:val="00333A06"/>
    <w:rsid w:val="00336C7E"/>
    <w:rsid w:val="00342FCF"/>
    <w:rsid w:val="00343509"/>
    <w:rsid w:val="003602DE"/>
    <w:rsid w:val="0037274E"/>
    <w:rsid w:val="00377D69"/>
    <w:rsid w:val="00387D8F"/>
    <w:rsid w:val="00387FC8"/>
    <w:rsid w:val="00393EF2"/>
    <w:rsid w:val="00396A3B"/>
    <w:rsid w:val="003D54E5"/>
    <w:rsid w:val="003E65D2"/>
    <w:rsid w:val="003F51B3"/>
    <w:rsid w:val="003F5CE5"/>
    <w:rsid w:val="00411396"/>
    <w:rsid w:val="00411653"/>
    <w:rsid w:val="004172D6"/>
    <w:rsid w:val="00422881"/>
    <w:rsid w:val="0042359D"/>
    <w:rsid w:val="00444E03"/>
    <w:rsid w:val="004458FB"/>
    <w:rsid w:val="00451D11"/>
    <w:rsid w:val="004610CC"/>
    <w:rsid w:val="00480CBC"/>
    <w:rsid w:val="004828EA"/>
    <w:rsid w:val="00484201"/>
    <w:rsid w:val="00487988"/>
    <w:rsid w:val="00495FC9"/>
    <w:rsid w:val="004B41E8"/>
    <w:rsid w:val="004D47CB"/>
    <w:rsid w:val="004E45B5"/>
    <w:rsid w:val="004E68F1"/>
    <w:rsid w:val="005144FE"/>
    <w:rsid w:val="00525756"/>
    <w:rsid w:val="0053506D"/>
    <w:rsid w:val="00562DA6"/>
    <w:rsid w:val="00563A94"/>
    <w:rsid w:val="00564DFC"/>
    <w:rsid w:val="0056605C"/>
    <w:rsid w:val="00566F84"/>
    <w:rsid w:val="00582E45"/>
    <w:rsid w:val="00592F0F"/>
    <w:rsid w:val="00592FD9"/>
    <w:rsid w:val="005936E1"/>
    <w:rsid w:val="0059745A"/>
    <w:rsid w:val="005D7A10"/>
    <w:rsid w:val="005E05A8"/>
    <w:rsid w:val="005E2C45"/>
    <w:rsid w:val="005E6995"/>
    <w:rsid w:val="0061165C"/>
    <w:rsid w:val="0061509F"/>
    <w:rsid w:val="00621DDA"/>
    <w:rsid w:val="006233AF"/>
    <w:rsid w:val="006439C3"/>
    <w:rsid w:val="00643B3B"/>
    <w:rsid w:val="00646B31"/>
    <w:rsid w:val="00650C55"/>
    <w:rsid w:val="0065310A"/>
    <w:rsid w:val="00663BEA"/>
    <w:rsid w:val="00677F89"/>
    <w:rsid w:val="00696E8D"/>
    <w:rsid w:val="006B2C2C"/>
    <w:rsid w:val="006C5470"/>
    <w:rsid w:val="006C6CAF"/>
    <w:rsid w:val="006D071A"/>
    <w:rsid w:val="006D10AA"/>
    <w:rsid w:val="006E06C7"/>
    <w:rsid w:val="006E08B2"/>
    <w:rsid w:val="006E424E"/>
    <w:rsid w:val="007052E0"/>
    <w:rsid w:val="00705CB6"/>
    <w:rsid w:val="00712D0D"/>
    <w:rsid w:val="00720729"/>
    <w:rsid w:val="00720C71"/>
    <w:rsid w:val="00750992"/>
    <w:rsid w:val="0075599A"/>
    <w:rsid w:val="007761FA"/>
    <w:rsid w:val="00780D6F"/>
    <w:rsid w:val="00797B2B"/>
    <w:rsid w:val="007A4723"/>
    <w:rsid w:val="007B1338"/>
    <w:rsid w:val="007D24C6"/>
    <w:rsid w:val="007D7A48"/>
    <w:rsid w:val="007E6CF3"/>
    <w:rsid w:val="007F04E7"/>
    <w:rsid w:val="00804ACF"/>
    <w:rsid w:val="00804B48"/>
    <w:rsid w:val="00812129"/>
    <w:rsid w:val="00813073"/>
    <w:rsid w:val="00825D1B"/>
    <w:rsid w:val="00831EAB"/>
    <w:rsid w:val="008550A0"/>
    <w:rsid w:val="00866F26"/>
    <w:rsid w:val="008754B7"/>
    <w:rsid w:val="00883F94"/>
    <w:rsid w:val="008922F6"/>
    <w:rsid w:val="008C3CFF"/>
    <w:rsid w:val="008D103B"/>
    <w:rsid w:val="008D1887"/>
    <w:rsid w:val="008D43DF"/>
    <w:rsid w:val="008E4553"/>
    <w:rsid w:val="008F725D"/>
    <w:rsid w:val="009013CA"/>
    <w:rsid w:val="00906C4D"/>
    <w:rsid w:val="0092427D"/>
    <w:rsid w:val="00931D6B"/>
    <w:rsid w:val="00937D8E"/>
    <w:rsid w:val="009812E7"/>
    <w:rsid w:val="00987A6C"/>
    <w:rsid w:val="009945BA"/>
    <w:rsid w:val="009948AE"/>
    <w:rsid w:val="009C2BA6"/>
    <w:rsid w:val="009C652D"/>
    <w:rsid w:val="009D2D89"/>
    <w:rsid w:val="009E36CA"/>
    <w:rsid w:val="009E642E"/>
    <w:rsid w:val="00A13CA4"/>
    <w:rsid w:val="00A2644A"/>
    <w:rsid w:val="00A26E9B"/>
    <w:rsid w:val="00A36510"/>
    <w:rsid w:val="00A47BB0"/>
    <w:rsid w:val="00A550F1"/>
    <w:rsid w:val="00A72765"/>
    <w:rsid w:val="00A80568"/>
    <w:rsid w:val="00A94AB2"/>
    <w:rsid w:val="00A951E2"/>
    <w:rsid w:val="00A95B7A"/>
    <w:rsid w:val="00AA6CB6"/>
    <w:rsid w:val="00AB14FD"/>
    <w:rsid w:val="00AB4279"/>
    <w:rsid w:val="00AC0080"/>
    <w:rsid w:val="00AC35AB"/>
    <w:rsid w:val="00AC74F7"/>
    <w:rsid w:val="00AD13D8"/>
    <w:rsid w:val="00AD39BC"/>
    <w:rsid w:val="00AF08E2"/>
    <w:rsid w:val="00AF2D6C"/>
    <w:rsid w:val="00AF5763"/>
    <w:rsid w:val="00B24576"/>
    <w:rsid w:val="00B406BC"/>
    <w:rsid w:val="00B431D0"/>
    <w:rsid w:val="00B4356A"/>
    <w:rsid w:val="00B517ED"/>
    <w:rsid w:val="00B6293F"/>
    <w:rsid w:val="00B83077"/>
    <w:rsid w:val="00BA0385"/>
    <w:rsid w:val="00BD6F74"/>
    <w:rsid w:val="00BE19D0"/>
    <w:rsid w:val="00BE7F09"/>
    <w:rsid w:val="00C250FE"/>
    <w:rsid w:val="00C3152C"/>
    <w:rsid w:val="00C370B5"/>
    <w:rsid w:val="00C426D2"/>
    <w:rsid w:val="00C65625"/>
    <w:rsid w:val="00C6673B"/>
    <w:rsid w:val="00C72C71"/>
    <w:rsid w:val="00C8350F"/>
    <w:rsid w:val="00C835E9"/>
    <w:rsid w:val="00CA014D"/>
    <w:rsid w:val="00CA05A4"/>
    <w:rsid w:val="00CA272F"/>
    <w:rsid w:val="00CA35C6"/>
    <w:rsid w:val="00CA3952"/>
    <w:rsid w:val="00CB2351"/>
    <w:rsid w:val="00CB6E02"/>
    <w:rsid w:val="00CB6E91"/>
    <w:rsid w:val="00CC2A34"/>
    <w:rsid w:val="00CC2F81"/>
    <w:rsid w:val="00CD602A"/>
    <w:rsid w:val="00CD7B71"/>
    <w:rsid w:val="00CE02D0"/>
    <w:rsid w:val="00CE4D51"/>
    <w:rsid w:val="00CE4D68"/>
    <w:rsid w:val="00CF7F2A"/>
    <w:rsid w:val="00D00E5B"/>
    <w:rsid w:val="00D038C8"/>
    <w:rsid w:val="00D03C57"/>
    <w:rsid w:val="00D1053F"/>
    <w:rsid w:val="00D4323B"/>
    <w:rsid w:val="00D43991"/>
    <w:rsid w:val="00D52B9F"/>
    <w:rsid w:val="00D65594"/>
    <w:rsid w:val="00D67715"/>
    <w:rsid w:val="00D82D09"/>
    <w:rsid w:val="00DA572E"/>
    <w:rsid w:val="00DB2026"/>
    <w:rsid w:val="00DB2328"/>
    <w:rsid w:val="00DC03BE"/>
    <w:rsid w:val="00DC0E30"/>
    <w:rsid w:val="00DC2A75"/>
    <w:rsid w:val="00DD418D"/>
    <w:rsid w:val="00DD7C41"/>
    <w:rsid w:val="00DE0F6A"/>
    <w:rsid w:val="00DF4EFD"/>
    <w:rsid w:val="00E00605"/>
    <w:rsid w:val="00E26584"/>
    <w:rsid w:val="00E31A39"/>
    <w:rsid w:val="00E36A8C"/>
    <w:rsid w:val="00E500F8"/>
    <w:rsid w:val="00E52328"/>
    <w:rsid w:val="00E74204"/>
    <w:rsid w:val="00E74777"/>
    <w:rsid w:val="00E91834"/>
    <w:rsid w:val="00EA53D6"/>
    <w:rsid w:val="00EB6042"/>
    <w:rsid w:val="00EC4093"/>
    <w:rsid w:val="00EC691C"/>
    <w:rsid w:val="00ED14B1"/>
    <w:rsid w:val="00EE3DD6"/>
    <w:rsid w:val="00F06C2E"/>
    <w:rsid w:val="00F26754"/>
    <w:rsid w:val="00F26AB5"/>
    <w:rsid w:val="00F34761"/>
    <w:rsid w:val="00F46F0E"/>
    <w:rsid w:val="00F54D13"/>
    <w:rsid w:val="00F65E6B"/>
    <w:rsid w:val="00F8022E"/>
    <w:rsid w:val="00F83935"/>
    <w:rsid w:val="00F91312"/>
    <w:rsid w:val="00F955A4"/>
    <w:rsid w:val="00F95B0F"/>
    <w:rsid w:val="00F97843"/>
    <w:rsid w:val="00FA7A77"/>
    <w:rsid w:val="00FC0E2A"/>
    <w:rsid w:val="00FD5ABD"/>
    <w:rsid w:val="00FE1D92"/>
    <w:rsid w:val="00FE3BAB"/>
    <w:rsid w:val="00FE764F"/>
    <w:rsid w:val="00FF05B6"/>
    <w:rsid w:val="00FF23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D1887"/>
    <w:pPr>
      <w:spacing w:after="0" w:line="240" w:lineRule="auto"/>
    </w:pPr>
    <w:rPr>
      <w:rFonts w:ascii="Times New Roman" w:eastAsia="Times New Roman" w:hAnsi="Times New Roman" w:cs="Times New Roman"/>
      <w:sz w:val="28"/>
      <w:szCs w:val="24"/>
      <w:lang w:eastAsia="ru-RU"/>
    </w:rPr>
  </w:style>
  <w:style w:type="paragraph" w:styleId="1">
    <w:name w:val="heading 1"/>
    <w:basedOn w:val="a0"/>
    <w:next w:val="a0"/>
    <w:link w:val="10"/>
    <w:qFormat/>
    <w:rsid w:val="008D1887"/>
    <w:pPr>
      <w:keepNext/>
      <w:spacing w:before="240" w:after="60"/>
      <w:outlineLvl w:val="0"/>
    </w:pPr>
    <w:rPr>
      <w:rFonts w:ascii="Cambria" w:hAnsi="Cambria"/>
      <w:b/>
      <w:bCs/>
      <w:kern w:val="32"/>
      <w:sz w:val="32"/>
      <w:szCs w:val="32"/>
    </w:rPr>
  </w:style>
  <w:style w:type="paragraph" w:styleId="2">
    <w:name w:val="heading 2"/>
    <w:basedOn w:val="a0"/>
    <w:next w:val="a0"/>
    <w:link w:val="20"/>
    <w:uiPriority w:val="9"/>
    <w:semiHidden/>
    <w:unhideWhenUsed/>
    <w:qFormat/>
    <w:rsid w:val="008D43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7">
    <w:name w:val="heading 7"/>
    <w:basedOn w:val="a0"/>
    <w:next w:val="a0"/>
    <w:link w:val="70"/>
    <w:qFormat/>
    <w:rsid w:val="008D43DF"/>
    <w:pPr>
      <w:spacing w:before="240" w:after="60"/>
      <w:ind w:firstLine="425"/>
      <w:jc w:val="both"/>
      <w:outlineLvl w:val="6"/>
    </w:pPr>
    <w:rPr>
      <w:rFonts w:ascii="Calibri" w:hAnsi="Calibri"/>
      <w:noProof/>
      <w:sz w:val="24"/>
    </w:rPr>
  </w:style>
  <w:style w:type="paragraph" w:styleId="8">
    <w:name w:val="heading 8"/>
    <w:basedOn w:val="a0"/>
    <w:next w:val="a0"/>
    <w:link w:val="80"/>
    <w:uiPriority w:val="9"/>
    <w:semiHidden/>
    <w:unhideWhenUsed/>
    <w:qFormat/>
    <w:rsid w:val="00214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8D1887"/>
    <w:rPr>
      <w:rFonts w:ascii="Cambria" w:eastAsia="Times New Roman" w:hAnsi="Cambria" w:cs="Times New Roman"/>
      <w:b/>
      <w:bCs/>
      <w:kern w:val="32"/>
      <w:sz w:val="32"/>
      <w:szCs w:val="32"/>
      <w:lang w:eastAsia="ru-RU"/>
    </w:rPr>
  </w:style>
  <w:style w:type="paragraph" w:styleId="a4">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0"/>
    <w:link w:val="a5"/>
    <w:uiPriority w:val="99"/>
    <w:rsid w:val="008D1887"/>
    <w:pPr>
      <w:tabs>
        <w:tab w:val="center" w:pos="4677"/>
        <w:tab w:val="right" w:pos="9355"/>
      </w:tabs>
    </w:pPr>
  </w:style>
  <w:style w:type="character" w:customStyle="1" w:styleId="a5">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basedOn w:val="a1"/>
    <w:link w:val="a4"/>
    <w:uiPriority w:val="99"/>
    <w:rsid w:val="008D1887"/>
    <w:rPr>
      <w:rFonts w:ascii="Times New Roman" w:eastAsia="Times New Roman" w:hAnsi="Times New Roman" w:cs="Times New Roman"/>
      <w:sz w:val="28"/>
      <w:szCs w:val="24"/>
      <w:lang w:eastAsia="ru-RU"/>
    </w:rPr>
  </w:style>
  <w:style w:type="paragraph" w:customStyle="1" w:styleId="Style2">
    <w:name w:val="Style2"/>
    <w:basedOn w:val="a0"/>
    <w:rsid w:val="008D1887"/>
    <w:pPr>
      <w:widowControl w:val="0"/>
      <w:autoSpaceDE w:val="0"/>
      <w:autoSpaceDN w:val="0"/>
      <w:adjustRightInd w:val="0"/>
      <w:spacing w:line="322" w:lineRule="exact"/>
      <w:ind w:firstLine="686"/>
      <w:jc w:val="both"/>
    </w:pPr>
    <w:rPr>
      <w:sz w:val="24"/>
    </w:rPr>
  </w:style>
  <w:style w:type="paragraph" w:customStyle="1" w:styleId="Style5">
    <w:name w:val="Style5"/>
    <w:basedOn w:val="a0"/>
    <w:rsid w:val="008D1887"/>
    <w:pPr>
      <w:widowControl w:val="0"/>
      <w:autoSpaceDE w:val="0"/>
      <w:autoSpaceDN w:val="0"/>
      <w:adjustRightInd w:val="0"/>
      <w:spacing w:line="325" w:lineRule="exact"/>
    </w:pPr>
    <w:rPr>
      <w:sz w:val="24"/>
    </w:rPr>
  </w:style>
  <w:style w:type="paragraph" w:customStyle="1" w:styleId="Style6">
    <w:name w:val="Style6"/>
    <w:basedOn w:val="a0"/>
    <w:rsid w:val="008D1887"/>
    <w:pPr>
      <w:widowControl w:val="0"/>
      <w:autoSpaceDE w:val="0"/>
      <w:autoSpaceDN w:val="0"/>
      <w:adjustRightInd w:val="0"/>
      <w:spacing w:line="320" w:lineRule="exact"/>
      <w:ind w:firstLine="701"/>
      <w:jc w:val="both"/>
    </w:pPr>
    <w:rPr>
      <w:sz w:val="24"/>
    </w:rPr>
  </w:style>
  <w:style w:type="paragraph" w:customStyle="1" w:styleId="Style7">
    <w:name w:val="Style7"/>
    <w:basedOn w:val="a0"/>
    <w:rsid w:val="008D1887"/>
    <w:pPr>
      <w:widowControl w:val="0"/>
      <w:autoSpaceDE w:val="0"/>
      <w:autoSpaceDN w:val="0"/>
      <w:adjustRightInd w:val="0"/>
      <w:spacing w:line="322" w:lineRule="exact"/>
    </w:pPr>
    <w:rPr>
      <w:sz w:val="24"/>
    </w:rPr>
  </w:style>
  <w:style w:type="character" w:customStyle="1" w:styleId="FontStyle33">
    <w:name w:val="Font Style33"/>
    <w:rsid w:val="008D1887"/>
    <w:rPr>
      <w:rFonts w:ascii="Times New Roman" w:hAnsi="Times New Roman" w:cs="Times New Roman"/>
      <w:sz w:val="26"/>
      <w:szCs w:val="26"/>
    </w:rPr>
  </w:style>
  <w:style w:type="paragraph" w:styleId="11">
    <w:name w:val="toc 1"/>
    <w:basedOn w:val="a0"/>
    <w:next w:val="a0"/>
    <w:autoRedefine/>
    <w:uiPriority w:val="39"/>
    <w:rsid w:val="008D1887"/>
  </w:style>
  <w:style w:type="character" w:styleId="a6">
    <w:name w:val="Hyperlink"/>
    <w:uiPriority w:val="99"/>
    <w:unhideWhenUsed/>
    <w:rsid w:val="008D1887"/>
    <w:rPr>
      <w:color w:val="0000FF"/>
      <w:u w:val="single"/>
    </w:rPr>
  </w:style>
  <w:style w:type="paragraph" w:styleId="21">
    <w:name w:val="Body Text 2"/>
    <w:basedOn w:val="a0"/>
    <w:link w:val="22"/>
    <w:rsid w:val="008D1887"/>
    <w:pPr>
      <w:spacing w:before="120" w:after="120" w:line="480" w:lineRule="auto"/>
      <w:ind w:firstLine="709"/>
      <w:jc w:val="both"/>
    </w:pPr>
    <w:rPr>
      <w:sz w:val="20"/>
      <w:szCs w:val="20"/>
    </w:rPr>
  </w:style>
  <w:style w:type="character" w:customStyle="1" w:styleId="22">
    <w:name w:val="Основной текст 2 Знак"/>
    <w:basedOn w:val="a1"/>
    <w:link w:val="21"/>
    <w:rsid w:val="008D1887"/>
    <w:rPr>
      <w:rFonts w:ascii="Times New Roman" w:eastAsia="Times New Roman" w:hAnsi="Times New Roman" w:cs="Times New Roman"/>
      <w:sz w:val="20"/>
      <w:szCs w:val="20"/>
      <w:lang w:eastAsia="ru-RU"/>
    </w:rPr>
  </w:style>
  <w:style w:type="paragraph" w:styleId="a7">
    <w:name w:val="List Paragraph"/>
    <w:aliases w:val="Подпись рисунка"/>
    <w:basedOn w:val="a0"/>
    <w:link w:val="a8"/>
    <w:uiPriority w:val="34"/>
    <w:qFormat/>
    <w:rsid w:val="00E91834"/>
    <w:pPr>
      <w:ind w:left="720"/>
      <w:contextualSpacing/>
    </w:pPr>
  </w:style>
  <w:style w:type="paragraph" w:styleId="a9">
    <w:name w:val="footer"/>
    <w:basedOn w:val="a0"/>
    <w:link w:val="aa"/>
    <w:uiPriority w:val="99"/>
    <w:semiHidden/>
    <w:unhideWhenUsed/>
    <w:rsid w:val="00804B48"/>
    <w:pPr>
      <w:tabs>
        <w:tab w:val="center" w:pos="4677"/>
        <w:tab w:val="right" w:pos="9355"/>
      </w:tabs>
    </w:pPr>
  </w:style>
  <w:style w:type="character" w:customStyle="1" w:styleId="aa">
    <w:name w:val="Нижний колонтитул Знак"/>
    <w:basedOn w:val="a1"/>
    <w:link w:val="a9"/>
    <w:uiPriority w:val="99"/>
    <w:semiHidden/>
    <w:rsid w:val="00804B48"/>
    <w:rPr>
      <w:rFonts w:ascii="Times New Roman" w:eastAsia="Times New Roman" w:hAnsi="Times New Roman" w:cs="Times New Roman"/>
      <w:sz w:val="28"/>
      <w:szCs w:val="24"/>
      <w:lang w:eastAsia="ru-RU"/>
    </w:rPr>
  </w:style>
  <w:style w:type="character" w:customStyle="1" w:styleId="ab">
    <w:name w:val="Гипертекстовая ссылка"/>
    <w:basedOn w:val="a1"/>
    <w:uiPriority w:val="99"/>
    <w:rsid w:val="00592FD9"/>
    <w:rPr>
      <w:color w:val="106BBE"/>
    </w:rPr>
  </w:style>
  <w:style w:type="paragraph" w:customStyle="1" w:styleId="ac">
    <w:name w:val="Комментарий"/>
    <w:basedOn w:val="a0"/>
    <w:next w:val="a0"/>
    <w:uiPriority w:val="99"/>
    <w:rsid w:val="00CA3952"/>
    <w:pPr>
      <w:autoSpaceDE w:val="0"/>
      <w:autoSpaceDN w:val="0"/>
      <w:adjustRightInd w:val="0"/>
      <w:spacing w:before="75"/>
      <w:ind w:left="170"/>
      <w:jc w:val="both"/>
    </w:pPr>
    <w:rPr>
      <w:rFonts w:ascii="Arial" w:eastAsiaTheme="minorHAnsi" w:hAnsi="Arial" w:cs="Arial"/>
      <w:color w:val="353842"/>
      <w:sz w:val="22"/>
      <w:szCs w:val="22"/>
      <w:shd w:val="clear" w:color="auto" w:fill="F0F0F0"/>
      <w:lang w:eastAsia="en-US"/>
    </w:rPr>
  </w:style>
  <w:style w:type="paragraph" w:styleId="ad">
    <w:name w:val="Balloon Text"/>
    <w:basedOn w:val="a0"/>
    <w:link w:val="ae"/>
    <w:uiPriority w:val="99"/>
    <w:semiHidden/>
    <w:unhideWhenUsed/>
    <w:rsid w:val="00213100"/>
    <w:rPr>
      <w:rFonts w:ascii="Tahoma" w:hAnsi="Tahoma" w:cs="Tahoma"/>
      <w:sz w:val="16"/>
      <w:szCs w:val="16"/>
    </w:rPr>
  </w:style>
  <w:style w:type="character" w:customStyle="1" w:styleId="ae">
    <w:name w:val="Текст выноски Знак"/>
    <w:basedOn w:val="a1"/>
    <w:link w:val="ad"/>
    <w:uiPriority w:val="99"/>
    <w:semiHidden/>
    <w:rsid w:val="00213100"/>
    <w:rPr>
      <w:rFonts w:ascii="Tahoma" w:eastAsia="Times New Roman" w:hAnsi="Tahoma" w:cs="Tahoma"/>
      <w:sz w:val="16"/>
      <w:szCs w:val="16"/>
      <w:lang w:eastAsia="ru-RU"/>
    </w:rPr>
  </w:style>
  <w:style w:type="paragraph" w:customStyle="1" w:styleId="ScheduleHeading1">
    <w:name w:val="Schedule Heading 1"/>
    <w:next w:val="a0"/>
    <w:qFormat/>
    <w:rsid w:val="001D2BD7"/>
    <w:pPr>
      <w:keepNext/>
      <w:numPr>
        <w:numId w:val="5"/>
      </w:numPr>
      <w:tabs>
        <w:tab w:val="left" w:pos="1559"/>
        <w:tab w:val="left" w:pos="2268"/>
        <w:tab w:val="left" w:pos="2977"/>
        <w:tab w:val="left" w:pos="3686"/>
        <w:tab w:val="left" w:pos="4394"/>
        <w:tab w:val="right" w:pos="8789"/>
      </w:tabs>
      <w:spacing w:before="240" w:after="240"/>
      <w:jc w:val="center"/>
    </w:pPr>
    <w:rPr>
      <w:rFonts w:ascii="Times New Roman" w:eastAsia="Batang" w:hAnsi="Times New Roman" w:cs="Times New Roman"/>
      <w:sz w:val="28"/>
      <w:szCs w:val="20"/>
      <w:lang w:val="en-GB" w:eastAsia="en-GB"/>
    </w:rPr>
  </w:style>
  <w:style w:type="paragraph" w:customStyle="1" w:styleId="ScheduleHeading2">
    <w:name w:val="Schedule Heading 2"/>
    <w:qFormat/>
    <w:rsid w:val="001D2BD7"/>
    <w:pPr>
      <w:numPr>
        <w:ilvl w:val="1"/>
        <w:numId w:val="5"/>
      </w:numPr>
      <w:tabs>
        <w:tab w:val="clear" w:pos="1560"/>
      </w:tabs>
      <w:ind w:left="0" w:firstLine="0"/>
    </w:pPr>
  </w:style>
  <w:style w:type="paragraph" w:customStyle="1" w:styleId="ScheduleHeading3">
    <w:name w:val="Schedule Heading 3"/>
    <w:basedOn w:val="af"/>
    <w:qFormat/>
    <w:rsid w:val="001D2BD7"/>
    <w:pPr>
      <w:numPr>
        <w:ilvl w:val="2"/>
        <w:numId w:val="5"/>
      </w:numPr>
      <w:tabs>
        <w:tab w:val="clear" w:pos="1843"/>
      </w:tabs>
      <w:ind w:left="0" w:firstLine="0"/>
    </w:pPr>
  </w:style>
  <w:style w:type="paragraph" w:customStyle="1" w:styleId="ScheduleHeading5">
    <w:name w:val="Schedule Heading 5"/>
    <w:basedOn w:val="af"/>
    <w:next w:val="a0"/>
    <w:qFormat/>
    <w:rsid w:val="001D2BD7"/>
    <w:pPr>
      <w:numPr>
        <w:ilvl w:val="4"/>
        <w:numId w:val="5"/>
      </w:numPr>
      <w:tabs>
        <w:tab w:val="clear" w:pos="2977"/>
      </w:tabs>
      <w:ind w:left="0" w:firstLine="0"/>
    </w:pPr>
  </w:style>
  <w:style w:type="paragraph" w:customStyle="1" w:styleId="ScheduleHeading6">
    <w:name w:val="Schedule Heading 6"/>
    <w:basedOn w:val="af"/>
    <w:next w:val="a0"/>
    <w:qFormat/>
    <w:rsid w:val="001D2BD7"/>
    <w:pPr>
      <w:numPr>
        <w:ilvl w:val="5"/>
        <w:numId w:val="5"/>
      </w:numPr>
      <w:tabs>
        <w:tab w:val="clear" w:pos="3686"/>
      </w:tabs>
      <w:ind w:left="0" w:firstLine="0"/>
    </w:pPr>
  </w:style>
  <w:style w:type="paragraph" w:customStyle="1" w:styleId="ScheduleHeading7">
    <w:name w:val="Schedule Heading 7"/>
    <w:basedOn w:val="af"/>
    <w:next w:val="a0"/>
    <w:qFormat/>
    <w:rsid w:val="001D2BD7"/>
    <w:pPr>
      <w:numPr>
        <w:ilvl w:val="6"/>
        <w:numId w:val="5"/>
      </w:numPr>
      <w:tabs>
        <w:tab w:val="clear" w:pos="4394"/>
      </w:tabs>
      <w:ind w:left="0" w:firstLine="0"/>
    </w:pPr>
  </w:style>
  <w:style w:type="paragraph" w:styleId="af">
    <w:name w:val="Body Text"/>
    <w:basedOn w:val="a0"/>
    <w:link w:val="af0"/>
    <w:uiPriority w:val="99"/>
    <w:semiHidden/>
    <w:unhideWhenUsed/>
    <w:rsid w:val="001D2BD7"/>
    <w:pPr>
      <w:spacing w:after="120"/>
    </w:pPr>
  </w:style>
  <w:style w:type="character" w:customStyle="1" w:styleId="af0">
    <w:name w:val="Основной текст Знак"/>
    <w:basedOn w:val="a1"/>
    <w:link w:val="af"/>
    <w:uiPriority w:val="99"/>
    <w:semiHidden/>
    <w:rsid w:val="001D2BD7"/>
    <w:rPr>
      <w:rFonts w:ascii="Times New Roman" w:eastAsia="Times New Roman" w:hAnsi="Times New Roman" w:cs="Times New Roman"/>
      <w:sz w:val="28"/>
      <w:szCs w:val="24"/>
      <w:lang w:eastAsia="ru-RU"/>
    </w:rPr>
  </w:style>
  <w:style w:type="paragraph" w:customStyle="1" w:styleId="ConsPlusNonformat">
    <w:name w:val="ConsPlusNonformat"/>
    <w:uiPriority w:val="99"/>
    <w:rsid w:val="0025797C"/>
    <w:pPr>
      <w:widowControl w:val="0"/>
      <w:autoSpaceDE w:val="0"/>
      <w:autoSpaceDN w:val="0"/>
      <w:adjustRightInd w:val="0"/>
      <w:spacing w:after="0" w:line="240" w:lineRule="auto"/>
    </w:pPr>
    <w:rPr>
      <w:rFonts w:ascii="Courier New" w:eastAsia="Times New Roman" w:hAnsi="Courier New" w:cs="Courier New"/>
      <w:spacing w:val="-1"/>
      <w:sz w:val="24"/>
      <w:szCs w:val="24"/>
      <w:lang w:eastAsia="ru-RU"/>
    </w:rPr>
  </w:style>
  <w:style w:type="character" w:customStyle="1" w:styleId="20">
    <w:name w:val="Заголовок 2 Знак"/>
    <w:basedOn w:val="a1"/>
    <w:link w:val="2"/>
    <w:uiPriority w:val="9"/>
    <w:semiHidden/>
    <w:rsid w:val="008D43DF"/>
    <w:rPr>
      <w:rFonts w:asciiTheme="majorHAnsi" w:eastAsiaTheme="majorEastAsia" w:hAnsiTheme="majorHAnsi" w:cstheme="majorBidi"/>
      <w:b/>
      <w:bCs/>
      <w:color w:val="4F81BD" w:themeColor="accent1"/>
      <w:sz w:val="26"/>
      <w:szCs w:val="26"/>
      <w:lang w:eastAsia="ru-RU"/>
    </w:rPr>
  </w:style>
  <w:style w:type="paragraph" w:styleId="af1">
    <w:name w:val="Body Text Indent"/>
    <w:basedOn w:val="a0"/>
    <w:link w:val="af2"/>
    <w:uiPriority w:val="99"/>
    <w:semiHidden/>
    <w:unhideWhenUsed/>
    <w:rsid w:val="008D43DF"/>
    <w:pPr>
      <w:spacing w:after="120"/>
      <w:ind w:left="283"/>
    </w:pPr>
  </w:style>
  <w:style w:type="character" w:customStyle="1" w:styleId="af2">
    <w:name w:val="Основной текст с отступом Знак"/>
    <w:basedOn w:val="a1"/>
    <w:link w:val="af1"/>
    <w:uiPriority w:val="99"/>
    <w:semiHidden/>
    <w:rsid w:val="008D43DF"/>
    <w:rPr>
      <w:rFonts w:ascii="Times New Roman" w:eastAsia="Times New Roman" w:hAnsi="Times New Roman" w:cs="Times New Roman"/>
      <w:sz w:val="28"/>
      <w:szCs w:val="24"/>
      <w:lang w:eastAsia="ru-RU"/>
    </w:rPr>
  </w:style>
  <w:style w:type="character" w:customStyle="1" w:styleId="70">
    <w:name w:val="Заголовок 7 Знак"/>
    <w:basedOn w:val="a1"/>
    <w:link w:val="7"/>
    <w:rsid w:val="008D43DF"/>
    <w:rPr>
      <w:rFonts w:ascii="Calibri" w:eastAsia="Times New Roman" w:hAnsi="Calibri" w:cs="Times New Roman"/>
      <w:noProof/>
      <w:sz w:val="24"/>
      <w:szCs w:val="24"/>
    </w:rPr>
  </w:style>
  <w:style w:type="paragraph" w:customStyle="1" w:styleId="12">
    <w:name w:val="Абзац списка1"/>
    <w:basedOn w:val="a0"/>
    <w:link w:val="ListParagraphChar"/>
    <w:uiPriority w:val="34"/>
    <w:qFormat/>
    <w:rsid w:val="008D43DF"/>
    <w:pPr>
      <w:ind w:left="720" w:firstLine="425"/>
    </w:pPr>
    <w:rPr>
      <w:rFonts w:ascii="Calibri" w:hAnsi="Calibri" w:cs="Calibri"/>
      <w:noProof/>
      <w:sz w:val="24"/>
    </w:rPr>
  </w:style>
  <w:style w:type="paragraph" w:customStyle="1" w:styleId="13">
    <w:name w:val="Обычный1"/>
    <w:rsid w:val="008D43DF"/>
    <w:pPr>
      <w:spacing w:after="0" w:line="240" w:lineRule="auto"/>
      <w:ind w:firstLine="482"/>
      <w:jc w:val="both"/>
    </w:pPr>
    <w:rPr>
      <w:rFonts w:ascii="a_Timer" w:eastAsia="Times New Roman" w:hAnsi="a_Timer" w:cs="Times New Roman"/>
      <w:snapToGrid w:val="0"/>
      <w:sz w:val="24"/>
      <w:szCs w:val="20"/>
      <w:lang w:eastAsia="ru-RU"/>
    </w:rPr>
  </w:style>
  <w:style w:type="character" w:styleId="af3">
    <w:name w:val="Emphasis"/>
    <w:qFormat/>
    <w:rsid w:val="008D43DF"/>
    <w:rPr>
      <w:i/>
      <w:iCs/>
    </w:rPr>
  </w:style>
  <w:style w:type="paragraph" w:customStyle="1" w:styleId="14">
    <w:name w:val="заголовок 1"/>
    <w:basedOn w:val="a0"/>
    <w:next w:val="a0"/>
    <w:rsid w:val="008D43DF"/>
    <w:pPr>
      <w:keepNext/>
      <w:widowControl w:val="0"/>
      <w:jc w:val="both"/>
    </w:pPr>
    <w:rPr>
      <w:snapToGrid w:val="0"/>
      <w:sz w:val="24"/>
      <w:szCs w:val="20"/>
    </w:rPr>
  </w:style>
  <w:style w:type="character" w:customStyle="1" w:styleId="a8">
    <w:name w:val="Абзац списка Знак"/>
    <w:aliases w:val="Подпись рисунка Знак"/>
    <w:basedOn w:val="a1"/>
    <w:link w:val="a7"/>
    <w:uiPriority w:val="34"/>
    <w:locked/>
    <w:rsid w:val="008D43DF"/>
    <w:rPr>
      <w:rFonts w:ascii="Times New Roman" w:eastAsia="Times New Roman" w:hAnsi="Times New Roman" w:cs="Times New Roman"/>
      <w:sz w:val="28"/>
      <w:szCs w:val="24"/>
      <w:lang w:eastAsia="ru-RU"/>
    </w:rPr>
  </w:style>
  <w:style w:type="character" w:customStyle="1" w:styleId="ListParagraphChar">
    <w:name w:val="List Paragraph Char"/>
    <w:link w:val="12"/>
    <w:uiPriority w:val="34"/>
    <w:locked/>
    <w:rsid w:val="0009531C"/>
    <w:rPr>
      <w:rFonts w:ascii="Calibri" w:eastAsia="Times New Roman" w:hAnsi="Calibri" w:cs="Calibri"/>
      <w:noProof/>
      <w:sz w:val="24"/>
      <w:szCs w:val="24"/>
      <w:lang w:eastAsia="ru-RU"/>
    </w:rPr>
  </w:style>
  <w:style w:type="character" w:customStyle="1" w:styleId="af4">
    <w:name w:val="Мой писок Знак"/>
    <w:link w:val="a"/>
    <w:locked/>
    <w:rsid w:val="0009531C"/>
    <w:rPr>
      <w:rFonts w:ascii="Calibri" w:eastAsia="Calibri" w:hAnsi="Calibri"/>
      <w:sz w:val="24"/>
      <w:szCs w:val="24"/>
    </w:rPr>
  </w:style>
  <w:style w:type="paragraph" w:customStyle="1" w:styleId="a">
    <w:name w:val="Мой писок"/>
    <w:basedOn w:val="af1"/>
    <w:link w:val="af4"/>
    <w:rsid w:val="0009531C"/>
    <w:pPr>
      <w:widowControl w:val="0"/>
      <w:numPr>
        <w:numId w:val="13"/>
      </w:numPr>
      <w:tabs>
        <w:tab w:val="left" w:pos="709"/>
      </w:tabs>
      <w:spacing w:after="0"/>
      <w:ind w:left="0" w:firstLine="426"/>
      <w:jc w:val="both"/>
    </w:pPr>
    <w:rPr>
      <w:rFonts w:ascii="Calibri" w:eastAsia="Calibri" w:hAnsi="Calibri" w:cstheme="minorBidi"/>
      <w:sz w:val="24"/>
      <w:lang w:eastAsia="en-US"/>
    </w:rPr>
  </w:style>
  <w:style w:type="character" w:styleId="af5">
    <w:name w:val="annotation reference"/>
    <w:basedOn w:val="a1"/>
    <w:uiPriority w:val="99"/>
    <w:semiHidden/>
    <w:unhideWhenUsed/>
    <w:rsid w:val="0009531C"/>
    <w:rPr>
      <w:sz w:val="16"/>
      <w:szCs w:val="16"/>
    </w:rPr>
  </w:style>
  <w:style w:type="paragraph" w:styleId="af6">
    <w:name w:val="annotation text"/>
    <w:basedOn w:val="a0"/>
    <w:link w:val="af7"/>
    <w:uiPriority w:val="99"/>
    <w:unhideWhenUsed/>
    <w:rsid w:val="0009531C"/>
    <w:rPr>
      <w:sz w:val="20"/>
      <w:szCs w:val="20"/>
    </w:rPr>
  </w:style>
  <w:style w:type="character" w:customStyle="1" w:styleId="af7">
    <w:name w:val="Текст примечания Знак"/>
    <w:basedOn w:val="a1"/>
    <w:link w:val="af6"/>
    <w:uiPriority w:val="99"/>
    <w:rsid w:val="0009531C"/>
    <w:rPr>
      <w:rFonts w:ascii="Times New Roman" w:eastAsia="Times New Roman" w:hAnsi="Times New Roman" w:cs="Times New Roman"/>
      <w:sz w:val="20"/>
      <w:szCs w:val="20"/>
      <w:lang w:eastAsia="ru-RU"/>
    </w:rPr>
  </w:style>
  <w:style w:type="paragraph" w:styleId="af8">
    <w:name w:val="Revision"/>
    <w:hidden/>
    <w:uiPriority w:val="99"/>
    <w:semiHidden/>
    <w:rsid w:val="00712D0D"/>
    <w:pPr>
      <w:spacing w:after="0" w:line="240" w:lineRule="auto"/>
    </w:pPr>
    <w:rPr>
      <w:rFonts w:ascii="Times New Roman" w:eastAsia="Times New Roman" w:hAnsi="Times New Roman" w:cs="Times New Roman"/>
      <w:sz w:val="28"/>
      <w:szCs w:val="24"/>
      <w:lang w:eastAsia="ru-RU"/>
    </w:rPr>
  </w:style>
  <w:style w:type="character" w:customStyle="1" w:styleId="80">
    <w:name w:val="Заголовок 8 Знак"/>
    <w:basedOn w:val="a1"/>
    <w:link w:val="8"/>
    <w:uiPriority w:val="9"/>
    <w:semiHidden/>
    <w:rsid w:val="002142D3"/>
    <w:rPr>
      <w:rFonts w:asciiTheme="majorHAnsi" w:eastAsiaTheme="majorEastAsia" w:hAnsiTheme="majorHAnsi" w:cstheme="majorBidi"/>
      <w:color w:val="272727" w:themeColor="text1" w:themeTint="D8"/>
      <w:sz w:val="21"/>
      <w:szCs w:val="21"/>
      <w:lang w:eastAsia="ru-RU"/>
    </w:rPr>
  </w:style>
  <w:style w:type="paragraph" w:customStyle="1" w:styleId="af9">
    <w:name w:val="Основной"/>
    <w:basedOn w:val="a0"/>
    <w:rsid w:val="002142D3"/>
    <w:pPr>
      <w:spacing w:after="120"/>
      <w:ind w:firstLine="851"/>
      <w:jc w:val="both"/>
    </w:pPr>
    <w:rPr>
      <w:sz w:val="24"/>
    </w:rPr>
  </w:style>
  <w:style w:type="paragraph" w:customStyle="1" w:styleId="afa">
    <w:name w:val="основной_САЭС"/>
    <w:basedOn w:val="a0"/>
    <w:link w:val="afb"/>
    <w:rsid w:val="002142D3"/>
    <w:pPr>
      <w:suppressLineNumbers/>
      <w:tabs>
        <w:tab w:val="left" w:pos="680"/>
      </w:tabs>
      <w:suppressAutoHyphens/>
      <w:spacing w:before="120" w:after="120" w:line="360" w:lineRule="auto"/>
      <w:jc w:val="both"/>
    </w:pPr>
    <w:rPr>
      <w:rFonts w:ascii="Arial" w:hAnsi="Arial"/>
      <w:sz w:val="24"/>
      <w:szCs w:val="20"/>
    </w:rPr>
  </w:style>
  <w:style w:type="character" w:customStyle="1" w:styleId="afb">
    <w:name w:val="основной_САЭС Знак"/>
    <w:link w:val="afa"/>
    <w:locked/>
    <w:rsid w:val="002142D3"/>
    <w:rPr>
      <w:rFonts w:ascii="Arial" w:eastAsia="Times New Roman" w:hAnsi="Arial" w:cs="Times New Roman"/>
      <w:sz w:val="24"/>
      <w:szCs w:val="20"/>
      <w:lang w:eastAsia="ru-RU"/>
    </w:rPr>
  </w:style>
  <w:style w:type="paragraph" w:styleId="afc">
    <w:name w:val="footnote text"/>
    <w:basedOn w:val="a0"/>
    <w:link w:val="afd"/>
    <w:uiPriority w:val="99"/>
    <w:rsid w:val="008E4553"/>
    <w:pPr>
      <w:ind w:firstLine="425"/>
      <w:jc w:val="both"/>
    </w:pPr>
    <w:rPr>
      <w:sz w:val="20"/>
      <w:szCs w:val="20"/>
      <w:lang w:val="x-none" w:eastAsia="x-none"/>
    </w:rPr>
  </w:style>
  <w:style w:type="character" w:customStyle="1" w:styleId="afd">
    <w:name w:val="Текст сноски Знак"/>
    <w:basedOn w:val="a1"/>
    <w:link w:val="afc"/>
    <w:uiPriority w:val="99"/>
    <w:rsid w:val="008E4553"/>
    <w:rPr>
      <w:rFonts w:ascii="Times New Roman" w:eastAsia="Times New Roman" w:hAnsi="Times New Roman" w:cs="Times New Roman"/>
      <w:sz w:val="20"/>
      <w:szCs w:val="20"/>
      <w:lang w:val="x-none" w:eastAsia="x-none"/>
    </w:rPr>
  </w:style>
  <w:style w:type="character" w:styleId="afe">
    <w:name w:val="footnote reference"/>
    <w:uiPriority w:val="99"/>
    <w:rsid w:val="008E4553"/>
    <w:rPr>
      <w:rFonts w:ascii="Times New Roman" w:hAnsi="Times New Roman" w:cs="Times New Roman"/>
      <w:vertAlign w:val="superscript"/>
    </w:rPr>
  </w:style>
  <w:style w:type="paragraph" w:styleId="aff">
    <w:name w:val="Block Text"/>
    <w:basedOn w:val="a0"/>
    <w:semiHidden/>
    <w:unhideWhenUsed/>
    <w:rsid w:val="00131764"/>
    <w:pPr>
      <w:tabs>
        <w:tab w:val="num" w:pos="709"/>
      </w:tabs>
      <w:autoSpaceDE w:val="0"/>
      <w:autoSpaceDN w:val="0"/>
      <w:ind w:left="284" w:right="359"/>
      <w:jc w:val="both"/>
    </w:pPr>
    <w:rPr>
      <w:rFonts w:eastAsia="Calibri"/>
      <w:i/>
      <w:iCs/>
      <w:sz w:val="20"/>
    </w:rPr>
  </w:style>
  <w:style w:type="character" w:customStyle="1" w:styleId="23">
    <w:name w:val="Стиль2"/>
    <w:uiPriority w:val="1"/>
    <w:qFormat/>
    <w:rsid w:val="00131764"/>
    <w:rPr>
      <w:rFonts w:ascii="Times New Roman" w:hAnsi="Times New Roman" w:cs="Times New Roman" w:hint="default"/>
      <w:color w:val="auto"/>
    </w:rPr>
  </w:style>
  <w:style w:type="character" w:customStyle="1" w:styleId="FontStyle37">
    <w:name w:val="Font Style37"/>
    <w:uiPriority w:val="99"/>
    <w:rsid w:val="00131764"/>
    <w:rPr>
      <w:rFonts w:ascii="Times New Roman" w:hAnsi="Times New Roman" w:cs="Times New Roman"/>
      <w:sz w:val="28"/>
      <w:szCs w:val="28"/>
    </w:rPr>
  </w:style>
  <w:style w:type="paragraph" w:customStyle="1" w:styleId="Style8">
    <w:name w:val="Style8"/>
    <w:basedOn w:val="a0"/>
    <w:uiPriority w:val="99"/>
    <w:rsid w:val="00131764"/>
    <w:pPr>
      <w:widowControl w:val="0"/>
      <w:autoSpaceDE w:val="0"/>
      <w:autoSpaceDN w:val="0"/>
      <w:adjustRightInd w:val="0"/>
      <w:spacing w:line="295" w:lineRule="exact"/>
      <w:ind w:firstLine="696"/>
      <w:jc w:val="both"/>
    </w:pPr>
    <w:rPr>
      <w:sz w:val="24"/>
    </w:rPr>
  </w:style>
  <w:style w:type="paragraph" w:customStyle="1" w:styleId="Style4">
    <w:name w:val="Style4"/>
    <w:basedOn w:val="a0"/>
    <w:uiPriority w:val="99"/>
    <w:rsid w:val="00131764"/>
    <w:pPr>
      <w:widowControl w:val="0"/>
      <w:autoSpaceDE w:val="0"/>
      <w:autoSpaceDN w:val="0"/>
      <w:adjustRightInd w:val="0"/>
      <w:spacing w:line="164" w:lineRule="exact"/>
      <w:ind w:hanging="278"/>
      <w:jc w:val="both"/>
    </w:pPr>
    <w:rPr>
      <w:rFonts w:ascii="Arial Unicode MS" w:eastAsia="Arial Unicode MS" w:hAnsi="Calibri" w:cs="Arial Unicode MS"/>
      <w:sz w:val="24"/>
    </w:rPr>
  </w:style>
  <w:style w:type="character" w:customStyle="1" w:styleId="FontStyle38">
    <w:name w:val="Font Style38"/>
    <w:uiPriority w:val="99"/>
    <w:rsid w:val="00131764"/>
    <w:rPr>
      <w:rFonts w:ascii="Times New Roman" w:hAnsi="Times New Roman" w:cs="Times New Roman"/>
      <w:b/>
      <w:bCs/>
      <w:sz w:val="28"/>
      <w:szCs w:val="28"/>
    </w:rPr>
  </w:style>
  <w:style w:type="paragraph" w:customStyle="1" w:styleId="Style18">
    <w:name w:val="Style18"/>
    <w:basedOn w:val="a0"/>
    <w:uiPriority w:val="99"/>
    <w:rsid w:val="00131764"/>
    <w:pPr>
      <w:widowControl w:val="0"/>
      <w:autoSpaceDE w:val="0"/>
      <w:autoSpaceDN w:val="0"/>
      <w:adjustRightInd w:val="0"/>
      <w:spacing w:line="326" w:lineRule="exact"/>
      <w:jc w:val="both"/>
    </w:pPr>
    <w:rPr>
      <w:sz w:val="24"/>
    </w:rPr>
  </w:style>
  <w:style w:type="paragraph" w:styleId="24">
    <w:name w:val="Body Text Indent 2"/>
    <w:basedOn w:val="a0"/>
    <w:link w:val="25"/>
    <w:uiPriority w:val="99"/>
    <w:unhideWhenUsed/>
    <w:rsid w:val="00131764"/>
    <w:pPr>
      <w:spacing w:after="120" w:line="480" w:lineRule="auto"/>
      <w:ind w:left="283"/>
    </w:pPr>
  </w:style>
  <w:style w:type="character" w:customStyle="1" w:styleId="25">
    <w:name w:val="Основной текст с отступом 2 Знак"/>
    <w:basedOn w:val="a1"/>
    <w:link w:val="24"/>
    <w:uiPriority w:val="99"/>
    <w:rsid w:val="00131764"/>
    <w:rPr>
      <w:rFonts w:ascii="Times New Roman" w:eastAsia="Times New Roman" w:hAnsi="Times New Roman" w:cs="Times New Roman"/>
      <w:sz w:val="28"/>
      <w:szCs w:val="24"/>
      <w:lang w:eastAsia="ru-RU"/>
    </w:rPr>
  </w:style>
  <w:style w:type="paragraph" w:customStyle="1" w:styleId="Default">
    <w:name w:val="Default"/>
    <w:rsid w:val="00213F34"/>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CM28">
    <w:name w:val="CM28"/>
    <w:basedOn w:val="a0"/>
    <w:next w:val="a0"/>
    <w:uiPriority w:val="99"/>
    <w:rsid w:val="00411653"/>
    <w:pPr>
      <w:autoSpaceDE w:val="0"/>
      <w:autoSpaceDN w:val="0"/>
      <w:adjustRightInd w:val="0"/>
    </w:pPr>
    <w:rPr>
      <w:rFonts w:ascii="HiddenHorzOCl" w:eastAsiaTheme="minorHAnsi" w:hAnsi="HiddenHorzOCl" w:cstheme="minorBidi"/>
      <w:sz w:val="24"/>
      <w:lang w:eastAsia="en-US"/>
    </w:rPr>
  </w:style>
  <w:style w:type="paragraph" w:styleId="aff0">
    <w:name w:val="annotation subject"/>
    <w:basedOn w:val="af6"/>
    <w:next w:val="af6"/>
    <w:link w:val="aff1"/>
    <w:uiPriority w:val="99"/>
    <w:semiHidden/>
    <w:unhideWhenUsed/>
    <w:rsid w:val="0023402A"/>
    <w:rPr>
      <w:b/>
      <w:bCs/>
    </w:rPr>
  </w:style>
  <w:style w:type="character" w:customStyle="1" w:styleId="aff1">
    <w:name w:val="Тема примечания Знак"/>
    <w:basedOn w:val="af7"/>
    <w:link w:val="aff0"/>
    <w:uiPriority w:val="99"/>
    <w:semiHidden/>
    <w:rsid w:val="0023402A"/>
    <w:rPr>
      <w:rFonts w:ascii="Times New Roman" w:eastAsia="Times New Roman" w:hAnsi="Times New Roman" w:cs="Times New Roman"/>
      <w:b/>
      <w:bCs/>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D1887"/>
    <w:pPr>
      <w:spacing w:after="0" w:line="240" w:lineRule="auto"/>
    </w:pPr>
    <w:rPr>
      <w:rFonts w:ascii="Times New Roman" w:eastAsia="Times New Roman" w:hAnsi="Times New Roman" w:cs="Times New Roman"/>
      <w:sz w:val="28"/>
      <w:szCs w:val="24"/>
      <w:lang w:eastAsia="ru-RU"/>
    </w:rPr>
  </w:style>
  <w:style w:type="paragraph" w:styleId="1">
    <w:name w:val="heading 1"/>
    <w:basedOn w:val="a0"/>
    <w:next w:val="a0"/>
    <w:link w:val="10"/>
    <w:qFormat/>
    <w:rsid w:val="008D1887"/>
    <w:pPr>
      <w:keepNext/>
      <w:spacing w:before="240" w:after="60"/>
      <w:outlineLvl w:val="0"/>
    </w:pPr>
    <w:rPr>
      <w:rFonts w:ascii="Cambria" w:hAnsi="Cambria"/>
      <w:b/>
      <w:bCs/>
      <w:kern w:val="32"/>
      <w:sz w:val="32"/>
      <w:szCs w:val="32"/>
    </w:rPr>
  </w:style>
  <w:style w:type="paragraph" w:styleId="2">
    <w:name w:val="heading 2"/>
    <w:basedOn w:val="a0"/>
    <w:next w:val="a0"/>
    <w:link w:val="20"/>
    <w:uiPriority w:val="9"/>
    <w:semiHidden/>
    <w:unhideWhenUsed/>
    <w:qFormat/>
    <w:rsid w:val="008D43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7">
    <w:name w:val="heading 7"/>
    <w:basedOn w:val="a0"/>
    <w:next w:val="a0"/>
    <w:link w:val="70"/>
    <w:qFormat/>
    <w:rsid w:val="008D43DF"/>
    <w:pPr>
      <w:spacing w:before="240" w:after="60"/>
      <w:ind w:firstLine="425"/>
      <w:jc w:val="both"/>
      <w:outlineLvl w:val="6"/>
    </w:pPr>
    <w:rPr>
      <w:rFonts w:ascii="Calibri" w:hAnsi="Calibri"/>
      <w:noProof/>
      <w:sz w:val="24"/>
    </w:rPr>
  </w:style>
  <w:style w:type="paragraph" w:styleId="8">
    <w:name w:val="heading 8"/>
    <w:basedOn w:val="a0"/>
    <w:next w:val="a0"/>
    <w:link w:val="80"/>
    <w:uiPriority w:val="9"/>
    <w:semiHidden/>
    <w:unhideWhenUsed/>
    <w:qFormat/>
    <w:rsid w:val="00214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8D1887"/>
    <w:rPr>
      <w:rFonts w:ascii="Cambria" w:eastAsia="Times New Roman" w:hAnsi="Cambria" w:cs="Times New Roman"/>
      <w:b/>
      <w:bCs/>
      <w:kern w:val="32"/>
      <w:sz w:val="32"/>
      <w:szCs w:val="32"/>
      <w:lang w:eastAsia="ru-RU"/>
    </w:rPr>
  </w:style>
  <w:style w:type="paragraph" w:styleId="a4">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0"/>
    <w:link w:val="a5"/>
    <w:uiPriority w:val="99"/>
    <w:rsid w:val="008D1887"/>
    <w:pPr>
      <w:tabs>
        <w:tab w:val="center" w:pos="4677"/>
        <w:tab w:val="right" w:pos="9355"/>
      </w:tabs>
    </w:pPr>
  </w:style>
  <w:style w:type="character" w:customStyle="1" w:styleId="a5">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basedOn w:val="a1"/>
    <w:link w:val="a4"/>
    <w:uiPriority w:val="99"/>
    <w:rsid w:val="008D1887"/>
    <w:rPr>
      <w:rFonts w:ascii="Times New Roman" w:eastAsia="Times New Roman" w:hAnsi="Times New Roman" w:cs="Times New Roman"/>
      <w:sz w:val="28"/>
      <w:szCs w:val="24"/>
      <w:lang w:eastAsia="ru-RU"/>
    </w:rPr>
  </w:style>
  <w:style w:type="paragraph" w:customStyle="1" w:styleId="Style2">
    <w:name w:val="Style2"/>
    <w:basedOn w:val="a0"/>
    <w:rsid w:val="008D1887"/>
    <w:pPr>
      <w:widowControl w:val="0"/>
      <w:autoSpaceDE w:val="0"/>
      <w:autoSpaceDN w:val="0"/>
      <w:adjustRightInd w:val="0"/>
      <w:spacing w:line="322" w:lineRule="exact"/>
      <w:ind w:firstLine="686"/>
      <w:jc w:val="both"/>
    </w:pPr>
    <w:rPr>
      <w:sz w:val="24"/>
    </w:rPr>
  </w:style>
  <w:style w:type="paragraph" w:customStyle="1" w:styleId="Style5">
    <w:name w:val="Style5"/>
    <w:basedOn w:val="a0"/>
    <w:rsid w:val="008D1887"/>
    <w:pPr>
      <w:widowControl w:val="0"/>
      <w:autoSpaceDE w:val="0"/>
      <w:autoSpaceDN w:val="0"/>
      <w:adjustRightInd w:val="0"/>
      <w:spacing w:line="325" w:lineRule="exact"/>
    </w:pPr>
    <w:rPr>
      <w:sz w:val="24"/>
    </w:rPr>
  </w:style>
  <w:style w:type="paragraph" w:customStyle="1" w:styleId="Style6">
    <w:name w:val="Style6"/>
    <w:basedOn w:val="a0"/>
    <w:rsid w:val="008D1887"/>
    <w:pPr>
      <w:widowControl w:val="0"/>
      <w:autoSpaceDE w:val="0"/>
      <w:autoSpaceDN w:val="0"/>
      <w:adjustRightInd w:val="0"/>
      <w:spacing w:line="320" w:lineRule="exact"/>
      <w:ind w:firstLine="701"/>
      <w:jc w:val="both"/>
    </w:pPr>
    <w:rPr>
      <w:sz w:val="24"/>
    </w:rPr>
  </w:style>
  <w:style w:type="paragraph" w:customStyle="1" w:styleId="Style7">
    <w:name w:val="Style7"/>
    <w:basedOn w:val="a0"/>
    <w:rsid w:val="008D1887"/>
    <w:pPr>
      <w:widowControl w:val="0"/>
      <w:autoSpaceDE w:val="0"/>
      <w:autoSpaceDN w:val="0"/>
      <w:adjustRightInd w:val="0"/>
      <w:spacing w:line="322" w:lineRule="exact"/>
    </w:pPr>
    <w:rPr>
      <w:sz w:val="24"/>
    </w:rPr>
  </w:style>
  <w:style w:type="character" w:customStyle="1" w:styleId="FontStyle33">
    <w:name w:val="Font Style33"/>
    <w:rsid w:val="008D1887"/>
    <w:rPr>
      <w:rFonts w:ascii="Times New Roman" w:hAnsi="Times New Roman" w:cs="Times New Roman"/>
      <w:sz w:val="26"/>
      <w:szCs w:val="26"/>
    </w:rPr>
  </w:style>
  <w:style w:type="paragraph" w:styleId="11">
    <w:name w:val="toc 1"/>
    <w:basedOn w:val="a0"/>
    <w:next w:val="a0"/>
    <w:autoRedefine/>
    <w:uiPriority w:val="39"/>
    <w:rsid w:val="008D1887"/>
  </w:style>
  <w:style w:type="character" w:styleId="a6">
    <w:name w:val="Hyperlink"/>
    <w:uiPriority w:val="99"/>
    <w:unhideWhenUsed/>
    <w:rsid w:val="008D1887"/>
    <w:rPr>
      <w:color w:val="0000FF"/>
      <w:u w:val="single"/>
    </w:rPr>
  </w:style>
  <w:style w:type="paragraph" w:styleId="21">
    <w:name w:val="Body Text 2"/>
    <w:basedOn w:val="a0"/>
    <w:link w:val="22"/>
    <w:rsid w:val="008D1887"/>
    <w:pPr>
      <w:spacing w:before="120" w:after="120" w:line="480" w:lineRule="auto"/>
      <w:ind w:firstLine="709"/>
      <w:jc w:val="both"/>
    </w:pPr>
    <w:rPr>
      <w:sz w:val="20"/>
      <w:szCs w:val="20"/>
    </w:rPr>
  </w:style>
  <w:style w:type="character" w:customStyle="1" w:styleId="22">
    <w:name w:val="Основной текст 2 Знак"/>
    <w:basedOn w:val="a1"/>
    <w:link w:val="21"/>
    <w:rsid w:val="008D1887"/>
    <w:rPr>
      <w:rFonts w:ascii="Times New Roman" w:eastAsia="Times New Roman" w:hAnsi="Times New Roman" w:cs="Times New Roman"/>
      <w:sz w:val="20"/>
      <w:szCs w:val="20"/>
      <w:lang w:eastAsia="ru-RU"/>
    </w:rPr>
  </w:style>
  <w:style w:type="paragraph" w:styleId="a7">
    <w:name w:val="List Paragraph"/>
    <w:aliases w:val="Подпись рисунка"/>
    <w:basedOn w:val="a0"/>
    <w:link w:val="a8"/>
    <w:uiPriority w:val="34"/>
    <w:qFormat/>
    <w:rsid w:val="00E91834"/>
    <w:pPr>
      <w:ind w:left="720"/>
      <w:contextualSpacing/>
    </w:pPr>
  </w:style>
  <w:style w:type="paragraph" w:styleId="a9">
    <w:name w:val="footer"/>
    <w:basedOn w:val="a0"/>
    <w:link w:val="aa"/>
    <w:uiPriority w:val="99"/>
    <w:semiHidden/>
    <w:unhideWhenUsed/>
    <w:rsid w:val="00804B48"/>
    <w:pPr>
      <w:tabs>
        <w:tab w:val="center" w:pos="4677"/>
        <w:tab w:val="right" w:pos="9355"/>
      </w:tabs>
    </w:pPr>
  </w:style>
  <w:style w:type="character" w:customStyle="1" w:styleId="aa">
    <w:name w:val="Нижний колонтитул Знак"/>
    <w:basedOn w:val="a1"/>
    <w:link w:val="a9"/>
    <w:uiPriority w:val="99"/>
    <w:semiHidden/>
    <w:rsid w:val="00804B48"/>
    <w:rPr>
      <w:rFonts w:ascii="Times New Roman" w:eastAsia="Times New Roman" w:hAnsi="Times New Roman" w:cs="Times New Roman"/>
      <w:sz w:val="28"/>
      <w:szCs w:val="24"/>
      <w:lang w:eastAsia="ru-RU"/>
    </w:rPr>
  </w:style>
  <w:style w:type="character" w:customStyle="1" w:styleId="ab">
    <w:name w:val="Гипертекстовая ссылка"/>
    <w:basedOn w:val="a1"/>
    <w:uiPriority w:val="99"/>
    <w:rsid w:val="00592FD9"/>
    <w:rPr>
      <w:color w:val="106BBE"/>
    </w:rPr>
  </w:style>
  <w:style w:type="paragraph" w:customStyle="1" w:styleId="ac">
    <w:name w:val="Комментарий"/>
    <w:basedOn w:val="a0"/>
    <w:next w:val="a0"/>
    <w:uiPriority w:val="99"/>
    <w:rsid w:val="00CA3952"/>
    <w:pPr>
      <w:autoSpaceDE w:val="0"/>
      <w:autoSpaceDN w:val="0"/>
      <w:adjustRightInd w:val="0"/>
      <w:spacing w:before="75"/>
      <w:ind w:left="170"/>
      <w:jc w:val="both"/>
    </w:pPr>
    <w:rPr>
      <w:rFonts w:ascii="Arial" w:eastAsiaTheme="minorHAnsi" w:hAnsi="Arial" w:cs="Arial"/>
      <w:color w:val="353842"/>
      <w:sz w:val="22"/>
      <w:szCs w:val="22"/>
      <w:shd w:val="clear" w:color="auto" w:fill="F0F0F0"/>
      <w:lang w:eastAsia="en-US"/>
    </w:rPr>
  </w:style>
  <w:style w:type="paragraph" w:styleId="ad">
    <w:name w:val="Balloon Text"/>
    <w:basedOn w:val="a0"/>
    <w:link w:val="ae"/>
    <w:uiPriority w:val="99"/>
    <w:semiHidden/>
    <w:unhideWhenUsed/>
    <w:rsid w:val="00213100"/>
    <w:rPr>
      <w:rFonts w:ascii="Tahoma" w:hAnsi="Tahoma" w:cs="Tahoma"/>
      <w:sz w:val="16"/>
      <w:szCs w:val="16"/>
    </w:rPr>
  </w:style>
  <w:style w:type="character" w:customStyle="1" w:styleId="ae">
    <w:name w:val="Текст выноски Знак"/>
    <w:basedOn w:val="a1"/>
    <w:link w:val="ad"/>
    <w:uiPriority w:val="99"/>
    <w:semiHidden/>
    <w:rsid w:val="00213100"/>
    <w:rPr>
      <w:rFonts w:ascii="Tahoma" w:eastAsia="Times New Roman" w:hAnsi="Tahoma" w:cs="Tahoma"/>
      <w:sz w:val="16"/>
      <w:szCs w:val="16"/>
      <w:lang w:eastAsia="ru-RU"/>
    </w:rPr>
  </w:style>
  <w:style w:type="paragraph" w:customStyle="1" w:styleId="ScheduleHeading1">
    <w:name w:val="Schedule Heading 1"/>
    <w:next w:val="a0"/>
    <w:qFormat/>
    <w:rsid w:val="001D2BD7"/>
    <w:pPr>
      <w:keepNext/>
      <w:numPr>
        <w:numId w:val="5"/>
      </w:numPr>
      <w:tabs>
        <w:tab w:val="left" w:pos="1559"/>
        <w:tab w:val="left" w:pos="2268"/>
        <w:tab w:val="left" w:pos="2977"/>
        <w:tab w:val="left" w:pos="3686"/>
        <w:tab w:val="left" w:pos="4394"/>
        <w:tab w:val="right" w:pos="8789"/>
      </w:tabs>
      <w:spacing w:before="240" w:after="240"/>
      <w:jc w:val="center"/>
    </w:pPr>
    <w:rPr>
      <w:rFonts w:ascii="Times New Roman" w:eastAsia="Batang" w:hAnsi="Times New Roman" w:cs="Times New Roman"/>
      <w:sz w:val="28"/>
      <w:szCs w:val="20"/>
      <w:lang w:val="en-GB" w:eastAsia="en-GB"/>
    </w:rPr>
  </w:style>
  <w:style w:type="paragraph" w:customStyle="1" w:styleId="ScheduleHeading2">
    <w:name w:val="Schedule Heading 2"/>
    <w:qFormat/>
    <w:rsid w:val="001D2BD7"/>
    <w:pPr>
      <w:numPr>
        <w:ilvl w:val="1"/>
        <w:numId w:val="5"/>
      </w:numPr>
      <w:tabs>
        <w:tab w:val="clear" w:pos="1560"/>
      </w:tabs>
      <w:ind w:left="0" w:firstLine="0"/>
    </w:pPr>
  </w:style>
  <w:style w:type="paragraph" w:customStyle="1" w:styleId="ScheduleHeading3">
    <w:name w:val="Schedule Heading 3"/>
    <w:basedOn w:val="af"/>
    <w:qFormat/>
    <w:rsid w:val="001D2BD7"/>
    <w:pPr>
      <w:numPr>
        <w:ilvl w:val="2"/>
        <w:numId w:val="5"/>
      </w:numPr>
      <w:tabs>
        <w:tab w:val="clear" w:pos="1843"/>
      </w:tabs>
      <w:ind w:left="0" w:firstLine="0"/>
    </w:pPr>
  </w:style>
  <w:style w:type="paragraph" w:customStyle="1" w:styleId="ScheduleHeading5">
    <w:name w:val="Schedule Heading 5"/>
    <w:basedOn w:val="af"/>
    <w:next w:val="a0"/>
    <w:qFormat/>
    <w:rsid w:val="001D2BD7"/>
    <w:pPr>
      <w:numPr>
        <w:ilvl w:val="4"/>
        <w:numId w:val="5"/>
      </w:numPr>
      <w:tabs>
        <w:tab w:val="clear" w:pos="2977"/>
      </w:tabs>
      <w:ind w:left="0" w:firstLine="0"/>
    </w:pPr>
  </w:style>
  <w:style w:type="paragraph" w:customStyle="1" w:styleId="ScheduleHeading6">
    <w:name w:val="Schedule Heading 6"/>
    <w:basedOn w:val="af"/>
    <w:next w:val="a0"/>
    <w:qFormat/>
    <w:rsid w:val="001D2BD7"/>
    <w:pPr>
      <w:numPr>
        <w:ilvl w:val="5"/>
        <w:numId w:val="5"/>
      </w:numPr>
      <w:tabs>
        <w:tab w:val="clear" w:pos="3686"/>
      </w:tabs>
      <w:ind w:left="0" w:firstLine="0"/>
    </w:pPr>
  </w:style>
  <w:style w:type="paragraph" w:customStyle="1" w:styleId="ScheduleHeading7">
    <w:name w:val="Schedule Heading 7"/>
    <w:basedOn w:val="af"/>
    <w:next w:val="a0"/>
    <w:qFormat/>
    <w:rsid w:val="001D2BD7"/>
    <w:pPr>
      <w:numPr>
        <w:ilvl w:val="6"/>
        <w:numId w:val="5"/>
      </w:numPr>
      <w:tabs>
        <w:tab w:val="clear" w:pos="4394"/>
      </w:tabs>
      <w:ind w:left="0" w:firstLine="0"/>
    </w:pPr>
  </w:style>
  <w:style w:type="paragraph" w:styleId="af">
    <w:name w:val="Body Text"/>
    <w:basedOn w:val="a0"/>
    <w:link w:val="af0"/>
    <w:uiPriority w:val="99"/>
    <w:semiHidden/>
    <w:unhideWhenUsed/>
    <w:rsid w:val="001D2BD7"/>
    <w:pPr>
      <w:spacing w:after="120"/>
    </w:pPr>
  </w:style>
  <w:style w:type="character" w:customStyle="1" w:styleId="af0">
    <w:name w:val="Основной текст Знак"/>
    <w:basedOn w:val="a1"/>
    <w:link w:val="af"/>
    <w:uiPriority w:val="99"/>
    <w:semiHidden/>
    <w:rsid w:val="001D2BD7"/>
    <w:rPr>
      <w:rFonts w:ascii="Times New Roman" w:eastAsia="Times New Roman" w:hAnsi="Times New Roman" w:cs="Times New Roman"/>
      <w:sz w:val="28"/>
      <w:szCs w:val="24"/>
      <w:lang w:eastAsia="ru-RU"/>
    </w:rPr>
  </w:style>
  <w:style w:type="paragraph" w:customStyle="1" w:styleId="ConsPlusNonformat">
    <w:name w:val="ConsPlusNonformat"/>
    <w:uiPriority w:val="99"/>
    <w:rsid w:val="0025797C"/>
    <w:pPr>
      <w:widowControl w:val="0"/>
      <w:autoSpaceDE w:val="0"/>
      <w:autoSpaceDN w:val="0"/>
      <w:adjustRightInd w:val="0"/>
      <w:spacing w:after="0" w:line="240" w:lineRule="auto"/>
    </w:pPr>
    <w:rPr>
      <w:rFonts w:ascii="Courier New" w:eastAsia="Times New Roman" w:hAnsi="Courier New" w:cs="Courier New"/>
      <w:spacing w:val="-1"/>
      <w:sz w:val="24"/>
      <w:szCs w:val="24"/>
      <w:lang w:eastAsia="ru-RU"/>
    </w:rPr>
  </w:style>
  <w:style w:type="character" w:customStyle="1" w:styleId="20">
    <w:name w:val="Заголовок 2 Знак"/>
    <w:basedOn w:val="a1"/>
    <w:link w:val="2"/>
    <w:uiPriority w:val="9"/>
    <w:semiHidden/>
    <w:rsid w:val="008D43DF"/>
    <w:rPr>
      <w:rFonts w:asciiTheme="majorHAnsi" w:eastAsiaTheme="majorEastAsia" w:hAnsiTheme="majorHAnsi" w:cstheme="majorBidi"/>
      <w:b/>
      <w:bCs/>
      <w:color w:val="4F81BD" w:themeColor="accent1"/>
      <w:sz w:val="26"/>
      <w:szCs w:val="26"/>
      <w:lang w:eastAsia="ru-RU"/>
    </w:rPr>
  </w:style>
  <w:style w:type="paragraph" w:styleId="af1">
    <w:name w:val="Body Text Indent"/>
    <w:basedOn w:val="a0"/>
    <w:link w:val="af2"/>
    <w:uiPriority w:val="99"/>
    <w:semiHidden/>
    <w:unhideWhenUsed/>
    <w:rsid w:val="008D43DF"/>
    <w:pPr>
      <w:spacing w:after="120"/>
      <w:ind w:left="283"/>
    </w:pPr>
  </w:style>
  <w:style w:type="character" w:customStyle="1" w:styleId="af2">
    <w:name w:val="Основной текст с отступом Знак"/>
    <w:basedOn w:val="a1"/>
    <w:link w:val="af1"/>
    <w:uiPriority w:val="99"/>
    <w:semiHidden/>
    <w:rsid w:val="008D43DF"/>
    <w:rPr>
      <w:rFonts w:ascii="Times New Roman" w:eastAsia="Times New Roman" w:hAnsi="Times New Roman" w:cs="Times New Roman"/>
      <w:sz w:val="28"/>
      <w:szCs w:val="24"/>
      <w:lang w:eastAsia="ru-RU"/>
    </w:rPr>
  </w:style>
  <w:style w:type="character" w:customStyle="1" w:styleId="70">
    <w:name w:val="Заголовок 7 Знак"/>
    <w:basedOn w:val="a1"/>
    <w:link w:val="7"/>
    <w:rsid w:val="008D43DF"/>
    <w:rPr>
      <w:rFonts w:ascii="Calibri" w:eastAsia="Times New Roman" w:hAnsi="Calibri" w:cs="Times New Roman"/>
      <w:noProof/>
      <w:sz w:val="24"/>
      <w:szCs w:val="24"/>
    </w:rPr>
  </w:style>
  <w:style w:type="paragraph" w:customStyle="1" w:styleId="12">
    <w:name w:val="Абзац списка1"/>
    <w:basedOn w:val="a0"/>
    <w:link w:val="ListParagraphChar"/>
    <w:uiPriority w:val="34"/>
    <w:qFormat/>
    <w:rsid w:val="008D43DF"/>
    <w:pPr>
      <w:ind w:left="720" w:firstLine="425"/>
    </w:pPr>
    <w:rPr>
      <w:rFonts w:ascii="Calibri" w:hAnsi="Calibri" w:cs="Calibri"/>
      <w:noProof/>
      <w:sz w:val="24"/>
    </w:rPr>
  </w:style>
  <w:style w:type="paragraph" w:customStyle="1" w:styleId="13">
    <w:name w:val="Обычный1"/>
    <w:rsid w:val="008D43DF"/>
    <w:pPr>
      <w:spacing w:after="0" w:line="240" w:lineRule="auto"/>
      <w:ind w:firstLine="482"/>
      <w:jc w:val="both"/>
    </w:pPr>
    <w:rPr>
      <w:rFonts w:ascii="a_Timer" w:eastAsia="Times New Roman" w:hAnsi="a_Timer" w:cs="Times New Roman"/>
      <w:snapToGrid w:val="0"/>
      <w:sz w:val="24"/>
      <w:szCs w:val="20"/>
      <w:lang w:eastAsia="ru-RU"/>
    </w:rPr>
  </w:style>
  <w:style w:type="character" w:styleId="af3">
    <w:name w:val="Emphasis"/>
    <w:qFormat/>
    <w:rsid w:val="008D43DF"/>
    <w:rPr>
      <w:i/>
      <w:iCs/>
    </w:rPr>
  </w:style>
  <w:style w:type="paragraph" w:customStyle="1" w:styleId="14">
    <w:name w:val="заголовок 1"/>
    <w:basedOn w:val="a0"/>
    <w:next w:val="a0"/>
    <w:rsid w:val="008D43DF"/>
    <w:pPr>
      <w:keepNext/>
      <w:widowControl w:val="0"/>
      <w:jc w:val="both"/>
    </w:pPr>
    <w:rPr>
      <w:snapToGrid w:val="0"/>
      <w:sz w:val="24"/>
      <w:szCs w:val="20"/>
    </w:rPr>
  </w:style>
  <w:style w:type="character" w:customStyle="1" w:styleId="a8">
    <w:name w:val="Абзац списка Знак"/>
    <w:aliases w:val="Подпись рисунка Знак"/>
    <w:basedOn w:val="a1"/>
    <w:link w:val="a7"/>
    <w:uiPriority w:val="34"/>
    <w:locked/>
    <w:rsid w:val="008D43DF"/>
    <w:rPr>
      <w:rFonts w:ascii="Times New Roman" w:eastAsia="Times New Roman" w:hAnsi="Times New Roman" w:cs="Times New Roman"/>
      <w:sz w:val="28"/>
      <w:szCs w:val="24"/>
      <w:lang w:eastAsia="ru-RU"/>
    </w:rPr>
  </w:style>
  <w:style w:type="character" w:customStyle="1" w:styleId="ListParagraphChar">
    <w:name w:val="List Paragraph Char"/>
    <w:link w:val="12"/>
    <w:uiPriority w:val="34"/>
    <w:locked/>
    <w:rsid w:val="0009531C"/>
    <w:rPr>
      <w:rFonts w:ascii="Calibri" w:eastAsia="Times New Roman" w:hAnsi="Calibri" w:cs="Calibri"/>
      <w:noProof/>
      <w:sz w:val="24"/>
      <w:szCs w:val="24"/>
      <w:lang w:eastAsia="ru-RU"/>
    </w:rPr>
  </w:style>
  <w:style w:type="character" w:customStyle="1" w:styleId="af4">
    <w:name w:val="Мой писок Знак"/>
    <w:link w:val="a"/>
    <w:locked/>
    <w:rsid w:val="0009531C"/>
    <w:rPr>
      <w:rFonts w:ascii="Calibri" w:eastAsia="Calibri" w:hAnsi="Calibri"/>
      <w:sz w:val="24"/>
      <w:szCs w:val="24"/>
    </w:rPr>
  </w:style>
  <w:style w:type="paragraph" w:customStyle="1" w:styleId="a">
    <w:name w:val="Мой писок"/>
    <w:basedOn w:val="af1"/>
    <w:link w:val="af4"/>
    <w:rsid w:val="0009531C"/>
    <w:pPr>
      <w:widowControl w:val="0"/>
      <w:numPr>
        <w:numId w:val="13"/>
      </w:numPr>
      <w:tabs>
        <w:tab w:val="left" w:pos="709"/>
      </w:tabs>
      <w:spacing w:after="0"/>
      <w:ind w:left="0" w:firstLine="426"/>
      <w:jc w:val="both"/>
    </w:pPr>
    <w:rPr>
      <w:rFonts w:ascii="Calibri" w:eastAsia="Calibri" w:hAnsi="Calibri" w:cstheme="minorBidi"/>
      <w:sz w:val="24"/>
      <w:lang w:eastAsia="en-US"/>
    </w:rPr>
  </w:style>
  <w:style w:type="character" w:styleId="af5">
    <w:name w:val="annotation reference"/>
    <w:basedOn w:val="a1"/>
    <w:uiPriority w:val="99"/>
    <w:semiHidden/>
    <w:unhideWhenUsed/>
    <w:rsid w:val="0009531C"/>
    <w:rPr>
      <w:sz w:val="16"/>
      <w:szCs w:val="16"/>
    </w:rPr>
  </w:style>
  <w:style w:type="paragraph" w:styleId="af6">
    <w:name w:val="annotation text"/>
    <w:basedOn w:val="a0"/>
    <w:link w:val="af7"/>
    <w:uiPriority w:val="99"/>
    <w:unhideWhenUsed/>
    <w:rsid w:val="0009531C"/>
    <w:rPr>
      <w:sz w:val="20"/>
      <w:szCs w:val="20"/>
    </w:rPr>
  </w:style>
  <w:style w:type="character" w:customStyle="1" w:styleId="af7">
    <w:name w:val="Текст примечания Знак"/>
    <w:basedOn w:val="a1"/>
    <w:link w:val="af6"/>
    <w:uiPriority w:val="99"/>
    <w:rsid w:val="0009531C"/>
    <w:rPr>
      <w:rFonts w:ascii="Times New Roman" w:eastAsia="Times New Roman" w:hAnsi="Times New Roman" w:cs="Times New Roman"/>
      <w:sz w:val="20"/>
      <w:szCs w:val="20"/>
      <w:lang w:eastAsia="ru-RU"/>
    </w:rPr>
  </w:style>
  <w:style w:type="paragraph" w:styleId="af8">
    <w:name w:val="Revision"/>
    <w:hidden/>
    <w:uiPriority w:val="99"/>
    <w:semiHidden/>
    <w:rsid w:val="00712D0D"/>
    <w:pPr>
      <w:spacing w:after="0" w:line="240" w:lineRule="auto"/>
    </w:pPr>
    <w:rPr>
      <w:rFonts w:ascii="Times New Roman" w:eastAsia="Times New Roman" w:hAnsi="Times New Roman" w:cs="Times New Roman"/>
      <w:sz w:val="28"/>
      <w:szCs w:val="24"/>
      <w:lang w:eastAsia="ru-RU"/>
    </w:rPr>
  </w:style>
  <w:style w:type="character" w:customStyle="1" w:styleId="80">
    <w:name w:val="Заголовок 8 Знак"/>
    <w:basedOn w:val="a1"/>
    <w:link w:val="8"/>
    <w:uiPriority w:val="9"/>
    <w:semiHidden/>
    <w:rsid w:val="002142D3"/>
    <w:rPr>
      <w:rFonts w:asciiTheme="majorHAnsi" w:eastAsiaTheme="majorEastAsia" w:hAnsiTheme="majorHAnsi" w:cstheme="majorBidi"/>
      <w:color w:val="272727" w:themeColor="text1" w:themeTint="D8"/>
      <w:sz w:val="21"/>
      <w:szCs w:val="21"/>
      <w:lang w:eastAsia="ru-RU"/>
    </w:rPr>
  </w:style>
  <w:style w:type="paragraph" w:customStyle="1" w:styleId="af9">
    <w:name w:val="Основной"/>
    <w:basedOn w:val="a0"/>
    <w:rsid w:val="002142D3"/>
    <w:pPr>
      <w:spacing w:after="120"/>
      <w:ind w:firstLine="851"/>
      <w:jc w:val="both"/>
    </w:pPr>
    <w:rPr>
      <w:sz w:val="24"/>
    </w:rPr>
  </w:style>
  <w:style w:type="paragraph" w:customStyle="1" w:styleId="afa">
    <w:name w:val="основной_САЭС"/>
    <w:basedOn w:val="a0"/>
    <w:link w:val="afb"/>
    <w:rsid w:val="002142D3"/>
    <w:pPr>
      <w:suppressLineNumbers/>
      <w:tabs>
        <w:tab w:val="left" w:pos="680"/>
      </w:tabs>
      <w:suppressAutoHyphens/>
      <w:spacing w:before="120" w:after="120" w:line="360" w:lineRule="auto"/>
      <w:jc w:val="both"/>
    </w:pPr>
    <w:rPr>
      <w:rFonts w:ascii="Arial" w:hAnsi="Arial"/>
      <w:sz w:val="24"/>
      <w:szCs w:val="20"/>
    </w:rPr>
  </w:style>
  <w:style w:type="character" w:customStyle="1" w:styleId="afb">
    <w:name w:val="основной_САЭС Знак"/>
    <w:link w:val="afa"/>
    <w:locked/>
    <w:rsid w:val="002142D3"/>
    <w:rPr>
      <w:rFonts w:ascii="Arial" w:eastAsia="Times New Roman" w:hAnsi="Arial" w:cs="Times New Roman"/>
      <w:sz w:val="24"/>
      <w:szCs w:val="20"/>
      <w:lang w:eastAsia="ru-RU"/>
    </w:rPr>
  </w:style>
  <w:style w:type="paragraph" w:styleId="afc">
    <w:name w:val="footnote text"/>
    <w:basedOn w:val="a0"/>
    <w:link w:val="afd"/>
    <w:uiPriority w:val="99"/>
    <w:rsid w:val="008E4553"/>
    <w:pPr>
      <w:ind w:firstLine="425"/>
      <w:jc w:val="both"/>
    </w:pPr>
    <w:rPr>
      <w:sz w:val="20"/>
      <w:szCs w:val="20"/>
      <w:lang w:val="x-none" w:eastAsia="x-none"/>
    </w:rPr>
  </w:style>
  <w:style w:type="character" w:customStyle="1" w:styleId="afd">
    <w:name w:val="Текст сноски Знак"/>
    <w:basedOn w:val="a1"/>
    <w:link w:val="afc"/>
    <w:uiPriority w:val="99"/>
    <w:rsid w:val="008E4553"/>
    <w:rPr>
      <w:rFonts w:ascii="Times New Roman" w:eastAsia="Times New Roman" w:hAnsi="Times New Roman" w:cs="Times New Roman"/>
      <w:sz w:val="20"/>
      <w:szCs w:val="20"/>
      <w:lang w:val="x-none" w:eastAsia="x-none"/>
    </w:rPr>
  </w:style>
  <w:style w:type="character" w:styleId="afe">
    <w:name w:val="footnote reference"/>
    <w:uiPriority w:val="99"/>
    <w:rsid w:val="008E4553"/>
    <w:rPr>
      <w:rFonts w:ascii="Times New Roman" w:hAnsi="Times New Roman" w:cs="Times New Roman"/>
      <w:vertAlign w:val="superscript"/>
    </w:rPr>
  </w:style>
  <w:style w:type="paragraph" w:styleId="aff">
    <w:name w:val="Block Text"/>
    <w:basedOn w:val="a0"/>
    <w:semiHidden/>
    <w:unhideWhenUsed/>
    <w:rsid w:val="00131764"/>
    <w:pPr>
      <w:tabs>
        <w:tab w:val="num" w:pos="709"/>
      </w:tabs>
      <w:autoSpaceDE w:val="0"/>
      <w:autoSpaceDN w:val="0"/>
      <w:ind w:left="284" w:right="359"/>
      <w:jc w:val="both"/>
    </w:pPr>
    <w:rPr>
      <w:rFonts w:eastAsia="Calibri"/>
      <w:i/>
      <w:iCs/>
      <w:sz w:val="20"/>
    </w:rPr>
  </w:style>
  <w:style w:type="character" w:customStyle="1" w:styleId="23">
    <w:name w:val="Стиль2"/>
    <w:uiPriority w:val="1"/>
    <w:qFormat/>
    <w:rsid w:val="00131764"/>
    <w:rPr>
      <w:rFonts w:ascii="Times New Roman" w:hAnsi="Times New Roman" w:cs="Times New Roman" w:hint="default"/>
      <w:color w:val="auto"/>
    </w:rPr>
  </w:style>
  <w:style w:type="character" w:customStyle="1" w:styleId="FontStyle37">
    <w:name w:val="Font Style37"/>
    <w:uiPriority w:val="99"/>
    <w:rsid w:val="00131764"/>
    <w:rPr>
      <w:rFonts w:ascii="Times New Roman" w:hAnsi="Times New Roman" w:cs="Times New Roman"/>
      <w:sz w:val="28"/>
      <w:szCs w:val="28"/>
    </w:rPr>
  </w:style>
  <w:style w:type="paragraph" w:customStyle="1" w:styleId="Style8">
    <w:name w:val="Style8"/>
    <w:basedOn w:val="a0"/>
    <w:uiPriority w:val="99"/>
    <w:rsid w:val="00131764"/>
    <w:pPr>
      <w:widowControl w:val="0"/>
      <w:autoSpaceDE w:val="0"/>
      <w:autoSpaceDN w:val="0"/>
      <w:adjustRightInd w:val="0"/>
      <w:spacing w:line="295" w:lineRule="exact"/>
      <w:ind w:firstLine="696"/>
      <w:jc w:val="both"/>
    </w:pPr>
    <w:rPr>
      <w:sz w:val="24"/>
    </w:rPr>
  </w:style>
  <w:style w:type="paragraph" w:customStyle="1" w:styleId="Style4">
    <w:name w:val="Style4"/>
    <w:basedOn w:val="a0"/>
    <w:uiPriority w:val="99"/>
    <w:rsid w:val="00131764"/>
    <w:pPr>
      <w:widowControl w:val="0"/>
      <w:autoSpaceDE w:val="0"/>
      <w:autoSpaceDN w:val="0"/>
      <w:adjustRightInd w:val="0"/>
      <w:spacing w:line="164" w:lineRule="exact"/>
      <w:ind w:hanging="278"/>
      <w:jc w:val="both"/>
    </w:pPr>
    <w:rPr>
      <w:rFonts w:ascii="Arial Unicode MS" w:eastAsia="Arial Unicode MS" w:hAnsi="Calibri" w:cs="Arial Unicode MS"/>
      <w:sz w:val="24"/>
    </w:rPr>
  </w:style>
  <w:style w:type="character" w:customStyle="1" w:styleId="FontStyle38">
    <w:name w:val="Font Style38"/>
    <w:uiPriority w:val="99"/>
    <w:rsid w:val="00131764"/>
    <w:rPr>
      <w:rFonts w:ascii="Times New Roman" w:hAnsi="Times New Roman" w:cs="Times New Roman"/>
      <w:b/>
      <w:bCs/>
      <w:sz w:val="28"/>
      <w:szCs w:val="28"/>
    </w:rPr>
  </w:style>
  <w:style w:type="paragraph" w:customStyle="1" w:styleId="Style18">
    <w:name w:val="Style18"/>
    <w:basedOn w:val="a0"/>
    <w:uiPriority w:val="99"/>
    <w:rsid w:val="00131764"/>
    <w:pPr>
      <w:widowControl w:val="0"/>
      <w:autoSpaceDE w:val="0"/>
      <w:autoSpaceDN w:val="0"/>
      <w:adjustRightInd w:val="0"/>
      <w:spacing w:line="326" w:lineRule="exact"/>
      <w:jc w:val="both"/>
    </w:pPr>
    <w:rPr>
      <w:sz w:val="24"/>
    </w:rPr>
  </w:style>
  <w:style w:type="paragraph" w:styleId="24">
    <w:name w:val="Body Text Indent 2"/>
    <w:basedOn w:val="a0"/>
    <w:link w:val="25"/>
    <w:uiPriority w:val="99"/>
    <w:unhideWhenUsed/>
    <w:rsid w:val="00131764"/>
    <w:pPr>
      <w:spacing w:after="120" w:line="480" w:lineRule="auto"/>
      <w:ind w:left="283"/>
    </w:pPr>
  </w:style>
  <w:style w:type="character" w:customStyle="1" w:styleId="25">
    <w:name w:val="Основной текст с отступом 2 Знак"/>
    <w:basedOn w:val="a1"/>
    <w:link w:val="24"/>
    <w:uiPriority w:val="99"/>
    <w:rsid w:val="00131764"/>
    <w:rPr>
      <w:rFonts w:ascii="Times New Roman" w:eastAsia="Times New Roman" w:hAnsi="Times New Roman" w:cs="Times New Roman"/>
      <w:sz w:val="28"/>
      <w:szCs w:val="24"/>
      <w:lang w:eastAsia="ru-RU"/>
    </w:rPr>
  </w:style>
  <w:style w:type="paragraph" w:customStyle="1" w:styleId="Default">
    <w:name w:val="Default"/>
    <w:rsid w:val="00213F34"/>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CM28">
    <w:name w:val="CM28"/>
    <w:basedOn w:val="a0"/>
    <w:next w:val="a0"/>
    <w:uiPriority w:val="99"/>
    <w:rsid w:val="00411653"/>
    <w:pPr>
      <w:autoSpaceDE w:val="0"/>
      <w:autoSpaceDN w:val="0"/>
      <w:adjustRightInd w:val="0"/>
    </w:pPr>
    <w:rPr>
      <w:rFonts w:ascii="HiddenHorzOCl" w:eastAsiaTheme="minorHAnsi" w:hAnsi="HiddenHorzOCl" w:cstheme="minorBidi"/>
      <w:sz w:val="24"/>
      <w:lang w:eastAsia="en-US"/>
    </w:rPr>
  </w:style>
  <w:style w:type="paragraph" w:styleId="aff0">
    <w:name w:val="annotation subject"/>
    <w:basedOn w:val="af6"/>
    <w:next w:val="af6"/>
    <w:link w:val="aff1"/>
    <w:uiPriority w:val="99"/>
    <w:semiHidden/>
    <w:unhideWhenUsed/>
    <w:rsid w:val="0023402A"/>
    <w:rPr>
      <w:b/>
      <w:bCs/>
    </w:rPr>
  </w:style>
  <w:style w:type="character" w:customStyle="1" w:styleId="aff1">
    <w:name w:val="Тема примечания Знак"/>
    <w:basedOn w:val="af7"/>
    <w:link w:val="aff0"/>
    <w:uiPriority w:val="99"/>
    <w:semiHidden/>
    <w:rsid w:val="0023402A"/>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07829">
      <w:bodyDiv w:val="1"/>
      <w:marLeft w:val="0"/>
      <w:marRight w:val="0"/>
      <w:marTop w:val="0"/>
      <w:marBottom w:val="0"/>
      <w:divBdr>
        <w:top w:val="none" w:sz="0" w:space="0" w:color="auto"/>
        <w:left w:val="none" w:sz="0" w:space="0" w:color="auto"/>
        <w:bottom w:val="none" w:sz="0" w:space="0" w:color="auto"/>
        <w:right w:val="none" w:sz="0" w:space="0" w:color="auto"/>
      </w:divBdr>
    </w:div>
    <w:div w:id="336232404">
      <w:bodyDiv w:val="1"/>
      <w:marLeft w:val="0"/>
      <w:marRight w:val="0"/>
      <w:marTop w:val="0"/>
      <w:marBottom w:val="0"/>
      <w:divBdr>
        <w:top w:val="none" w:sz="0" w:space="0" w:color="auto"/>
        <w:left w:val="none" w:sz="0" w:space="0" w:color="auto"/>
        <w:bottom w:val="none" w:sz="0" w:space="0" w:color="auto"/>
        <w:right w:val="none" w:sz="0" w:space="0" w:color="auto"/>
      </w:divBdr>
    </w:div>
    <w:div w:id="545795021">
      <w:bodyDiv w:val="1"/>
      <w:marLeft w:val="0"/>
      <w:marRight w:val="0"/>
      <w:marTop w:val="0"/>
      <w:marBottom w:val="0"/>
      <w:divBdr>
        <w:top w:val="none" w:sz="0" w:space="0" w:color="auto"/>
        <w:left w:val="none" w:sz="0" w:space="0" w:color="auto"/>
        <w:bottom w:val="none" w:sz="0" w:space="0" w:color="auto"/>
        <w:right w:val="none" w:sz="0" w:space="0" w:color="auto"/>
      </w:divBdr>
    </w:div>
    <w:div w:id="985936365">
      <w:bodyDiv w:val="1"/>
      <w:marLeft w:val="0"/>
      <w:marRight w:val="0"/>
      <w:marTop w:val="0"/>
      <w:marBottom w:val="0"/>
      <w:divBdr>
        <w:top w:val="none" w:sz="0" w:space="0" w:color="auto"/>
        <w:left w:val="none" w:sz="0" w:space="0" w:color="auto"/>
        <w:bottom w:val="none" w:sz="0" w:space="0" w:color="auto"/>
        <w:right w:val="none" w:sz="0" w:space="0" w:color="auto"/>
      </w:divBdr>
    </w:div>
    <w:div w:id="1533113551">
      <w:bodyDiv w:val="1"/>
      <w:marLeft w:val="0"/>
      <w:marRight w:val="0"/>
      <w:marTop w:val="0"/>
      <w:marBottom w:val="0"/>
      <w:divBdr>
        <w:top w:val="none" w:sz="0" w:space="0" w:color="auto"/>
        <w:left w:val="none" w:sz="0" w:space="0" w:color="auto"/>
        <w:bottom w:val="none" w:sz="0" w:space="0" w:color="auto"/>
        <w:right w:val="none" w:sz="0" w:space="0" w:color="auto"/>
      </w:divBdr>
    </w:div>
    <w:div w:id="178071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consultantplus://offline/ref=F55D9864D3081B51E7F1FB0056FA0053A340261B7999CC375E00147A8B5AC428F1E7F2F9B9453767Y4z6K"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kazna3@belnpp.r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kazna3@belnpp.ru"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www.cbr.ru"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consultantplus://offline/ref=40CCB83C9E2DC9E8F4D1B05C02BE1FFB97FA541196BE1D60158C3E3FFD8AF7B2C2DE3163184BC161y46F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29380-F76B-4B0C-9B96-FB1FA259BD33}">
  <ds:schemaRefs>
    <ds:schemaRef ds:uri="http://schemas.openxmlformats.org/officeDocument/2006/bibliography"/>
  </ds:schemaRefs>
</ds:datastoreItem>
</file>

<file path=customXml/itemProps2.xml><?xml version="1.0" encoding="utf-8"?>
<ds:datastoreItem xmlns:ds="http://schemas.openxmlformats.org/officeDocument/2006/customXml" ds:itemID="{7AE6ED96-6475-4592-91F7-8C8A3D352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Pages>
  <Words>20187</Words>
  <Characters>115069</Characters>
  <Application>Microsoft Office Word</Application>
  <DocSecurity>0</DocSecurity>
  <Lines>958</Lines>
  <Paragraphs>269</Paragraphs>
  <ScaleCrop>false</ScaleCrop>
  <HeadingPairs>
    <vt:vector size="2" baseType="variant">
      <vt:variant>
        <vt:lpstr>Название</vt:lpstr>
      </vt:variant>
      <vt:variant>
        <vt:i4>1</vt:i4>
      </vt:variant>
    </vt:vector>
  </HeadingPairs>
  <TitlesOfParts>
    <vt:vector size="1" baseType="lpstr">
      <vt:lpstr/>
    </vt:vector>
  </TitlesOfParts>
  <Company>BelNPP</Company>
  <LinksUpToDate>false</LinksUpToDate>
  <CharactersWithSpaces>134987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dyakova</dc:creator>
  <cp:lastModifiedBy>Старостина Ольга Леонидовна</cp:lastModifiedBy>
  <cp:revision>12</cp:revision>
  <cp:lastPrinted>2017-06-21T06:17:00Z</cp:lastPrinted>
  <dcterms:created xsi:type="dcterms:W3CDTF">2019-09-09T02:43:00Z</dcterms:created>
  <dcterms:modified xsi:type="dcterms:W3CDTF">2019-09-30T07:50:00Z</dcterms:modified>
</cp:coreProperties>
</file>
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13B" w:rsidRPr="00A8023A" w:rsidRDefault="0067213B" w:rsidP="0051324B">
      <w:pPr>
        <w:pStyle w:val="a7"/>
        <w:spacing w:after="0"/>
        <w:ind w:left="4236"/>
        <w:rPr>
          <w:rStyle w:val="a8"/>
          <w:rFonts w:ascii="Arial" w:hAnsi="Arial" w:cs="Arial"/>
          <w:bCs/>
          <w:sz w:val="22"/>
          <w:szCs w:val="22"/>
        </w:rPr>
      </w:pPr>
    </w:p>
    <w:p w:rsidR="00A4059E" w:rsidRPr="00A8023A" w:rsidRDefault="00624DF5" w:rsidP="000C4C04">
      <w:pPr>
        <w:pStyle w:val="a7"/>
        <w:spacing w:after="0"/>
        <w:ind w:left="5103" w:firstLine="561"/>
        <w:jc w:val="right"/>
        <w:rPr>
          <w:rStyle w:val="a8"/>
          <w:rFonts w:ascii="Arial" w:hAnsi="Arial" w:cs="Arial"/>
          <w:bCs/>
          <w:sz w:val="22"/>
          <w:szCs w:val="22"/>
        </w:rPr>
      </w:pPr>
      <w:r w:rsidRPr="00A8023A">
        <w:rPr>
          <w:rStyle w:val="a8"/>
          <w:rFonts w:ascii="Arial" w:hAnsi="Arial" w:cs="Arial"/>
          <w:bCs/>
          <w:sz w:val="22"/>
          <w:szCs w:val="22"/>
        </w:rPr>
        <w:t>«</w:t>
      </w:r>
      <w:r w:rsidR="003669A9">
        <w:rPr>
          <w:rStyle w:val="a8"/>
          <w:rFonts w:ascii="Arial" w:hAnsi="Arial" w:cs="Arial"/>
          <w:bCs/>
          <w:sz w:val="22"/>
          <w:szCs w:val="22"/>
        </w:rPr>
        <w:t>10</w:t>
      </w:r>
      <w:r w:rsidR="00A4059E" w:rsidRPr="00A8023A">
        <w:rPr>
          <w:rStyle w:val="a8"/>
          <w:rFonts w:ascii="Arial" w:hAnsi="Arial" w:cs="Arial"/>
          <w:bCs/>
          <w:sz w:val="22"/>
          <w:szCs w:val="22"/>
        </w:rPr>
        <w:t xml:space="preserve">» </w:t>
      </w:r>
      <w:r w:rsidR="00362C71">
        <w:rPr>
          <w:rStyle w:val="a8"/>
          <w:rFonts w:ascii="Arial" w:hAnsi="Arial" w:cs="Arial"/>
          <w:bCs/>
          <w:sz w:val="22"/>
          <w:szCs w:val="22"/>
        </w:rPr>
        <w:t xml:space="preserve">октября </w:t>
      </w:r>
      <w:r w:rsidR="00146064" w:rsidRPr="00A8023A">
        <w:rPr>
          <w:rStyle w:val="a8"/>
          <w:rFonts w:ascii="Arial" w:hAnsi="Arial" w:cs="Arial"/>
          <w:bCs/>
          <w:sz w:val="22"/>
          <w:szCs w:val="22"/>
        </w:rPr>
        <w:t xml:space="preserve"> </w:t>
      </w:r>
      <w:r w:rsidR="00A4059E" w:rsidRPr="00A8023A">
        <w:rPr>
          <w:rStyle w:val="a8"/>
          <w:rFonts w:ascii="Arial" w:hAnsi="Arial" w:cs="Arial"/>
          <w:bCs/>
          <w:sz w:val="22"/>
          <w:szCs w:val="22"/>
        </w:rPr>
        <w:t>201</w:t>
      </w:r>
      <w:r w:rsidR="00666131" w:rsidRPr="00A8023A">
        <w:rPr>
          <w:rStyle w:val="a8"/>
          <w:rFonts w:ascii="Arial" w:hAnsi="Arial" w:cs="Arial"/>
          <w:bCs/>
          <w:sz w:val="22"/>
          <w:szCs w:val="22"/>
        </w:rPr>
        <w:t>9</w:t>
      </w:r>
      <w:r w:rsidR="00A4059E" w:rsidRPr="00A8023A">
        <w:rPr>
          <w:rStyle w:val="a8"/>
          <w:rFonts w:ascii="Arial" w:hAnsi="Arial" w:cs="Arial"/>
          <w:bCs/>
          <w:sz w:val="22"/>
          <w:szCs w:val="22"/>
        </w:rPr>
        <w:t xml:space="preserve"> г.</w:t>
      </w:r>
    </w:p>
    <w:p w:rsidR="00A4059E" w:rsidRPr="00A8023A" w:rsidRDefault="00A4059E">
      <w:pPr>
        <w:rPr>
          <w:rFonts w:ascii="Arial" w:hAnsi="Arial" w:cs="Arial"/>
        </w:rPr>
      </w:pPr>
    </w:p>
    <w:p w:rsidR="00A4059E" w:rsidRDefault="00A4059E" w:rsidP="00A4059E">
      <w:pPr>
        <w:rPr>
          <w:rFonts w:ascii="Arial" w:hAnsi="Arial" w:cs="Arial"/>
        </w:rPr>
      </w:pPr>
    </w:p>
    <w:p w:rsidR="00A20223" w:rsidRDefault="00A20223" w:rsidP="00A4059E">
      <w:pPr>
        <w:rPr>
          <w:rFonts w:ascii="Arial" w:hAnsi="Arial" w:cs="Arial"/>
        </w:rPr>
      </w:pPr>
    </w:p>
    <w:p w:rsidR="00A20223" w:rsidRDefault="00A20223" w:rsidP="00A4059E">
      <w:pPr>
        <w:rPr>
          <w:rFonts w:ascii="Arial" w:hAnsi="Arial" w:cs="Arial"/>
        </w:rPr>
      </w:pPr>
    </w:p>
    <w:p w:rsidR="00A20223" w:rsidRPr="00A8023A" w:rsidRDefault="00A20223" w:rsidP="00A4059E">
      <w:pPr>
        <w:rPr>
          <w:rFonts w:ascii="Arial" w:hAnsi="Arial" w:cs="Arial"/>
        </w:rPr>
      </w:pPr>
    </w:p>
    <w:p w:rsidR="000C4C04" w:rsidRPr="00A8023A" w:rsidRDefault="000C4C04" w:rsidP="000C4C04">
      <w:pPr>
        <w:jc w:val="center"/>
        <w:rPr>
          <w:rFonts w:ascii="Arial" w:hAnsi="Arial" w:cs="Arial"/>
        </w:rPr>
      </w:pPr>
    </w:p>
    <w:p w:rsidR="000C4C04" w:rsidRPr="00A8023A" w:rsidRDefault="000C4C04" w:rsidP="00DE26FD">
      <w:pPr>
        <w:pStyle w:val="a7"/>
        <w:spacing w:after="0"/>
        <w:ind w:right="424" w:firstLine="851"/>
        <w:jc w:val="center"/>
        <w:rPr>
          <w:rFonts w:ascii="Arial" w:hAnsi="Arial" w:cs="Arial"/>
          <w:sz w:val="22"/>
          <w:szCs w:val="22"/>
        </w:rPr>
      </w:pPr>
      <w:r w:rsidRPr="00A8023A">
        <w:rPr>
          <w:rFonts w:ascii="Arial" w:hAnsi="Arial" w:cs="Arial"/>
          <w:sz w:val="22"/>
          <w:szCs w:val="22"/>
        </w:rPr>
        <w:t>ДОКУМЕНТАЦИЯ НА ПРОВЕДЕНИЕ ЗАПРОСА ПРЕДЛОЖЕНИЙ</w:t>
      </w:r>
    </w:p>
    <w:p w:rsidR="00A4059E" w:rsidRPr="00A8023A" w:rsidRDefault="00A4059E" w:rsidP="00A4059E">
      <w:pPr>
        <w:rPr>
          <w:rFonts w:ascii="Arial" w:hAnsi="Arial" w:cs="Arial"/>
        </w:rPr>
      </w:pPr>
    </w:p>
    <w:p w:rsidR="00A4059E" w:rsidRPr="00A8023A" w:rsidRDefault="00A4059E" w:rsidP="00514863">
      <w:pPr>
        <w:jc w:val="center"/>
        <w:rPr>
          <w:rFonts w:ascii="Arial" w:hAnsi="Arial" w:cs="Arial"/>
        </w:rPr>
      </w:pPr>
    </w:p>
    <w:p w:rsidR="00A4059E" w:rsidRPr="00A8023A" w:rsidRDefault="00A4059E" w:rsidP="00887EAB">
      <w:pPr>
        <w:pStyle w:val="a7"/>
        <w:spacing w:after="0"/>
        <w:ind w:firstLine="709"/>
        <w:jc w:val="center"/>
        <w:rPr>
          <w:rFonts w:ascii="Arial" w:hAnsi="Arial" w:cs="Arial"/>
          <w:sz w:val="22"/>
          <w:szCs w:val="22"/>
        </w:rPr>
      </w:pPr>
    </w:p>
    <w:p w:rsidR="00A4059E" w:rsidRPr="00A8023A" w:rsidRDefault="00A4059E" w:rsidP="000C4C04">
      <w:pPr>
        <w:pStyle w:val="a7"/>
        <w:spacing w:after="0"/>
        <w:ind w:firstLine="709"/>
        <w:rPr>
          <w:rFonts w:ascii="Arial" w:hAnsi="Arial" w:cs="Arial"/>
          <w:sz w:val="22"/>
          <w:szCs w:val="22"/>
        </w:rPr>
      </w:pPr>
    </w:p>
    <w:p w:rsidR="00A4059E" w:rsidRPr="00A8023A" w:rsidRDefault="00A4059E" w:rsidP="00887EAB">
      <w:pPr>
        <w:pStyle w:val="a7"/>
        <w:spacing w:after="0"/>
        <w:ind w:firstLine="709"/>
        <w:jc w:val="center"/>
        <w:rPr>
          <w:rFonts w:ascii="Arial" w:hAnsi="Arial" w:cs="Arial"/>
          <w:sz w:val="22"/>
          <w:szCs w:val="22"/>
        </w:rPr>
      </w:pPr>
    </w:p>
    <w:p w:rsidR="00362C71" w:rsidRDefault="00366D8F" w:rsidP="00E10BFA">
      <w:pPr>
        <w:pStyle w:val="a7"/>
        <w:spacing w:after="0"/>
        <w:ind w:firstLine="0"/>
        <w:jc w:val="center"/>
        <w:rPr>
          <w:rFonts w:ascii="Arial" w:hAnsi="Arial" w:cs="Arial"/>
          <w:b/>
          <w:sz w:val="22"/>
          <w:szCs w:val="22"/>
        </w:rPr>
      </w:pPr>
      <w:r w:rsidRPr="00A8023A">
        <w:rPr>
          <w:rFonts w:ascii="Arial" w:hAnsi="Arial" w:cs="Arial"/>
          <w:b/>
          <w:sz w:val="22"/>
          <w:szCs w:val="22"/>
        </w:rPr>
        <w:t>Р</w:t>
      </w:r>
      <w:r w:rsidR="002B2119" w:rsidRPr="00A8023A">
        <w:rPr>
          <w:rFonts w:ascii="Arial" w:hAnsi="Arial" w:cs="Arial"/>
          <w:b/>
          <w:sz w:val="22"/>
          <w:szCs w:val="22"/>
        </w:rPr>
        <w:t>емонт</w:t>
      </w:r>
      <w:r w:rsidR="00EC2A7A" w:rsidRPr="00A8023A">
        <w:rPr>
          <w:rFonts w:ascii="Arial" w:hAnsi="Arial" w:cs="Arial"/>
          <w:b/>
          <w:sz w:val="22"/>
          <w:szCs w:val="22"/>
        </w:rPr>
        <w:t xml:space="preserve"> </w:t>
      </w:r>
      <w:r w:rsidR="00362C71">
        <w:rPr>
          <w:rFonts w:ascii="Arial" w:hAnsi="Arial" w:cs="Arial"/>
          <w:b/>
          <w:sz w:val="22"/>
          <w:szCs w:val="22"/>
        </w:rPr>
        <w:t xml:space="preserve">постовых помещений согласно техническому заданию </w:t>
      </w:r>
    </w:p>
    <w:p w:rsidR="00A4059E" w:rsidRPr="00A8023A" w:rsidRDefault="00362C71" w:rsidP="00E10BFA">
      <w:pPr>
        <w:pStyle w:val="a7"/>
        <w:spacing w:after="0"/>
        <w:ind w:firstLine="0"/>
        <w:jc w:val="center"/>
        <w:rPr>
          <w:rFonts w:ascii="Arial" w:hAnsi="Arial" w:cs="Arial"/>
          <w:sz w:val="22"/>
          <w:szCs w:val="22"/>
        </w:rPr>
      </w:pPr>
      <w:r>
        <w:rPr>
          <w:rFonts w:ascii="Arial" w:hAnsi="Arial" w:cs="Arial"/>
          <w:b/>
          <w:sz w:val="22"/>
          <w:szCs w:val="22"/>
        </w:rPr>
        <w:t>для нужд АО «Международный аэропорт «Казань»</w:t>
      </w: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jc w:val="center"/>
        <w:rPr>
          <w:rFonts w:ascii="Arial" w:hAnsi="Arial" w:cs="Arial"/>
          <w:sz w:val="22"/>
          <w:szCs w:val="22"/>
        </w:rPr>
      </w:pPr>
    </w:p>
    <w:p w:rsidR="00A4059E" w:rsidRPr="00A8023A" w:rsidRDefault="00A4059E" w:rsidP="00A4059E">
      <w:pPr>
        <w:pStyle w:val="a7"/>
        <w:spacing w:after="0"/>
        <w:ind w:firstLine="709"/>
        <w:jc w:val="center"/>
        <w:rPr>
          <w:rFonts w:ascii="Arial" w:hAnsi="Arial" w:cs="Arial"/>
          <w:sz w:val="22"/>
          <w:szCs w:val="22"/>
        </w:rPr>
      </w:pPr>
    </w:p>
    <w:p w:rsidR="00A4059E" w:rsidRPr="00A8023A" w:rsidRDefault="00A4059E" w:rsidP="00A4059E">
      <w:pPr>
        <w:pStyle w:val="a7"/>
        <w:spacing w:after="0"/>
        <w:ind w:firstLine="709"/>
        <w:jc w:val="center"/>
        <w:rPr>
          <w:rFonts w:ascii="Arial" w:hAnsi="Arial" w:cs="Arial"/>
          <w:sz w:val="22"/>
          <w:szCs w:val="22"/>
        </w:rPr>
      </w:pPr>
    </w:p>
    <w:p w:rsidR="003C521B" w:rsidRPr="00A8023A" w:rsidRDefault="003C521B" w:rsidP="00AF2B2D">
      <w:pPr>
        <w:pStyle w:val="a7"/>
        <w:spacing w:after="0"/>
        <w:ind w:firstLine="709"/>
        <w:jc w:val="center"/>
        <w:rPr>
          <w:rFonts w:ascii="Arial" w:hAnsi="Arial" w:cs="Arial"/>
          <w:sz w:val="22"/>
          <w:szCs w:val="22"/>
        </w:rPr>
      </w:pPr>
    </w:p>
    <w:p w:rsidR="00B145E8" w:rsidRPr="00A8023A" w:rsidRDefault="00B145E8" w:rsidP="00AF2B2D">
      <w:pPr>
        <w:pStyle w:val="a7"/>
        <w:spacing w:after="0"/>
        <w:ind w:firstLine="709"/>
        <w:jc w:val="center"/>
        <w:rPr>
          <w:rFonts w:ascii="Arial" w:hAnsi="Arial" w:cs="Arial"/>
          <w:sz w:val="22"/>
          <w:szCs w:val="22"/>
        </w:rPr>
      </w:pPr>
    </w:p>
    <w:p w:rsidR="005E7D2E" w:rsidRPr="00A8023A" w:rsidRDefault="005E7D2E" w:rsidP="0042318E">
      <w:pPr>
        <w:pStyle w:val="a7"/>
        <w:spacing w:after="0"/>
        <w:ind w:firstLine="0"/>
        <w:rPr>
          <w:rFonts w:ascii="Arial" w:hAnsi="Arial" w:cs="Arial"/>
          <w:sz w:val="22"/>
          <w:szCs w:val="22"/>
        </w:rPr>
      </w:pPr>
    </w:p>
    <w:p w:rsidR="005E7D2E" w:rsidRPr="00A8023A" w:rsidRDefault="005E7D2E" w:rsidP="00AF2B2D">
      <w:pPr>
        <w:pStyle w:val="a7"/>
        <w:spacing w:after="0"/>
        <w:ind w:firstLine="709"/>
        <w:jc w:val="center"/>
        <w:rPr>
          <w:rFonts w:ascii="Arial" w:hAnsi="Arial" w:cs="Arial"/>
          <w:sz w:val="22"/>
          <w:szCs w:val="22"/>
        </w:rPr>
      </w:pPr>
    </w:p>
    <w:p w:rsidR="00124199" w:rsidRPr="00A8023A" w:rsidRDefault="00124199" w:rsidP="00AF2B2D">
      <w:pPr>
        <w:pStyle w:val="a7"/>
        <w:spacing w:after="0"/>
        <w:ind w:firstLine="709"/>
        <w:jc w:val="center"/>
        <w:rPr>
          <w:rFonts w:ascii="Arial" w:hAnsi="Arial" w:cs="Arial"/>
          <w:sz w:val="22"/>
          <w:szCs w:val="22"/>
        </w:rPr>
      </w:pPr>
    </w:p>
    <w:p w:rsidR="00DE26FD" w:rsidRPr="00A8023A" w:rsidRDefault="00DE26FD" w:rsidP="00AF2B2D">
      <w:pPr>
        <w:pStyle w:val="a7"/>
        <w:spacing w:after="0"/>
        <w:ind w:firstLine="709"/>
        <w:jc w:val="center"/>
        <w:rPr>
          <w:rFonts w:ascii="Arial" w:hAnsi="Arial" w:cs="Arial"/>
          <w:sz w:val="22"/>
          <w:szCs w:val="22"/>
        </w:rPr>
      </w:pPr>
    </w:p>
    <w:p w:rsidR="0058376B" w:rsidRPr="00A8023A" w:rsidRDefault="0058376B" w:rsidP="00AF2B2D">
      <w:pPr>
        <w:pStyle w:val="a7"/>
        <w:spacing w:after="0"/>
        <w:ind w:firstLine="709"/>
        <w:jc w:val="center"/>
        <w:rPr>
          <w:rFonts w:ascii="Arial" w:hAnsi="Arial" w:cs="Arial"/>
          <w:sz w:val="22"/>
          <w:szCs w:val="22"/>
        </w:rPr>
      </w:pPr>
    </w:p>
    <w:p w:rsidR="005F2107" w:rsidRPr="00A8023A" w:rsidRDefault="005F2107" w:rsidP="00AF2B2D">
      <w:pPr>
        <w:pStyle w:val="a7"/>
        <w:spacing w:after="0"/>
        <w:ind w:firstLine="709"/>
        <w:jc w:val="center"/>
        <w:rPr>
          <w:rFonts w:ascii="Arial" w:hAnsi="Arial" w:cs="Arial"/>
          <w:sz w:val="22"/>
          <w:szCs w:val="22"/>
        </w:rPr>
      </w:pPr>
    </w:p>
    <w:p w:rsidR="00DB64D9" w:rsidRPr="00A8023A" w:rsidRDefault="00DB64D9" w:rsidP="00AF2B2D">
      <w:pPr>
        <w:pStyle w:val="a7"/>
        <w:spacing w:after="0"/>
        <w:ind w:firstLine="709"/>
        <w:jc w:val="center"/>
        <w:rPr>
          <w:rFonts w:ascii="Arial" w:hAnsi="Arial" w:cs="Arial"/>
          <w:sz w:val="22"/>
          <w:szCs w:val="22"/>
        </w:rPr>
      </w:pPr>
    </w:p>
    <w:p w:rsidR="00E003E0" w:rsidRDefault="00E003E0" w:rsidP="00AF2B2D">
      <w:pPr>
        <w:pStyle w:val="a7"/>
        <w:spacing w:after="0"/>
        <w:ind w:firstLine="709"/>
        <w:jc w:val="center"/>
        <w:rPr>
          <w:rFonts w:ascii="Arial" w:hAnsi="Arial" w:cs="Arial"/>
          <w:sz w:val="22"/>
          <w:szCs w:val="22"/>
        </w:rPr>
      </w:pPr>
    </w:p>
    <w:p w:rsidR="0067213B" w:rsidRPr="00A8023A" w:rsidRDefault="0067213B" w:rsidP="00AF2B2D">
      <w:pPr>
        <w:pStyle w:val="a7"/>
        <w:spacing w:after="0"/>
        <w:ind w:firstLine="709"/>
        <w:jc w:val="center"/>
        <w:rPr>
          <w:rFonts w:ascii="Arial" w:hAnsi="Arial" w:cs="Arial"/>
          <w:sz w:val="22"/>
          <w:szCs w:val="22"/>
        </w:rPr>
      </w:pPr>
    </w:p>
    <w:p w:rsidR="00E003E0" w:rsidRPr="00A8023A" w:rsidRDefault="00E003E0" w:rsidP="00AF2B2D">
      <w:pPr>
        <w:pStyle w:val="a7"/>
        <w:spacing w:after="0"/>
        <w:ind w:firstLine="709"/>
        <w:jc w:val="center"/>
        <w:rPr>
          <w:rFonts w:ascii="Arial" w:hAnsi="Arial" w:cs="Arial"/>
          <w:sz w:val="22"/>
          <w:szCs w:val="22"/>
        </w:rPr>
      </w:pPr>
    </w:p>
    <w:p w:rsidR="00DF3635" w:rsidRPr="00A8023A" w:rsidRDefault="00DF3635" w:rsidP="00AF2B2D">
      <w:pPr>
        <w:pStyle w:val="a7"/>
        <w:spacing w:after="0"/>
        <w:ind w:firstLine="709"/>
        <w:jc w:val="center"/>
        <w:rPr>
          <w:rFonts w:ascii="Arial" w:hAnsi="Arial" w:cs="Arial"/>
          <w:sz w:val="22"/>
          <w:szCs w:val="22"/>
        </w:rPr>
      </w:pPr>
    </w:p>
    <w:p w:rsidR="00DF3635" w:rsidRPr="00A8023A" w:rsidRDefault="00DF3635" w:rsidP="00AF2B2D">
      <w:pPr>
        <w:pStyle w:val="a7"/>
        <w:spacing w:after="0"/>
        <w:ind w:firstLine="709"/>
        <w:jc w:val="center"/>
        <w:rPr>
          <w:rFonts w:ascii="Arial" w:hAnsi="Arial" w:cs="Arial"/>
          <w:sz w:val="22"/>
          <w:szCs w:val="22"/>
        </w:rPr>
      </w:pPr>
    </w:p>
    <w:p w:rsidR="00DF3635" w:rsidRPr="00A8023A" w:rsidRDefault="00DF3635" w:rsidP="00AF2B2D">
      <w:pPr>
        <w:pStyle w:val="a7"/>
        <w:spacing w:after="0"/>
        <w:ind w:firstLine="709"/>
        <w:jc w:val="center"/>
        <w:rPr>
          <w:rFonts w:ascii="Arial" w:hAnsi="Arial" w:cs="Arial"/>
          <w:sz w:val="22"/>
          <w:szCs w:val="22"/>
        </w:rPr>
      </w:pPr>
    </w:p>
    <w:p w:rsidR="00DF3635" w:rsidRPr="00A8023A" w:rsidRDefault="00DF3635" w:rsidP="00AF2B2D">
      <w:pPr>
        <w:pStyle w:val="a7"/>
        <w:spacing w:after="0"/>
        <w:ind w:firstLine="709"/>
        <w:jc w:val="center"/>
        <w:rPr>
          <w:rFonts w:ascii="Arial" w:hAnsi="Arial" w:cs="Arial"/>
          <w:sz w:val="22"/>
          <w:szCs w:val="22"/>
        </w:rPr>
      </w:pPr>
    </w:p>
    <w:p w:rsidR="00DF3635" w:rsidRPr="00A8023A" w:rsidRDefault="00DF3635" w:rsidP="00AF2B2D">
      <w:pPr>
        <w:pStyle w:val="a7"/>
        <w:spacing w:after="0"/>
        <w:ind w:firstLine="709"/>
        <w:jc w:val="center"/>
        <w:rPr>
          <w:rFonts w:ascii="Arial" w:hAnsi="Arial" w:cs="Arial"/>
          <w:sz w:val="22"/>
          <w:szCs w:val="22"/>
        </w:rPr>
      </w:pPr>
    </w:p>
    <w:p w:rsidR="00DF3635" w:rsidRPr="00A8023A" w:rsidRDefault="00DF3635" w:rsidP="00AF2B2D">
      <w:pPr>
        <w:pStyle w:val="a7"/>
        <w:spacing w:after="0"/>
        <w:ind w:firstLine="709"/>
        <w:jc w:val="center"/>
        <w:rPr>
          <w:rFonts w:ascii="Arial" w:hAnsi="Arial" w:cs="Arial"/>
          <w:sz w:val="22"/>
          <w:szCs w:val="22"/>
        </w:rPr>
      </w:pPr>
    </w:p>
    <w:p w:rsidR="00DF3635" w:rsidRPr="00A8023A" w:rsidRDefault="00DF3635" w:rsidP="00AF2B2D">
      <w:pPr>
        <w:pStyle w:val="a7"/>
        <w:spacing w:after="0"/>
        <w:ind w:firstLine="709"/>
        <w:jc w:val="center"/>
        <w:rPr>
          <w:rFonts w:ascii="Arial" w:hAnsi="Arial" w:cs="Arial"/>
          <w:sz w:val="22"/>
          <w:szCs w:val="22"/>
        </w:rPr>
      </w:pPr>
    </w:p>
    <w:p w:rsidR="00DF3635" w:rsidRPr="00362C71" w:rsidRDefault="00A3174B" w:rsidP="00362C71">
      <w:pPr>
        <w:pStyle w:val="a7"/>
        <w:spacing w:after="0"/>
        <w:ind w:firstLine="709"/>
        <w:jc w:val="center"/>
        <w:rPr>
          <w:rFonts w:ascii="Arial" w:hAnsi="Arial" w:cs="Arial"/>
          <w:sz w:val="22"/>
          <w:szCs w:val="22"/>
        </w:rPr>
      </w:pPr>
      <w:r w:rsidRPr="00A8023A">
        <w:rPr>
          <w:rFonts w:ascii="Arial" w:hAnsi="Arial" w:cs="Arial"/>
          <w:sz w:val="22"/>
          <w:szCs w:val="22"/>
        </w:rPr>
        <w:t>г. Казань</w:t>
      </w:r>
      <w:r w:rsidR="00A4059E" w:rsidRPr="00A8023A">
        <w:rPr>
          <w:rFonts w:ascii="Arial" w:hAnsi="Arial" w:cs="Arial"/>
          <w:sz w:val="22"/>
          <w:szCs w:val="22"/>
        </w:rPr>
        <w:t xml:space="preserve">  201</w:t>
      </w:r>
      <w:r w:rsidR="00666131" w:rsidRPr="00A8023A">
        <w:rPr>
          <w:rFonts w:ascii="Arial" w:hAnsi="Arial" w:cs="Arial"/>
          <w:sz w:val="22"/>
          <w:szCs w:val="22"/>
        </w:rPr>
        <w:t xml:space="preserve">9 </w:t>
      </w:r>
      <w:r w:rsidR="00A4059E" w:rsidRPr="00A8023A">
        <w:rPr>
          <w:rFonts w:ascii="Arial" w:hAnsi="Arial" w:cs="Arial"/>
          <w:sz w:val="22"/>
          <w:szCs w:val="22"/>
        </w:rPr>
        <w:t>г.</w:t>
      </w:r>
      <w:bookmarkStart w:id="0" w:name="_Ref122323775"/>
      <w:bookmarkStart w:id="1" w:name="_Ref122323929"/>
      <w:bookmarkStart w:id="2" w:name="_Toc122326937"/>
    </w:p>
    <w:p w:rsidR="00A4059E" w:rsidRPr="00362C71" w:rsidRDefault="00A4059E" w:rsidP="00362C71">
      <w:pPr>
        <w:rPr>
          <w:rFonts w:ascii="Arial" w:hAnsi="Arial" w:cs="Arial"/>
          <w:b/>
        </w:rPr>
      </w:pPr>
      <w:r w:rsidRPr="00A8023A">
        <w:rPr>
          <w:rFonts w:ascii="Arial" w:hAnsi="Arial" w:cs="Arial"/>
          <w:b/>
        </w:rPr>
        <w:lastRenderedPageBreak/>
        <w:t>1. Общие сведения</w:t>
      </w:r>
    </w:p>
    <w:p w:rsidR="00A4059E" w:rsidRPr="00A8023A" w:rsidRDefault="00A4059E" w:rsidP="00A4059E">
      <w:pPr>
        <w:pStyle w:val="a7"/>
        <w:spacing w:after="0"/>
        <w:ind w:firstLine="709"/>
        <w:rPr>
          <w:rFonts w:ascii="Arial" w:hAnsi="Arial" w:cs="Arial"/>
          <w:sz w:val="22"/>
          <w:szCs w:val="22"/>
        </w:rPr>
      </w:pPr>
      <w:r w:rsidRPr="00A8023A">
        <w:rPr>
          <w:rFonts w:ascii="Arial" w:hAnsi="Arial" w:cs="Arial"/>
          <w:sz w:val="22"/>
          <w:szCs w:val="22"/>
        </w:rPr>
        <w:t>1.1. Понятия и термины, используемые в настоящей документации по запросу предложений (далее – Документация),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rsidR="00A4059E" w:rsidRPr="00A8023A" w:rsidRDefault="00A4059E" w:rsidP="00A4059E">
      <w:pPr>
        <w:pStyle w:val="a7"/>
        <w:spacing w:after="0"/>
        <w:ind w:firstLine="709"/>
        <w:rPr>
          <w:rFonts w:ascii="Arial" w:hAnsi="Arial" w:cs="Arial"/>
          <w:sz w:val="22"/>
          <w:szCs w:val="22"/>
        </w:rPr>
      </w:pPr>
      <w:r w:rsidRPr="00A8023A">
        <w:rPr>
          <w:rStyle w:val="12pt0"/>
          <w:rFonts w:ascii="Arial" w:hAnsi="Arial" w:cs="Arial"/>
          <w:sz w:val="22"/>
          <w:szCs w:val="22"/>
        </w:rPr>
        <w:t xml:space="preserve">1.2. Положение </w:t>
      </w:r>
      <w:r w:rsidR="00A15F13" w:rsidRPr="00A8023A">
        <w:rPr>
          <w:rFonts w:ascii="Arial" w:hAnsi="Arial" w:cs="Arial"/>
          <w:sz w:val="22"/>
          <w:szCs w:val="22"/>
        </w:rPr>
        <w:t xml:space="preserve">о закупках для нужд </w:t>
      </w:r>
      <w:r w:rsidRPr="00A8023A">
        <w:rPr>
          <w:rFonts w:ascii="Arial" w:hAnsi="Arial" w:cs="Arial"/>
          <w:sz w:val="22"/>
          <w:szCs w:val="22"/>
        </w:rPr>
        <w:t xml:space="preserve">АО «Международный аэропорт «Казань» размещено </w:t>
      </w:r>
      <w:r w:rsidR="006B6FDA" w:rsidRPr="00A8023A">
        <w:rPr>
          <w:rFonts w:ascii="Arial" w:hAnsi="Arial" w:cs="Arial"/>
          <w:sz w:val="22"/>
          <w:szCs w:val="22"/>
        </w:rPr>
        <w:t>в единой информационной системе</w:t>
      </w:r>
      <w:r w:rsidRPr="00A8023A">
        <w:rPr>
          <w:rFonts w:ascii="Arial" w:hAnsi="Arial" w:cs="Arial"/>
          <w:sz w:val="22"/>
          <w:szCs w:val="22"/>
        </w:rPr>
        <w:t xml:space="preserve"> по адресу http://</w:t>
      </w:r>
      <w:r w:rsidR="006B6FDA" w:rsidRPr="00A8023A">
        <w:rPr>
          <w:rFonts w:ascii="Arial" w:hAnsi="Arial" w:cs="Arial"/>
          <w:sz w:val="22"/>
          <w:szCs w:val="22"/>
          <w:lang w:val="en-US"/>
        </w:rPr>
        <w:t>www</w:t>
      </w:r>
      <w:r w:rsidR="006B6FDA" w:rsidRPr="00A8023A">
        <w:rPr>
          <w:rFonts w:ascii="Arial" w:hAnsi="Arial" w:cs="Arial"/>
          <w:sz w:val="22"/>
          <w:szCs w:val="22"/>
        </w:rPr>
        <w:t>.</w:t>
      </w:r>
      <w:proofErr w:type="spellStart"/>
      <w:r w:rsidRPr="00A8023A">
        <w:rPr>
          <w:rFonts w:ascii="Arial" w:hAnsi="Arial" w:cs="Arial"/>
          <w:sz w:val="22"/>
          <w:szCs w:val="22"/>
          <w:lang w:val="en-US"/>
        </w:rPr>
        <w:t>zakupki</w:t>
      </w:r>
      <w:proofErr w:type="spellEnd"/>
      <w:r w:rsidRPr="00A8023A">
        <w:rPr>
          <w:rFonts w:ascii="Arial" w:hAnsi="Arial" w:cs="Arial"/>
          <w:sz w:val="22"/>
          <w:szCs w:val="22"/>
        </w:rPr>
        <w:t>.</w:t>
      </w:r>
      <w:proofErr w:type="spellStart"/>
      <w:r w:rsidRPr="00A8023A">
        <w:rPr>
          <w:rFonts w:ascii="Arial" w:hAnsi="Arial" w:cs="Arial"/>
          <w:sz w:val="22"/>
          <w:szCs w:val="22"/>
          <w:lang w:val="en-US"/>
        </w:rPr>
        <w:t>gov</w:t>
      </w:r>
      <w:proofErr w:type="spellEnd"/>
      <w:r w:rsidRPr="00A8023A">
        <w:rPr>
          <w:rFonts w:ascii="Arial" w:hAnsi="Arial" w:cs="Arial"/>
          <w:sz w:val="22"/>
          <w:szCs w:val="22"/>
        </w:rPr>
        <w:t>.</w:t>
      </w:r>
      <w:proofErr w:type="spellStart"/>
      <w:r w:rsidRPr="00A8023A">
        <w:rPr>
          <w:rFonts w:ascii="Arial" w:hAnsi="Arial" w:cs="Arial"/>
          <w:sz w:val="22"/>
          <w:szCs w:val="22"/>
        </w:rPr>
        <w:t>ru</w:t>
      </w:r>
      <w:proofErr w:type="spellEnd"/>
      <w:r w:rsidRPr="00A8023A">
        <w:rPr>
          <w:rFonts w:ascii="Arial" w:hAnsi="Arial" w:cs="Arial"/>
          <w:sz w:val="22"/>
          <w:szCs w:val="22"/>
        </w:rPr>
        <w:t>/.</w:t>
      </w:r>
    </w:p>
    <w:p w:rsidR="00A4059E" w:rsidRPr="00A8023A" w:rsidRDefault="00A4059E" w:rsidP="00A4059E">
      <w:pPr>
        <w:pStyle w:val="a7"/>
        <w:spacing w:after="0"/>
        <w:ind w:firstLine="709"/>
        <w:rPr>
          <w:rStyle w:val="12pt0"/>
          <w:rFonts w:ascii="Arial" w:hAnsi="Arial" w:cs="Arial"/>
          <w:sz w:val="22"/>
          <w:szCs w:val="22"/>
        </w:rPr>
      </w:pPr>
      <w:r w:rsidRPr="00A8023A">
        <w:rPr>
          <w:rStyle w:val="12pt0"/>
          <w:rFonts w:ascii="Arial" w:hAnsi="Arial" w:cs="Arial"/>
          <w:sz w:val="22"/>
          <w:szCs w:val="22"/>
        </w:rPr>
        <w:t xml:space="preserve">1.3. </w:t>
      </w:r>
      <w:proofErr w:type="gramStart"/>
      <w:r w:rsidRPr="00A8023A">
        <w:rPr>
          <w:rStyle w:val="12pt0"/>
          <w:rFonts w:ascii="Arial" w:hAnsi="Arial" w:cs="Arial"/>
          <w:sz w:val="22"/>
          <w:szCs w:val="22"/>
        </w:rPr>
        <w:t xml:space="preserve">В соответствии  с </w:t>
      </w:r>
      <w:r w:rsidRPr="00A8023A">
        <w:rPr>
          <w:rFonts w:ascii="Arial" w:hAnsi="Arial" w:cs="Arial"/>
          <w:sz w:val="22"/>
          <w:szCs w:val="22"/>
        </w:rPr>
        <w:t xml:space="preserve">Федеральным законом от 18 июля 2011 года №223-ФЗ «О закупках товаров, работ, услуг отдельными видами юридических лиц», </w:t>
      </w:r>
      <w:r w:rsidR="00A15F13" w:rsidRPr="00A8023A">
        <w:rPr>
          <w:rFonts w:ascii="Arial" w:hAnsi="Arial" w:cs="Arial"/>
          <w:sz w:val="22"/>
          <w:szCs w:val="22"/>
        </w:rPr>
        <w:t xml:space="preserve">Положением о закупках для нужд </w:t>
      </w:r>
      <w:r w:rsidRPr="00A8023A">
        <w:rPr>
          <w:rFonts w:ascii="Arial" w:hAnsi="Arial" w:cs="Arial"/>
          <w:sz w:val="22"/>
          <w:szCs w:val="22"/>
        </w:rPr>
        <w:t xml:space="preserve">АО «Международный аэропорт «Казань», </w:t>
      </w:r>
      <w:r w:rsidRPr="00A8023A">
        <w:rPr>
          <w:rStyle w:val="12pt0"/>
          <w:rFonts w:ascii="Arial" w:hAnsi="Arial" w:cs="Arial"/>
          <w:sz w:val="22"/>
          <w:szCs w:val="22"/>
        </w:rPr>
        <w:t xml:space="preserve">процедурами, условиями и положениями Документации Заказчик проводит </w:t>
      </w:r>
      <w:r w:rsidRPr="00A8023A">
        <w:rPr>
          <w:rFonts w:ascii="Arial" w:hAnsi="Arial" w:cs="Arial"/>
          <w:sz w:val="22"/>
          <w:szCs w:val="22"/>
        </w:rPr>
        <w:t>запрос предложений</w:t>
      </w:r>
      <w:r w:rsidRPr="00A8023A">
        <w:rPr>
          <w:rStyle w:val="12pt0"/>
          <w:rFonts w:ascii="Arial" w:hAnsi="Arial" w:cs="Arial"/>
          <w:sz w:val="22"/>
          <w:szCs w:val="22"/>
        </w:rPr>
        <w:t xml:space="preserve">, предмет и условия которого указаны в Информационной карте </w:t>
      </w:r>
      <w:r w:rsidRPr="00A8023A">
        <w:rPr>
          <w:rFonts w:ascii="Arial" w:hAnsi="Arial" w:cs="Arial"/>
          <w:sz w:val="22"/>
          <w:szCs w:val="22"/>
        </w:rPr>
        <w:t>запроса предложений</w:t>
      </w:r>
      <w:r w:rsidRPr="00A8023A">
        <w:rPr>
          <w:rStyle w:val="12pt0"/>
          <w:rFonts w:ascii="Arial" w:hAnsi="Arial" w:cs="Arial"/>
          <w:sz w:val="22"/>
          <w:szCs w:val="22"/>
        </w:rPr>
        <w:t xml:space="preserve"> (Приложение №1 Докум</w:t>
      </w:r>
      <w:r w:rsidR="00470315" w:rsidRPr="00A8023A">
        <w:rPr>
          <w:rStyle w:val="12pt0"/>
          <w:rFonts w:ascii="Arial" w:hAnsi="Arial" w:cs="Arial"/>
          <w:sz w:val="22"/>
          <w:szCs w:val="22"/>
        </w:rPr>
        <w:t>ентации по запросу предложений)</w:t>
      </w:r>
      <w:proofErr w:type="gramEnd"/>
    </w:p>
    <w:p w:rsidR="00A4059E" w:rsidRPr="00A8023A" w:rsidRDefault="00A4059E" w:rsidP="00A4059E">
      <w:pPr>
        <w:pStyle w:val="a7"/>
        <w:spacing w:after="0"/>
        <w:ind w:firstLine="709"/>
        <w:rPr>
          <w:rStyle w:val="12pt0"/>
          <w:rFonts w:ascii="Arial" w:hAnsi="Arial" w:cs="Arial"/>
          <w:sz w:val="22"/>
          <w:szCs w:val="22"/>
        </w:rPr>
      </w:pPr>
      <w:r w:rsidRPr="00A8023A">
        <w:rPr>
          <w:rStyle w:val="12pt0"/>
          <w:rFonts w:ascii="Arial" w:hAnsi="Arial" w:cs="Arial"/>
          <w:sz w:val="22"/>
          <w:szCs w:val="22"/>
        </w:rPr>
        <w:t>1.4.</w:t>
      </w:r>
      <w:r w:rsidR="00E26518" w:rsidRPr="00A8023A">
        <w:rPr>
          <w:rStyle w:val="12pt0"/>
          <w:rFonts w:ascii="Arial" w:hAnsi="Arial" w:cs="Arial"/>
          <w:sz w:val="22"/>
          <w:szCs w:val="22"/>
        </w:rPr>
        <w:t> </w:t>
      </w:r>
      <w:r w:rsidRPr="00A8023A">
        <w:rPr>
          <w:rStyle w:val="12pt0"/>
          <w:rFonts w:ascii="Arial" w:hAnsi="Arial" w:cs="Arial"/>
          <w:sz w:val="22"/>
          <w:szCs w:val="22"/>
        </w:rPr>
        <w:t>Участник закупки должен соответствовать всем требованиям, предъявляемым действующим законодательством и Документацией.</w:t>
      </w:r>
    </w:p>
    <w:p w:rsidR="00A4059E" w:rsidRPr="00A8023A" w:rsidRDefault="00A4059E" w:rsidP="00A4059E">
      <w:pPr>
        <w:pStyle w:val="a7"/>
        <w:spacing w:after="0"/>
        <w:rPr>
          <w:rFonts w:ascii="Arial" w:hAnsi="Arial" w:cs="Arial"/>
          <w:color w:val="000000"/>
          <w:sz w:val="22"/>
          <w:szCs w:val="22"/>
        </w:rPr>
      </w:pPr>
      <w:r w:rsidRPr="00A8023A">
        <w:rPr>
          <w:rFonts w:ascii="Arial" w:hAnsi="Arial" w:cs="Arial"/>
          <w:color w:val="000000"/>
          <w:sz w:val="22"/>
          <w:szCs w:val="22"/>
        </w:rPr>
        <w:t xml:space="preserve">1.5. Для участия в </w:t>
      </w:r>
      <w:r w:rsidRPr="00A8023A">
        <w:rPr>
          <w:rFonts w:ascii="Arial" w:hAnsi="Arial" w:cs="Arial"/>
          <w:sz w:val="22"/>
          <w:szCs w:val="22"/>
        </w:rPr>
        <w:t>запросе предложений</w:t>
      </w:r>
      <w:r w:rsidRPr="00A8023A">
        <w:rPr>
          <w:rFonts w:ascii="Arial" w:hAnsi="Arial" w:cs="Arial"/>
          <w:color w:val="000000"/>
          <w:sz w:val="22"/>
          <w:szCs w:val="22"/>
        </w:rPr>
        <w:t xml:space="preserve"> участник закупки должен подготовить Предложение в порядке, в сроки и на условиях, изложенных в Документации. </w:t>
      </w:r>
    </w:p>
    <w:p w:rsidR="00A4059E" w:rsidRPr="00A8023A" w:rsidRDefault="00A4059E" w:rsidP="00A4059E">
      <w:pPr>
        <w:pStyle w:val="3"/>
        <w:numPr>
          <w:ilvl w:val="0"/>
          <w:numId w:val="0"/>
        </w:numPr>
        <w:spacing w:line="240" w:lineRule="auto"/>
        <w:rPr>
          <w:rFonts w:ascii="Arial" w:hAnsi="Arial" w:cs="Arial"/>
          <w:sz w:val="22"/>
          <w:szCs w:val="22"/>
        </w:rPr>
      </w:pPr>
      <w:r w:rsidRPr="00A8023A">
        <w:rPr>
          <w:rFonts w:ascii="Arial" w:hAnsi="Arial" w:cs="Arial"/>
          <w:sz w:val="22"/>
          <w:szCs w:val="22"/>
        </w:rPr>
        <w:tab/>
        <w:t>1.6. Участник закуп</w:t>
      </w:r>
      <w:r w:rsidR="00E6719B" w:rsidRPr="00A8023A">
        <w:rPr>
          <w:rFonts w:ascii="Arial" w:hAnsi="Arial" w:cs="Arial"/>
          <w:sz w:val="22"/>
          <w:szCs w:val="22"/>
        </w:rPr>
        <w:t xml:space="preserve">ки, начиная </w:t>
      </w:r>
      <w:proofErr w:type="gramStart"/>
      <w:r w:rsidR="00E6719B" w:rsidRPr="00A8023A">
        <w:rPr>
          <w:rFonts w:ascii="Arial" w:hAnsi="Arial" w:cs="Arial"/>
          <w:sz w:val="22"/>
          <w:szCs w:val="22"/>
        </w:rPr>
        <w:t>с даты публикации</w:t>
      </w:r>
      <w:proofErr w:type="gramEnd"/>
      <w:r w:rsidR="00E6719B" w:rsidRPr="00A8023A">
        <w:rPr>
          <w:rFonts w:ascii="Arial" w:hAnsi="Arial" w:cs="Arial"/>
          <w:sz w:val="22"/>
          <w:szCs w:val="22"/>
        </w:rPr>
        <w:t xml:space="preserve"> в</w:t>
      </w:r>
      <w:r w:rsidR="00193C89" w:rsidRPr="00A8023A">
        <w:rPr>
          <w:rFonts w:ascii="Arial" w:hAnsi="Arial" w:cs="Arial"/>
          <w:sz w:val="22"/>
          <w:szCs w:val="22"/>
        </w:rPr>
        <w:t xml:space="preserve"> </w:t>
      </w:r>
      <w:r w:rsidR="00E6719B" w:rsidRPr="00A8023A">
        <w:rPr>
          <w:rFonts w:ascii="Arial" w:hAnsi="Arial" w:cs="Arial"/>
          <w:sz w:val="22"/>
          <w:szCs w:val="22"/>
        </w:rPr>
        <w:t>Единой информационной системе</w:t>
      </w:r>
      <w:r w:rsidRPr="00A8023A">
        <w:rPr>
          <w:rFonts w:ascii="Arial" w:hAnsi="Arial" w:cs="Arial"/>
          <w:sz w:val="22"/>
          <w:szCs w:val="22"/>
        </w:rPr>
        <w:t xml:space="preserve"> извещения о проведении запроса предложений, направляет свое предложение с указанием цены договора и иных условий исполнения договора, с обязательным приложением проекта договора в редакции, предлагаемой участником, и документов, подтверждающих соответствие участника требованиям Заказчика. </w:t>
      </w:r>
    </w:p>
    <w:p w:rsidR="00A4059E" w:rsidRPr="00A8023A" w:rsidRDefault="00A4059E" w:rsidP="00A4059E">
      <w:pPr>
        <w:pStyle w:val="3"/>
        <w:numPr>
          <w:ilvl w:val="0"/>
          <w:numId w:val="0"/>
        </w:numPr>
        <w:spacing w:line="240" w:lineRule="auto"/>
        <w:rPr>
          <w:rFonts w:ascii="Arial" w:hAnsi="Arial" w:cs="Arial"/>
          <w:sz w:val="22"/>
          <w:szCs w:val="22"/>
        </w:rPr>
      </w:pPr>
      <w:r w:rsidRPr="00A8023A">
        <w:rPr>
          <w:rFonts w:ascii="Arial" w:hAnsi="Arial" w:cs="Arial"/>
          <w:sz w:val="22"/>
          <w:szCs w:val="22"/>
        </w:rPr>
        <w:tab/>
        <w:t>1.7. 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свое предложение,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A4059E" w:rsidRPr="00A8023A" w:rsidRDefault="00A4059E" w:rsidP="00A4059E">
      <w:pPr>
        <w:pStyle w:val="3"/>
        <w:numPr>
          <w:ilvl w:val="0"/>
          <w:numId w:val="0"/>
        </w:numPr>
        <w:spacing w:line="240" w:lineRule="auto"/>
        <w:rPr>
          <w:rFonts w:ascii="Arial" w:hAnsi="Arial" w:cs="Arial"/>
          <w:sz w:val="22"/>
          <w:szCs w:val="22"/>
        </w:rPr>
      </w:pPr>
      <w:r w:rsidRPr="00A8023A">
        <w:rPr>
          <w:rFonts w:ascii="Arial" w:hAnsi="Arial" w:cs="Arial"/>
          <w:sz w:val="22"/>
          <w:szCs w:val="22"/>
        </w:rPr>
        <w:tab/>
        <w:t>1.</w:t>
      </w:r>
      <w:r w:rsidR="00E26518" w:rsidRPr="00A8023A">
        <w:rPr>
          <w:rFonts w:ascii="Arial" w:hAnsi="Arial" w:cs="Arial"/>
          <w:sz w:val="22"/>
          <w:szCs w:val="22"/>
        </w:rPr>
        <w:t>8</w:t>
      </w:r>
      <w:r w:rsidRPr="00A8023A">
        <w:rPr>
          <w:rFonts w:ascii="Arial" w:hAnsi="Arial" w:cs="Arial"/>
          <w:sz w:val="22"/>
          <w:szCs w:val="22"/>
        </w:rPr>
        <w:t>. В случае определения победителя в проведении запроса предложений Заказчик заключает с таким победителем договор на условиях, предложенных победителем. Редакция договора согласовывается сторонами.</w:t>
      </w:r>
    </w:p>
    <w:p w:rsidR="00A4059E" w:rsidRPr="00A8023A" w:rsidRDefault="00A4059E" w:rsidP="00A4059E">
      <w:pPr>
        <w:pStyle w:val="a7"/>
        <w:spacing w:after="0"/>
        <w:rPr>
          <w:rFonts w:ascii="Arial" w:hAnsi="Arial" w:cs="Arial"/>
          <w:color w:val="000000"/>
          <w:sz w:val="22"/>
          <w:szCs w:val="22"/>
        </w:rPr>
      </w:pPr>
    </w:p>
    <w:p w:rsidR="00A4059E" w:rsidRPr="00A8023A" w:rsidRDefault="00A4059E" w:rsidP="00A4059E">
      <w:pPr>
        <w:pStyle w:val="a7"/>
        <w:spacing w:after="0"/>
        <w:ind w:firstLine="709"/>
        <w:rPr>
          <w:rFonts w:ascii="Arial" w:hAnsi="Arial" w:cs="Arial"/>
          <w:b/>
          <w:sz w:val="22"/>
          <w:szCs w:val="22"/>
        </w:rPr>
      </w:pPr>
      <w:r w:rsidRPr="00A8023A">
        <w:rPr>
          <w:rFonts w:ascii="Arial" w:hAnsi="Arial" w:cs="Arial"/>
          <w:b/>
          <w:sz w:val="22"/>
          <w:szCs w:val="22"/>
        </w:rPr>
        <w:t xml:space="preserve">2. </w:t>
      </w:r>
      <w:bookmarkStart w:id="3" w:name="_Toc96486493"/>
      <w:bookmarkStart w:id="4" w:name="_Toc102275004"/>
      <w:r w:rsidRPr="00A8023A">
        <w:rPr>
          <w:rFonts w:ascii="Arial" w:hAnsi="Arial" w:cs="Arial"/>
          <w:b/>
          <w:sz w:val="22"/>
          <w:szCs w:val="22"/>
        </w:rPr>
        <w:t xml:space="preserve">Требования к участникам </w:t>
      </w:r>
      <w:bookmarkEnd w:id="3"/>
      <w:bookmarkEnd w:id="4"/>
      <w:r w:rsidRPr="00A8023A">
        <w:rPr>
          <w:rFonts w:ascii="Arial" w:hAnsi="Arial" w:cs="Arial"/>
          <w:b/>
          <w:sz w:val="22"/>
          <w:szCs w:val="22"/>
        </w:rPr>
        <w:t>закупок</w:t>
      </w: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12pt00"/>
        <w:rPr>
          <w:rFonts w:ascii="Arial" w:hAnsi="Arial" w:cs="Arial"/>
          <w:sz w:val="22"/>
          <w:szCs w:val="22"/>
        </w:rPr>
      </w:pPr>
      <w:r w:rsidRPr="00A8023A">
        <w:rPr>
          <w:rFonts w:ascii="Arial" w:hAnsi="Arial" w:cs="Arial"/>
          <w:sz w:val="22"/>
          <w:szCs w:val="22"/>
        </w:rPr>
        <w:t xml:space="preserve">2.1. </w:t>
      </w:r>
      <w:r w:rsidR="00666131" w:rsidRPr="00A8023A">
        <w:rPr>
          <w:rFonts w:ascii="Arial" w:hAnsi="Arial" w:cs="Arial"/>
          <w:sz w:val="22"/>
          <w:szCs w:val="22"/>
        </w:rPr>
        <w:t>К участникам закупки предъявляются следующие требования:</w:t>
      </w:r>
    </w:p>
    <w:p w:rsidR="00666131" w:rsidRPr="00A8023A" w:rsidRDefault="00A234E1" w:rsidP="00A4059E">
      <w:pPr>
        <w:pStyle w:val="12pt00"/>
        <w:rPr>
          <w:rFonts w:ascii="Arial" w:hAnsi="Arial" w:cs="Arial"/>
          <w:sz w:val="22"/>
          <w:szCs w:val="22"/>
        </w:rPr>
      </w:pPr>
      <w:r w:rsidRPr="00A8023A">
        <w:rPr>
          <w:rFonts w:ascii="Arial" w:hAnsi="Arial" w:cs="Arial"/>
          <w:sz w:val="22"/>
          <w:szCs w:val="22"/>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234E1" w:rsidRPr="00A8023A" w:rsidRDefault="00A234E1" w:rsidP="00A4059E">
      <w:pPr>
        <w:pStyle w:val="12pt00"/>
        <w:rPr>
          <w:rFonts w:ascii="Arial" w:hAnsi="Arial" w:cs="Arial"/>
          <w:sz w:val="22"/>
          <w:szCs w:val="22"/>
        </w:rPr>
      </w:pPr>
      <w:r w:rsidRPr="00A8023A">
        <w:rPr>
          <w:rFonts w:ascii="Arial" w:hAnsi="Arial" w:cs="Arial"/>
          <w:sz w:val="22"/>
          <w:szCs w:val="22"/>
        </w:rPr>
        <w:t>-</w:t>
      </w:r>
      <w:r w:rsidR="00C90BD0" w:rsidRPr="00A8023A">
        <w:rPr>
          <w:rFonts w:ascii="Arial" w:hAnsi="Arial" w:cs="Arial"/>
          <w:sz w:val="22"/>
          <w:szCs w:val="22"/>
        </w:rPr>
        <w:t> </w:t>
      </w:r>
      <w:r w:rsidRPr="00A8023A">
        <w:rPr>
          <w:rFonts w:ascii="Arial" w:hAnsi="Arial" w:cs="Arial"/>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A234E1" w:rsidRPr="00A8023A" w:rsidRDefault="00A234E1" w:rsidP="00A4059E">
      <w:pPr>
        <w:pStyle w:val="12pt00"/>
        <w:rPr>
          <w:rFonts w:ascii="Arial" w:hAnsi="Arial" w:cs="Arial"/>
          <w:sz w:val="22"/>
          <w:szCs w:val="22"/>
        </w:rPr>
      </w:pPr>
      <w:r w:rsidRPr="00A8023A">
        <w:rPr>
          <w:rFonts w:ascii="Arial" w:hAnsi="Arial" w:cs="Arial"/>
          <w:sz w:val="22"/>
          <w:szCs w:val="22"/>
        </w:rPr>
        <w:t>-</w:t>
      </w:r>
      <w:r w:rsidR="00C90BD0" w:rsidRPr="00A8023A">
        <w:rPr>
          <w:rFonts w:ascii="Arial" w:hAnsi="Arial" w:cs="Arial"/>
          <w:sz w:val="22"/>
          <w:szCs w:val="22"/>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90BD0" w:rsidRPr="00A8023A" w:rsidRDefault="00C90BD0" w:rsidP="00A4059E">
      <w:pPr>
        <w:pStyle w:val="12pt00"/>
        <w:rPr>
          <w:rFonts w:ascii="Arial" w:hAnsi="Arial" w:cs="Arial"/>
          <w:sz w:val="22"/>
          <w:szCs w:val="22"/>
        </w:rPr>
      </w:pPr>
      <w:proofErr w:type="gramStart"/>
      <w:r w:rsidRPr="00A8023A">
        <w:rPr>
          <w:rFonts w:ascii="Arial" w:hAnsi="Arial" w:cs="Arial"/>
          <w:sz w:val="22"/>
          <w:szCs w:val="22"/>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w:t>
      </w:r>
      <w:proofErr w:type="gramEnd"/>
      <w:r w:rsidRPr="00A8023A">
        <w:rPr>
          <w:rFonts w:ascii="Arial" w:hAnsi="Arial" w:cs="Arial"/>
          <w:sz w:val="22"/>
          <w:szCs w:val="22"/>
        </w:rPr>
        <w:t xml:space="preserve">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w:t>
      </w:r>
      <w:proofErr w:type="gramStart"/>
      <w:r w:rsidRPr="00A8023A">
        <w:rPr>
          <w:rFonts w:ascii="Arial" w:hAnsi="Arial" w:cs="Arial"/>
          <w:sz w:val="22"/>
          <w:szCs w:val="22"/>
        </w:rPr>
        <w:t>заявителя</w:t>
      </w:r>
      <w:proofErr w:type="gramEnd"/>
      <w:r w:rsidRPr="00A8023A">
        <w:rPr>
          <w:rFonts w:ascii="Arial" w:hAnsi="Arial" w:cs="Arial"/>
          <w:sz w:val="22"/>
          <w:szCs w:val="22"/>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w:t>
      </w:r>
      <w:r w:rsidRPr="00A8023A">
        <w:rPr>
          <w:rFonts w:ascii="Arial" w:hAnsi="Arial" w:cs="Arial"/>
          <w:sz w:val="22"/>
          <w:szCs w:val="22"/>
        </w:rPr>
        <w:lastRenderedPageBreak/>
        <w:t xml:space="preserve">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A8023A">
        <w:rPr>
          <w:rFonts w:ascii="Arial" w:hAnsi="Arial" w:cs="Arial"/>
          <w:sz w:val="22"/>
          <w:szCs w:val="22"/>
        </w:rPr>
        <w:t>указанных</w:t>
      </w:r>
      <w:proofErr w:type="gramEnd"/>
      <w:r w:rsidRPr="00A8023A">
        <w:rPr>
          <w:rFonts w:ascii="Arial" w:hAnsi="Arial" w:cs="Arial"/>
          <w:sz w:val="22"/>
          <w:szCs w:val="22"/>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C90BD0" w:rsidRPr="00A8023A" w:rsidRDefault="00C90BD0" w:rsidP="00A4059E">
      <w:pPr>
        <w:pStyle w:val="12pt00"/>
        <w:rPr>
          <w:rFonts w:ascii="Arial" w:hAnsi="Arial" w:cs="Arial"/>
          <w:sz w:val="22"/>
          <w:szCs w:val="22"/>
        </w:rPr>
      </w:pPr>
      <w:proofErr w:type="gramStart"/>
      <w:r w:rsidRPr="00A8023A">
        <w:rPr>
          <w:rFonts w:ascii="Arial" w:hAnsi="Arial" w:cs="Arial"/>
          <w:sz w:val="22"/>
          <w:szCs w:val="22"/>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A8023A">
        <w:rPr>
          <w:rFonts w:ascii="Arial" w:hAnsi="Arial" w:cs="Arial"/>
          <w:sz w:val="22"/>
          <w:szCs w:val="22"/>
        </w:rPr>
        <w:t xml:space="preserve">, выполнением работы, оказанием услуги, </w:t>
      </w:r>
      <w:proofErr w:type="gramStart"/>
      <w:r w:rsidRPr="00A8023A">
        <w:rPr>
          <w:rFonts w:ascii="Arial" w:hAnsi="Arial" w:cs="Arial"/>
          <w:sz w:val="22"/>
          <w:szCs w:val="22"/>
        </w:rPr>
        <w:t>являющихся</w:t>
      </w:r>
      <w:proofErr w:type="gramEnd"/>
      <w:r w:rsidRPr="00A8023A">
        <w:rPr>
          <w:rFonts w:ascii="Arial" w:hAnsi="Arial" w:cs="Arial"/>
          <w:sz w:val="22"/>
          <w:szCs w:val="22"/>
        </w:rPr>
        <w:t xml:space="preserve"> объектом осуществляемой закупки, и административного наказания в виде дисквалификации;</w:t>
      </w:r>
    </w:p>
    <w:p w:rsidR="00C90BD0" w:rsidRPr="00A8023A" w:rsidRDefault="00C90BD0" w:rsidP="00A4059E">
      <w:pPr>
        <w:pStyle w:val="12pt00"/>
        <w:rPr>
          <w:rFonts w:ascii="Arial" w:hAnsi="Arial" w:cs="Arial"/>
          <w:sz w:val="22"/>
          <w:szCs w:val="22"/>
        </w:rPr>
      </w:pPr>
      <w:proofErr w:type="gramStart"/>
      <w:r w:rsidRPr="00A8023A">
        <w:rPr>
          <w:rFonts w:ascii="Arial" w:hAnsi="Arial" w:cs="Arial"/>
          <w:sz w:val="22"/>
          <w:szCs w:val="22"/>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C90BD0" w:rsidRPr="00A8023A" w:rsidRDefault="00C90BD0" w:rsidP="00A4059E">
      <w:pPr>
        <w:pStyle w:val="12pt00"/>
        <w:rPr>
          <w:rFonts w:ascii="Arial" w:hAnsi="Arial" w:cs="Arial"/>
          <w:sz w:val="22"/>
          <w:szCs w:val="22"/>
        </w:rPr>
      </w:pPr>
      <w:r w:rsidRPr="00A8023A">
        <w:rPr>
          <w:rFonts w:ascii="Arial" w:hAnsi="Arial" w:cs="Arial"/>
          <w:sz w:val="22"/>
          <w:szCs w:val="22"/>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A4059E" w:rsidRPr="00A8023A" w:rsidRDefault="00A4059E" w:rsidP="00A4059E">
      <w:pPr>
        <w:pStyle w:val="a7"/>
        <w:spacing w:after="0"/>
        <w:rPr>
          <w:rStyle w:val="12pt0"/>
          <w:rFonts w:ascii="Arial" w:hAnsi="Arial" w:cs="Arial"/>
          <w:sz w:val="22"/>
          <w:szCs w:val="22"/>
        </w:rPr>
      </w:pPr>
      <w:bookmarkStart w:id="5" w:name="_Ref11495519"/>
      <w:r w:rsidRPr="00A8023A">
        <w:rPr>
          <w:rStyle w:val="12pt0"/>
          <w:rFonts w:ascii="Arial" w:hAnsi="Arial" w:cs="Arial"/>
          <w:sz w:val="22"/>
          <w:szCs w:val="22"/>
        </w:rPr>
        <w:t>2.2. Закупочная</w:t>
      </w:r>
      <w:r w:rsidR="00B0096D" w:rsidRPr="00A8023A">
        <w:rPr>
          <w:rStyle w:val="12pt0"/>
          <w:rFonts w:ascii="Arial" w:hAnsi="Arial" w:cs="Arial"/>
          <w:sz w:val="22"/>
          <w:szCs w:val="22"/>
        </w:rPr>
        <w:t xml:space="preserve"> </w:t>
      </w:r>
      <w:r w:rsidRPr="00A8023A">
        <w:rPr>
          <w:rStyle w:val="12pt0"/>
          <w:rFonts w:ascii="Arial" w:hAnsi="Arial" w:cs="Arial"/>
          <w:sz w:val="22"/>
          <w:szCs w:val="22"/>
        </w:rPr>
        <w:t xml:space="preserve">комиссия отстраняет участника закупки </w:t>
      </w:r>
      <w:proofErr w:type="gramStart"/>
      <w:r w:rsidRPr="00A8023A">
        <w:rPr>
          <w:rStyle w:val="12pt0"/>
          <w:rFonts w:ascii="Arial" w:hAnsi="Arial" w:cs="Arial"/>
          <w:sz w:val="22"/>
          <w:szCs w:val="22"/>
        </w:rPr>
        <w:t xml:space="preserve">от участия в </w:t>
      </w:r>
      <w:r w:rsidRPr="00A8023A">
        <w:rPr>
          <w:rFonts w:ascii="Arial" w:hAnsi="Arial" w:cs="Arial"/>
          <w:sz w:val="22"/>
          <w:szCs w:val="22"/>
        </w:rPr>
        <w:t>запросе предложений</w:t>
      </w:r>
      <w:r w:rsidRPr="00A8023A">
        <w:rPr>
          <w:rStyle w:val="12pt0"/>
          <w:rFonts w:ascii="Arial" w:hAnsi="Arial" w:cs="Arial"/>
          <w:sz w:val="22"/>
          <w:szCs w:val="22"/>
        </w:rPr>
        <w:t xml:space="preserve"> на любом этапе его проведения в случае установления  предоставления недостоверных сведений о его соответствии</w:t>
      </w:r>
      <w:proofErr w:type="gramEnd"/>
      <w:r w:rsidRPr="00A8023A">
        <w:rPr>
          <w:rStyle w:val="12pt0"/>
          <w:rFonts w:ascii="Arial" w:hAnsi="Arial" w:cs="Arial"/>
          <w:sz w:val="22"/>
          <w:szCs w:val="22"/>
        </w:rPr>
        <w:t xml:space="preserve"> установленным выше требованиям. </w:t>
      </w:r>
    </w:p>
    <w:p w:rsidR="00A4059E" w:rsidRPr="00A8023A" w:rsidRDefault="00A4059E" w:rsidP="00A4059E">
      <w:pPr>
        <w:pStyle w:val="12pt00"/>
        <w:rPr>
          <w:rFonts w:ascii="Arial" w:hAnsi="Arial" w:cs="Arial"/>
          <w:sz w:val="22"/>
          <w:szCs w:val="22"/>
        </w:rPr>
      </w:pPr>
      <w:r w:rsidRPr="00A8023A">
        <w:rPr>
          <w:rFonts w:ascii="Arial" w:hAnsi="Arial" w:cs="Arial"/>
          <w:sz w:val="22"/>
          <w:szCs w:val="22"/>
        </w:rPr>
        <w:t>2.</w:t>
      </w:r>
      <w:r w:rsidR="00D1113E" w:rsidRPr="00A8023A">
        <w:rPr>
          <w:rFonts w:ascii="Arial" w:hAnsi="Arial" w:cs="Arial"/>
          <w:sz w:val="22"/>
          <w:szCs w:val="22"/>
        </w:rPr>
        <w:t>3</w:t>
      </w:r>
      <w:r w:rsidRPr="00A8023A">
        <w:rPr>
          <w:rFonts w:ascii="Arial" w:hAnsi="Arial" w:cs="Arial"/>
          <w:sz w:val="22"/>
          <w:szCs w:val="22"/>
        </w:rPr>
        <w:t>.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Предложения, не отвечающей требованиям, содержащимся в документации, является риском участника, подавшего такое Предложение, который может привести к отклонению его Предложения.</w:t>
      </w:r>
    </w:p>
    <w:p w:rsidR="00A4059E" w:rsidRPr="00A8023A" w:rsidRDefault="00A4059E" w:rsidP="00A4059E">
      <w:pPr>
        <w:pStyle w:val="12pt00"/>
        <w:rPr>
          <w:rFonts w:ascii="Arial" w:hAnsi="Arial" w:cs="Arial"/>
          <w:sz w:val="22"/>
          <w:szCs w:val="22"/>
        </w:rPr>
      </w:pPr>
    </w:p>
    <w:p w:rsidR="00A4059E" w:rsidRPr="00A8023A" w:rsidRDefault="00A4059E" w:rsidP="00A4059E">
      <w:pPr>
        <w:pStyle w:val="a7"/>
        <w:spacing w:after="0"/>
        <w:ind w:firstLine="709"/>
        <w:rPr>
          <w:rFonts w:ascii="Arial" w:hAnsi="Arial" w:cs="Arial"/>
          <w:b/>
          <w:sz w:val="22"/>
          <w:szCs w:val="22"/>
        </w:rPr>
      </w:pPr>
      <w:r w:rsidRPr="00A8023A">
        <w:rPr>
          <w:rFonts w:ascii="Arial" w:hAnsi="Arial" w:cs="Arial"/>
          <w:b/>
          <w:sz w:val="22"/>
          <w:szCs w:val="22"/>
        </w:rPr>
        <w:t>3. Порядок подготовки и подачи Предложения</w:t>
      </w:r>
    </w:p>
    <w:p w:rsidR="00A4059E" w:rsidRPr="00A8023A" w:rsidRDefault="00A4059E" w:rsidP="00A4059E">
      <w:pPr>
        <w:pStyle w:val="a7"/>
        <w:spacing w:after="0"/>
        <w:ind w:firstLine="709"/>
        <w:rPr>
          <w:rFonts w:ascii="Arial" w:hAnsi="Arial" w:cs="Arial"/>
          <w:b/>
          <w:sz w:val="22"/>
          <w:szCs w:val="22"/>
        </w:rPr>
      </w:pPr>
    </w:p>
    <w:p w:rsidR="00A4059E" w:rsidRPr="00A8023A" w:rsidRDefault="00A4059E" w:rsidP="00A4059E">
      <w:pPr>
        <w:pStyle w:val="a7"/>
        <w:spacing w:after="0"/>
        <w:ind w:firstLine="709"/>
        <w:rPr>
          <w:rFonts w:ascii="Arial" w:hAnsi="Arial" w:cs="Arial"/>
          <w:b/>
          <w:sz w:val="22"/>
          <w:szCs w:val="22"/>
        </w:rPr>
      </w:pPr>
      <w:r w:rsidRPr="00A8023A">
        <w:rPr>
          <w:rFonts w:ascii="Arial" w:hAnsi="Arial" w:cs="Arial"/>
          <w:b/>
          <w:sz w:val="22"/>
          <w:szCs w:val="22"/>
        </w:rPr>
        <w:t>3.1. Язык документов, входящих в состав Предложения</w:t>
      </w: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r w:rsidRPr="00A8023A">
        <w:rPr>
          <w:rFonts w:ascii="Arial" w:hAnsi="Arial" w:cs="Arial"/>
          <w:sz w:val="22"/>
          <w:szCs w:val="22"/>
        </w:rPr>
        <w:t>3.1.1. Предложение, вся корреспонденция и документация, связанная с этим Предложением, должны быть написаны на русском языке.</w:t>
      </w:r>
    </w:p>
    <w:p w:rsidR="00A4059E" w:rsidRPr="00A8023A" w:rsidRDefault="00A4059E" w:rsidP="00A4059E">
      <w:pPr>
        <w:pStyle w:val="a7"/>
        <w:spacing w:after="0"/>
        <w:ind w:firstLine="709"/>
        <w:rPr>
          <w:rFonts w:ascii="Arial" w:hAnsi="Arial" w:cs="Arial"/>
          <w:sz w:val="22"/>
          <w:szCs w:val="22"/>
        </w:rPr>
      </w:pPr>
      <w:r w:rsidRPr="00A8023A">
        <w:rPr>
          <w:rFonts w:ascii="Arial" w:hAnsi="Arial" w:cs="Arial"/>
          <w:sz w:val="22"/>
          <w:szCs w:val="22"/>
        </w:rPr>
        <w:t xml:space="preserve">3.1.2. Документы, входящие в состав Предложения, могут быть написаны на </w:t>
      </w:r>
      <w:r w:rsidR="00C90BD0" w:rsidRPr="00A8023A">
        <w:rPr>
          <w:rFonts w:ascii="Arial" w:hAnsi="Arial" w:cs="Arial"/>
          <w:sz w:val="22"/>
          <w:szCs w:val="22"/>
        </w:rPr>
        <w:t xml:space="preserve">иностранном </w:t>
      </w:r>
      <w:r w:rsidRPr="00A8023A">
        <w:rPr>
          <w:rFonts w:ascii="Arial" w:hAnsi="Arial" w:cs="Arial"/>
          <w:sz w:val="22"/>
          <w:szCs w:val="22"/>
        </w:rPr>
        <w:t xml:space="preserve">языке при условии, что к ним будет прилагаться нотариально заверенный перевод соответствующих разделов на русском языке. </w:t>
      </w:r>
    </w:p>
    <w:p w:rsidR="00A4059E" w:rsidRPr="00A8023A" w:rsidRDefault="00A4059E" w:rsidP="00A4059E">
      <w:pPr>
        <w:pStyle w:val="a7"/>
        <w:spacing w:after="0"/>
        <w:ind w:firstLine="709"/>
        <w:rPr>
          <w:rFonts w:ascii="Arial" w:hAnsi="Arial" w:cs="Arial"/>
          <w:sz w:val="22"/>
          <w:szCs w:val="22"/>
        </w:rPr>
      </w:pPr>
      <w:r w:rsidRPr="00A8023A">
        <w:rPr>
          <w:rFonts w:ascii="Arial" w:hAnsi="Arial" w:cs="Arial"/>
          <w:sz w:val="22"/>
          <w:szCs w:val="22"/>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4059E" w:rsidRPr="00A8023A" w:rsidRDefault="00A4059E" w:rsidP="00A4059E">
      <w:pPr>
        <w:pStyle w:val="a7"/>
        <w:spacing w:after="0"/>
        <w:ind w:firstLine="709"/>
        <w:rPr>
          <w:rFonts w:ascii="Arial" w:hAnsi="Arial" w:cs="Arial"/>
          <w:b/>
          <w:sz w:val="22"/>
          <w:szCs w:val="22"/>
        </w:rPr>
      </w:pPr>
    </w:p>
    <w:p w:rsidR="00A4059E" w:rsidRPr="00A8023A" w:rsidRDefault="00A4059E" w:rsidP="00A4059E">
      <w:pPr>
        <w:pStyle w:val="a7"/>
        <w:spacing w:after="0"/>
        <w:ind w:firstLine="709"/>
        <w:rPr>
          <w:rFonts w:ascii="Arial" w:hAnsi="Arial" w:cs="Arial"/>
          <w:b/>
          <w:sz w:val="22"/>
          <w:szCs w:val="22"/>
        </w:rPr>
      </w:pPr>
      <w:r w:rsidRPr="00A8023A">
        <w:rPr>
          <w:rFonts w:ascii="Arial" w:hAnsi="Arial" w:cs="Arial"/>
          <w:b/>
          <w:sz w:val="22"/>
          <w:szCs w:val="22"/>
        </w:rPr>
        <w:t>3.2. Валюта Предложения</w:t>
      </w: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30"/>
        <w:keepNext w:val="0"/>
        <w:widowControl w:val="0"/>
        <w:spacing w:before="0" w:after="0"/>
        <w:rPr>
          <w:b w:val="0"/>
          <w:sz w:val="22"/>
          <w:szCs w:val="22"/>
        </w:rPr>
      </w:pPr>
      <w:r w:rsidRPr="00A8023A">
        <w:rPr>
          <w:b w:val="0"/>
          <w:sz w:val="22"/>
          <w:szCs w:val="22"/>
        </w:rPr>
        <w:t xml:space="preserve">3.2.1. Цены в Предложении должны быть выражены </w:t>
      </w:r>
      <w:r w:rsidR="00624DF5" w:rsidRPr="00A8023A">
        <w:rPr>
          <w:b w:val="0"/>
          <w:sz w:val="22"/>
          <w:szCs w:val="22"/>
        </w:rPr>
        <w:t>в рублях Российской Федерации</w:t>
      </w:r>
      <w:r w:rsidRPr="00A8023A">
        <w:rPr>
          <w:b w:val="0"/>
          <w:sz w:val="22"/>
          <w:szCs w:val="22"/>
        </w:rPr>
        <w:t xml:space="preserve">. </w:t>
      </w:r>
    </w:p>
    <w:p w:rsidR="00B03C5D" w:rsidRPr="00A8023A" w:rsidRDefault="00B03C5D" w:rsidP="00A4059E">
      <w:pPr>
        <w:pStyle w:val="a7"/>
        <w:spacing w:after="0"/>
        <w:ind w:firstLine="709"/>
        <w:rPr>
          <w:rFonts w:ascii="Arial" w:hAnsi="Arial" w:cs="Arial"/>
          <w:b/>
          <w:sz w:val="22"/>
          <w:szCs w:val="22"/>
        </w:rPr>
      </w:pPr>
    </w:p>
    <w:p w:rsidR="00A4059E" w:rsidRPr="00A8023A" w:rsidRDefault="00A4059E" w:rsidP="00A4059E">
      <w:pPr>
        <w:pStyle w:val="a7"/>
        <w:spacing w:after="0"/>
        <w:ind w:firstLine="709"/>
        <w:rPr>
          <w:rFonts w:ascii="Arial" w:hAnsi="Arial" w:cs="Arial"/>
          <w:b/>
          <w:sz w:val="22"/>
          <w:szCs w:val="22"/>
        </w:rPr>
      </w:pPr>
      <w:r w:rsidRPr="00A8023A">
        <w:rPr>
          <w:rFonts w:ascii="Arial" w:hAnsi="Arial" w:cs="Arial"/>
          <w:b/>
          <w:sz w:val="22"/>
          <w:szCs w:val="22"/>
        </w:rPr>
        <w:t xml:space="preserve">3.3. </w:t>
      </w:r>
      <w:bookmarkStart w:id="6" w:name="_Toc122326939"/>
      <w:bookmarkEnd w:id="5"/>
      <w:r w:rsidRPr="00A8023A">
        <w:rPr>
          <w:rFonts w:ascii="Arial" w:hAnsi="Arial" w:cs="Arial"/>
          <w:b/>
          <w:sz w:val="22"/>
          <w:szCs w:val="22"/>
        </w:rPr>
        <w:t xml:space="preserve">Затраты на подготовку </w:t>
      </w:r>
      <w:bookmarkEnd w:id="6"/>
      <w:r w:rsidRPr="00A8023A">
        <w:rPr>
          <w:rFonts w:ascii="Arial" w:hAnsi="Arial" w:cs="Arial"/>
          <w:b/>
          <w:sz w:val="22"/>
          <w:szCs w:val="22"/>
        </w:rPr>
        <w:t>Предложения</w:t>
      </w:r>
    </w:p>
    <w:p w:rsidR="00A4059E" w:rsidRPr="00A8023A" w:rsidRDefault="00A4059E" w:rsidP="00A4059E">
      <w:pPr>
        <w:pStyle w:val="a7"/>
        <w:spacing w:after="0"/>
        <w:ind w:firstLine="709"/>
        <w:rPr>
          <w:rFonts w:ascii="Arial" w:hAnsi="Arial" w:cs="Arial"/>
          <w:sz w:val="22"/>
          <w:szCs w:val="22"/>
        </w:rPr>
      </w:pPr>
    </w:p>
    <w:p w:rsidR="00A4059E" w:rsidRPr="00A8023A" w:rsidRDefault="00A4059E" w:rsidP="00A4059E">
      <w:pPr>
        <w:pStyle w:val="a7"/>
        <w:spacing w:after="0"/>
        <w:ind w:firstLine="709"/>
        <w:rPr>
          <w:rFonts w:ascii="Arial" w:hAnsi="Arial" w:cs="Arial"/>
          <w:sz w:val="22"/>
          <w:szCs w:val="22"/>
        </w:rPr>
      </w:pPr>
      <w:r w:rsidRPr="00A8023A">
        <w:rPr>
          <w:rFonts w:ascii="Arial" w:hAnsi="Arial" w:cs="Arial"/>
          <w:sz w:val="22"/>
          <w:szCs w:val="22"/>
        </w:rPr>
        <w:t>3.3.1. Участник закупки несет все расходы, связанные с подготовкой Предложения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4059E" w:rsidRPr="00A8023A" w:rsidRDefault="00A4059E" w:rsidP="00A4059E">
      <w:pPr>
        <w:pStyle w:val="a7"/>
        <w:spacing w:after="0"/>
        <w:ind w:firstLine="709"/>
        <w:rPr>
          <w:rFonts w:ascii="Arial" w:hAnsi="Arial" w:cs="Arial"/>
          <w:bCs/>
          <w:sz w:val="22"/>
          <w:szCs w:val="22"/>
        </w:rPr>
      </w:pPr>
      <w:bookmarkStart w:id="7" w:name="sub_215"/>
    </w:p>
    <w:bookmarkEnd w:id="7"/>
    <w:p w:rsidR="00A4059E" w:rsidRPr="00A8023A" w:rsidRDefault="00A4059E" w:rsidP="00A4059E">
      <w:pPr>
        <w:pStyle w:val="a7"/>
        <w:spacing w:after="0"/>
        <w:ind w:firstLine="709"/>
        <w:rPr>
          <w:rFonts w:ascii="Arial" w:hAnsi="Arial" w:cs="Arial"/>
          <w:b/>
          <w:sz w:val="22"/>
          <w:szCs w:val="22"/>
        </w:rPr>
      </w:pPr>
      <w:r w:rsidRPr="00A8023A">
        <w:rPr>
          <w:rFonts w:ascii="Arial" w:hAnsi="Arial" w:cs="Arial"/>
          <w:b/>
          <w:sz w:val="22"/>
          <w:szCs w:val="22"/>
        </w:rPr>
        <w:lastRenderedPageBreak/>
        <w:t>3.4. Одно предложение от каждого участника</w:t>
      </w:r>
    </w:p>
    <w:p w:rsidR="00A4059E" w:rsidRPr="00A8023A" w:rsidRDefault="00A4059E" w:rsidP="00A4059E">
      <w:pPr>
        <w:pStyle w:val="a7"/>
        <w:spacing w:after="0"/>
        <w:ind w:firstLine="709"/>
        <w:rPr>
          <w:rFonts w:ascii="Arial" w:hAnsi="Arial" w:cs="Arial"/>
          <w:spacing w:val="-7"/>
          <w:sz w:val="22"/>
          <w:szCs w:val="22"/>
        </w:rPr>
      </w:pPr>
      <w:bookmarkStart w:id="8" w:name="_Toc122326948"/>
    </w:p>
    <w:p w:rsidR="00A4059E" w:rsidRPr="00A8023A" w:rsidRDefault="00A4059E" w:rsidP="00A4059E">
      <w:pPr>
        <w:pStyle w:val="a7"/>
        <w:spacing w:after="0"/>
        <w:ind w:firstLine="709"/>
        <w:rPr>
          <w:rFonts w:ascii="Arial" w:hAnsi="Arial" w:cs="Arial"/>
          <w:spacing w:val="-7"/>
          <w:sz w:val="22"/>
          <w:szCs w:val="22"/>
        </w:rPr>
      </w:pPr>
      <w:r w:rsidRPr="00A8023A">
        <w:rPr>
          <w:rFonts w:ascii="Arial" w:hAnsi="Arial" w:cs="Arial"/>
          <w:spacing w:val="-7"/>
          <w:sz w:val="22"/>
          <w:szCs w:val="22"/>
        </w:rPr>
        <w:t xml:space="preserve">3.4.1. Каждый участник закупки может подать только одно Предложение. </w:t>
      </w:r>
    </w:p>
    <w:p w:rsidR="00A4059E" w:rsidRPr="00A8023A" w:rsidRDefault="00A4059E" w:rsidP="00A4059E">
      <w:pPr>
        <w:pStyle w:val="a7"/>
        <w:spacing w:after="0"/>
        <w:ind w:firstLine="709"/>
        <w:rPr>
          <w:rStyle w:val="12pt0"/>
          <w:rFonts w:ascii="Arial" w:hAnsi="Arial" w:cs="Arial"/>
          <w:sz w:val="22"/>
          <w:szCs w:val="22"/>
        </w:rPr>
      </w:pPr>
      <w:r w:rsidRPr="00A8023A">
        <w:rPr>
          <w:rFonts w:ascii="Arial" w:hAnsi="Arial" w:cs="Arial"/>
          <w:spacing w:val="-7"/>
          <w:sz w:val="22"/>
          <w:szCs w:val="22"/>
        </w:rPr>
        <w:t xml:space="preserve">3.4.2. </w:t>
      </w:r>
      <w:r w:rsidRPr="00A8023A">
        <w:rPr>
          <w:rStyle w:val="12pt0"/>
          <w:rFonts w:ascii="Arial" w:hAnsi="Arial" w:cs="Arial"/>
          <w:sz w:val="22"/>
          <w:szCs w:val="22"/>
        </w:rPr>
        <w:t>В случае установления факта подачи одним участником закупки двух и более предложений при условии, что поданные ранее предложения таким участником не отозваны, все предложения такого участника закупки не рассматриваются и возвращаются такому участнику.</w:t>
      </w:r>
    </w:p>
    <w:p w:rsidR="00A4059E" w:rsidRPr="00A8023A" w:rsidRDefault="00A4059E" w:rsidP="00A4059E">
      <w:pPr>
        <w:pStyle w:val="a7"/>
        <w:spacing w:after="0"/>
        <w:ind w:firstLine="709"/>
        <w:rPr>
          <w:rFonts w:ascii="Arial" w:hAnsi="Arial" w:cs="Arial"/>
          <w:sz w:val="22"/>
          <w:szCs w:val="22"/>
        </w:rPr>
      </w:pPr>
    </w:p>
    <w:bookmarkEnd w:id="8"/>
    <w:p w:rsidR="00A4059E" w:rsidRPr="00A8023A" w:rsidRDefault="00A4059E" w:rsidP="00DB38E5">
      <w:pPr>
        <w:pStyle w:val="a7"/>
        <w:spacing w:after="0"/>
        <w:ind w:firstLine="709"/>
        <w:rPr>
          <w:rFonts w:ascii="Arial" w:hAnsi="Arial" w:cs="Arial"/>
          <w:b/>
          <w:sz w:val="22"/>
          <w:szCs w:val="22"/>
        </w:rPr>
      </w:pPr>
      <w:r w:rsidRPr="00A8023A">
        <w:rPr>
          <w:rFonts w:ascii="Arial" w:hAnsi="Arial" w:cs="Arial"/>
          <w:b/>
          <w:sz w:val="22"/>
          <w:szCs w:val="22"/>
        </w:rPr>
        <w:t xml:space="preserve">3.5. </w:t>
      </w:r>
      <w:bookmarkStart w:id="9" w:name="_Ref119429571"/>
      <w:bookmarkStart w:id="10" w:name="_Ref119429636"/>
      <w:bookmarkStart w:id="11" w:name="_Toc122326952"/>
      <w:r w:rsidRPr="00A8023A">
        <w:rPr>
          <w:rFonts w:ascii="Arial" w:hAnsi="Arial" w:cs="Arial"/>
          <w:b/>
          <w:sz w:val="22"/>
          <w:szCs w:val="22"/>
        </w:rPr>
        <w:t xml:space="preserve">Требования к оформлению </w:t>
      </w:r>
      <w:bookmarkEnd w:id="9"/>
      <w:bookmarkEnd w:id="10"/>
      <w:bookmarkEnd w:id="11"/>
      <w:r w:rsidRPr="00A8023A">
        <w:rPr>
          <w:rFonts w:ascii="Arial" w:hAnsi="Arial" w:cs="Arial"/>
          <w:b/>
          <w:sz w:val="22"/>
          <w:szCs w:val="22"/>
        </w:rPr>
        <w:t>предложения</w:t>
      </w:r>
    </w:p>
    <w:p w:rsidR="00A4059E" w:rsidRPr="00A8023A" w:rsidRDefault="00A4059E" w:rsidP="00DB38E5">
      <w:pPr>
        <w:pStyle w:val="a7"/>
        <w:spacing w:after="0"/>
        <w:ind w:firstLine="709"/>
        <w:rPr>
          <w:rFonts w:ascii="Arial" w:hAnsi="Arial" w:cs="Arial"/>
          <w:sz w:val="22"/>
          <w:szCs w:val="22"/>
        </w:rPr>
      </w:pPr>
    </w:p>
    <w:p w:rsidR="00A4059E" w:rsidRPr="00A8023A" w:rsidRDefault="00A4059E" w:rsidP="00DB38E5">
      <w:pPr>
        <w:pStyle w:val="a7"/>
        <w:spacing w:after="0"/>
        <w:ind w:firstLine="709"/>
        <w:rPr>
          <w:rFonts w:ascii="Arial" w:hAnsi="Arial" w:cs="Arial"/>
          <w:sz w:val="22"/>
          <w:szCs w:val="22"/>
        </w:rPr>
      </w:pPr>
      <w:r w:rsidRPr="00A8023A">
        <w:rPr>
          <w:rFonts w:ascii="Arial" w:hAnsi="Arial" w:cs="Arial"/>
          <w:sz w:val="22"/>
          <w:szCs w:val="22"/>
        </w:rPr>
        <w:t>3.5.1. Предложение подается участником закупки на бумажном носителе на почтовый адрес Заказчика.</w:t>
      </w:r>
    </w:p>
    <w:p w:rsidR="00A4059E" w:rsidRPr="00A8023A" w:rsidRDefault="00A4059E" w:rsidP="00DB38E5">
      <w:pPr>
        <w:pStyle w:val="a7"/>
        <w:spacing w:after="0"/>
        <w:ind w:firstLine="709"/>
        <w:rPr>
          <w:rFonts w:ascii="Arial" w:hAnsi="Arial" w:cs="Arial"/>
          <w:sz w:val="22"/>
          <w:szCs w:val="22"/>
        </w:rPr>
      </w:pPr>
      <w:r w:rsidRPr="00A8023A">
        <w:rPr>
          <w:rFonts w:ascii="Arial" w:hAnsi="Arial" w:cs="Arial"/>
          <w:sz w:val="22"/>
          <w:szCs w:val="22"/>
        </w:rPr>
        <w:t xml:space="preserve">3.5.2. Перечень обязательных сведений и документов, входящих в Предложение, приведен в Информационной карте запроса предложений (Приложение №1 </w:t>
      </w:r>
      <w:r w:rsidRPr="00A8023A">
        <w:rPr>
          <w:rStyle w:val="12pt0"/>
          <w:rFonts w:ascii="Arial" w:hAnsi="Arial" w:cs="Arial"/>
          <w:sz w:val="22"/>
          <w:szCs w:val="22"/>
        </w:rPr>
        <w:t>Документации по запросу предложений</w:t>
      </w:r>
      <w:r w:rsidRPr="00A8023A">
        <w:rPr>
          <w:rFonts w:ascii="Arial" w:hAnsi="Arial" w:cs="Arial"/>
          <w:sz w:val="22"/>
          <w:szCs w:val="22"/>
        </w:rPr>
        <w:t>).</w:t>
      </w:r>
    </w:p>
    <w:p w:rsidR="00A4059E" w:rsidRPr="00A8023A" w:rsidRDefault="00A4059E" w:rsidP="00DB38E5">
      <w:pPr>
        <w:pStyle w:val="a7"/>
        <w:spacing w:after="0"/>
        <w:ind w:firstLine="709"/>
        <w:rPr>
          <w:rFonts w:ascii="Arial" w:hAnsi="Arial" w:cs="Arial"/>
          <w:sz w:val="22"/>
          <w:szCs w:val="22"/>
        </w:rPr>
      </w:pPr>
      <w:r w:rsidRPr="00A8023A">
        <w:rPr>
          <w:rFonts w:ascii="Arial" w:hAnsi="Arial" w:cs="Arial"/>
          <w:sz w:val="22"/>
          <w:szCs w:val="22"/>
        </w:rPr>
        <w:t>3.5.3. Все документы, входящие в Предложение, должны быть надлежащим образом оформлены, должны иметь необходимые для их идентификации реквизиты (бланк отправителя, исходящий номер, дата выдачи, должность и подпись подписавшего лица с расшифровкой, печать – в необходимых случаях). При этом документы, для которых установлены специальные формы, должны быть составлены в соответствии с этими формами. Копии документов должны быть надлежащим образом заверены.</w:t>
      </w:r>
    </w:p>
    <w:p w:rsidR="00A4059E" w:rsidRPr="00A8023A" w:rsidRDefault="00A4059E" w:rsidP="00DB38E5">
      <w:pPr>
        <w:pStyle w:val="a7"/>
        <w:spacing w:after="0"/>
        <w:ind w:firstLine="709"/>
        <w:rPr>
          <w:rStyle w:val="12pt0"/>
          <w:rFonts w:ascii="Arial" w:hAnsi="Arial" w:cs="Arial"/>
          <w:sz w:val="22"/>
          <w:szCs w:val="22"/>
        </w:rPr>
      </w:pPr>
      <w:r w:rsidRPr="00A8023A">
        <w:rPr>
          <w:rStyle w:val="12pt0"/>
          <w:rFonts w:ascii="Arial" w:hAnsi="Arial" w:cs="Arial"/>
          <w:sz w:val="22"/>
          <w:szCs w:val="22"/>
        </w:rPr>
        <w:t>3.5.4. Предложение должно быть составлено по форме, установленной Документацией (Приложение№3),</w:t>
      </w:r>
      <w:r w:rsidRPr="00A8023A">
        <w:rPr>
          <w:rFonts w:ascii="Arial" w:hAnsi="Arial" w:cs="Arial"/>
          <w:sz w:val="22"/>
          <w:szCs w:val="22"/>
        </w:rPr>
        <w:t xml:space="preserve"> и </w:t>
      </w:r>
      <w:r w:rsidRPr="00A8023A">
        <w:rPr>
          <w:rStyle w:val="12pt0"/>
          <w:rFonts w:ascii="Arial" w:hAnsi="Arial" w:cs="Arial"/>
          <w:sz w:val="22"/>
          <w:szCs w:val="22"/>
        </w:rPr>
        <w:t xml:space="preserve"> подписано лицом, имеющим полномочия для ее подписания от имени участника закупки. </w:t>
      </w:r>
    </w:p>
    <w:p w:rsidR="00A4059E" w:rsidRPr="00A8023A" w:rsidRDefault="00A4059E" w:rsidP="00160AFE">
      <w:pPr>
        <w:pStyle w:val="a7"/>
        <w:spacing w:after="0" w:line="276" w:lineRule="auto"/>
        <w:ind w:firstLine="709"/>
        <w:rPr>
          <w:rFonts w:ascii="Arial" w:hAnsi="Arial" w:cs="Arial"/>
          <w:sz w:val="22"/>
          <w:szCs w:val="22"/>
        </w:rPr>
      </w:pPr>
      <w:r w:rsidRPr="00A8023A">
        <w:rPr>
          <w:rFonts w:ascii="Arial" w:hAnsi="Arial" w:cs="Arial"/>
          <w:sz w:val="22"/>
          <w:szCs w:val="22"/>
        </w:rPr>
        <w:t>3.5.5. Подчистки и исправления в документах не допускаются, за исключением исправлений, парафированных лицами, подписавшими Предложение (или лицами, действующими на основании доверенности, Приложение№4).</w:t>
      </w:r>
    </w:p>
    <w:p w:rsidR="00230305" w:rsidRPr="00A8023A" w:rsidRDefault="00A4059E" w:rsidP="00230305">
      <w:pPr>
        <w:autoSpaceDE w:val="0"/>
        <w:autoSpaceDN w:val="0"/>
        <w:adjustRightInd w:val="0"/>
        <w:spacing w:after="0" w:line="240" w:lineRule="auto"/>
        <w:ind w:firstLine="709"/>
        <w:jc w:val="both"/>
        <w:rPr>
          <w:rFonts w:ascii="Arial" w:hAnsi="Arial" w:cs="Arial"/>
        </w:rPr>
      </w:pPr>
      <w:r w:rsidRPr="00A8023A">
        <w:rPr>
          <w:rFonts w:ascii="Arial" w:hAnsi="Arial" w:cs="Arial"/>
        </w:rPr>
        <w:t>3.5.</w:t>
      </w:r>
      <w:r w:rsidR="00230305" w:rsidRPr="00A8023A">
        <w:rPr>
          <w:rFonts w:ascii="Arial" w:hAnsi="Arial" w:cs="Arial"/>
        </w:rPr>
        <w:t>6</w:t>
      </w:r>
      <w:r w:rsidRPr="00A8023A">
        <w:rPr>
          <w:rFonts w:ascii="Arial" w:hAnsi="Arial" w:cs="Arial"/>
        </w:rPr>
        <w:t>. Участник закупки подает Предложение в конверте. На конверте в обязательном порядке должно быть указано наименование участника закупки, наименование Заказчика и наименование предм</w:t>
      </w:r>
      <w:r w:rsidR="00160AFE" w:rsidRPr="00A8023A">
        <w:rPr>
          <w:rFonts w:ascii="Arial" w:hAnsi="Arial" w:cs="Arial"/>
        </w:rPr>
        <w:t>ета запроса предложений</w:t>
      </w:r>
      <w:r w:rsidR="002A2053" w:rsidRPr="00A8023A">
        <w:rPr>
          <w:rFonts w:ascii="Arial" w:hAnsi="Arial" w:cs="Arial"/>
        </w:rPr>
        <w:t>.</w:t>
      </w:r>
    </w:p>
    <w:p w:rsidR="00A4059E" w:rsidRPr="00A8023A" w:rsidRDefault="002A2053" w:rsidP="00230305">
      <w:pPr>
        <w:autoSpaceDE w:val="0"/>
        <w:autoSpaceDN w:val="0"/>
        <w:adjustRightInd w:val="0"/>
        <w:spacing w:after="0" w:line="240" w:lineRule="auto"/>
        <w:ind w:firstLine="709"/>
        <w:jc w:val="both"/>
        <w:rPr>
          <w:rFonts w:ascii="Arial" w:hAnsi="Arial" w:cs="Arial"/>
        </w:rPr>
      </w:pPr>
      <w:r w:rsidRPr="00A8023A">
        <w:rPr>
          <w:rFonts w:ascii="Arial" w:hAnsi="Arial" w:cs="Arial"/>
        </w:rPr>
        <w:t>3</w:t>
      </w:r>
      <w:r w:rsidR="00A4059E" w:rsidRPr="00A8023A">
        <w:rPr>
          <w:rFonts w:ascii="Arial" w:hAnsi="Arial" w:cs="Arial"/>
        </w:rPr>
        <w:t>.5.</w:t>
      </w:r>
      <w:r w:rsidR="00230305" w:rsidRPr="00A8023A">
        <w:rPr>
          <w:rFonts w:ascii="Arial" w:hAnsi="Arial" w:cs="Arial"/>
        </w:rPr>
        <w:t>7</w:t>
      </w:r>
      <w:r w:rsidR="00A4059E" w:rsidRPr="00A8023A">
        <w:rPr>
          <w:rFonts w:ascii="Arial" w:hAnsi="Arial" w:cs="Arial"/>
        </w:rPr>
        <w:t>. Если Предложение подано без конверта или конверт не помечен в соответствии с требованиями документации, Заказчик не несет ответственности в случае его потери.</w:t>
      </w:r>
    </w:p>
    <w:p w:rsidR="00A4059E" w:rsidRPr="00A8023A" w:rsidRDefault="00230305" w:rsidP="00230305">
      <w:pPr>
        <w:pStyle w:val="a7"/>
        <w:spacing w:after="0"/>
        <w:ind w:firstLine="709"/>
        <w:rPr>
          <w:rFonts w:ascii="Arial" w:hAnsi="Arial" w:cs="Arial"/>
          <w:sz w:val="22"/>
          <w:szCs w:val="22"/>
        </w:rPr>
      </w:pPr>
      <w:r w:rsidRPr="00A8023A">
        <w:rPr>
          <w:rFonts w:ascii="Arial" w:hAnsi="Arial" w:cs="Arial"/>
          <w:sz w:val="22"/>
          <w:szCs w:val="22"/>
        </w:rPr>
        <w:t>3.5.8</w:t>
      </w:r>
      <w:r w:rsidR="00A4059E" w:rsidRPr="00A8023A">
        <w:rPr>
          <w:rFonts w:ascii="Arial" w:hAnsi="Arial" w:cs="Arial"/>
          <w:sz w:val="22"/>
          <w:szCs w:val="22"/>
        </w:rPr>
        <w:t>. Документы, представленные в составе Предложения, участникам не возвращаются.</w:t>
      </w:r>
    </w:p>
    <w:p w:rsidR="00A4059E" w:rsidRPr="00A8023A" w:rsidRDefault="00230305" w:rsidP="00230305">
      <w:pPr>
        <w:pStyle w:val="a7"/>
        <w:spacing w:after="0"/>
        <w:ind w:firstLine="709"/>
        <w:rPr>
          <w:rFonts w:ascii="Arial" w:hAnsi="Arial" w:cs="Arial"/>
          <w:sz w:val="22"/>
          <w:szCs w:val="22"/>
        </w:rPr>
      </w:pPr>
      <w:r w:rsidRPr="00A8023A">
        <w:rPr>
          <w:rFonts w:ascii="Arial" w:hAnsi="Arial" w:cs="Arial"/>
          <w:sz w:val="22"/>
          <w:szCs w:val="22"/>
        </w:rPr>
        <w:t>3.5.9</w:t>
      </w:r>
      <w:r w:rsidR="00A4059E" w:rsidRPr="00A8023A">
        <w:rPr>
          <w:rFonts w:ascii="Arial" w:hAnsi="Arial" w:cs="Arial"/>
          <w:sz w:val="22"/>
          <w:szCs w:val="22"/>
        </w:rPr>
        <w:t>. Срок поступления Предложений определяется по дате и времени регистрации Предложения в Журнале регистрации Предложений.</w:t>
      </w:r>
    </w:p>
    <w:p w:rsidR="00A4059E" w:rsidRPr="00A8023A" w:rsidRDefault="00A4059E" w:rsidP="00A4059E">
      <w:pPr>
        <w:pStyle w:val="a7"/>
        <w:tabs>
          <w:tab w:val="left" w:pos="4856"/>
        </w:tabs>
        <w:spacing w:after="0"/>
        <w:ind w:firstLine="709"/>
        <w:rPr>
          <w:rFonts w:ascii="Arial" w:hAnsi="Arial" w:cs="Arial"/>
          <w:b/>
          <w:sz w:val="22"/>
          <w:szCs w:val="22"/>
        </w:rPr>
      </w:pPr>
      <w:bookmarkStart w:id="12" w:name="_Ref119429644"/>
      <w:bookmarkStart w:id="13" w:name="_Toc122326954"/>
    </w:p>
    <w:p w:rsidR="00A4059E" w:rsidRPr="00A8023A" w:rsidRDefault="00A4059E" w:rsidP="00A4059E">
      <w:pPr>
        <w:pStyle w:val="a7"/>
        <w:spacing w:after="0"/>
        <w:ind w:firstLine="709"/>
        <w:rPr>
          <w:rFonts w:ascii="Arial" w:hAnsi="Arial" w:cs="Arial"/>
          <w:b/>
          <w:sz w:val="22"/>
          <w:szCs w:val="22"/>
        </w:rPr>
      </w:pPr>
      <w:r w:rsidRPr="00A8023A">
        <w:rPr>
          <w:rFonts w:ascii="Arial" w:hAnsi="Arial" w:cs="Arial"/>
          <w:b/>
          <w:sz w:val="22"/>
          <w:szCs w:val="22"/>
        </w:rPr>
        <w:t>3.6. Порядок подачи Предложений</w:t>
      </w:r>
    </w:p>
    <w:p w:rsidR="00A4059E" w:rsidRPr="00A8023A" w:rsidRDefault="00A4059E" w:rsidP="00A4059E">
      <w:pPr>
        <w:pStyle w:val="a7"/>
        <w:spacing w:after="0"/>
        <w:ind w:firstLine="709"/>
        <w:rPr>
          <w:rStyle w:val="12pt0"/>
          <w:rFonts w:ascii="Arial" w:hAnsi="Arial" w:cs="Arial"/>
          <w:sz w:val="22"/>
          <w:szCs w:val="22"/>
        </w:rPr>
      </w:pPr>
    </w:p>
    <w:p w:rsidR="00A4059E" w:rsidRPr="00A8023A" w:rsidRDefault="00A4059E" w:rsidP="00A4059E">
      <w:pPr>
        <w:pStyle w:val="a7"/>
        <w:spacing w:after="0"/>
        <w:ind w:firstLine="709"/>
        <w:rPr>
          <w:rFonts w:ascii="Arial" w:hAnsi="Arial" w:cs="Arial"/>
          <w:spacing w:val="-1"/>
          <w:sz w:val="22"/>
          <w:szCs w:val="22"/>
        </w:rPr>
      </w:pPr>
      <w:r w:rsidRPr="00A8023A">
        <w:rPr>
          <w:rStyle w:val="12pt0"/>
          <w:rFonts w:ascii="Arial" w:hAnsi="Arial" w:cs="Arial"/>
          <w:sz w:val="22"/>
          <w:szCs w:val="22"/>
        </w:rPr>
        <w:t xml:space="preserve">3.6.1. Предложения подаются по адресу и в срок, указанные в </w:t>
      </w:r>
      <w:r w:rsidRPr="00A8023A">
        <w:rPr>
          <w:rFonts w:ascii="Arial" w:hAnsi="Arial" w:cs="Arial"/>
          <w:sz w:val="22"/>
          <w:szCs w:val="22"/>
        </w:rPr>
        <w:t xml:space="preserve">Информационной карте запроса предложений (Приложение №1 </w:t>
      </w:r>
      <w:r w:rsidRPr="00A8023A">
        <w:rPr>
          <w:rStyle w:val="12pt0"/>
          <w:rFonts w:ascii="Arial" w:hAnsi="Arial" w:cs="Arial"/>
          <w:sz w:val="22"/>
          <w:szCs w:val="22"/>
        </w:rPr>
        <w:t>Документации по запросу предложений)</w:t>
      </w:r>
      <w:r w:rsidRPr="00A8023A">
        <w:rPr>
          <w:rFonts w:ascii="Arial" w:hAnsi="Arial" w:cs="Arial"/>
          <w:sz w:val="22"/>
          <w:szCs w:val="22"/>
        </w:rPr>
        <w:t xml:space="preserve">. </w:t>
      </w:r>
      <w:r w:rsidRPr="00A8023A">
        <w:rPr>
          <w:rFonts w:ascii="Arial" w:hAnsi="Arial" w:cs="Arial"/>
          <w:spacing w:val="-1"/>
          <w:sz w:val="22"/>
          <w:szCs w:val="22"/>
        </w:rPr>
        <w:t xml:space="preserve">Предоставление Предложений нарочным производится по московскому времени в рабочие дни с </w:t>
      </w:r>
      <w:r w:rsidR="008A5846" w:rsidRPr="00A8023A">
        <w:rPr>
          <w:rFonts w:ascii="Arial" w:hAnsi="Arial" w:cs="Arial"/>
          <w:spacing w:val="-1"/>
          <w:sz w:val="22"/>
          <w:szCs w:val="22"/>
        </w:rPr>
        <w:t>08</w:t>
      </w:r>
      <w:r w:rsidR="00230305" w:rsidRPr="00A8023A">
        <w:rPr>
          <w:rFonts w:ascii="Arial" w:hAnsi="Arial" w:cs="Arial"/>
          <w:spacing w:val="-1"/>
          <w:sz w:val="22"/>
          <w:szCs w:val="22"/>
        </w:rPr>
        <w:t>:</w:t>
      </w:r>
      <w:r w:rsidR="008A5846" w:rsidRPr="00A8023A">
        <w:rPr>
          <w:rFonts w:ascii="Arial" w:hAnsi="Arial" w:cs="Arial"/>
          <w:spacing w:val="-1"/>
          <w:sz w:val="22"/>
          <w:szCs w:val="22"/>
        </w:rPr>
        <w:t>00</w:t>
      </w:r>
      <w:r w:rsidR="00230305" w:rsidRPr="00A8023A">
        <w:rPr>
          <w:rFonts w:ascii="Arial" w:hAnsi="Arial" w:cs="Arial"/>
          <w:spacing w:val="-1"/>
          <w:sz w:val="22"/>
          <w:szCs w:val="22"/>
        </w:rPr>
        <w:t xml:space="preserve"> до </w:t>
      </w:r>
      <w:r w:rsidR="008A5846" w:rsidRPr="00A8023A">
        <w:rPr>
          <w:rFonts w:ascii="Arial" w:hAnsi="Arial" w:cs="Arial"/>
          <w:spacing w:val="-1"/>
          <w:sz w:val="22"/>
          <w:szCs w:val="22"/>
        </w:rPr>
        <w:t>16</w:t>
      </w:r>
      <w:r w:rsidRPr="00A8023A">
        <w:rPr>
          <w:rFonts w:ascii="Arial" w:hAnsi="Arial" w:cs="Arial"/>
          <w:spacing w:val="-1"/>
          <w:sz w:val="22"/>
          <w:szCs w:val="22"/>
        </w:rPr>
        <w:t>:</w:t>
      </w:r>
      <w:r w:rsidR="008A5846" w:rsidRPr="00A8023A">
        <w:rPr>
          <w:rFonts w:ascii="Arial" w:hAnsi="Arial" w:cs="Arial"/>
          <w:spacing w:val="-1"/>
          <w:sz w:val="22"/>
          <w:szCs w:val="22"/>
        </w:rPr>
        <w:t>30</w:t>
      </w:r>
      <w:r w:rsidRPr="00A8023A">
        <w:rPr>
          <w:rFonts w:ascii="Arial" w:hAnsi="Arial" w:cs="Arial"/>
          <w:spacing w:val="-1"/>
          <w:sz w:val="22"/>
          <w:szCs w:val="22"/>
        </w:rPr>
        <w:t xml:space="preserve"> (</w:t>
      </w:r>
      <w:r w:rsidR="00403B66" w:rsidRPr="00A8023A">
        <w:rPr>
          <w:rFonts w:ascii="Arial" w:hAnsi="Arial" w:cs="Arial"/>
          <w:spacing w:val="-1"/>
          <w:sz w:val="22"/>
          <w:szCs w:val="22"/>
        </w:rPr>
        <w:t>предпраздничные дни и пятница</w:t>
      </w:r>
      <w:r w:rsidR="00501FFE" w:rsidRPr="00A8023A">
        <w:rPr>
          <w:rFonts w:ascii="Arial" w:hAnsi="Arial" w:cs="Arial"/>
          <w:spacing w:val="-1"/>
          <w:sz w:val="22"/>
          <w:szCs w:val="22"/>
        </w:rPr>
        <w:t xml:space="preserve"> </w:t>
      </w:r>
      <w:r w:rsidR="00403B66" w:rsidRPr="00A8023A">
        <w:rPr>
          <w:rFonts w:ascii="Arial" w:hAnsi="Arial" w:cs="Arial"/>
          <w:spacing w:val="-1"/>
          <w:sz w:val="22"/>
          <w:szCs w:val="22"/>
        </w:rPr>
        <w:t xml:space="preserve">(сокращенный день) до </w:t>
      </w:r>
      <w:r w:rsidR="008A5846" w:rsidRPr="00A8023A">
        <w:rPr>
          <w:rFonts w:ascii="Arial" w:hAnsi="Arial" w:cs="Arial"/>
          <w:spacing w:val="-1"/>
          <w:sz w:val="22"/>
          <w:szCs w:val="22"/>
        </w:rPr>
        <w:t>15</w:t>
      </w:r>
      <w:r w:rsidR="00230305" w:rsidRPr="00A8023A">
        <w:rPr>
          <w:rFonts w:ascii="Arial" w:hAnsi="Arial" w:cs="Arial"/>
          <w:spacing w:val="-1"/>
          <w:sz w:val="22"/>
          <w:szCs w:val="22"/>
        </w:rPr>
        <w:t>:</w:t>
      </w:r>
      <w:r w:rsidR="008A5846" w:rsidRPr="00A8023A">
        <w:rPr>
          <w:rFonts w:ascii="Arial" w:hAnsi="Arial" w:cs="Arial"/>
          <w:spacing w:val="-1"/>
          <w:sz w:val="22"/>
          <w:szCs w:val="22"/>
        </w:rPr>
        <w:t xml:space="preserve">30 </w:t>
      </w:r>
      <w:r w:rsidRPr="00A8023A">
        <w:rPr>
          <w:rFonts w:ascii="Arial" w:hAnsi="Arial" w:cs="Arial"/>
          <w:spacing w:val="-1"/>
          <w:sz w:val="22"/>
          <w:szCs w:val="22"/>
        </w:rPr>
        <w:t xml:space="preserve">перерыв на обед с </w:t>
      </w:r>
      <w:r w:rsidR="008A5846" w:rsidRPr="00A8023A">
        <w:rPr>
          <w:rFonts w:ascii="Arial" w:hAnsi="Arial" w:cs="Arial"/>
          <w:spacing w:val="-1"/>
          <w:sz w:val="22"/>
          <w:szCs w:val="22"/>
        </w:rPr>
        <w:t>11</w:t>
      </w:r>
      <w:r w:rsidR="00230305" w:rsidRPr="00A8023A">
        <w:rPr>
          <w:rFonts w:ascii="Arial" w:hAnsi="Arial" w:cs="Arial"/>
          <w:spacing w:val="-1"/>
          <w:sz w:val="22"/>
          <w:szCs w:val="22"/>
        </w:rPr>
        <w:t>:</w:t>
      </w:r>
      <w:r w:rsidR="00362C71">
        <w:rPr>
          <w:rFonts w:ascii="Arial" w:hAnsi="Arial" w:cs="Arial"/>
          <w:spacing w:val="-1"/>
          <w:sz w:val="22"/>
          <w:szCs w:val="22"/>
        </w:rPr>
        <w:t>4</w:t>
      </w:r>
      <w:r w:rsidR="008A5846" w:rsidRPr="00A8023A">
        <w:rPr>
          <w:rFonts w:ascii="Arial" w:hAnsi="Arial" w:cs="Arial"/>
          <w:spacing w:val="-1"/>
          <w:sz w:val="22"/>
          <w:szCs w:val="22"/>
        </w:rPr>
        <w:t>0</w:t>
      </w:r>
      <w:r w:rsidR="00230305" w:rsidRPr="00A8023A">
        <w:rPr>
          <w:rFonts w:ascii="Arial" w:hAnsi="Arial" w:cs="Arial"/>
          <w:spacing w:val="-1"/>
          <w:sz w:val="22"/>
          <w:szCs w:val="22"/>
        </w:rPr>
        <w:t xml:space="preserve"> до </w:t>
      </w:r>
      <w:r w:rsidR="008A5846" w:rsidRPr="00A8023A">
        <w:rPr>
          <w:rFonts w:ascii="Arial" w:hAnsi="Arial" w:cs="Arial"/>
          <w:spacing w:val="-1"/>
          <w:sz w:val="22"/>
          <w:szCs w:val="22"/>
        </w:rPr>
        <w:t>12</w:t>
      </w:r>
      <w:r w:rsidR="00230305" w:rsidRPr="00A8023A">
        <w:rPr>
          <w:rFonts w:ascii="Arial" w:hAnsi="Arial" w:cs="Arial"/>
          <w:spacing w:val="-1"/>
          <w:sz w:val="22"/>
          <w:szCs w:val="22"/>
        </w:rPr>
        <w:t>:</w:t>
      </w:r>
      <w:r w:rsidR="008A5846" w:rsidRPr="00A8023A">
        <w:rPr>
          <w:rFonts w:ascii="Arial" w:hAnsi="Arial" w:cs="Arial"/>
          <w:spacing w:val="-1"/>
          <w:sz w:val="22"/>
          <w:szCs w:val="22"/>
        </w:rPr>
        <w:t>35</w:t>
      </w:r>
      <w:r w:rsidRPr="00A8023A">
        <w:rPr>
          <w:rFonts w:ascii="Arial" w:hAnsi="Arial" w:cs="Arial"/>
          <w:spacing w:val="-1"/>
          <w:sz w:val="22"/>
          <w:szCs w:val="22"/>
        </w:rPr>
        <w:t>).</w:t>
      </w:r>
    </w:p>
    <w:p w:rsidR="00A4059E" w:rsidRPr="00A8023A" w:rsidRDefault="00A4059E" w:rsidP="00A4059E">
      <w:pPr>
        <w:pStyle w:val="a7"/>
        <w:spacing w:after="0"/>
        <w:ind w:firstLine="709"/>
        <w:rPr>
          <w:rFonts w:ascii="Arial" w:hAnsi="Arial" w:cs="Arial"/>
          <w:sz w:val="22"/>
          <w:szCs w:val="22"/>
        </w:rPr>
      </w:pPr>
      <w:r w:rsidRPr="00A8023A">
        <w:rPr>
          <w:rFonts w:ascii="Arial" w:hAnsi="Arial" w:cs="Arial"/>
          <w:sz w:val="22"/>
          <w:szCs w:val="22"/>
        </w:rPr>
        <w:t>3.6.2. Каждое Предложение регистрируется Заказчиком в Журнале регистрации Предложений в порядке поступления. Запись регистрации Предложений должна включать регистрационный номер Предложений, дату, время, способ подачи. При доставке Предложения нарочным – также подпись и расшифровку подписи лица, вручившего конве</w:t>
      </w:r>
      <w:proofErr w:type="gramStart"/>
      <w:r w:rsidRPr="00A8023A">
        <w:rPr>
          <w:rFonts w:ascii="Arial" w:hAnsi="Arial" w:cs="Arial"/>
          <w:sz w:val="22"/>
          <w:szCs w:val="22"/>
        </w:rPr>
        <w:t>рт с Пр</w:t>
      </w:r>
      <w:proofErr w:type="gramEnd"/>
      <w:r w:rsidRPr="00A8023A">
        <w:rPr>
          <w:rFonts w:ascii="Arial" w:hAnsi="Arial" w:cs="Arial"/>
          <w:sz w:val="22"/>
          <w:szCs w:val="22"/>
        </w:rPr>
        <w:t xml:space="preserve">едложением уполномоченному лицу Заказчика. </w:t>
      </w:r>
    </w:p>
    <w:p w:rsidR="0058376B" w:rsidRPr="00A8023A" w:rsidRDefault="00A4059E" w:rsidP="00C362A3">
      <w:pPr>
        <w:pStyle w:val="a7"/>
        <w:spacing w:after="0"/>
        <w:ind w:firstLine="709"/>
        <w:rPr>
          <w:rFonts w:ascii="Arial" w:hAnsi="Arial" w:cs="Arial"/>
          <w:sz w:val="22"/>
          <w:szCs w:val="22"/>
        </w:rPr>
      </w:pPr>
      <w:r w:rsidRPr="00A8023A">
        <w:rPr>
          <w:rFonts w:ascii="Arial" w:hAnsi="Arial" w:cs="Arial"/>
          <w:sz w:val="22"/>
          <w:szCs w:val="22"/>
        </w:rPr>
        <w:t>3.6.3. Конверты с Предложениями, полученные после окончания срока их подачи, возвращаются участникам закупки, подавшим такие Предложения без рассмотрения.</w:t>
      </w:r>
      <w:bookmarkStart w:id="14" w:name="_Toc122326961"/>
      <w:bookmarkEnd w:id="12"/>
      <w:bookmarkEnd w:id="13"/>
    </w:p>
    <w:p w:rsidR="006E3ACB" w:rsidRPr="00A8023A" w:rsidRDefault="006E3ACB" w:rsidP="007866D6">
      <w:pPr>
        <w:pStyle w:val="a7"/>
        <w:spacing w:after="0"/>
        <w:ind w:firstLine="0"/>
        <w:rPr>
          <w:rFonts w:ascii="Arial" w:hAnsi="Arial" w:cs="Arial"/>
          <w:sz w:val="22"/>
          <w:szCs w:val="22"/>
        </w:rPr>
      </w:pPr>
    </w:p>
    <w:p w:rsidR="006E3ACB" w:rsidRPr="00A8023A" w:rsidRDefault="006E3ACB" w:rsidP="006E3ACB">
      <w:pPr>
        <w:pStyle w:val="a7"/>
        <w:rPr>
          <w:ins w:id="15" w:author="Солодянкин Александр Валерьевич" w:date="2019-01-17T14:23:00Z"/>
          <w:rFonts w:ascii="Arial" w:hAnsi="Arial" w:cs="Arial"/>
          <w:b/>
          <w:sz w:val="22"/>
          <w:szCs w:val="22"/>
        </w:rPr>
      </w:pPr>
      <w:r w:rsidRPr="00A8023A">
        <w:rPr>
          <w:rFonts w:ascii="Arial" w:hAnsi="Arial" w:cs="Arial"/>
          <w:b/>
          <w:sz w:val="22"/>
          <w:szCs w:val="22"/>
        </w:rPr>
        <w:t>3.7. Обеспечение заявки на участие в запросе предложений</w:t>
      </w:r>
    </w:p>
    <w:p w:rsidR="006E3ACB" w:rsidRPr="00A8023A" w:rsidRDefault="006E3ACB" w:rsidP="006E3ACB">
      <w:pPr>
        <w:pStyle w:val="a7"/>
        <w:spacing w:after="0"/>
        <w:ind w:firstLine="709"/>
        <w:rPr>
          <w:rFonts w:ascii="Arial" w:hAnsi="Arial" w:cs="Arial"/>
          <w:sz w:val="22"/>
          <w:szCs w:val="22"/>
        </w:rPr>
      </w:pPr>
      <w:r w:rsidRPr="00A8023A">
        <w:rPr>
          <w:rFonts w:ascii="Arial" w:hAnsi="Arial" w:cs="Arial"/>
          <w:sz w:val="22"/>
          <w:szCs w:val="22"/>
        </w:rPr>
        <w:t>3.7.1. Обеспечение заявки на участие в запросе предложений не установлено.</w:t>
      </w:r>
    </w:p>
    <w:p w:rsidR="00215B4C" w:rsidRPr="00A8023A" w:rsidRDefault="00215B4C" w:rsidP="007866D6">
      <w:pPr>
        <w:pStyle w:val="a7"/>
        <w:spacing w:after="0"/>
        <w:ind w:firstLine="0"/>
        <w:rPr>
          <w:rFonts w:ascii="Arial" w:hAnsi="Arial" w:cs="Arial"/>
          <w:sz w:val="22"/>
          <w:szCs w:val="22"/>
        </w:rPr>
      </w:pPr>
    </w:p>
    <w:p w:rsidR="00215B4C" w:rsidRPr="00A8023A" w:rsidRDefault="00215B4C" w:rsidP="00215B4C">
      <w:pPr>
        <w:pStyle w:val="a7"/>
        <w:rPr>
          <w:ins w:id="16" w:author="Солодянкин Александр Валерьевич" w:date="2019-01-17T14:23:00Z"/>
          <w:rFonts w:ascii="Arial" w:hAnsi="Arial" w:cs="Arial"/>
          <w:b/>
          <w:sz w:val="22"/>
          <w:szCs w:val="22"/>
        </w:rPr>
      </w:pPr>
      <w:r w:rsidRPr="00A8023A">
        <w:rPr>
          <w:rFonts w:ascii="Arial" w:hAnsi="Arial" w:cs="Arial"/>
          <w:b/>
          <w:sz w:val="22"/>
          <w:szCs w:val="22"/>
        </w:rPr>
        <w:lastRenderedPageBreak/>
        <w:t>3.8. Обеспечение исполнения договора</w:t>
      </w:r>
      <w:r w:rsidR="00716C78">
        <w:rPr>
          <w:rFonts w:ascii="Arial" w:hAnsi="Arial" w:cs="Arial"/>
          <w:b/>
          <w:sz w:val="22"/>
          <w:szCs w:val="22"/>
        </w:rPr>
        <w:t>.</w:t>
      </w:r>
    </w:p>
    <w:p w:rsidR="002C4A19" w:rsidRDefault="002D79F7" w:rsidP="00716C78">
      <w:pPr>
        <w:pStyle w:val="a7"/>
        <w:spacing w:after="0"/>
        <w:ind w:firstLine="709"/>
        <w:rPr>
          <w:rFonts w:ascii="Arial" w:hAnsi="Arial" w:cs="Arial"/>
          <w:sz w:val="22"/>
          <w:szCs w:val="22"/>
        </w:rPr>
      </w:pPr>
      <w:r w:rsidRPr="002D79F7">
        <w:rPr>
          <w:rFonts w:ascii="Arial" w:hAnsi="Arial" w:cs="Arial"/>
          <w:sz w:val="22"/>
          <w:szCs w:val="22"/>
        </w:rPr>
        <w:t>3.8.1</w:t>
      </w:r>
      <w:r w:rsidR="00716C78">
        <w:rPr>
          <w:rFonts w:ascii="Arial" w:hAnsi="Arial" w:cs="Arial"/>
          <w:sz w:val="22"/>
          <w:szCs w:val="22"/>
        </w:rPr>
        <w:t xml:space="preserve"> Обеспечение исполнения договора не установлено.</w:t>
      </w:r>
    </w:p>
    <w:p w:rsidR="00716C78" w:rsidRPr="00A8023A" w:rsidRDefault="00716C78" w:rsidP="00716C78">
      <w:pPr>
        <w:pStyle w:val="a7"/>
        <w:spacing w:after="0"/>
        <w:ind w:firstLine="709"/>
        <w:rPr>
          <w:rFonts w:ascii="Arial" w:hAnsi="Arial" w:cs="Arial"/>
          <w:sz w:val="22"/>
          <w:szCs w:val="22"/>
        </w:rPr>
      </w:pPr>
    </w:p>
    <w:p w:rsidR="00A4059E" w:rsidRPr="00A8023A" w:rsidRDefault="00A4059E" w:rsidP="00C362A3">
      <w:pPr>
        <w:pStyle w:val="a7"/>
        <w:spacing w:after="0"/>
        <w:ind w:left="1260" w:hanging="540"/>
        <w:rPr>
          <w:rFonts w:ascii="Arial" w:hAnsi="Arial" w:cs="Arial"/>
          <w:b/>
          <w:spacing w:val="-1"/>
          <w:sz w:val="22"/>
          <w:szCs w:val="22"/>
        </w:rPr>
      </w:pPr>
      <w:r w:rsidRPr="00A8023A">
        <w:rPr>
          <w:rFonts w:ascii="Arial" w:hAnsi="Arial" w:cs="Arial"/>
          <w:b/>
          <w:spacing w:val="-1"/>
          <w:sz w:val="22"/>
          <w:szCs w:val="22"/>
        </w:rPr>
        <w:t xml:space="preserve">4. Рассмотрение и оценка Предложений, подведение итогов </w:t>
      </w:r>
      <w:bookmarkStart w:id="17" w:name="sub_261"/>
      <w:bookmarkStart w:id="18" w:name="_Toc122326965"/>
      <w:bookmarkEnd w:id="14"/>
      <w:r w:rsidRPr="00A8023A">
        <w:rPr>
          <w:rFonts w:ascii="Arial" w:hAnsi="Arial" w:cs="Arial"/>
          <w:b/>
          <w:spacing w:val="-1"/>
          <w:sz w:val="22"/>
          <w:szCs w:val="22"/>
        </w:rPr>
        <w:t>Предложений</w:t>
      </w:r>
    </w:p>
    <w:p w:rsidR="00C362A3" w:rsidRPr="00A8023A" w:rsidRDefault="00C362A3" w:rsidP="00C362A3">
      <w:pPr>
        <w:pStyle w:val="a7"/>
        <w:spacing w:after="0"/>
        <w:ind w:left="1260" w:hanging="540"/>
        <w:rPr>
          <w:rFonts w:ascii="Arial" w:hAnsi="Arial" w:cs="Arial"/>
          <w:b/>
          <w:spacing w:val="-1"/>
          <w:sz w:val="22"/>
          <w:szCs w:val="22"/>
        </w:rPr>
      </w:pPr>
    </w:p>
    <w:p w:rsidR="00115448" w:rsidRPr="00A8023A" w:rsidRDefault="00A4059E" w:rsidP="00C362A3">
      <w:pPr>
        <w:shd w:val="clear" w:color="auto" w:fill="FFFFFF"/>
        <w:tabs>
          <w:tab w:val="left" w:pos="1134"/>
        </w:tabs>
        <w:spacing w:after="0" w:line="240" w:lineRule="auto"/>
        <w:ind w:firstLine="709"/>
        <w:jc w:val="both"/>
        <w:rPr>
          <w:rFonts w:ascii="Arial" w:eastAsia="Calibri" w:hAnsi="Arial" w:cs="Arial"/>
        </w:rPr>
      </w:pPr>
      <w:r w:rsidRPr="00A8023A">
        <w:rPr>
          <w:rFonts w:ascii="Arial" w:hAnsi="Arial" w:cs="Arial"/>
        </w:rPr>
        <w:t xml:space="preserve">4.1. В день, во время и в месте, указанные </w:t>
      </w:r>
      <w:r w:rsidRPr="00A8023A">
        <w:rPr>
          <w:rStyle w:val="12pt0"/>
          <w:rFonts w:ascii="Arial" w:eastAsiaTheme="minorHAnsi" w:hAnsi="Arial" w:cs="Arial"/>
          <w:sz w:val="22"/>
          <w:szCs w:val="22"/>
        </w:rPr>
        <w:t xml:space="preserve">в </w:t>
      </w:r>
      <w:r w:rsidRPr="00A8023A">
        <w:rPr>
          <w:rFonts w:ascii="Arial" w:hAnsi="Arial" w:cs="Arial"/>
        </w:rPr>
        <w:t xml:space="preserve">Информационной карте запроса предложений (Приложение №1 </w:t>
      </w:r>
      <w:r w:rsidRPr="00A8023A">
        <w:rPr>
          <w:rStyle w:val="12pt0"/>
          <w:rFonts w:ascii="Arial" w:eastAsiaTheme="minorHAnsi" w:hAnsi="Arial" w:cs="Arial"/>
          <w:sz w:val="22"/>
          <w:szCs w:val="22"/>
        </w:rPr>
        <w:t>Документации по запросу предложений)</w:t>
      </w:r>
      <w:r w:rsidRPr="00A8023A">
        <w:rPr>
          <w:rFonts w:ascii="Arial" w:hAnsi="Arial" w:cs="Arial"/>
        </w:rPr>
        <w:t xml:space="preserve">, </w:t>
      </w:r>
      <w:bookmarkStart w:id="19" w:name="sub_264"/>
      <w:bookmarkStart w:id="20" w:name="sub_263"/>
      <w:bookmarkEnd w:id="17"/>
      <w:r w:rsidRPr="00A8023A">
        <w:rPr>
          <w:rFonts w:ascii="Arial" w:hAnsi="Arial" w:cs="Arial"/>
        </w:rPr>
        <w:t>закупочная комиссия рас</w:t>
      </w:r>
      <w:r w:rsidR="00115448" w:rsidRPr="00A8023A">
        <w:rPr>
          <w:rFonts w:ascii="Arial" w:hAnsi="Arial" w:cs="Arial"/>
        </w:rPr>
        <w:t xml:space="preserve">сматривает поданные Предложения на </w:t>
      </w:r>
      <w:r w:rsidR="00115448" w:rsidRPr="00A8023A">
        <w:rPr>
          <w:rFonts w:ascii="Arial" w:eastAsia="Calibri" w:hAnsi="Arial" w:cs="Arial"/>
          <w:spacing w:val="1"/>
        </w:rPr>
        <w:t xml:space="preserve">соответствие их требованиям, установленным в извещении и документации к закупке, и оценивает заявки на </w:t>
      </w:r>
      <w:r w:rsidR="00115448" w:rsidRPr="00A8023A">
        <w:rPr>
          <w:rFonts w:ascii="Arial" w:eastAsia="Calibri" w:hAnsi="Arial" w:cs="Arial"/>
          <w:spacing w:val="-1"/>
        </w:rPr>
        <w:t>участие в запросе предложений.</w:t>
      </w:r>
      <w:r w:rsidR="00230305" w:rsidRPr="00A8023A">
        <w:rPr>
          <w:rFonts w:ascii="Arial" w:eastAsia="Calibri" w:hAnsi="Arial" w:cs="Arial"/>
          <w:spacing w:val="-1"/>
        </w:rPr>
        <w:t xml:space="preserve"> Общий срок рассмотрения и оценки заявок на участие в запросе предложений не может превышать 10 (десяти) дней со дня окончания срока подачи заявок на участие в запросе предложений.</w:t>
      </w:r>
    </w:p>
    <w:p w:rsidR="00230305" w:rsidRPr="00A8023A" w:rsidRDefault="00A4059E" w:rsidP="00C362A3">
      <w:pPr>
        <w:pStyle w:val="3"/>
        <w:numPr>
          <w:ilvl w:val="0"/>
          <w:numId w:val="0"/>
        </w:numPr>
        <w:tabs>
          <w:tab w:val="num" w:pos="1559"/>
        </w:tabs>
        <w:spacing w:line="240" w:lineRule="auto"/>
        <w:ind w:firstLine="709"/>
        <w:rPr>
          <w:rFonts w:ascii="Arial" w:hAnsi="Arial" w:cs="Arial"/>
          <w:sz w:val="22"/>
          <w:szCs w:val="22"/>
        </w:rPr>
      </w:pPr>
      <w:r w:rsidRPr="00A8023A">
        <w:rPr>
          <w:rFonts w:ascii="Arial" w:hAnsi="Arial" w:cs="Arial"/>
          <w:sz w:val="22"/>
          <w:szCs w:val="22"/>
        </w:rPr>
        <w:t>4.2. Закупочная комиссия не рассматривает и отклоняет Предложение Участника закупки в случае:</w:t>
      </w:r>
    </w:p>
    <w:p w:rsidR="00230305" w:rsidRPr="00A8023A" w:rsidRDefault="00230305" w:rsidP="00230305">
      <w:pPr>
        <w:shd w:val="clear" w:color="auto" w:fill="FFFFFF"/>
        <w:tabs>
          <w:tab w:val="left" w:pos="1018"/>
          <w:tab w:val="left" w:pos="1134"/>
        </w:tabs>
        <w:spacing w:after="0" w:line="120" w:lineRule="atLeast"/>
        <w:ind w:firstLine="709"/>
        <w:jc w:val="both"/>
        <w:rPr>
          <w:rFonts w:ascii="Arial" w:eastAsia="Calibri" w:hAnsi="Arial" w:cs="Arial"/>
        </w:rPr>
      </w:pPr>
      <w:r w:rsidRPr="00A8023A">
        <w:rPr>
          <w:rFonts w:ascii="Arial" w:eastAsia="Calibri" w:hAnsi="Arial" w:cs="Arial"/>
          <w:spacing w:val="-11"/>
        </w:rPr>
        <w:t>а)</w:t>
      </w:r>
      <w:r w:rsidRPr="00A8023A">
        <w:rPr>
          <w:rFonts w:ascii="Arial" w:eastAsia="Calibri" w:hAnsi="Arial" w:cs="Arial"/>
        </w:rPr>
        <w:tab/>
      </w:r>
      <w:r w:rsidRPr="00A8023A">
        <w:rPr>
          <w:rFonts w:ascii="Arial" w:eastAsia="Calibri" w:hAnsi="Arial" w:cs="Arial"/>
          <w:spacing w:val="3"/>
        </w:rPr>
        <w:t>несоответствия заявки по составу, содержанию и оформлению, а также</w:t>
      </w:r>
      <w:r w:rsidR="00951759" w:rsidRPr="00A8023A">
        <w:rPr>
          <w:rFonts w:ascii="Arial" w:eastAsia="Calibri" w:hAnsi="Arial" w:cs="Arial"/>
          <w:spacing w:val="3"/>
        </w:rPr>
        <w:t>,</w:t>
      </w:r>
      <w:r w:rsidRPr="00A8023A">
        <w:rPr>
          <w:rFonts w:ascii="Arial" w:eastAsia="Calibri" w:hAnsi="Arial" w:cs="Arial"/>
          <w:spacing w:val="3"/>
        </w:rPr>
        <w:t xml:space="preserve"> </w:t>
      </w:r>
      <w:r w:rsidRPr="00A8023A">
        <w:rPr>
          <w:rFonts w:ascii="Arial" w:eastAsia="Calibri" w:hAnsi="Arial" w:cs="Arial"/>
          <w:spacing w:val="1"/>
        </w:rPr>
        <w:t>если заявка не прошита</w:t>
      </w:r>
      <w:r w:rsidR="00165BC0" w:rsidRPr="00A8023A">
        <w:rPr>
          <w:rFonts w:ascii="Arial" w:eastAsia="Calibri" w:hAnsi="Arial" w:cs="Arial"/>
          <w:spacing w:val="1"/>
        </w:rPr>
        <w:t xml:space="preserve"> (</w:t>
      </w:r>
      <w:r w:rsidRPr="00A8023A">
        <w:rPr>
          <w:rFonts w:ascii="Arial" w:eastAsia="Calibri" w:hAnsi="Arial" w:cs="Arial"/>
          <w:spacing w:val="1"/>
        </w:rPr>
        <w:t xml:space="preserve">если такое требование было установлено документацией </w:t>
      </w:r>
      <w:r w:rsidRPr="00A8023A">
        <w:rPr>
          <w:rFonts w:ascii="Arial" w:eastAsia="Calibri" w:hAnsi="Arial" w:cs="Arial"/>
          <w:spacing w:val="-2"/>
        </w:rPr>
        <w:t>о закупке</w:t>
      </w:r>
      <w:r w:rsidR="00165BC0" w:rsidRPr="00A8023A">
        <w:rPr>
          <w:rFonts w:ascii="Arial" w:eastAsia="Calibri" w:hAnsi="Arial" w:cs="Arial"/>
          <w:spacing w:val="-2"/>
        </w:rPr>
        <w:t>)</w:t>
      </w:r>
      <w:r w:rsidRPr="00A8023A">
        <w:rPr>
          <w:rFonts w:ascii="Arial" w:eastAsia="Calibri" w:hAnsi="Arial" w:cs="Arial"/>
          <w:spacing w:val="-2"/>
        </w:rPr>
        <w:t>;</w:t>
      </w:r>
    </w:p>
    <w:p w:rsidR="00230305" w:rsidRPr="00A8023A" w:rsidRDefault="00230305" w:rsidP="00230305">
      <w:pPr>
        <w:shd w:val="clear" w:color="auto" w:fill="FFFFFF"/>
        <w:tabs>
          <w:tab w:val="left" w:pos="1018"/>
          <w:tab w:val="left" w:pos="1134"/>
        </w:tabs>
        <w:spacing w:after="0" w:line="120" w:lineRule="atLeast"/>
        <w:ind w:firstLine="709"/>
        <w:jc w:val="both"/>
        <w:rPr>
          <w:rFonts w:ascii="Arial" w:eastAsia="Calibri" w:hAnsi="Arial" w:cs="Arial"/>
        </w:rPr>
      </w:pPr>
      <w:r w:rsidRPr="00A8023A">
        <w:rPr>
          <w:rFonts w:ascii="Arial" w:eastAsia="Calibri" w:hAnsi="Arial" w:cs="Arial"/>
          <w:spacing w:val="-12"/>
        </w:rPr>
        <w:t>б)</w:t>
      </w:r>
      <w:r w:rsidRPr="00A8023A">
        <w:rPr>
          <w:rFonts w:ascii="Arial" w:eastAsia="Calibri" w:hAnsi="Arial" w:cs="Arial"/>
        </w:rPr>
        <w:tab/>
        <w:t>предоставления участником в составе заявки недостоверных сведений;</w:t>
      </w:r>
    </w:p>
    <w:p w:rsidR="00230305" w:rsidRPr="00A8023A" w:rsidRDefault="00230305" w:rsidP="00230305">
      <w:pPr>
        <w:shd w:val="clear" w:color="auto" w:fill="FFFFFF"/>
        <w:tabs>
          <w:tab w:val="left" w:pos="993"/>
          <w:tab w:val="left" w:pos="1286"/>
        </w:tabs>
        <w:spacing w:after="0" w:line="120" w:lineRule="atLeast"/>
        <w:ind w:firstLine="709"/>
        <w:jc w:val="both"/>
        <w:rPr>
          <w:rFonts w:ascii="Arial" w:eastAsia="Calibri" w:hAnsi="Arial" w:cs="Arial"/>
        </w:rPr>
      </w:pPr>
      <w:r w:rsidRPr="00A8023A">
        <w:rPr>
          <w:rFonts w:ascii="Arial" w:eastAsia="Calibri" w:hAnsi="Arial" w:cs="Arial"/>
          <w:spacing w:val="-7"/>
        </w:rPr>
        <w:t>в)</w:t>
      </w:r>
      <w:r w:rsidRPr="00A8023A">
        <w:rPr>
          <w:rFonts w:ascii="Arial" w:eastAsia="Calibri" w:hAnsi="Arial" w:cs="Arial"/>
        </w:rPr>
        <w:tab/>
        <w:t xml:space="preserve">несоответствия участника </w:t>
      </w:r>
      <w:r w:rsidR="00165BC0" w:rsidRPr="00A8023A">
        <w:rPr>
          <w:rFonts w:ascii="Arial" w:eastAsia="Calibri" w:hAnsi="Arial" w:cs="Arial"/>
        </w:rPr>
        <w:t>запроса предложений требованиям, установленным настоящей документацией</w:t>
      </w:r>
      <w:r w:rsidRPr="00A8023A">
        <w:rPr>
          <w:rFonts w:ascii="Arial" w:eastAsia="Calibri" w:hAnsi="Arial" w:cs="Arial"/>
          <w:spacing w:val="-1"/>
        </w:rPr>
        <w:t>;</w:t>
      </w:r>
    </w:p>
    <w:p w:rsidR="00230305" w:rsidRPr="00A8023A" w:rsidRDefault="00230305" w:rsidP="00230305">
      <w:pPr>
        <w:shd w:val="clear" w:color="auto" w:fill="FFFFFF"/>
        <w:tabs>
          <w:tab w:val="left" w:pos="993"/>
          <w:tab w:val="left" w:pos="1286"/>
        </w:tabs>
        <w:spacing w:after="0" w:line="120" w:lineRule="atLeast"/>
        <w:ind w:firstLine="709"/>
        <w:jc w:val="both"/>
        <w:rPr>
          <w:rFonts w:ascii="Arial" w:eastAsia="Calibri" w:hAnsi="Arial" w:cs="Arial"/>
        </w:rPr>
      </w:pPr>
      <w:r w:rsidRPr="00A8023A">
        <w:rPr>
          <w:rFonts w:ascii="Arial" w:eastAsia="Calibri" w:hAnsi="Arial" w:cs="Arial"/>
          <w:spacing w:val="-7"/>
        </w:rPr>
        <w:t>г)</w:t>
      </w:r>
      <w:r w:rsidRPr="00A8023A">
        <w:rPr>
          <w:rFonts w:ascii="Arial" w:eastAsia="Calibri" w:hAnsi="Arial" w:cs="Arial"/>
        </w:rPr>
        <w:tab/>
        <w:t>несоответствия субподрядчиков (поставщиков, соисполнителей) требованиям документации о закупке, если они были установлены;</w:t>
      </w:r>
    </w:p>
    <w:p w:rsidR="00230305" w:rsidRPr="00A8023A" w:rsidRDefault="00230305" w:rsidP="00230305">
      <w:pPr>
        <w:shd w:val="clear" w:color="auto" w:fill="FFFFFF"/>
        <w:tabs>
          <w:tab w:val="left" w:pos="1070"/>
          <w:tab w:val="left" w:pos="1134"/>
        </w:tabs>
        <w:spacing w:after="0" w:line="120" w:lineRule="atLeast"/>
        <w:ind w:firstLine="709"/>
        <w:jc w:val="both"/>
        <w:rPr>
          <w:rFonts w:ascii="Arial" w:eastAsia="Calibri" w:hAnsi="Arial" w:cs="Arial"/>
        </w:rPr>
      </w:pPr>
      <w:r w:rsidRPr="00A8023A">
        <w:rPr>
          <w:rFonts w:ascii="Arial" w:eastAsia="Calibri" w:hAnsi="Arial" w:cs="Arial"/>
          <w:spacing w:val="-7"/>
        </w:rPr>
        <w:t>д)</w:t>
      </w:r>
      <w:r w:rsidRPr="00A8023A">
        <w:rPr>
          <w:rFonts w:ascii="Arial" w:eastAsia="Calibri" w:hAnsi="Arial" w:cs="Arial"/>
        </w:rPr>
        <w:tab/>
      </w:r>
      <w:r w:rsidRPr="00A8023A">
        <w:rPr>
          <w:rFonts w:ascii="Arial" w:eastAsia="Calibri" w:hAnsi="Arial" w:cs="Arial"/>
          <w:spacing w:val="6"/>
        </w:rPr>
        <w:t xml:space="preserve">несоответствия продукции и (или) договорных условий, указанных в </w:t>
      </w:r>
      <w:r w:rsidRPr="00A8023A">
        <w:rPr>
          <w:rFonts w:ascii="Arial" w:eastAsia="Calibri" w:hAnsi="Arial" w:cs="Arial"/>
        </w:rPr>
        <w:t>заявке на участие в закупке, требованиям документации о закупке;</w:t>
      </w:r>
    </w:p>
    <w:p w:rsidR="00230305" w:rsidRPr="00A8023A" w:rsidRDefault="00230305" w:rsidP="00230305">
      <w:pPr>
        <w:shd w:val="clear" w:color="auto" w:fill="FFFFFF"/>
        <w:tabs>
          <w:tab w:val="left" w:pos="1070"/>
          <w:tab w:val="left" w:pos="1134"/>
        </w:tabs>
        <w:spacing w:after="0" w:line="120" w:lineRule="atLeast"/>
        <w:ind w:firstLine="709"/>
        <w:jc w:val="both"/>
        <w:rPr>
          <w:rFonts w:ascii="Arial" w:eastAsia="Calibri" w:hAnsi="Arial" w:cs="Arial"/>
        </w:rPr>
      </w:pPr>
      <w:r w:rsidRPr="00A8023A">
        <w:rPr>
          <w:rFonts w:ascii="Arial" w:eastAsia="Calibri" w:hAnsi="Arial" w:cs="Arial"/>
          <w:spacing w:val="-10"/>
        </w:rPr>
        <w:t>е)</w:t>
      </w:r>
      <w:r w:rsidRPr="00A8023A">
        <w:rPr>
          <w:rFonts w:ascii="Arial" w:eastAsia="Calibri" w:hAnsi="Arial" w:cs="Arial"/>
        </w:rPr>
        <w:tab/>
      </w:r>
      <w:r w:rsidRPr="00A8023A">
        <w:rPr>
          <w:rFonts w:ascii="Arial" w:eastAsia="Calibri" w:hAnsi="Arial" w:cs="Arial"/>
          <w:spacing w:val="4"/>
        </w:rPr>
        <w:t xml:space="preserve">несоответствия размера, формы, условий или порядка предоставления </w:t>
      </w:r>
      <w:r w:rsidRPr="00A8023A">
        <w:rPr>
          <w:rFonts w:ascii="Arial" w:eastAsia="Calibri" w:hAnsi="Arial" w:cs="Arial"/>
        </w:rPr>
        <w:t>обеспечения заявки на участие в запросе предложений</w:t>
      </w:r>
      <w:r w:rsidR="00165BC0" w:rsidRPr="00A8023A">
        <w:rPr>
          <w:rFonts w:ascii="Arial" w:eastAsia="Calibri" w:hAnsi="Arial" w:cs="Arial"/>
        </w:rPr>
        <w:t xml:space="preserve"> (если заказчиком установлено требование обеспечения заявки на участие в запросе предложений)</w:t>
      </w:r>
      <w:r w:rsidRPr="00A8023A">
        <w:rPr>
          <w:rFonts w:ascii="Arial" w:eastAsia="Calibri" w:hAnsi="Arial" w:cs="Arial"/>
        </w:rPr>
        <w:t>;</w:t>
      </w:r>
    </w:p>
    <w:p w:rsidR="00F56E08" w:rsidRPr="00A8023A" w:rsidRDefault="00230305" w:rsidP="00F56E08">
      <w:pPr>
        <w:shd w:val="clear" w:color="auto" w:fill="FFFFFF"/>
        <w:tabs>
          <w:tab w:val="left" w:pos="1134"/>
        </w:tabs>
        <w:spacing w:after="0" w:line="120" w:lineRule="atLeast"/>
        <w:ind w:firstLine="709"/>
        <w:jc w:val="both"/>
        <w:rPr>
          <w:rFonts w:ascii="Arial" w:eastAsia="Calibri" w:hAnsi="Arial" w:cs="Arial"/>
          <w:spacing w:val="-2"/>
        </w:rPr>
      </w:pPr>
      <w:r w:rsidRPr="00A8023A">
        <w:rPr>
          <w:rFonts w:ascii="Arial" w:eastAsia="Calibri" w:hAnsi="Arial" w:cs="Arial"/>
          <w:spacing w:val="-6"/>
        </w:rPr>
        <w:t>ж)</w:t>
      </w:r>
      <w:r w:rsidRPr="00A8023A">
        <w:rPr>
          <w:rFonts w:ascii="Arial" w:eastAsia="Calibri" w:hAnsi="Arial" w:cs="Arial"/>
        </w:rPr>
        <w:tab/>
      </w:r>
      <w:r w:rsidRPr="00A8023A">
        <w:rPr>
          <w:rFonts w:ascii="Arial" w:eastAsia="Calibri" w:hAnsi="Arial" w:cs="Arial"/>
          <w:spacing w:val="8"/>
        </w:rPr>
        <w:t>если предложенная в заявк</w:t>
      </w:r>
      <w:r w:rsidR="00165BC0" w:rsidRPr="00A8023A">
        <w:rPr>
          <w:rFonts w:ascii="Arial" w:eastAsia="Calibri" w:hAnsi="Arial" w:cs="Arial"/>
          <w:spacing w:val="8"/>
        </w:rPr>
        <w:t>е</w:t>
      </w:r>
      <w:r w:rsidRPr="00A8023A">
        <w:rPr>
          <w:rFonts w:ascii="Arial" w:eastAsia="Calibri" w:hAnsi="Arial" w:cs="Arial"/>
          <w:spacing w:val="8"/>
        </w:rPr>
        <w:t xml:space="preserve"> цена товаров, работ, услуг превышает </w:t>
      </w:r>
      <w:r w:rsidRPr="00A8023A">
        <w:rPr>
          <w:rFonts w:ascii="Arial" w:eastAsia="Calibri" w:hAnsi="Arial" w:cs="Arial"/>
          <w:spacing w:val="3"/>
        </w:rPr>
        <w:t xml:space="preserve">начальную (максимальную) цену, указанную в извещении о проведении запроса </w:t>
      </w:r>
      <w:r w:rsidRPr="00A8023A">
        <w:rPr>
          <w:rFonts w:ascii="Arial" w:eastAsia="Calibri" w:hAnsi="Arial" w:cs="Arial"/>
          <w:spacing w:val="-2"/>
        </w:rPr>
        <w:t>предложений.</w:t>
      </w:r>
    </w:p>
    <w:p w:rsidR="00357F1C" w:rsidRPr="00A8023A" w:rsidRDefault="002A7000" w:rsidP="008E0275">
      <w:pPr>
        <w:shd w:val="clear" w:color="auto" w:fill="FFFFFF"/>
        <w:tabs>
          <w:tab w:val="left" w:pos="1134"/>
        </w:tabs>
        <w:spacing w:after="0" w:line="120" w:lineRule="atLeast"/>
        <w:jc w:val="both"/>
        <w:rPr>
          <w:rFonts w:ascii="Arial" w:eastAsia="Calibri" w:hAnsi="Arial" w:cs="Arial"/>
        </w:rPr>
      </w:pPr>
      <w:r w:rsidRPr="00A8023A">
        <w:rPr>
          <w:rFonts w:ascii="Arial" w:eastAsia="Calibri" w:hAnsi="Arial" w:cs="Arial"/>
          <w:spacing w:val="-2"/>
        </w:rPr>
        <w:t xml:space="preserve">        </w:t>
      </w:r>
      <w:r w:rsidR="00A4059E" w:rsidRPr="00A8023A">
        <w:rPr>
          <w:rFonts w:ascii="Arial" w:hAnsi="Arial" w:cs="Arial"/>
        </w:rPr>
        <w:t>4</w:t>
      </w:r>
      <w:r w:rsidR="00DB38E5" w:rsidRPr="00A8023A">
        <w:rPr>
          <w:rFonts w:ascii="Arial" w:hAnsi="Arial" w:cs="Arial"/>
        </w:rPr>
        <w:t>.</w:t>
      </w:r>
      <w:r w:rsidR="00A174DE" w:rsidRPr="00A8023A">
        <w:rPr>
          <w:rFonts w:ascii="Arial" w:hAnsi="Arial" w:cs="Arial"/>
        </w:rPr>
        <w:t>3</w:t>
      </w:r>
      <w:r w:rsidR="00A4059E" w:rsidRPr="00A8023A">
        <w:rPr>
          <w:rFonts w:ascii="Arial" w:hAnsi="Arial" w:cs="Arial"/>
        </w:rPr>
        <w:t xml:space="preserve">. Победителем в проведении запроса предложений </w:t>
      </w:r>
      <w:r w:rsidR="00165BC0" w:rsidRPr="00A8023A">
        <w:rPr>
          <w:rFonts w:ascii="Arial" w:hAnsi="Arial" w:cs="Arial"/>
        </w:rPr>
        <w:t xml:space="preserve">признается </w:t>
      </w:r>
      <w:r w:rsidR="00A4059E" w:rsidRPr="00A8023A">
        <w:rPr>
          <w:rFonts w:ascii="Arial" w:hAnsi="Arial" w:cs="Arial"/>
        </w:rPr>
        <w:t>участник закупки, предложивший лучшие условия исполнения договора.</w:t>
      </w:r>
    </w:p>
    <w:p w:rsidR="00357F1C" w:rsidRPr="00A8023A" w:rsidRDefault="000E48E9" w:rsidP="00C362A3">
      <w:pPr>
        <w:tabs>
          <w:tab w:val="left" w:pos="567"/>
        </w:tabs>
        <w:spacing w:after="0" w:line="240" w:lineRule="auto"/>
        <w:jc w:val="both"/>
        <w:rPr>
          <w:rFonts w:ascii="Arial" w:hAnsi="Arial" w:cs="Arial"/>
        </w:rPr>
      </w:pPr>
      <w:r w:rsidRPr="00A8023A">
        <w:rPr>
          <w:rFonts w:ascii="Arial" w:hAnsi="Arial" w:cs="Arial"/>
        </w:rPr>
        <w:tab/>
      </w:r>
      <w:r w:rsidR="00A174DE" w:rsidRPr="00A8023A">
        <w:rPr>
          <w:rFonts w:ascii="Arial" w:hAnsi="Arial" w:cs="Arial"/>
        </w:rPr>
        <w:t>4.4</w:t>
      </w:r>
      <w:r w:rsidR="00526B2B" w:rsidRPr="00A8023A">
        <w:rPr>
          <w:rFonts w:ascii="Arial" w:hAnsi="Arial" w:cs="Arial"/>
        </w:rPr>
        <w:t xml:space="preserve">. По результатам рассмотрения заявок </w:t>
      </w:r>
      <w:r w:rsidR="00357F1C" w:rsidRPr="00A8023A">
        <w:rPr>
          <w:rFonts w:ascii="Arial" w:eastAsia="Calibri" w:hAnsi="Arial" w:cs="Arial"/>
          <w:color w:val="000000"/>
          <w:spacing w:val="1"/>
        </w:rPr>
        <w:t xml:space="preserve">комиссия </w:t>
      </w:r>
      <w:r w:rsidR="00C362A3" w:rsidRPr="00A8023A">
        <w:rPr>
          <w:rFonts w:ascii="Arial" w:eastAsia="Calibri" w:hAnsi="Arial" w:cs="Arial"/>
          <w:color w:val="000000"/>
          <w:spacing w:val="1"/>
        </w:rPr>
        <w:t xml:space="preserve">вправе принять </w:t>
      </w:r>
      <w:r w:rsidR="00357F1C" w:rsidRPr="00A8023A">
        <w:rPr>
          <w:rFonts w:ascii="Arial" w:eastAsia="Calibri" w:hAnsi="Arial" w:cs="Arial"/>
          <w:color w:val="000000"/>
          <w:spacing w:val="1"/>
        </w:rPr>
        <w:t xml:space="preserve">решение о </w:t>
      </w:r>
      <w:r w:rsidR="00C362A3" w:rsidRPr="00A8023A">
        <w:rPr>
          <w:rFonts w:ascii="Arial" w:eastAsia="Calibri" w:hAnsi="Arial" w:cs="Arial"/>
          <w:color w:val="000000"/>
          <w:spacing w:val="1"/>
        </w:rPr>
        <w:t>проведении переторжки</w:t>
      </w:r>
      <w:r w:rsidR="00357F1C" w:rsidRPr="00A8023A">
        <w:rPr>
          <w:rFonts w:ascii="Arial" w:eastAsia="Calibri" w:hAnsi="Arial" w:cs="Arial"/>
          <w:color w:val="000000"/>
        </w:rPr>
        <w:t>.</w:t>
      </w:r>
      <w:r w:rsidR="00C362A3" w:rsidRPr="00A8023A">
        <w:rPr>
          <w:rFonts w:ascii="Arial" w:eastAsia="Calibri" w:hAnsi="Arial" w:cs="Arial"/>
          <w:color w:val="000000"/>
        </w:rPr>
        <w:t xml:space="preserve"> </w:t>
      </w:r>
    </w:p>
    <w:p w:rsidR="00357F1C" w:rsidRPr="00A8023A" w:rsidRDefault="00357F1C" w:rsidP="00C362A3">
      <w:pPr>
        <w:shd w:val="clear" w:color="auto" w:fill="FFFFFF"/>
        <w:spacing w:after="0" w:line="240" w:lineRule="auto"/>
        <w:ind w:right="5" w:firstLine="567"/>
        <w:jc w:val="both"/>
        <w:rPr>
          <w:rFonts w:ascii="Arial" w:eastAsia="Calibri" w:hAnsi="Arial" w:cs="Arial"/>
        </w:rPr>
      </w:pPr>
      <w:r w:rsidRPr="00A8023A">
        <w:rPr>
          <w:rFonts w:ascii="Arial" w:eastAsia="Calibri" w:hAnsi="Arial" w:cs="Arial"/>
          <w:color w:val="000000"/>
          <w:spacing w:val="4"/>
        </w:rPr>
        <w:t xml:space="preserve">При проведении переторжки участникам может быть предоставлена </w:t>
      </w:r>
      <w:r w:rsidRPr="00A8023A">
        <w:rPr>
          <w:rFonts w:ascii="Arial" w:eastAsia="Calibri" w:hAnsi="Arial" w:cs="Arial"/>
          <w:color w:val="000000"/>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A8023A">
        <w:rPr>
          <w:rFonts w:ascii="Arial" w:eastAsia="Calibri" w:hAnsi="Arial" w:cs="Arial"/>
          <w:color w:val="000000"/>
          <w:spacing w:val="-1"/>
        </w:rPr>
        <w:t>процедуре закупки.</w:t>
      </w:r>
    </w:p>
    <w:p w:rsidR="005A3044" w:rsidRPr="00A8023A" w:rsidRDefault="005A3044" w:rsidP="005A3044">
      <w:pPr>
        <w:shd w:val="clear" w:color="auto" w:fill="FFFFFF"/>
        <w:spacing w:after="0" w:line="240" w:lineRule="auto"/>
        <w:ind w:left="14" w:right="10" w:firstLine="701"/>
        <w:jc w:val="both"/>
        <w:rPr>
          <w:rFonts w:ascii="Arial" w:eastAsia="Calibri" w:hAnsi="Arial" w:cs="Arial"/>
          <w:color w:val="000000"/>
          <w:spacing w:val="-1"/>
        </w:rPr>
      </w:pPr>
      <w:r w:rsidRPr="00A8023A">
        <w:rPr>
          <w:rFonts w:ascii="Arial" w:eastAsia="Calibri" w:hAnsi="Arial" w:cs="Arial"/>
          <w:color w:val="000000"/>
          <w:spacing w:val="-1"/>
        </w:rPr>
        <w:t xml:space="preserve">Проведение переторжки возможно по следующим условиям договора: </w:t>
      </w:r>
    </w:p>
    <w:p w:rsidR="005A3044" w:rsidRPr="00A8023A" w:rsidRDefault="005A3044" w:rsidP="005A3044">
      <w:pPr>
        <w:shd w:val="clear" w:color="auto" w:fill="FFFFFF"/>
        <w:spacing w:after="0" w:line="240" w:lineRule="auto"/>
        <w:ind w:left="14" w:right="10" w:firstLine="701"/>
        <w:jc w:val="both"/>
        <w:rPr>
          <w:rFonts w:ascii="Arial" w:eastAsia="Calibri" w:hAnsi="Arial" w:cs="Arial"/>
          <w:color w:val="000000"/>
          <w:spacing w:val="-1"/>
        </w:rPr>
      </w:pPr>
      <w:r w:rsidRPr="00A8023A">
        <w:rPr>
          <w:rFonts w:ascii="Arial" w:eastAsia="Calibri" w:hAnsi="Arial" w:cs="Arial"/>
          <w:color w:val="000000"/>
          <w:spacing w:val="-1"/>
        </w:rPr>
        <w:t>Цена договора;</w:t>
      </w:r>
    </w:p>
    <w:p w:rsidR="005A3044" w:rsidRPr="00A8023A" w:rsidRDefault="005A3044" w:rsidP="005A3044">
      <w:pPr>
        <w:shd w:val="clear" w:color="auto" w:fill="FFFFFF"/>
        <w:spacing w:after="0" w:line="240" w:lineRule="auto"/>
        <w:ind w:left="14" w:right="10" w:firstLine="701"/>
        <w:jc w:val="both"/>
        <w:rPr>
          <w:rFonts w:ascii="Arial" w:eastAsia="Calibri" w:hAnsi="Arial" w:cs="Arial"/>
          <w:color w:val="000000"/>
          <w:spacing w:val="-1"/>
        </w:rPr>
      </w:pPr>
      <w:r w:rsidRPr="00A8023A">
        <w:rPr>
          <w:rFonts w:ascii="Arial" w:eastAsia="Calibri" w:hAnsi="Arial" w:cs="Arial"/>
          <w:color w:val="000000"/>
          <w:spacing w:val="-1"/>
        </w:rPr>
        <w:t>Срок поставки</w:t>
      </w:r>
      <w:r w:rsidR="0038404C" w:rsidRPr="00A8023A">
        <w:rPr>
          <w:rFonts w:ascii="Arial" w:eastAsia="Calibri" w:hAnsi="Arial" w:cs="Arial"/>
          <w:color w:val="000000"/>
          <w:spacing w:val="-1"/>
        </w:rPr>
        <w:t>.</w:t>
      </w:r>
    </w:p>
    <w:p w:rsidR="00526B2B" w:rsidRPr="00A8023A" w:rsidRDefault="00357F1C" w:rsidP="00C362A3">
      <w:pPr>
        <w:shd w:val="clear" w:color="auto" w:fill="FFFFFF"/>
        <w:spacing w:after="0" w:line="240" w:lineRule="auto"/>
        <w:ind w:left="10" w:right="14" w:firstLine="710"/>
        <w:jc w:val="both"/>
        <w:rPr>
          <w:rFonts w:ascii="Arial" w:eastAsia="Calibri" w:hAnsi="Arial" w:cs="Arial"/>
        </w:rPr>
      </w:pPr>
      <w:r w:rsidRPr="00A8023A">
        <w:rPr>
          <w:rFonts w:ascii="Arial" w:eastAsia="Calibri" w:hAnsi="Arial" w:cs="Arial"/>
          <w:color w:val="000000"/>
          <w:spacing w:val="16"/>
        </w:rPr>
        <w:t xml:space="preserve">После проведения переторжки победителем признается лицо, </w:t>
      </w:r>
      <w:r w:rsidRPr="00A8023A">
        <w:rPr>
          <w:rFonts w:ascii="Arial" w:eastAsia="Calibri" w:hAnsi="Arial" w:cs="Arial"/>
          <w:color w:val="000000"/>
          <w:spacing w:val="-1"/>
        </w:rPr>
        <w:t>предложившее лучшие условия исполнения договора по результатам переторжки.</w:t>
      </w:r>
    </w:p>
    <w:p w:rsidR="00C362A3" w:rsidRPr="00A8023A" w:rsidRDefault="00A4059E" w:rsidP="00C362A3">
      <w:pPr>
        <w:shd w:val="clear" w:color="auto" w:fill="FFFFFF"/>
        <w:tabs>
          <w:tab w:val="left" w:pos="1134"/>
        </w:tabs>
        <w:spacing w:after="0" w:line="240" w:lineRule="auto"/>
        <w:ind w:firstLine="709"/>
        <w:jc w:val="both"/>
        <w:rPr>
          <w:rFonts w:ascii="Arial" w:hAnsi="Arial" w:cs="Arial"/>
        </w:rPr>
      </w:pPr>
      <w:r w:rsidRPr="00A8023A">
        <w:rPr>
          <w:rFonts w:ascii="Arial" w:hAnsi="Arial" w:cs="Arial"/>
        </w:rPr>
        <w:t>4.</w:t>
      </w:r>
      <w:r w:rsidR="00A174DE" w:rsidRPr="00A8023A">
        <w:rPr>
          <w:rFonts w:ascii="Arial" w:hAnsi="Arial" w:cs="Arial"/>
        </w:rPr>
        <w:t>5</w:t>
      </w:r>
      <w:r w:rsidRPr="00A8023A">
        <w:rPr>
          <w:rFonts w:ascii="Arial" w:hAnsi="Arial" w:cs="Arial"/>
        </w:rPr>
        <w:t xml:space="preserve">. </w:t>
      </w:r>
      <w:bookmarkStart w:id="21" w:name="_Toc122326967"/>
      <w:bookmarkEnd w:id="18"/>
      <w:bookmarkEnd w:id="19"/>
      <w:bookmarkEnd w:id="20"/>
      <w:r w:rsidR="00C362A3" w:rsidRPr="00A8023A">
        <w:rPr>
          <w:rFonts w:ascii="Arial" w:hAnsi="Arial" w:cs="Arial"/>
        </w:rPr>
        <w:t>Результаты рассмотрения и оценки заявок на участие в запросе предложений оформляются</w:t>
      </w:r>
      <w:r w:rsidR="000D1004" w:rsidRPr="00A8023A">
        <w:rPr>
          <w:rFonts w:ascii="Arial" w:hAnsi="Arial" w:cs="Arial"/>
        </w:rPr>
        <w:t xml:space="preserve"> итоговым</w:t>
      </w:r>
      <w:r w:rsidR="00C362A3" w:rsidRPr="00A8023A">
        <w:rPr>
          <w:rFonts w:ascii="Arial" w:hAnsi="Arial" w:cs="Arial"/>
        </w:rPr>
        <w:t xml:space="preserve"> протоколом, в котором содержатся следующие сведения:</w:t>
      </w:r>
    </w:p>
    <w:p w:rsidR="00C362A3" w:rsidRPr="00A8023A" w:rsidRDefault="00C362A3" w:rsidP="00C362A3">
      <w:pPr>
        <w:shd w:val="clear" w:color="auto" w:fill="FFFFFF"/>
        <w:tabs>
          <w:tab w:val="left" w:pos="1134"/>
        </w:tabs>
        <w:spacing w:after="0" w:line="240" w:lineRule="auto"/>
        <w:ind w:firstLine="709"/>
        <w:jc w:val="both"/>
        <w:rPr>
          <w:rFonts w:ascii="Arial" w:hAnsi="Arial" w:cs="Arial"/>
        </w:rPr>
      </w:pPr>
      <w:r w:rsidRPr="00A8023A">
        <w:rPr>
          <w:rFonts w:ascii="Arial" w:hAnsi="Arial" w:cs="Arial"/>
        </w:rPr>
        <w:t>1)</w:t>
      </w:r>
      <w:r w:rsidRPr="00A8023A">
        <w:rPr>
          <w:rFonts w:ascii="Arial" w:hAnsi="Arial" w:cs="Arial"/>
        </w:rPr>
        <w:tab/>
        <w:t>дата подписания протокола;</w:t>
      </w:r>
    </w:p>
    <w:p w:rsidR="00C362A3" w:rsidRPr="00A8023A" w:rsidRDefault="00C362A3" w:rsidP="00C362A3">
      <w:pPr>
        <w:shd w:val="clear" w:color="auto" w:fill="FFFFFF"/>
        <w:tabs>
          <w:tab w:val="left" w:pos="1134"/>
        </w:tabs>
        <w:spacing w:after="0" w:line="240" w:lineRule="auto"/>
        <w:ind w:firstLine="709"/>
        <w:jc w:val="both"/>
        <w:rPr>
          <w:rFonts w:ascii="Arial" w:hAnsi="Arial" w:cs="Arial"/>
        </w:rPr>
      </w:pPr>
      <w:r w:rsidRPr="00A8023A">
        <w:rPr>
          <w:rFonts w:ascii="Arial" w:hAnsi="Arial" w:cs="Arial"/>
        </w:rPr>
        <w:t>2)</w:t>
      </w:r>
      <w:r w:rsidRPr="00A8023A">
        <w:rPr>
          <w:rFonts w:ascii="Arial" w:hAnsi="Arial" w:cs="Arial"/>
        </w:rPr>
        <w:tab/>
        <w:t>количество поданных на участие в запросе предложений заявок, а также дата и время регистрации заявок;</w:t>
      </w:r>
    </w:p>
    <w:p w:rsidR="00C362A3" w:rsidRPr="00A8023A" w:rsidRDefault="00C362A3" w:rsidP="00C362A3">
      <w:pPr>
        <w:shd w:val="clear" w:color="auto" w:fill="FFFFFF"/>
        <w:tabs>
          <w:tab w:val="left" w:pos="1134"/>
        </w:tabs>
        <w:spacing w:after="0" w:line="240" w:lineRule="auto"/>
        <w:ind w:firstLine="709"/>
        <w:jc w:val="both"/>
        <w:rPr>
          <w:rFonts w:ascii="Arial" w:hAnsi="Arial" w:cs="Arial"/>
        </w:rPr>
      </w:pPr>
      <w:r w:rsidRPr="00A8023A">
        <w:rPr>
          <w:rFonts w:ascii="Arial" w:hAnsi="Arial" w:cs="Arial"/>
        </w:rPr>
        <w:t>3)</w:t>
      </w:r>
      <w:r w:rsidRPr="00A8023A">
        <w:rPr>
          <w:rFonts w:ascii="Arial" w:hAnsi="Arial" w:cs="Arial"/>
        </w:rPr>
        <w:tab/>
        <w:t>результаты рассмотрения заявок на участие в запросе предложений с указанием в том числе:</w:t>
      </w:r>
    </w:p>
    <w:p w:rsidR="00C362A3" w:rsidRPr="00A8023A" w:rsidRDefault="00C362A3" w:rsidP="00C362A3">
      <w:pPr>
        <w:shd w:val="clear" w:color="auto" w:fill="FFFFFF"/>
        <w:tabs>
          <w:tab w:val="left" w:pos="1134"/>
        </w:tabs>
        <w:spacing w:after="0" w:line="240" w:lineRule="auto"/>
        <w:ind w:firstLine="709"/>
        <w:jc w:val="both"/>
        <w:rPr>
          <w:rFonts w:ascii="Arial" w:hAnsi="Arial" w:cs="Arial"/>
        </w:rPr>
      </w:pPr>
      <w:r w:rsidRPr="00A8023A">
        <w:rPr>
          <w:rFonts w:ascii="Arial" w:hAnsi="Arial" w:cs="Arial"/>
        </w:rPr>
        <w:t>•</w:t>
      </w:r>
      <w:r w:rsidRPr="00A8023A">
        <w:rPr>
          <w:rFonts w:ascii="Arial" w:hAnsi="Arial" w:cs="Arial"/>
        </w:rPr>
        <w:tab/>
        <w:t>количества заявок на участие в запросе предложений, которые отклонены;</w:t>
      </w:r>
    </w:p>
    <w:p w:rsidR="00C362A3" w:rsidRPr="00A8023A" w:rsidRDefault="00C362A3" w:rsidP="00C362A3">
      <w:pPr>
        <w:shd w:val="clear" w:color="auto" w:fill="FFFFFF"/>
        <w:tabs>
          <w:tab w:val="left" w:pos="1134"/>
        </w:tabs>
        <w:spacing w:after="0" w:line="240" w:lineRule="auto"/>
        <w:ind w:firstLine="709"/>
        <w:jc w:val="both"/>
        <w:rPr>
          <w:rFonts w:ascii="Arial" w:hAnsi="Arial" w:cs="Arial"/>
        </w:rPr>
      </w:pPr>
      <w:r w:rsidRPr="00A8023A">
        <w:rPr>
          <w:rFonts w:ascii="Arial" w:hAnsi="Arial" w:cs="Arial"/>
        </w:rPr>
        <w:t>•</w:t>
      </w:r>
      <w:r w:rsidRPr="00A8023A">
        <w:rPr>
          <w:rFonts w:ascii="Arial" w:hAnsi="Arial" w:cs="Arial"/>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rsidR="00C362A3" w:rsidRPr="00A8023A" w:rsidRDefault="00C362A3" w:rsidP="00C362A3">
      <w:pPr>
        <w:shd w:val="clear" w:color="auto" w:fill="FFFFFF"/>
        <w:tabs>
          <w:tab w:val="left" w:pos="1134"/>
        </w:tabs>
        <w:spacing w:after="0" w:line="240" w:lineRule="auto"/>
        <w:ind w:firstLine="709"/>
        <w:jc w:val="both"/>
        <w:rPr>
          <w:rFonts w:ascii="Arial" w:hAnsi="Arial" w:cs="Arial"/>
        </w:rPr>
      </w:pPr>
      <w:r w:rsidRPr="00A8023A">
        <w:rPr>
          <w:rFonts w:ascii="Arial" w:hAnsi="Arial" w:cs="Arial"/>
        </w:rPr>
        <w:t>4)</w:t>
      </w:r>
      <w:r w:rsidRPr="00A8023A">
        <w:rPr>
          <w:rFonts w:ascii="Arial" w:hAnsi="Arial" w:cs="Arial"/>
        </w:rPr>
        <w:tab/>
        <w:t>результаты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rsidR="009E2F5F" w:rsidRPr="00A8023A" w:rsidRDefault="00C362A3" w:rsidP="00C362A3">
      <w:pPr>
        <w:shd w:val="clear" w:color="auto" w:fill="FFFFFF"/>
        <w:tabs>
          <w:tab w:val="left" w:pos="1134"/>
        </w:tabs>
        <w:spacing w:after="0" w:line="240" w:lineRule="auto"/>
        <w:ind w:firstLine="709"/>
        <w:jc w:val="both"/>
        <w:rPr>
          <w:rFonts w:ascii="Arial" w:hAnsi="Arial" w:cs="Arial"/>
        </w:rPr>
      </w:pPr>
      <w:r w:rsidRPr="00A8023A">
        <w:rPr>
          <w:rFonts w:ascii="Arial" w:hAnsi="Arial" w:cs="Arial"/>
        </w:rPr>
        <w:lastRenderedPageBreak/>
        <w:t>5)</w:t>
      </w:r>
      <w:r w:rsidRPr="00A8023A">
        <w:rPr>
          <w:rFonts w:ascii="Arial" w:hAnsi="Arial" w:cs="Arial"/>
        </w:rPr>
        <w:tab/>
        <w:t>причины, по которым запрос предложений признан несостоявшимся, в случае признания его таковым.</w:t>
      </w:r>
    </w:p>
    <w:p w:rsidR="00CC5BBB" w:rsidRPr="00A8023A" w:rsidRDefault="00A174DE" w:rsidP="00CC5BBB">
      <w:pPr>
        <w:shd w:val="clear" w:color="auto" w:fill="FFFFFF"/>
        <w:tabs>
          <w:tab w:val="left" w:pos="1134"/>
        </w:tabs>
        <w:spacing w:after="0" w:line="240" w:lineRule="auto"/>
        <w:ind w:firstLine="709"/>
        <w:jc w:val="both"/>
        <w:rPr>
          <w:rFonts w:ascii="Arial" w:eastAsia="Calibri" w:hAnsi="Arial" w:cs="Arial"/>
          <w:spacing w:val="-2"/>
        </w:rPr>
      </w:pPr>
      <w:r w:rsidRPr="00A8023A">
        <w:rPr>
          <w:rFonts w:ascii="Arial" w:eastAsia="Calibri" w:hAnsi="Arial" w:cs="Arial"/>
          <w:spacing w:val="-2"/>
        </w:rPr>
        <w:t>4.</w:t>
      </w:r>
      <w:r w:rsidR="00EC3B30" w:rsidRPr="00A8023A">
        <w:rPr>
          <w:rFonts w:ascii="Arial" w:eastAsia="Calibri" w:hAnsi="Arial" w:cs="Arial"/>
          <w:spacing w:val="-2"/>
        </w:rPr>
        <w:t>6</w:t>
      </w:r>
      <w:r w:rsidR="00CC5BBB" w:rsidRPr="00A8023A">
        <w:rPr>
          <w:rFonts w:ascii="Arial" w:eastAsia="Calibri" w:hAnsi="Arial" w:cs="Arial"/>
          <w:spacing w:val="-2"/>
        </w:rPr>
        <w:t xml:space="preserve">. Договор по результатам проведенной и оформленной </w:t>
      </w:r>
      <w:r w:rsidR="00941AF7" w:rsidRPr="00A8023A">
        <w:rPr>
          <w:rFonts w:ascii="Arial" w:eastAsia="Calibri" w:hAnsi="Arial" w:cs="Arial"/>
          <w:spacing w:val="-2"/>
        </w:rPr>
        <w:t>процедуры заключается не ранее 10</w:t>
      </w:r>
      <w:r w:rsidR="00CC5BBB" w:rsidRPr="00A8023A">
        <w:rPr>
          <w:rFonts w:ascii="Arial" w:eastAsia="Calibri" w:hAnsi="Arial" w:cs="Arial"/>
          <w:spacing w:val="-2"/>
        </w:rPr>
        <w:t xml:space="preserve"> и не позднее 20 календарных дней с момента</w:t>
      </w:r>
      <w:r w:rsidR="00E14143" w:rsidRPr="00A8023A">
        <w:rPr>
          <w:rFonts w:ascii="Arial" w:eastAsia="Calibri" w:hAnsi="Arial" w:cs="Arial"/>
          <w:spacing w:val="-2"/>
        </w:rPr>
        <w:t xml:space="preserve"> размещения в ЕИС</w:t>
      </w:r>
      <w:r w:rsidR="001106F8" w:rsidRPr="00A8023A">
        <w:rPr>
          <w:rFonts w:ascii="Arial" w:eastAsia="Calibri" w:hAnsi="Arial" w:cs="Arial"/>
          <w:spacing w:val="-2"/>
        </w:rPr>
        <w:t xml:space="preserve"> </w:t>
      </w:r>
      <w:r w:rsidR="00E14143" w:rsidRPr="00A8023A">
        <w:rPr>
          <w:rFonts w:ascii="Arial" w:eastAsia="Calibri" w:hAnsi="Arial" w:cs="Arial"/>
          <w:spacing w:val="-2"/>
        </w:rPr>
        <w:t>протокола, указанного в п. 4.5 настоящей документации</w:t>
      </w:r>
      <w:r w:rsidR="00CC5BBB" w:rsidRPr="00A8023A">
        <w:rPr>
          <w:rFonts w:ascii="Arial" w:eastAsia="Calibri" w:hAnsi="Arial" w:cs="Arial"/>
          <w:spacing w:val="-2"/>
        </w:rPr>
        <w:t>.</w:t>
      </w:r>
    </w:p>
    <w:p w:rsidR="005F2107" w:rsidRPr="00A8023A" w:rsidRDefault="005F2107" w:rsidP="00CC5BBB">
      <w:pPr>
        <w:shd w:val="clear" w:color="auto" w:fill="FFFFFF"/>
        <w:tabs>
          <w:tab w:val="left" w:pos="1134"/>
        </w:tabs>
        <w:spacing w:after="0" w:line="240" w:lineRule="auto"/>
        <w:ind w:firstLine="709"/>
        <w:jc w:val="both"/>
        <w:rPr>
          <w:rFonts w:ascii="Arial" w:eastAsia="Calibri" w:hAnsi="Arial" w:cs="Arial"/>
        </w:rPr>
      </w:pPr>
    </w:p>
    <w:bookmarkEnd w:id="0"/>
    <w:bookmarkEnd w:id="1"/>
    <w:bookmarkEnd w:id="2"/>
    <w:bookmarkEnd w:id="21"/>
    <w:p w:rsidR="00370D54" w:rsidRPr="00A8023A" w:rsidRDefault="005F2107" w:rsidP="00C362A3">
      <w:pPr>
        <w:suppressAutoHyphens/>
        <w:autoSpaceDE w:val="0"/>
        <w:autoSpaceDN w:val="0"/>
        <w:adjustRightInd w:val="0"/>
        <w:spacing w:after="0" w:line="240" w:lineRule="auto"/>
        <w:ind w:firstLine="540"/>
        <w:jc w:val="both"/>
        <w:outlineLvl w:val="1"/>
        <w:rPr>
          <w:rFonts w:ascii="Arial" w:hAnsi="Arial" w:cs="Arial"/>
          <w:b/>
          <w:lang w:eastAsia="ar-SA"/>
        </w:rPr>
      </w:pPr>
      <w:r w:rsidRPr="00A8023A">
        <w:rPr>
          <w:rFonts w:ascii="Arial" w:hAnsi="Arial" w:cs="Arial"/>
          <w:b/>
          <w:lang w:eastAsia="ar-SA"/>
        </w:rPr>
        <w:t>5. Оценка и сопоставление заявок на участие в запросе предложений</w:t>
      </w:r>
    </w:p>
    <w:p w:rsidR="00C362A3" w:rsidRPr="00A8023A" w:rsidRDefault="00C362A3" w:rsidP="00C362A3">
      <w:pPr>
        <w:suppressAutoHyphens/>
        <w:autoSpaceDE w:val="0"/>
        <w:autoSpaceDN w:val="0"/>
        <w:adjustRightInd w:val="0"/>
        <w:spacing w:after="0" w:line="240" w:lineRule="auto"/>
        <w:ind w:firstLine="540"/>
        <w:jc w:val="both"/>
        <w:outlineLvl w:val="1"/>
        <w:rPr>
          <w:rFonts w:ascii="Arial" w:hAnsi="Arial" w:cs="Arial"/>
          <w:b/>
          <w:lang w:eastAsia="ar-SA"/>
        </w:rPr>
      </w:pPr>
    </w:p>
    <w:p w:rsidR="005F2107" w:rsidRPr="00A8023A"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A8023A">
        <w:rPr>
          <w:rFonts w:ascii="Arial" w:hAnsi="Arial" w:cs="Arial"/>
          <w:lang w:eastAsia="ar-SA"/>
        </w:rPr>
        <w:t>5.</w:t>
      </w:r>
      <w:r w:rsidR="00C362A3" w:rsidRPr="00A8023A">
        <w:rPr>
          <w:rFonts w:ascii="Arial" w:hAnsi="Arial" w:cs="Arial"/>
          <w:lang w:eastAsia="ar-SA"/>
        </w:rPr>
        <w:t>1</w:t>
      </w:r>
      <w:r w:rsidRPr="00A8023A">
        <w:rPr>
          <w:rFonts w:ascii="Arial" w:hAnsi="Arial" w:cs="Arial"/>
          <w:lang w:eastAsia="ar-SA"/>
        </w:rPr>
        <w:t>.</w:t>
      </w:r>
      <w:r w:rsidR="00E14143" w:rsidRPr="00A8023A">
        <w:rPr>
          <w:rFonts w:ascii="Arial" w:hAnsi="Arial" w:cs="Arial"/>
          <w:lang w:eastAsia="ar-SA"/>
        </w:rPr>
        <w:t> </w:t>
      </w:r>
      <w:r w:rsidRPr="00A8023A">
        <w:rPr>
          <w:rFonts w:ascii="Arial" w:hAnsi="Arial" w:cs="Arial"/>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5F2107" w:rsidRPr="00A8023A" w:rsidRDefault="005F2107" w:rsidP="00434E47">
      <w:pPr>
        <w:suppressAutoHyphens/>
        <w:autoSpaceDE w:val="0"/>
        <w:autoSpaceDN w:val="0"/>
        <w:adjustRightInd w:val="0"/>
        <w:spacing w:after="0" w:line="240" w:lineRule="auto"/>
        <w:ind w:firstLine="540"/>
        <w:jc w:val="both"/>
        <w:outlineLvl w:val="1"/>
        <w:rPr>
          <w:rFonts w:ascii="Arial" w:hAnsi="Arial" w:cs="Arial"/>
          <w:lang w:eastAsia="ar-SA"/>
        </w:rPr>
      </w:pPr>
      <w:r w:rsidRPr="00A8023A">
        <w:rPr>
          <w:rFonts w:ascii="Arial" w:hAnsi="Arial" w:cs="Arial"/>
          <w:lang w:eastAsia="ar-SA"/>
        </w:rPr>
        <w:t>5.</w:t>
      </w:r>
      <w:r w:rsidR="00E14143" w:rsidRPr="00A8023A">
        <w:rPr>
          <w:rFonts w:ascii="Arial" w:hAnsi="Arial" w:cs="Arial"/>
          <w:lang w:eastAsia="ar-SA"/>
        </w:rPr>
        <w:t>2</w:t>
      </w:r>
      <w:r w:rsidRPr="00A8023A">
        <w:rPr>
          <w:rFonts w:ascii="Arial" w:hAnsi="Arial" w:cs="Arial"/>
          <w:lang w:eastAsia="ar-SA"/>
        </w:rPr>
        <w:t>.</w:t>
      </w:r>
      <w:r w:rsidR="00E14143" w:rsidRPr="00A8023A">
        <w:rPr>
          <w:rFonts w:ascii="Arial" w:hAnsi="Arial" w:cs="Arial"/>
          <w:lang w:eastAsia="ar-SA"/>
        </w:rPr>
        <w:t> </w:t>
      </w:r>
      <w:r w:rsidRPr="00A8023A">
        <w:rPr>
          <w:rFonts w:ascii="Arial" w:hAnsi="Arial" w:cs="Arial"/>
          <w:lang w:eastAsia="ar-SA"/>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w:t>
      </w:r>
      <w:r w:rsidR="00D40053" w:rsidRPr="00A8023A">
        <w:rPr>
          <w:rFonts w:ascii="Arial" w:hAnsi="Arial" w:cs="Arial"/>
          <w:lang w:eastAsia="ar-SA"/>
        </w:rPr>
        <w:t xml:space="preserve"> </w:t>
      </w:r>
      <w:r w:rsidR="00AE4521" w:rsidRPr="00A8023A">
        <w:rPr>
          <w:rFonts w:ascii="Arial" w:hAnsi="Arial" w:cs="Arial"/>
          <w:lang w:eastAsia="ar-SA"/>
        </w:rPr>
        <w:t>явля</w:t>
      </w:r>
      <w:r w:rsidR="001572BD" w:rsidRPr="00A8023A">
        <w:rPr>
          <w:rFonts w:ascii="Arial" w:hAnsi="Arial" w:cs="Arial"/>
          <w:lang w:eastAsia="ar-SA"/>
        </w:rPr>
        <w:t>ю</w:t>
      </w:r>
      <w:r w:rsidR="00AE4521" w:rsidRPr="00A8023A">
        <w:rPr>
          <w:rFonts w:ascii="Arial" w:hAnsi="Arial" w:cs="Arial"/>
          <w:lang w:eastAsia="ar-SA"/>
        </w:rPr>
        <w:t>тся</w:t>
      </w:r>
      <w:r w:rsidR="00434E47" w:rsidRPr="00A8023A">
        <w:rPr>
          <w:rFonts w:ascii="Arial" w:hAnsi="Arial" w:cs="Arial"/>
          <w:lang w:eastAsia="ar-SA"/>
        </w:rPr>
        <w:t xml:space="preserve"> критерии, указанные в таблице №1</w:t>
      </w:r>
      <w:r w:rsidR="00ED7BBC" w:rsidRPr="00A8023A">
        <w:rPr>
          <w:rFonts w:ascii="Arial" w:hAnsi="Arial" w:cs="Arial"/>
          <w:lang w:eastAsia="ar-SA"/>
        </w:rPr>
        <w:t xml:space="preserve"> - «Оценки и сопоставления заявок на участие в запросе предложений»</w:t>
      </w:r>
      <w:r w:rsidR="00434E47" w:rsidRPr="00A8023A">
        <w:rPr>
          <w:rFonts w:ascii="Arial" w:hAnsi="Arial" w:cs="Arial"/>
          <w:lang w:eastAsia="ar-SA"/>
        </w:rPr>
        <w:t>.</w:t>
      </w:r>
    </w:p>
    <w:p w:rsidR="005F2107" w:rsidRPr="00A8023A"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A8023A">
        <w:rPr>
          <w:rFonts w:ascii="Arial" w:hAnsi="Arial" w:cs="Arial"/>
          <w:lang w:eastAsia="ar-SA"/>
        </w:rPr>
        <w:t>5.</w:t>
      </w:r>
      <w:r w:rsidR="00E14143" w:rsidRPr="00A8023A">
        <w:rPr>
          <w:rFonts w:ascii="Arial" w:hAnsi="Arial" w:cs="Arial"/>
          <w:lang w:eastAsia="ar-SA"/>
        </w:rPr>
        <w:t>3</w:t>
      </w:r>
      <w:r w:rsidRPr="00A8023A">
        <w:rPr>
          <w:rFonts w:ascii="Arial" w:hAnsi="Arial" w:cs="Arial"/>
          <w:lang w:eastAsia="ar-SA"/>
        </w:rPr>
        <w:t>.</w:t>
      </w:r>
      <w:r w:rsidR="00E14143" w:rsidRPr="00A8023A">
        <w:rPr>
          <w:rFonts w:ascii="Arial" w:hAnsi="Arial" w:cs="Arial"/>
          <w:lang w:eastAsia="ar-SA"/>
        </w:rPr>
        <w:t> </w:t>
      </w:r>
      <w:r w:rsidRPr="00A8023A">
        <w:rPr>
          <w:rFonts w:ascii="Arial" w:hAnsi="Arial" w:cs="Arial"/>
          <w:lang w:eastAsia="ar-SA"/>
        </w:rPr>
        <w:t xml:space="preserve">На основании результатов оценки и сопоставления заявок </w:t>
      </w:r>
      <w:proofErr w:type="gramStart"/>
      <w:r w:rsidRPr="00A8023A">
        <w:rPr>
          <w:rFonts w:ascii="Arial" w:hAnsi="Arial" w:cs="Arial"/>
          <w:lang w:eastAsia="ar-SA"/>
        </w:rPr>
        <w:t>на участие в запросе предложений комиссией каждой заявке на участие в конкурсе относительно других по мере</w:t>
      </w:r>
      <w:proofErr w:type="gramEnd"/>
      <w:r w:rsidRPr="00A8023A">
        <w:rPr>
          <w:rFonts w:ascii="Arial" w:hAnsi="Arial" w:cs="Arial"/>
          <w:lang w:eastAsia="ar-SA"/>
        </w:rPr>
        <w:t xml:space="preserve"> уменьшения степени выгодности содержащихся в них условий исполнения договора присваивается порядковый номер. </w:t>
      </w:r>
      <w:proofErr w:type="gramStart"/>
      <w:r w:rsidRPr="00A8023A">
        <w:rPr>
          <w:rFonts w:ascii="Arial" w:hAnsi="Arial" w:cs="Arial"/>
          <w:lang w:eastAsia="ar-SA"/>
        </w:rPr>
        <w:t>Заявке на участие в запросе предложений, в которой содержатся лучшие условия исполнения договора, присваивается первый номер.</w:t>
      </w:r>
      <w:proofErr w:type="gramEnd"/>
      <w:r w:rsidRPr="00A8023A">
        <w:rPr>
          <w:rFonts w:ascii="Arial" w:hAnsi="Arial" w:cs="Arial"/>
          <w:lang w:eastAsia="ar-SA"/>
        </w:rPr>
        <w:t xml:space="preserve"> В случае</w:t>
      </w:r>
      <w:proofErr w:type="gramStart"/>
      <w:r w:rsidRPr="00A8023A">
        <w:rPr>
          <w:rFonts w:ascii="Arial" w:hAnsi="Arial" w:cs="Arial"/>
          <w:lang w:eastAsia="ar-SA"/>
        </w:rPr>
        <w:t>,</w:t>
      </w:r>
      <w:proofErr w:type="gramEnd"/>
      <w:r w:rsidRPr="00A8023A">
        <w:rPr>
          <w:rFonts w:ascii="Arial" w:hAnsi="Arial" w:cs="Arial"/>
          <w:lang w:eastAsia="ar-SA"/>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F2107" w:rsidRPr="00A8023A" w:rsidRDefault="005F2107" w:rsidP="00C362A3">
      <w:pPr>
        <w:suppressAutoHyphens/>
        <w:autoSpaceDE w:val="0"/>
        <w:autoSpaceDN w:val="0"/>
        <w:adjustRightInd w:val="0"/>
        <w:spacing w:after="0" w:line="240" w:lineRule="auto"/>
        <w:ind w:firstLine="540"/>
        <w:jc w:val="both"/>
        <w:outlineLvl w:val="1"/>
        <w:rPr>
          <w:rFonts w:ascii="Arial" w:hAnsi="Arial" w:cs="Arial"/>
          <w:lang w:eastAsia="ar-SA"/>
        </w:rPr>
      </w:pPr>
      <w:r w:rsidRPr="00A8023A">
        <w:rPr>
          <w:rFonts w:ascii="Arial" w:hAnsi="Arial" w:cs="Arial"/>
          <w:lang w:eastAsia="ar-SA"/>
        </w:rPr>
        <w:t>5.</w:t>
      </w:r>
      <w:r w:rsidR="00AC2E5B" w:rsidRPr="00A8023A">
        <w:rPr>
          <w:rFonts w:ascii="Arial" w:hAnsi="Arial" w:cs="Arial"/>
          <w:lang w:eastAsia="ar-SA"/>
        </w:rPr>
        <w:t>4</w:t>
      </w:r>
      <w:r w:rsidRPr="00A8023A">
        <w:rPr>
          <w:rFonts w:ascii="Arial" w:hAnsi="Arial" w:cs="Arial"/>
          <w:lang w:eastAsia="ar-SA"/>
        </w:rPr>
        <w:t xml:space="preserve">. Победителем запроса предложений признается участник запроса предложений, который предложил лучшие условия исполнения договора </w:t>
      </w:r>
      <w:r w:rsidR="0073098F" w:rsidRPr="00A8023A">
        <w:rPr>
          <w:rFonts w:ascii="Arial" w:hAnsi="Arial" w:cs="Arial"/>
          <w:lang w:eastAsia="ar-SA"/>
        </w:rPr>
        <w:t>в</w:t>
      </w:r>
      <w:r w:rsidRPr="00A8023A">
        <w:rPr>
          <w:rFonts w:ascii="Arial" w:hAnsi="Arial" w:cs="Arial"/>
          <w:lang w:eastAsia="ar-SA"/>
        </w:rPr>
        <w:t xml:space="preserve"> заявке на </w:t>
      </w:r>
      <w:r w:rsidR="0073098F" w:rsidRPr="00A8023A">
        <w:rPr>
          <w:rFonts w:ascii="Arial" w:hAnsi="Arial" w:cs="Arial"/>
          <w:lang w:eastAsia="ar-SA"/>
        </w:rPr>
        <w:t>участие,</w:t>
      </w:r>
      <w:r w:rsidRPr="00A8023A">
        <w:rPr>
          <w:rFonts w:ascii="Arial" w:hAnsi="Arial" w:cs="Arial"/>
          <w:lang w:eastAsia="ar-SA"/>
        </w:rPr>
        <w:t xml:space="preserve"> в запросе предложений которого присвоен первый номер.</w:t>
      </w:r>
    </w:p>
    <w:p w:rsidR="005F2107" w:rsidRPr="00A8023A" w:rsidRDefault="005F2107" w:rsidP="00C362A3">
      <w:pPr>
        <w:suppressAutoHyphens/>
        <w:spacing w:after="0" w:line="240" w:lineRule="auto"/>
        <w:ind w:firstLine="540"/>
        <w:jc w:val="both"/>
        <w:rPr>
          <w:rFonts w:ascii="Arial" w:hAnsi="Arial" w:cs="Arial"/>
          <w:lang w:eastAsia="ar-SA"/>
        </w:rPr>
      </w:pPr>
      <w:r w:rsidRPr="00A8023A">
        <w:rPr>
          <w:rFonts w:ascii="Arial" w:hAnsi="Arial" w:cs="Arial"/>
          <w:lang w:eastAsia="ar-SA"/>
        </w:rPr>
        <w:t>5.</w:t>
      </w:r>
      <w:r w:rsidR="002A2E46" w:rsidRPr="00A8023A">
        <w:rPr>
          <w:rFonts w:ascii="Arial" w:hAnsi="Arial" w:cs="Arial"/>
          <w:lang w:eastAsia="ar-SA"/>
        </w:rPr>
        <w:t>5</w:t>
      </w:r>
      <w:r w:rsidRPr="00A8023A">
        <w:rPr>
          <w:rFonts w:ascii="Arial" w:hAnsi="Arial" w:cs="Arial"/>
          <w:lang w:eastAsia="ar-SA"/>
        </w:rPr>
        <w:t>. Протоколы, составленные в ходе проведения запроса предложений, заявки  на участие в запросе предложений, документация, изменения, внесенные в документац</w:t>
      </w:r>
      <w:r w:rsidR="00264B50" w:rsidRPr="00A8023A">
        <w:rPr>
          <w:rFonts w:ascii="Arial" w:hAnsi="Arial" w:cs="Arial"/>
          <w:lang w:eastAsia="ar-SA"/>
        </w:rPr>
        <w:t xml:space="preserve">ию, и разъяснения документации </w:t>
      </w:r>
      <w:r w:rsidRPr="00A8023A">
        <w:rPr>
          <w:rFonts w:ascii="Arial" w:hAnsi="Arial" w:cs="Arial"/>
          <w:lang w:eastAsia="ar-SA"/>
        </w:rPr>
        <w:t xml:space="preserve">хранятся Заказчиком, не менее </w:t>
      </w:r>
      <w:r w:rsidR="008F75A5" w:rsidRPr="00A8023A">
        <w:rPr>
          <w:rFonts w:ascii="Arial" w:hAnsi="Arial" w:cs="Arial"/>
          <w:lang w:eastAsia="ar-SA"/>
        </w:rPr>
        <w:t>трех лет</w:t>
      </w:r>
      <w:r w:rsidRPr="00A8023A">
        <w:rPr>
          <w:rFonts w:ascii="Arial" w:hAnsi="Arial" w:cs="Arial"/>
          <w:lang w:eastAsia="ar-SA"/>
        </w:rPr>
        <w:t xml:space="preserve">. </w:t>
      </w:r>
    </w:p>
    <w:p w:rsidR="005F2107" w:rsidRPr="00A8023A" w:rsidRDefault="005F2107" w:rsidP="00C362A3">
      <w:pPr>
        <w:suppressAutoHyphens/>
        <w:spacing w:after="0" w:line="240" w:lineRule="auto"/>
        <w:ind w:firstLine="540"/>
        <w:jc w:val="both"/>
        <w:rPr>
          <w:rFonts w:ascii="Arial" w:hAnsi="Arial" w:cs="Arial"/>
          <w:lang w:eastAsia="ar-SA"/>
        </w:rPr>
      </w:pPr>
      <w:r w:rsidRPr="00A8023A">
        <w:rPr>
          <w:rFonts w:ascii="Arial" w:hAnsi="Arial" w:cs="Arial"/>
          <w:color w:val="000000"/>
          <w:lang w:eastAsia="ar-SA"/>
        </w:rPr>
        <w:t>5.</w:t>
      </w:r>
      <w:r w:rsidR="002A2E46" w:rsidRPr="00A8023A">
        <w:rPr>
          <w:rFonts w:ascii="Arial" w:hAnsi="Arial" w:cs="Arial"/>
          <w:color w:val="000000"/>
          <w:lang w:eastAsia="ar-SA"/>
        </w:rPr>
        <w:t>6</w:t>
      </w:r>
      <w:r w:rsidRPr="00A8023A">
        <w:rPr>
          <w:rFonts w:ascii="Arial" w:hAnsi="Arial" w:cs="Arial"/>
          <w:color w:val="000000"/>
          <w:lang w:eastAsia="ar-SA"/>
        </w:rPr>
        <w:t xml:space="preserve">. </w:t>
      </w:r>
      <w:r w:rsidRPr="00A8023A">
        <w:rPr>
          <w:rFonts w:ascii="Arial" w:hAnsi="Arial" w:cs="Arial"/>
          <w:lang w:eastAsia="ar-SA"/>
        </w:rPr>
        <w:t>Порядок оценки и сопоставления заявок на участие в запросе предложений:</w:t>
      </w:r>
    </w:p>
    <w:p w:rsidR="00AC2E5B" w:rsidRPr="00A8023A" w:rsidRDefault="005F2107" w:rsidP="00AC2E5B">
      <w:pPr>
        <w:spacing w:after="0" w:line="240" w:lineRule="auto"/>
        <w:ind w:firstLine="540"/>
        <w:jc w:val="both"/>
        <w:rPr>
          <w:rFonts w:ascii="Arial" w:hAnsi="Arial" w:cs="Arial"/>
        </w:rPr>
      </w:pPr>
      <w:r w:rsidRPr="00A8023A">
        <w:rPr>
          <w:rFonts w:ascii="Arial" w:hAnsi="Arial" w:cs="Arial"/>
        </w:rPr>
        <w:t>Порядок оценки и сопоставлен</w:t>
      </w:r>
      <w:r w:rsidR="00AC2E5B" w:rsidRPr="00A8023A">
        <w:rPr>
          <w:rFonts w:ascii="Arial" w:hAnsi="Arial" w:cs="Arial"/>
        </w:rPr>
        <w:t>ия заявок на участие в закупке:</w:t>
      </w:r>
    </w:p>
    <w:p w:rsidR="005F2107" w:rsidRPr="00A8023A" w:rsidRDefault="005F2107" w:rsidP="00AC2E5B">
      <w:pPr>
        <w:spacing w:after="0" w:line="240" w:lineRule="auto"/>
        <w:ind w:firstLine="540"/>
        <w:jc w:val="both"/>
        <w:rPr>
          <w:rFonts w:ascii="Arial" w:hAnsi="Arial" w:cs="Arial"/>
        </w:rPr>
      </w:pPr>
      <w:r w:rsidRPr="00A8023A">
        <w:rPr>
          <w:rFonts w:ascii="Arial" w:hAnsi="Arial" w:cs="Arial"/>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F2107" w:rsidRPr="00A8023A" w:rsidRDefault="005F2107" w:rsidP="00AC2E5B">
      <w:pPr>
        <w:spacing w:after="0" w:line="240" w:lineRule="auto"/>
        <w:ind w:firstLine="708"/>
        <w:jc w:val="both"/>
        <w:rPr>
          <w:rFonts w:ascii="Arial" w:hAnsi="Arial" w:cs="Arial"/>
        </w:rPr>
      </w:pPr>
      <w:r w:rsidRPr="00A8023A">
        <w:rPr>
          <w:rFonts w:ascii="Arial" w:hAnsi="Arial" w:cs="Arial"/>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rsidR="005F2107" w:rsidRPr="00A8023A" w:rsidRDefault="005F2107" w:rsidP="00AC2E5B">
      <w:pPr>
        <w:spacing w:after="0" w:line="240" w:lineRule="auto"/>
        <w:ind w:firstLine="708"/>
        <w:jc w:val="both"/>
        <w:rPr>
          <w:rFonts w:ascii="Arial" w:hAnsi="Arial" w:cs="Arial"/>
        </w:rPr>
      </w:pPr>
      <w:r w:rsidRPr="00A8023A">
        <w:rPr>
          <w:rFonts w:ascii="Arial" w:hAnsi="Arial" w:cs="Arial"/>
        </w:rPr>
        <w:t xml:space="preserve">Присуждение каждой заявке порядкового номера по мере </w:t>
      </w:r>
      <w:proofErr w:type="gramStart"/>
      <w:r w:rsidRPr="00A8023A">
        <w:rPr>
          <w:rFonts w:ascii="Arial" w:hAnsi="Arial" w:cs="Arial"/>
        </w:rPr>
        <w:t>уменьшения степени привлекательности предложения участника</w:t>
      </w:r>
      <w:proofErr w:type="gramEnd"/>
      <w:r w:rsidRPr="00A8023A">
        <w:rPr>
          <w:rFonts w:ascii="Arial" w:hAnsi="Arial" w:cs="Arial"/>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r w:rsidR="002A2E46" w:rsidRPr="00A8023A">
        <w:rPr>
          <w:rFonts w:ascii="Arial" w:hAnsi="Arial" w:cs="Arial"/>
        </w:rPr>
        <w:t xml:space="preserve"> 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w:t>
      </w:r>
    </w:p>
    <w:p w:rsidR="00B94B9A" w:rsidRPr="00A8023A" w:rsidRDefault="00B94B9A" w:rsidP="00AC2E5B">
      <w:pPr>
        <w:spacing w:after="0" w:line="240" w:lineRule="auto"/>
        <w:ind w:firstLine="708"/>
        <w:jc w:val="both"/>
        <w:rPr>
          <w:rFonts w:ascii="Arial" w:hAnsi="Arial" w:cs="Arial"/>
        </w:rPr>
      </w:pPr>
    </w:p>
    <w:p w:rsidR="00B94B9A" w:rsidRDefault="00B94B9A" w:rsidP="00AC2E5B">
      <w:pPr>
        <w:spacing w:after="0" w:line="240" w:lineRule="auto"/>
        <w:ind w:firstLine="708"/>
        <w:jc w:val="both"/>
        <w:rPr>
          <w:rFonts w:ascii="Arial" w:hAnsi="Arial" w:cs="Arial"/>
        </w:rPr>
      </w:pPr>
    </w:p>
    <w:p w:rsidR="00716C78" w:rsidRPr="00A8023A" w:rsidRDefault="00716C78" w:rsidP="00AC2E5B">
      <w:pPr>
        <w:spacing w:after="0" w:line="240" w:lineRule="auto"/>
        <w:ind w:firstLine="708"/>
        <w:jc w:val="both"/>
        <w:rPr>
          <w:rFonts w:ascii="Arial" w:hAnsi="Arial" w:cs="Arial"/>
        </w:rPr>
      </w:pPr>
    </w:p>
    <w:p w:rsidR="00B94B9A" w:rsidRPr="00A8023A" w:rsidRDefault="00B94B9A" w:rsidP="00AC2E5B">
      <w:pPr>
        <w:spacing w:after="0" w:line="240" w:lineRule="auto"/>
        <w:ind w:firstLine="708"/>
        <w:jc w:val="both"/>
        <w:rPr>
          <w:rFonts w:ascii="Arial" w:hAnsi="Arial" w:cs="Arial"/>
          <w:b/>
          <w:lang w:eastAsia="ar-SA"/>
        </w:rPr>
      </w:pPr>
    </w:p>
    <w:p w:rsidR="005D424A" w:rsidRPr="00A8023A" w:rsidRDefault="00A4059E" w:rsidP="005F2107">
      <w:pPr>
        <w:suppressAutoHyphens/>
        <w:spacing w:after="0"/>
        <w:ind w:firstLine="540"/>
        <w:jc w:val="right"/>
        <w:rPr>
          <w:rFonts w:ascii="Arial" w:hAnsi="Arial" w:cs="Arial"/>
          <w:b/>
          <w:lang w:eastAsia="ar-SA"/>
        </w:rPr>
      </w:pPr>
      <w:r w:rsidRPr="00A8023A">
        <w:rPr>
          <w:rFonts w:ascii="Arial" w:hAnsi="Arial" w:cs="Arial"/>
          <w:b/>
          <w:lang w:eastAsia="ar-SA"/>
        </w:rPr>
        <w:t>Таблица 1</w:t>
      </w:r>
    </w:p>
    <w:p w:rsidR="005F2107" w:rsidRPr="00A8023A" w:rsidRDefault="00073835" w:rsidP="005F2107">
      <w:pPr>
        <w:suppressAutoHyphens/>
        <w:ind w:firstLine="540"/>
        <w:jc w:val="center"/>
        <w:rPr>
          <w:rFonts w:ascii="Arial" w:hAnsi="Arial" w:cs="Arial"/>
          <w:b/>
          <w:lang w:eastAsia="ar-SA"/>
        </w:rPr>
      </w:pPr>
      <w:r w:rsidRPr="00A8023A">
        <w:rPr>
          <w:rFonts w:ascii="Arial" w:hAnsi="Arial" w:cs="Arial"/>
          <w:b/>
          <w:lang w:eastAsia="ar-SA"/>
        </w:rPr>
        <w:lastRenderedPageBreak/>
        <w:t>«</w:t>
      </w:r>
      <w:r w:rsidR="005F2107" w:rsidRPr="00A8023A">
        <w:rPr>
          <w:rFonts w:ascii="Arial" w:hAnsi="Arial" w:cs="Arial"/>
          <w:b/>
          <w:lang w:eastAsia="ar-SA"/>
        </w:rPr>
        <w:t>Оценки и сопоставления заявок на участие в запросе предложений</w:t>
      </w:r>
      <w:r w:rsidRPr="00A8023A">
        <w:rPr>
          <w:rFonts w:ascii="Arial" w:hAnsi="Arial" w:cs="Arial"/>
          <w:b/>
          <w:lang w:eastAsia="ar-SA"/>
        </w:rPr>
        <w:t>»</w:t>
      </w:r>
      <w:r w:rsidR="005F2107" w:rsidRPr="00A8023A">
        <w:rPr>
          <w:rFonts w:ascii="Arial" w:hAnsi="Arial" w:cs="Arial"/>
          <w:b/>
          <w:lang w:eastAsia="ar-SA"/>
        </w:rPr>
        <w:t>.</w:t>
      </w:r>
    </w:p>
    <w:tbl>
      <w:tblPr>
        <w:tblW w:w="996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1795"/>
        <w:gridCol w:w="5387"/>
        <w:gridCol w:w="2212"/>
      </w:tblGrid>
      <w:tr w:rsidR="005D424A" w:rsidRPr="00A8023A" w:rsidTr="006B1F08">
        <w:trPr>
          <w:trHeight w:val="2231"/>
        </w:trPr>
        <w:tc>
          <w:tcPr>
            <w:tcW w:w="571" w:type="dxa"/>
            <w:tcBorders>
              <w:top w:val="single" w:sz="4" w:space="0" w:color="000000"/>
              <w:left w:val="single" w:sz="4" w:space="0" w:color="000000"/>
              <w:bottom w:val="single" w:sz="4" w:space="0" w:color="000000"/>
              <w:right w:val="single" w:sz="4" w:space="0" w:color="000000"/>
            </w:tcBorders>
            <w:vAlign w:val="center"/>
            <w:hideMark/>
          </w:tcPr>
          <w:p w:rsidR="005D424A" w:rsidRPr="00A8023A" w:rsidRDefault="005D424A" w:rsidP="00230305">
            <w:pPr>
              <w:snapToGrid w:val="0"/>
              <w:jc w:val="center"/>
              <w:rPr>
                <w:rFonts w:ascii="Arial" w:hAnsi="Arial" w:cs="Arial"/>
                <w:b/>
              </w:rPr>
            </w:pPr>
            <w:r w:rsidRPr="00A8023A">
              <w:rPr>
                <w:rFonts w:ascii="Arial" w:hAnsi="Arial" w:cs="Arial"/>
                <w:b/>
              </w:rPr>
              <w:t>№</w:t>
            </w:r>
          </w:p>
        </w:tc>
        <w:tc>
          <w:tcPr>
            <w:tcW w:w="1795" w:type="dxa"/>
            <w:tcBorders>
              <w:top w:val="single" w:sz="4" w:space="0" w:color="000000"/>
              <w:left w:val="single" w:sz="4" w:space="0" w:color="000000"/>
              <w:bottom w:val="single" w:sz="4" w:space="0" w:color="000000"/>
              <w:right w:val="single" w:sz="4" w:space="0" w:color="000000"/>
            </w:tcBorders>
            <w:vAlign w:val="center"/>
            <w:hideMark/>
          </w:tcPr>
          <w:p w:rsidR="005D424A" w:rsidRPr="00A8023A" w:rsidRDefault="005D424A" w:rsidP="00230305">
            <w:pPr>
              <w:tabs>
                <w:tab w:val="left" w:pos="390"/>
              </w:tabs>
              <w:snapToGrid w:val="0"/>
              <w:jc w:val="center"/>
              <w:rPr>
                <w:rFonts w:ascii="Arial" w:hAnsi="Arial" w:cs="Arial"/>
                <w:b/>
              </w:rPr>
            </w:pPr>
            <w:r w:rsidRPr="00A8023A">
              <w:rPr>
                <w:rFonts w:ascii="Arial" w:hAnsi="Arial" w:cs="Arial"/>
                <w:b/>
              </w:rPr>
              <w:t>Максимальное количество баллов по критерию</w:t>
            </w:r>
          </w:p>
        </w:tc>
        <w:tc>
          <w:tcPr>
            <w:tcW w:w="5387" w:type="dxa"/>
            <w:tcBorders>
              <w:top w:val="single" w:sz="4" w:space="0" w:color="000000"/>
              <w:left w:val="single" w:sz="4" w:space="0" w:color="000000"/>
              <w:bottom w:val="single" w:sz="4" w:space="0" w:color="000000"/>
              <w:right w:val="single" w:sz="4" w:space="0" w:color="000000"/>
            </w:tcBorders>
            <w:vAlign w:val="center"/>
            <w:hideMark/>
          </w:tcPr>
          <w:p w:rsidR="005D424A" w:rsidRPr="00A8023A" w:rsidRDefault="005D424A" w:rsidP="00230305">
            <w:pPr>
              <w:snapToGrid w:val="0"/>
              <w:jc w:val="center"/>
              <w:rPr>
                <w:rFonts w:ascii="Arial" w:hAnsi="Arial" w:cs="Arial"/>
                <w:b/>
              </w:rPr>
            </w:pPr>
            <w:r w:rsidRPr="00A8023A">
              <w:rPr>
                <w:rFonts w:ascii="Arial" w:hAnsi="Arial" w:cs="Arial"/>
                <w:b/>
              </w:rPr>
              <w:t>Критерии оценки заявок и их содержание</w:t>
            </w:r>
          </w:p>
        </w:tc>
        <w:tc>
          <w:tcPr>
            <w:tcW w:w="2212" w:type="dxa"/>
            <w:tcBorders>
              <w:top w:val="single" w:sz="4" w:space="0" w:color="000000"/>
              <w:left w:val="single" w:sz="4" w:space="0" w:color="000000"/>
              <w:bottom w:val="single" w:sz="4" w:space="0" w:color="000000"/>
              <w:right w:val="single" w:sz="4" w:space="0" w:color="000000"/>
            </w:tcBorders>
            <w:vAlign w:val="center"/>
            <w:hideMark/>
          </w:tcPr>
          <w:p w:rsidR="005D424A" w:rsidRPr="00A8023A" w:rsidRDefault="005D424A" w:rsidP="004F6D74">
            <w:pPr>
              <w:tabs>
                <w:tab w:val="left" w:pos="586"/>
              </w:tabs>
              <w:snapToGrid w:val="0"/>
              <w:spacing w:after="0"/>
              <w:jc w:val="center"/>
              <w:rPr>
                <w:rFonts w:ascii="Arial" w:hAnsi="Arial" w:cs="Arial"/>
                <w:b/>
              </w:rPr>
            </w:pPr>
            <w:r w:rsidRPr="00A8023A">
              <w:rPr>
                <w:rFonts w:ascii="Arial" w:hAnsi="Arial" w:cs="Arial"/>
                <w:b/>
              </w:rPr>
              <w:t>Значимость критерия оценки заявок на участие в тендере (удельный вес)</w:t>
            </w:r>
          </w:p>
        </w:tc>
      </w:tr>
      <w:tr w:rsidR="00654A46" w:rsidRPr="00A8023A" w:rsidTr="006B1F08">
        <w:tc>
          <w:tcPr>
            <w:tcW w:w="571" w:type="dxa"/>
            <w:tcBorders>
              <w:top w:val="single" w:sz="4" w:space="0" w:color="000000"/>
              <w:left w:val="single" w:sz="4" w:space="0" w:color="000000"/>
              <w:bottom w:val="single" w:sz="4" w:space="0" w:color="000000"/>
              <w:right w:val="single" w:sz="4" w:space="0" w:color="000000"/>
            </w:tcBorders>
            <w:vAlign w:val="center"/>
            <w:hideMark/>
          </w:tcPr>
          <w:p w:rsidR="00654A46" w:rsidRPr="00A8023A" w:rsidRDefault="00654A46" w:rsidP="00DE26FD">
            <w:pPr>
              <w:snapToGrid w:val="0"/>
              <w:jc w:val="center"/>
              <w:rPr>
                <w:rFonts w:ascii="Arial" w:hAnsi="Arial" w:cs="Arial"/>
                <w:b/>
              </w:rPr>
            </w:pPr>
            <w:r w:rsidRPr="00A8023A">
              <w:rPr>
                <w:rFonts w:ascii="Arial" w:hAnsi="Arial" w:cs="Arial"/>
                <w:b/>
              </w:rPr>
              <w:t>1.</w:t>
            </w:r>
          </w:p>
        </w:tc>
        <w:tc>
          <w:tcPr>
            <w:tcW w:w="1795" w:type="dxa"/>
            <w:tcBorders>
              <w:top w:val="single" w:sz="4" w:space="0" w:color="000000"/>
              <w:left w:val="single" w:sz="4" w:space="0" w:color="000000"/>
              <w:bottom w:val="single" w:sz="4" w:space="0" w:color="000000"/>
              <w:right w:val="single" w:sz="4" w:space="0" w:color="000000"/>
            </w:tcBorders>
            <w:vAlign w:val="center"/>
            <w:hideMark/>
          </w:tcPr>
          <w:p w:rsidR="00654A46" w:rsidRPr="00346441" w:rsidRDefault="004E5F32" w:rsidP="00A8023A">
            <w:pPr>
              <w:tabs>
                <w:tab w:val="left" w:pos="390"/>
              </w:tabs>
              <w:snapToGrid w:val="0"/>
              <w:ind w:firstLine="176"/>
              <w:jc w:val="center"/>
              <w:rPr>
                <w:rFonts w:ascii="Arial" w:hAnsi="Arial" w:cs="Arial"/>
                <w:b/>
              </w:rPr>
            </w:pPr>
            <w:r>
              <w:rPr>
                <w:rFonts w:ascii="Arial" w:hAnsi="Arial" w:cs="Arial"/>
                <w:b/>
              </w:rPr>
              <w:t>8</w:t>
            </w:r>
            <w:r w:rsidR="00A8023A" w:rsidRPr="00346441">
              <w:rPr>
                <w:rFonts w:ascii="Arial" w:hAnsi="Arial" w:cs="Arial"/>
                <w:b/>
              </w:rPr>
              <w:t>5</w:t>
            </w:r>
          </w:p>
        </w:tc>
        <w:tc>
          <w:tcPr>
            <w:tcW w:w="5387" w:type="dxa"/>
            <w:tcBorders>
              <w:top w:val="single" w:sz="4" w:space="0" w:color="000000"/>
              <w:left w:val="single" w:sz="4" w:space="0" w:color="000000"/>
              <w:bottom w:val="single" w:sz="4" w:space="0" w:color="000000"/>
              <w:right w:val="single" w:sz="4" w:space="0" w:color="000000"/>
            </w:tcBorders>
            <w:vAlign w:val="center"/>
            <w:hideMark/>
          </w:tcPr>
          <w:p w:rsidR="00654A46" w:rsidRPr="00346441" w:rsidRDefault="00716C78" w:rsidP="0058660E">
            <w:pPr>
              <w:snapToGrid w:val="0"/>
              <w:spacing w:after="0" w:line="240" w:lineRule="auto"/>
              <w:jc w:val="both"/>
              <w:rPr>
                <w:rFonts w:ascii="Arial" w:hAnsi="Arial" w:cs="Arial"/>
                <w:b/>
              </w:rPr>
            </w:pPr>
            <w:r>
              <w:rPr>
                <w:rFonts w:ascii="Arial" w:hAnsi="Arial" w:cs="Arial"/>
                <w:b/>
              </w:rPr>
              <w:t>Цена договора:</w:t>
            </w:r>
          </w:p>
          <w:p w:rsidR="00654A46" w:rsidRPr="00346441" w:rsidRDefault="00654A46" w:rsidP="0058660E">
            <w:pPr>
              <w:spacing w:after="0" w:line="240" w:lineRule="auto"/>
              <w:jc w:val="both"/>
              <w:rPr>
                <w:rFonts w:ascii="Arial" w:hAnsi="Arial" w:cs="Arial"/>
              </w:rPr>
            </w:pPr>
            <w:r w:rsidRPr="00346441">
              <w:rPr>
                <w:rFonts w:ascii="Arial" w:hAnsi="Arial" w:cs="Arial"/>
              </w:rPr>
              <w:t>Оценка заявок по критерию «цена договора» производится с использованием следующей формулы:</w:t>
            </w:r>
          </w:p>
          <w:p w:rsidR="00654A46" w:rsidRPr="00346441" w:rsidRDefault="00654A46" w:rsidP="0058660E">
            <w:pPr>
              <w:spacing w:after="0" w:line="240" w:lineRule="auto"/>
              <w:jc w:val="both"/>
              <w:rPr>
                <w:rFonts w:ascii="Arial" w:hAnsi="Arial" w:cs="Arial"/>
              </w:rPr>
            </w:pPr>
            <w:r w:rsidRPr="00346441">
              <w:rPr>
                <w:rFonts w:ascii="Arial" w:hAnsi="Arial" w:cs="Arial"/>
                <w:noProof/>
                <w:lang w:eastAsia="ru-RU"/>
              </w:rPr>
              <w:drawing>
                <wp:inline distT="0" distB="0" distL="0" distR="0" wp14:anchorId="22E66280" wp14:editId="7B5D9DEA">
                  <wp:extent cx="1334135" cy="51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346441">
              <w:rPr>
                <w:rFonts w:ascii="Arial" w:hAnsi="Arial" w:cs="Arial"/>
              </w:rPr>
              <w:t>, где:</w:t>
            </w:r>
          </w:p>
          <w:p w:rsidR="00654A46" w:rsidRPr="00346441" w:rsidRDefault="00654A46" w:rsidP="0058660E">
            <w:pPr>
              <w:autoSpaceDE w:val="0"/>
              <w:spacing w:after="0" w:line="240" w:lineRule="auto"/>
              <w:jc w:val="both"/>
              <w:rPr>
                <w:rFonts w:ascii="Arial" w:hAnsi="Arial" w:cs="Arial"/>
              </w:rPr>
            </w:pPr>
            <w:r w:rsidRPr="00346441">
              <w:rPr>
                <w:rFonts w:ascii="Arial" w:hAnsi="Arial" w:cs="Arial"/>
                <w:noProof/>
                <w:lang w:eastAsia="ru-RU"/>
              </w:rPr>
              <w:drawing>
                <wp:inline distT="0" distB="0" distL="0" distR="0" wp14:anchorId="51801CE8" wp14:editId="3AE1D6B5">
                  <wp:extent cx="215265" cy="226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346441">
              <w:rPr>
                <w:rFonts w:ascii="Arial" w:hAnsi="Arial" w:cs="Arial"/>
              </w:rPr>
              <w:t>- рейтинг, присуждаемый оцениваемой заявке по указанному критерию;</w:t>
            </w:r>
          </w:p>
          <w:p w:rsidR="00654A46" w:rsidRPr="00346441" w:rsidRDefault="00654A46" w:rsidP="0058660E">
            <w:pPr>
              <w:autoSpaceDE w:val="0"/>
              <w:spacing w:after="0" w:line="240" w:lineRule="auto"/>
              <w:jc w:val="both"/>
              <w:rPr>
                <w:rFonts w:ascii="Arial" w:hAnsi="Arial" w:cs="Arial"/>
              </w:rPr>
            </w:pPr>
          </w:p>
          <w:p w:rsidR="00654A46" w:rsidRPr="00346441" w:rsidRDefault="00654A46" w:rsidP="0058660E">
            <w:pPr>
              <w:autoSpaceDE w:val="0"/>
              <w:spacing w:after="0" w:line="240" w:lineRule="auto"/>
              <w:jc w:val="both"/>
              <w:rPr>
                <w:rFonts w:ascii="Arial" w:hAnsi="Arial" w:cs="Arial"/>
              </w:rPr>
            </w:pPr>
            <w:r w:rsidRPr="00346441">
              <w:rPr>
                <w:rFonts w:ascii="Arial" w:hAnsi="Arial" w:cs="Arial"/>
                <w:noProof/>
                <w:lang w:eastAsia="ru-RU"/>
              </w:rPr>
              <w:drawing>
                <wp:inline distT="0" distB="0" distL="0" distR="0" wp14:anchorId="04F6C336" wp14:editId="09AB9FD9">
                  <wp:extent cx="333375" cy="226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346441">
              <w:rPr>
                <w:rFonts w:ascii="Arial" w:hAnsi="Arial" w:cs="Arial"/>
              </w:rPr>
              <w:t>- начальная (максимальная) цена  договора, установленная в документации;</w:t>
            </w:r>
          </w:p>
          <w:p w:rsidR="00654A46" w:rsidRPr="00346441" w:rsidRDefault="00654A46" w:rsidP="0058660E">
            <w:pPr>
              <w:autoSpaceDE w:val="0"/>
              <w:spacing w:after="0" w:line="240" w:lineRule="auto"/>
              <w:jc w:val="both"/>
              <w:rPr>
                <w:rFonts w:ascii="Arial" w:hAnsi="Arial" w:cs="Arial"/>
              </w:rPr>
            </w:pPr>
          </w:p>
          <w:p w:rsidR="00654A46" w:rsidRPr="00346441" w:rsidRDefault="00654A46" w:rsidP="0058660E">
            <w:pPr>
              <w:autoSpaceDE w:val="0"/>
              <w:spacing w:after="0" w:line="240" w:lineRule="auto"/>
              <w:jc w:val="both"/>
              <w:rPr>
                <w:rFonts w:ascii="Arial" w:hAnsi="Arial" w:cs="Arial"/>
              </w:rPr>
            </w:pPr>
            <w:r w:rsidRPr="00346441">
              <w:rPr>
                <w:rFonts w:ascii="Arial" w:hAnsi="Arial" w:cs="Arial"/>
                <w:noProof/>
                <w:lang w:eastAsia="ru-RU"/>
              </w:rPr>
              <w:drawing>
                <wp:inline distT="0" distB="0" distL="0" distR="0" wp14:anchorId="18200846" wp14:editId="1FEA2100">
                  <wp:extent cx="172085" cy="226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346441">
              <w:rPr>
                <w:rFonts w:ascii="Arial" w:hAnsi="Arial" w:cs="Arial"/>
              </w:rPr>
              <w:t>- предложение оцениваемого участника процедуры по цене  договора (по сумме цен за единицу товара, работы, услуги).</w:t>
            </w:r>
          </w:p>
          <w:p w:rsidR="00654A46" w:rsidRPr="00346441" w:rsidRDefault="00654A46" w:rsidP="0058660E">
            <w:pPr>
              <w:autoSpaceDE w:val="0"/>
              <w:spacing w:after="0" w:line="240" w:lineRule="auto"/>
              <w:jc w:val="both"/>
              <w:rPr>
                <w:rFonts w:ascii="Arial" w:hAnsi="Arial" w:cs="Arial"/>
              </w:rPr>
            </w:pPr>
          </w:p>
          <w:p w:rsidR="00654A46" w:rsidRPr="00346441" w:rsidRDefault="00654A46" w:rsidP="0058660E">
            <w:pPr>
              <w:autoSpaceDE w:val="0"/>
              <w:spacing w:after="0" w:line="240" w:lineRule="auto"/>
              <w:jc w:val="both"/>
              <w:rPr>
                <w:rFonts w:ascii="Arial" w:hAnsi="Arial" w:cs="Arial"/>
              </w:rPr>
            </w:pPr>
            <w:r w:rsidRPr="00346441">
              <w:rPr>
                <w:rFonts w:ascii="Arial" w:hAnsi="Arial" w:cs="Arial"/>
              </w:rPr>
              <w:t>Полученный рейтинг округляется до сотых.</w:t>
            </w:r>
          </w:p>
          <w:p w:rsidR="00654A46" w:rsidRPr="00346441" w:rsidRDefault="00654A46" w:rsidP="0058660E">
            <w:pPr>
              <w:autoSpaceDE w:val="0"/>
              <w:spacing w:after="0" w:line="240" w:lineRule="auto"/>
              <w:jc w:val="both"/>
              <w:rPr>
                <w:rFonts w:ascii="Arial" w:hAnsi="Arial" w:cs="Arial"/>
              </w:rPr>
            </w:pPr>
            <w:r w:rsidRPr="00346441">
              <w:rPr>
                <w:rFonts w:ascii="Arial" w:hAnsi="Arial" w:cs="Arial"/>
              </w:rPr>
              <w:t>Для расчета итогового рейтинга по заявке, рейтинг, присуждаемый этой заявке по критерию "цена  договора", умножается на соответствующую указанному критерию значимость.</w:t>
            </w:r>
          </w:p>
          <w:p w:rsidR="00654A46" w:rsidRPr="00346441" w:rsidRDefault="00654A46" w:rsidP="0058660E">
            <w:pPr>
              <w:spacing w:after="0" w:line="240" w:lineRule="auto"/>
              <w:jc w:val="both"/>
              <w:rPr>
                <w:rFonts w:ascii="Arial" w:hAnsi="Arial" w:cs="Arial"/>
              </w:rPr>
            </w:pPr>
            <w:r w:rsidRPr="00346441">
              <w:rPr>
                <w:rFonts w:ascii="Arial" w:hAnsi="Arial" w:cs="Arial"/>
              </w:rPr>
              <w:t>Контракт заключается на условиях по данному критерию, указанных в заявке.</w:t>
            </w:r>
          </w:p>
        </w:tc>
        <w:tc>
          <w:tcPr>
            <w:tcW w:w="2212" w:type="dxa"/>
            <w:tcBorders>
              <w:top w:val="single" w:sz="4" w:space="0" w:color="000000"/>
              <w:left w:val="single" w:sz="4" w:space="0" w:color="000000"/>
              <w:bottom w:val="single" w:sz="4" w:space="0" w:color="000000"/>
              <w:right w:val="single" w:sz="4" w:space="0" w:color="000000"/>
            </w:tcBorders>
            <w:vAlign w:val="center"/>
            <w:hideMark/>
          </w:tcPr>
          <w:p w:rsidR="00654A46" w:rsidRPr="00346441" w:rsidRDefault="004E5F32" w:rsidP="0058660E">
            <w:pPr>
              <w:tabs>
                <w:tab w:val="left" w:pos="586"/>
              </w:tabs>
              <w:jc w:val="center"/>
              <w:rPr>
                <w:rFonts w:ascii="Arial" w:hAnsi="Arial" w:cs="Arial"/>
              </w:rPr>
            </w:pPr>
            <w:r>
              <w:rPr>
                <w:rFonts w:ascii="Arial" w:hAnsi="Arial" w:cs="Arial"/>
              </w:rPr>
              <w:t>8</w:t>
            </w:r>
            <w:r w:rsidR="00A8023A" w:rsidRPr="00346441">
              <w:rPr>
                <w:rFonts w:ascii="Arial" w:hAnsi="Arial" w:cs="Arial"/>
              </w:rPr>
              <w:t>5</w:t>
            </w:r>
          </w:p>
          <w:p w:rsidR="00654A46" w:rsidRPr="00346441" w:rsidRDefault="00654A46" w:rsidP="00A8023A">
            <w:pPr>
              <w:tabs>
                <w:tab w:val="left" w:pos="586"/>
              </w:tabs>
              <w:jc w:val="center"/>
              <w:rPr>
                <w:rFonts w:ascii="Arial" w:hAnsi="Arial" w:cs="Arial"/>
                <w:b/>
              </w:rPr>
            </w:pPr>
            <w:r w:rsidRPr="00346441">
              <w:rPr>
                <w:rFonts w:ascii="Arial" w:hAnsi="Arial" w:cs="Arial"/>
              </w:rPr>
              <w:t>(0,</w:t>
            </w:r>
            <w:r w:rsidR="004E5F32">
              <w:rPr>
                <w:rFonts w:ascii="Arial" w:hAnsi="Arial" w:cs="Arial"/>
              </w:rPr>
              <w:t>8</w:t>
            </w:r>
            <w:r w:rsidR="00A8023A" w:rsidRPr="00346441">
              <w:rPr>
                <w:rFonts w:ascii="Arial" w:hAnsi="Arial" w:cs="Arial"/>
              </w:rPr>
              <w:t>5</w:t>
            </w:r>
            <w:r w:rsidRPr="00346441">
              <w:rPr>
                <w:rFonts w:ascii="Arial" w:hAnsi="Arial" w:cs="Arial"/>
              </w:rPr>
              <w:t>)</w:t>
            </w:r>
          </w:p>
        </w:tc>
      </w:tr>
      <w:tr w:rsidR="00AD765D" w:rsidRPr="00A8023A" w:rsidTr="00A15F72">
        <w:trPr>
          <w:trHeight w:val="685"/>
        </w:trPr>
        <w:tc>
          <w:tcPr>
            <w:tcW w:w="571" w:type="dxa"/>
            <w:tcBorders>
              <w:top w:val="single" w:sz="4" w:space="0" w:color="000000"/>
              <w:left w:val="single" w:sz="4" w:space="0" w:color="000000"/>
              <w:bottom w:val="single" w:sz="4" w:space="0" w:color="000000"/>
              <w:right w:val="single" w:sz="4" w:space="0" w:color="000000"/>
            </w:tcBorders>
            <w:vAlign w:val="center"/>
          </w:tcPr>
          <w:p w:rsidR="00AD765D" w:rsidRPr="00A8023A" w:rsidRDefault="004E5F32" w:rsidP="00DE26FD">
            <w:pPr>
              <w:snapToGrid w:val="0"/>
              <w:jc w:val="center"/>
              <w:rPr>
                <w:rFonts w:ascii="Arial" w:hAnsi="Arial" w:cs="Arial"/>
                <w:b/>
              </w:rPr>
            </w:pPr>
            <w:r>
              <w:rPr>
                <w:rFonts w:ascii="Arial" w:hAnsi="Arial" w:cs="Arial"/>
                <w:b/>
              </w:rPr>
              <w:t>2.</w:t>
            </w:r>
          </w:p>
        </w:tc>
        <w:tc>
          <w:tcPr>
            <w:tcW w:w="1795" w:type="dxa"/>
            <w:tcBorders>
              <w:top w:val="single" w:sz="4" w:space="0" w:color="000000"/>
              <w:left w:val="single" w:sz="4" w:space="0" w:color="000000"/>
              <w:bottom w:val="single" w:sz="4" w:space="0" w:color="000000"/>
              <w:right w:val="single" w:sz="4" w:space="0" w:color="000000"/>
            </w:tcBorders>
            <w:vAlign w:val="center"/>
          </w:tcPr>
          <w:p w:rsidR="00AD765D" w:rsidRPr="00346441" w:rsidRDefault="00716C78" w:rsidP="0058660E">
            <w:pPr>
              <w:tabs>
                <w:tab w:val="left" w:pos="390"/>
              </w:tabs>
              <w:snapToGrid w:val="0"/>
              <w:ind w:firstLine="176"/>
              <w:jc w:val="center"/>
              <w:rPr>
                <w:rFonts w:ascii="Arial" w:hAnsi="Arial" w:cs="Arial"/>
                <w:b/>
              </w:rPr>
            </w:pPr>
            <w:r>
              <w:rPr>
                <w:rFonts w:ascii="Arial" w:hAnsi="Arial" w:cs="Arial"/>
                <w:b/>
              </w:rPr>
              <w:t>10</w:t>
            </w:r>
          </w:p>
        </w:tc>
        <w:tc>
          <w:tcPr>
            <w:tcW w:w="5387" w:type="dxa"/>
            <w:tcBorders>
              <w:top w:val="single" w:sz="4" w:space="0" w:color="000000"/>
              <w:left w:val="single" w:sz="4" w:space="0" w:color="000000"/>
              <w:bottom w:val="single" w:sz="4" w:space="0" w:color="000000"/>
              <w:right w:val="single" w:sz="4" w:space="0" w:color="000000"/>
            </w:tcBorders>
            <w:vAlign w:val="center"/>
          </w:tcPr>
          <w:p w:rsidR="00C679C1" w:rsidRPr="00C679C1" w:rsidRDefault="00C679C1" w:rsidP="00C679C1">
            <w:pPr>
              <w:pStyle w:val="Standard"/>
              <w:jc w:val="both"/>
              <w:rPr>
                <w:rFonts w:cs="Arial"/>
                <w:b/>
                <w:bCs/>
                <w:sz w:val="22"/>
                <w:szCs w:val="22"/>
              </w:rPr>
            </w:pPr>
            <w:r w:rsidRPr="00C679C1">
              <w:rPr>
                <w:rFonts w:cs="Arial"/>
                <w:b/>
                <w:bCs/>
                <w:sz w:val="22"/>
                <w:szCs w:val="22"/>
              </w:rPr>
              <w:t xml:space="preserve">Сроки </w:t>
            </w:r>
            <w:r w:rsidR="00716C78">
              <w:rPr>
                <w:rFonts w:cs="Arial"/>
                <w:b/>
                <w:bCs/>
                <w:sz w:val="22"/>
                <w:szCs w:val="22"/>
              </w:rPr>
              <w:t>выполнения работ</w:t>
            </w:r>
            <w:r w:rsidRPr="00C679C1">
              <w:rPr>
                <w:rFonts w:cs="Arial"/>
                <w:b/>
                <w:bCs/>
                <w:sz w:val="22"/>
                <w:szCs w:val="22"/>
              </w:rPr>
              <w:t>:</w:t>
            </w:r>
          </w:p>
          <w:p w:rsidR="00C679C1" w:rsidRPr="00C679C1" w:rsidRDefault="00C679C1" w:rsidP="00C679C1">
            <w:pPr>
              <w:pStyle w:val="Standard"/>
              <w:jc w:val="both"/>
              <w:rPr>
                <w:rFonts w:cs="Arial"/>
                <w:bCs/>
                <w:sz w:val="22"/>
                <w:szCs w:val="22"/>
              </w:rPr>
            </w:pPr>
            <w:r w:rsidRPr="00C679C1">
              <w:rPr>
                <w:rFonts w:cs="Arial"/>
                <w:bCs/>
                <w:sz w:val="22"/>
                <w:szCs w:val="22"/>
              </w:rPr>
              <w:t xml:space="preserve"> (Минимальный срок </w:t>
            </w:r>
            <w:r>
              <w:rPr>
                <w:rFonts w:cs="Arial"/>
                <w:bCs/>
                <w:sz w:val="22"/>
                <w:szCs w:val="22"/>
              </w:rPr>
              <w:t>- 10</w:t>
            </w:r>
            <w:r w:rsidRPr="00C679C1">
              <w:rPr>
                <w:rFonts w:cs="Arial"/>
                <w:bCs/>
                <w:sz w:val="22"/>
                <w:szCs w:val="22"/>
              </w:rPr>
              <w:t xml:space="preserve"> дней, максимальный – 30 дней)</w:t>
            </w:r>
          </w:p>
          <w:p w:rsidR="00C679C1" w:rsidRPr="00C679C1" w:rsidRDefault="00C679C1" w:rsidP="00C679C1">
            <w:pPr>
              <w:pStyle w:val="Standard"/>
              <w:jc w:val="both"/>
              <w:rPr>
                <w:rFonts w:cs="Arial"/>
                <w:bCs/>
                <w:sz w:val="22"/>
                <w:szCs w:val="22"/>
              </w:rPr>
            </w:pPr>
            <w:r w:rsidRPr="00C679C1">
              <w:rPr>
                <w:rFonts w:cs="Arial"/>
                <w:bCs/>
                <w:sz w:val="22"/>
                <w:szCs w:val="22"/>
              </w:rPr>
              <w:t>В рамках указанного критерия оценивается срок (период), в течение которых участник конкурса в случае заключения с ним Контракта  должен оказать услуги/выполнить работы.</w:t>
            </w:r>
          </w:p>
          <w:p w:rsidR="00C679C1" w:rsidRPr="00C679C1" w:rsidRDefault="00C679C1" w:rsidP="00C679C1">
            <w:pPr>
              <w:pStyle w:val="Standard"/>
              <w:jc w:val="both"/>
              <w:rPr>
                <w:rFonts w:cs="Arial"/>
                <w:bCs/>
                <w:sz w:val="22"/>
                <w:szCs w:val="22"/>
              </w:rPr>
            </w:pPr>
            <w:r w:rsidRPr="00C679C1">
              <w:rPr>
                <w:rFonts w:cs="Arial"/>
                <w:bCs/>
                <w:sz w:val="22"/>
                <w:szCs w:val="22"/>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w:t>
            </w:r>
            <w:r w:rsidR="00716C78">
              <w:rPr>
                <w:rFonts w:cs="Arial"/>
                <w:bCs/>
                <w:sz w:val="22"/>
                <w:szCs w:val="22"/>
              </w:rPr>
              <w:t>рабочих</w:t>
            </w:r>
            <w:r w:rsidRPr="00C679C1">
              <w:rPr>
                <w:rFonts w:cs="Arial"/>
                <w:bCs/>
                <w:sz w:val="22"/>
                <w:szCs w:val="22"/>
              </w:rPr>
              <w:t xml:space="preserve"> днях. </w:t>
            </w:r>
          </w:p>
          <w:p w:rsidR="00C679C1" w:rsidRPr="00C679C1" w:rsidRDefault="00C679C1" w:rsidP="00C679C1">
            <w:pPr>
              <w:pStyle w:val="Standard"/>
              <w:jc w:val="both"/>
              <w:rPr>
                <w:rFonts w:cs="Arial"/>
                <w:bCs/>
                <w:sz w:val="22"/>
                <w:szCs w:val="22"/>
              </w:rPr>
            </w:pPr>
            <w:r w:rsidRPr="00C679C1">
              <w:rPr>
                <w:rFonts w:cs="Arial"/>
                <w:bCs/>
                <w:sz w:val="22"/>
                <w:szCs w:val="22"/>
              </w:rPr>
              <w:t>Рейтинг, присуждаемый оцениваемой заявке по критерию "сроки (периоды) оказания услуг", определяется по формуле:</w:t>
            </w:r>
          </w:p>
          <w:p w:rsidR="00C679C1" w:rsidRPr="00C679C1" w:rsidRDefault="00C679C1" w:rsidP="00C679C1">
            <w:pPr>
              <w:pStyle w:val="Standard"/>
              <w:jc w:val="both"/>
              <w:rPr>
                <w:rFonts w:cs="Arial"/>
                <w:bCs/>
                <w:sz w:val="22"/>
                <w:szCs w:val="22"/>
              </w:rPr>
            </w:pPr>
            <w:r w:rsidRPr="00C679C1">
              <w:rPr>
                <w:rFonts w:cs="Arial"/>
                <w:bCs/>
                <w:sz w:val="22"/>
                <w:szCs w:val="22"/>
              </w:rPr>
              <w:t xml:space="preserve"> , где:</w:t>
            </w:r>
          </w:p>
          <w:p w:rsidR="00C679C1" w:rsidRPr="00C679C1" w:rsidRDefault="00C679C1" w:rsidP="00C679C1">
            <w:pPr>
              <w:pStyle w:val="Standard"/>
              <w:jc w:val="both"/>
              <w:rPr>
                <w:rFonts w:cs="Arial"/>
                <w:bCs/>
                <w:sz w:val="22"/>
                <w:szCs w:val="22"/>
              </w:rPr>
            </w:pPr>
            <w:r w:rsidRPr="00C679C1">
              <w:rPr>
                <w:rFonts w:cs="Arial"/>
                <w:bCs/>
                <w:sz w:val="22"/>
                <w:szCs w:val="22"/>
              </w:rPr>
              <w:t xml:space="preserve"> - рейтинг, присуждаемый оцениваемой заявке по указанному критерию; </w:t>
            </w:r>
          </w:p>
          <w:p w:rsidR="00C679C1" w:rsidRPr="00C679C1" w:rsidRDefault="00C679C1" w:rsidP="00C679C1">
            <w:pPr>
              <w:pStyle w:val="Standard"/>
              <w:jc w:val="both"/>
              <w:rPr>
                <w:rFonts w:cs="Arial"/>
                <w:bCs/>
                <w:sz w:val="22"/>
                <w:szCs w:val="22"/>
              </w:rPr>
            </w:pPr>
            <w:r w:rsidRPr="00C679C1">
              <w:rPr>
                <w:rFonts w:cs="Arial"/>
                <w:bCs/>
                <w:sz w:val="22"/>
                <w:szCs w:val="22"/>
              </w:rPr>
              <w:t xml:space="preserve"> - максимальный срок в единицах измерения </w:t>
            </w:r>
            <w:r w:rsidRPr="00C679C1">
              <w:rPr>
                <w:rFonts w:cs="Arial"/>
                <w:bCs/>
                <w:sz w:val="22"/>
                <w:szCs w:val="22"/>
              </w:rPr>
              <w:lastRenderedPageBreak/>
              <w:t xml:space="preserve">срока (периода) оказания услуг; </w:t>
            </w:r>
          </w:p>
          <w:p w:rsidR="00C679C1" w:rsidRPr="00C679C1" w:rsidRDefault="00C679C1" w:rsidP="00C679C1">
            <w:pPr>
              <w:pStyle w:val="Standard"/>
              <w:jc w:val="both"/>
              <w:rPr>
                <w:rFonts w:cs="Arial"/>
                <w:bCs/>
                <w:sz w:val="22"/>
                <w:szCs w:val="22"/>
              </w:rPr>
            </w:pPr>
            <w:r w:rsidRPr="00C679C1">
              <w:rPr>
                <w:rFonts w:cs="Arial"/>
                <w:bCs/>
                <w:sz w:val="22"/>
                <w:szCs w:val="22"/>
              </w:rPr>
              <w:t xml:space="preserve"> - минимальный срок в единицах измерения срока (периода) оказания услуг;</w:t>
            </w:r>
          </w:p>
          <w:p w:rsidR="00C679C1" w:rsidRPr="00C679C1" w:rsidRDefault="00C679C1" w:rsidP="00C679C1">
            <w:pPr>
              <w:pStyle w:val="Standard"/>
              <w:jc w:val="both"/>
              <w:rPr>
                <w:rFonts w:cs="Arial"/>
                <w:bCs/>
                <w:sz w:val="22"/>
                <w:szCs w:val="22"/>
              </w:rPr>
            </w:pPr>
            <w:r w:rsidRPr="00C679C1">
              <w:rPr>
                <w:rFonts w:cs="Arial"/>
                <w:bCs/>
                <w:sz w:val="22"/>
                <w:szCs w:val="22"/>
              </w:rPr>
              <w:t xml:space="preserve">  - предложение, содержащееся в оцениваемой заявке по сроку  в единицах измерения срока для  оказания услуг</w:t>
            </w:r>
          </w:p>
          <w:p w:rsidR="004E5F32" w:rsidRPr="00346441" w:rsidRDefault="00C679C1" w:rsidP="00C679C1">
            <w:pPr>
              <w:pStyle w:val="Standard"/>
              <w:jc w:val="both"/>
              <w:rPr>
                <w:rFonts w:cs="Arial"/>
                <w:bCs/>
                <w:sz w:val="22"/>
                <w:szCs w:val="22"/>
              </w:rPr>
            </w:pPr>
            <w:r w:rsidRPr="00C679C1">
              <w:rPr>
                <w:rFonts w:cs="Arial"/>
                <w:bCs/>
                <w:sz w:val="22"/>
                <w:szCs w:val="22"/>
              </w:rPr>
              <w:t xml:space="preserve">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tc>
        <w:tc>
          <w:tcPr>
            <w:tcW w:w="2212" w:type="dxa"/>
            <w:tcBorders>
              <w:top w:val="single" w:sz="4" w:space="0" w:color="000000"/>
              <w:left w:val="single" w:sz="4" w:space="0" w:color="000000"/>
              <w:bottom w:val="single" w:sz="4" w:space="0" w:color="000000"/>
              <w:right w:val="single" w:sz="4" w:space="0" w:color="000000"/>
            </w:tcBorders>
            <w:vAlign w:val="center"/>
          </w:tcPr>
          <w:p w:rsidR="00716C78" w:rsidRDefault="00716C78" w:rsidP="0086106F">
            <w:pPr>
              <w:tabs>
                <w:tab w:val="left" w:pos="586"/>
              </w:tabs>
              <w:snapToGrid w:val="0"/>
              <w:jc w:val="center"/>
              <w:rPr>
                <w:rFonts w:ascii="Arial" w:hAnsi="Arial" w:cs="Arial"/>
              </w:rPr>
            </w:pPr>
            <w:r>
              <w:rPr>
                <w:rFonts w:ascii="Arial" w:hAnsi="Arial" w:cs="Arial"/>
              </w:rPr>
              <w:lastRenderedPageBreak/>
              <w:t>10</w:t>
            </w:r>
          </w:p>
          <w:p w:rsidR="004E5F32" w:rsidRDefault="00716C78" w:rsidP="0086106F">
            <w:pPr>
              <w:tabs>
                <w:tab w:val="left" w:pos="586"/>
              </w:tabs>
              <w:snapToGrid w:val="0"/>
              <w:jc w:val="center"/>
              <w:rPr>
                <w:rFonts w:ascii="Arial" w:hAnsi="Arial" w:cs="Arial"/>
              </w:rPr>
            </w:pPr>
            <w:r>
              <w:rPr>
                <w:rFonts w:ascii="Arial" w:hAnsi="Arial" w:cs="Arial"/>
              </w:rPr>
              <w:t>(0,10)</w:t>
            </w:r>
          </w:p>
          <w:p w:rsidR="004E5F32" w:rsidRPr="00346441" w:rsidRDefault="004E5F32" w:rsidP="00A8023A">
            <w:pPr>
              <w:tabs>
                <w:tab w:val="left" w:pos="586"/>
              </w:tabs>
              <w:snapToGrid w:val="0"/>
              <w:jc w:val="center"/>
              <w:rPr>
                <w:rFonts w:ascii="Arial" w:hAnsi="Arial" w:cs="Arial"/>
              </w:rPr>
            </w:pPr>
          </w:p>
        </w:tc>
      </w:tr>
      <w:tr w:rsidR="004E5F32" w:rsidRPr="00A8023A" w:rsidTr="00A15F72">
        <w:trPr>
          <w:trHeight w:val="685"/>
        </w:trPr>
        <w:tc>
          <w:tcPr>
            <w:tcW w:w="571" w:type="dxa"/>
            <w:tcBorders>
              <w:top w:val="single" w:sz="4" w:space="0" w:color="000000"/>
              <w:left w:val="single" w:sz="4" w:space="0" w:color="000000"/>
              <w:bottom w:val="single" w:sz="4" w:space="0" w:color="000000"/>
              <w:right w:val="single" w:sz="4" w:space="0" w:color="000000"/>
            </w:tcBorders>
            <w:vAlign w:val="center"/>
          </w:tcPr>
          <w:p w:rsidR="004E5F32" w:rsidRDefault="004E5F32" w:rsidP="00DE26FD">
            <w:pPr>
              <w:snapToGrid w:val="0"/>
              <w:jc w:val="center"/>
              <w:rPr>
                <w:rFonts w:ascii="Arial" w:hAnsi="Arial" w:cs="Arial"/>
                <w:b/>
              </w:rPr>
            </w:pPr>
            <w:r>
              <w:rPr>
                <w:rFonts w:ascii="Arial" w:hAnsi="Arial" w:cs="Arial"/>
                <w:b/>
              </w:rPr>
              <w:lastRenderedPageBreak/>
              <w:t>3.</w:t>
            </w:r>
          </w:p>
        </w:tc>
        <w:tc>
          <w:tcPr>
            <w:tcW w:w="1795" w:type="dxa"/>
            <w:tcBorders>
              <w:top w:val="single" w:sz="4" w:space="0" w:color="000000"/>
              <w:left w:val="single" w:sz="4" w:space="0" w:color="000000"/>
              <w:bottom w:val="single" w:sz="4" w:space="0" w:color="000000"/>
              <w:right w:val="single" w:sz="4" w:space="0" w:color="000000"/>
            </w:tcBorders>
            <w:vAlign w:val="center"/>
          </w:tcPr>
          <w:p w:rsidR="004E5F32" w:rsidRPr="00346441" w:rsidRDefault="004E5F32" w:rsidP="0058660E">
            <w:pPr>
              <w:tabs>
                <w:tab w:val="left" w:pos="390"/>
              </w:tabs>
              <w:snapToGrid w:val="0"/>
              <w:ind w:firstLine="176"/>
              <w:jc w:val="center"/>
              <w:rPr>
                <w:rFonts w:ascii="Arial" w:hAnsi="Arial" w:cs="Arial"/>
                <w:b/>
              </w:rPr>
            </w:pPr>
            <w:r>
              <w:rPr>
                <w:rFonts w:ascii="Arial" w:hAnsi="Arial" w:cs="Arial"/>
                <w:b/>
              </w:rPr>
              <w:t>5</w:t>
            </w:r>
          </w:p>
        </w:tc>
        <w:tc>
          <w:tcPr>
            <w:tcW w:w="5387" w:type="dxa"/>
            <w:tcBorders>
              <w:top w:val="single" w:sz="4" w:space="0" w:color="000000"/>
              <w:left w:val="single" w:sz="4" w:space="0" w:color="000000"/>
              <w:bottom w:val="single" w:sz="4" w:space="0" w:color="000000"/>
              <w:right w:val="single" w:sz="4" w:space="0" w:color="000000"/>
            </w:tcBorders>
            <w:vAlign w:val="center"/>
          </w:tcPr>
          <w:p w:rsidR="004E5F32" w:rsidRDefault="004E5F32" w:rsidP="004E5F32">
            <w:pPr>
              <w:pStyle w:val="Standard"/>
              <w:jc w:val="both"/>
              <w:rPr>
                <w:rFonts w:cs="Arial"/>
                <w:b/>
                <w:bCs/>
                <w:sz w:val="22"/>
                <w:szCs w:val="22"/>
              </w:rPr>
            </w:pPr>
            <w:r w:rsidRPr="00346441">
              <w:rPr>
                <w:rFonts w:cs="Arial"/>
                <w:b/>
                <w:bCs/>
                <w:sz w:val="22"/>
                <w:szCs w:val="22"/>
              </w:rPr>
              <w:t>Оперативно</w:t>
            </w:r>
            <w:r w:rsidR="00716C78">
              <w:rPr>
                <w:rFonts w:cs="Arial"/>
                <w:b/>
                <w:bCs/>
                <w:sz w:val="22"/>
                <w:szCs w:val="22"/>
              </w:rPr>
              <w:t xml:space="preserve"> </w:t>
            </w:r>
            <w:r w:rsidRPr="00346441">
              <w:rPr>
                <w:rFonts w:cs="Arial"/>
                <w:b/>
                <w:bCs/>
                <w:sz w:val="22"/>
                <w:szCs w:val="22"/>
              </w:rPr>
              <w:t>-</w:t>
            </w:r>
            <w:r w:rsidR="00716C78">
              <w:rPr>
                <w:rFonts w:cs="Arial"/>
                <w:b/>
                <w:bCs/>
                <w:sz w:val="22"/>
                <w:szCs w:val="22"/>
              </w:rPr>
              <w:t xml:space="preserve"> </w:t>
            </w:r>
            <w:r w:rsidRPr="00346441">
              <w:rPr>
                <w:rFonts w:cs="Arial"/>
                <w:b/>
                <w:bCs/>
                <w:sz w:val="22"/>
                <w:szCs w:val="22"/>
              </w:rPr>
              <w:t xml:space="preserve">гарантийный ремонт в период всего гарантийного срока в </w:t>
            </w:r>
            <w:r>
              <w:rPr>
                <w:rFonts w:cs="Arial"/>
                <w:b/>
                <w:bCs/>
                <w:sz w:val="22"/>
                <w:szCs w:val="22"/>
              </w:rPr>
              <w:t>течение 12</w:t>
            </w:r>
            <w:r w:rsidRPr="00346441">
              <w:rPr>
                <w:rFonts w:cs="Arial"/>
                <w:b/>
                <w:bCs/>
                <w:sz w:val="22"/>
                <w:szCs w:val="22"/>
              </w:rPr>
              <w:t xml:space="preserve"> часов</w:t>
            </w:r>
            <w:r>
              <w:rPr>
                <w:rFonts w:cs="Arial"/>
                <w:b/>
                <w:bCs/>
                <w:sz w:val="22"/>
                <w:szCs w:val="22"/>
              </w:rPr>
              <w:t>, с момента подачи заявки на указанный участником адрес, телефон</w:t>
            </w:r>
            <w:r w:rsidRPr="00346441">
              <w:rPr>
                <w:rFonts w:cs="Arial"/>
                <w:b/>
                <w:bCs/>
                <w:sz w:val="22"/>
                <w:szCs w:val="22"/>
              </w:rPr>
              <w:t>:</w:t>
            </w:r>
          </w:p>
          <w:p w:rsidR="004E5F32" w:rsidRPr="004E5F32" w:rsidRDefault="004E5F32" w:rsidP="004E5F32">
            <w:pPr>
              <w:pStyle w:val="Standard"/>
              <w:jc w:val="both"/>
              <w:rPr>
                <w:rFonts w:cs="Arial"/>
                <w:bCs/>
                <w:sz w:val="22"/>
                <w:szCs w:val="22"/>
              </w:rPr>
            </w:pPr>
            <w:r w:rsidRPr="004E5F32">
              <w:rPr>
                <w:rFonts w:cs="Arial"/>
                <w:bCs/>
                <w:sz w:val="22"/>
                <w:szCs w:val="22"/>
              </w:rPr>
              <w:t>Предоставлен</w:t>
            </w:r>
            <w:r>
              <w:rPr>
                <w:rFonts w:cs="Arial"/>
                <w:bCs/>
                <w:sz w:val="22"/>
                <w:szCs w:val="22"/>
              </w:rPr>
              <w:t>ие официального письма на согласие</w:t>
            </w:r>
            <w:r w:rsidRPr="004E5F32">
              <w:rPr>
                <w:rFonts w:cs="Arial"/>
                <w:bCs/>
                <w:sz w:val="22"/>
                <w:szCs w:val="22"/>
              </w:rPr>
              <w:t xml:space="preserve"> – </w:t>
            </w:r>
            <w:r>
              <w:rPr>
                <w:rFonts w:cs="Arial"/>
                <w:bCs/>
                <w:sz w:val="22"/>
                <w:szCs w:val="22"/>
              </w:rPr>
              <w:t>5 баллов, о</w:t>
            </w:r>
            <w:r w:rsidRPr="004E5F32">
              <w:rPr>
                <w:rFonts w:cs="Arial"/>
                <w:bCs/>
                <w:sz w:val="22"/>
                <w:szCs w:val="22"/>
              </w:rPr>
              <w:t>тсутствие – 0 баллов</w:t>
            </w:r>
            <w:r>
              <w:rPr>
                <w:rFonts w:cs="Arial"/>
                <w:bCs/>
                <w:sz w:val="22"/>
                <w:szCs w:val="22"/>
              </w:rPr>
              <w:t>.</w:t>
            </w:r>
          </w:p>
          <w:p w:rsidR="004E5F32" w:rsidRPr="00346441" w:rsidRDefault="004E5F32" w:rsidP="00AD765D">
            <w:pPr>
              <w:pStyle w:val="Standard"/>
              <w:jc w:val="both"/>
              <w:rPr>
                <w:rFonts w:cs="Arial"/>
                <w:b/>
                <w:bCs/>
                <w:sz w:val="22"/>
                <w:szCs w:val="22"/>
              </w:rPr>
            </w:pPr>
          </w:p>
        </w:tc>
        <w:tc>
          <w:tcPr>
            <w:tcW w:w="2212" w:type="dxa"/>
            <w:tcBorders>
              <w:top w:val="single" w:sz="4" w:space="0" w:color="000000"/>
              <w:left w:val="single" w:sz="4" w:space="0" w:color="000000"/>
              <w:bottom w:val="single" w:sz="4" w:space="0" w:color="000000"/>
              <w:right w:val="single" w:sz="4" w:space="0" w:color="000000"/>
            </w:tcBorders>
            <w:vAlign w:val="center"/>
          </w:tcPr>
          <w:p w:rsidR="004E5F32" w:rsidRDefault="004E5F32" w:rsidP="004E5F32">
            <w:pPr>
              <w:tabs>
                <w:tab w:val="left" w:pos="586"/>
              </w:tabs>
              <w:snapToGrid w:val="0"/>
              <w:jc w:val="center"/>
              <w:rPr>
                <w:rFonts w:ascii="Arial" w:hAnsi="Arial" w:cs="Arial"/>
              </w:rPr>
            </w:pPr>
            <w:r>
              <w:rPr>
                <w:rFonts w:ascii="Arial" w:hAnsi="Arial" w:cs="Arial"/>
              </w:rPr>
              <w:t xml:space="preserve">5 </w:t>
            </w:r>
          </w:p>
          <w:p w:rsidR="004E5F32" w:rsidRDefault="004E5F32" w:rsidP="004E5F32">
            <w:pPr>
              <w:tabs>
                <w:tab w:val="left" w:pos="586"/>
              </w:tabs>
              <w:snapToGrid w:val="0"/>
              <w:jc w:val="center"/>
              <w:rPr>
                <w:rFonts w:ascii="Arial" w:hAnsi="Arial" w:cs="Arial"/>
              </w:rPr>
            </w:pPr>
            <w:r>
              <w:rPr>
                <w:rFonts w:ascii="Arial" w:hAnsi="Arial" w:cs="Arial"/>
              </w:rPr>
              <w:t>(0,5)</w:t>
            </w:r>
          </w:p>
        </w:tc>
      </w:tr>
    </w:tbl>
    <w:p w:rsidR="007E3424" w:rsidRPr="007E3424" w:rsidRDefault="007E3424" w:rsidP="00734C87">
      <w:pPr>
        <w:tabs>
          <w:tab w:val="left" w:pos="586"/>
        </w:tabs>
        <w:snapToGrid w:val="0"/>
        <w:rPr>
          <w:rFonts w:ascii="Arial" w:hAnsi="Arial" w:cs="Arial"/>
          <w:b/>
          <w:lang w:val="en-US"/>
        </w:rPr>
      </w:pPr>
    </w:p>
    <w:p w:rsidR="00A4059E" w:rsidRPr="00A8023A" w:rsidRDefault="00A4059E" w:rsidP="00A15F13">
      <w:pPr>
        <w:pStyle w:val="a7"/>
        <w:pageBreakBefore/>
        <w:spacing w:after="0"/>
        <w:ind w:firstLine="0"/>
        <w:jc w:val="right"/>
        <w:rPr>
          <w:rFonts w:ascii="Arial" w:hAnsi="Arial" w:cs="Arial"/>
          <w:color w:val="000000"/>
          <w:sz w:val="22"/>
          <w:szCs w:val="22"/>
        </w:rPr>
      </w:pPr>
      <w:bookmarkStart w:id="22" w:name="_GoBack"/>
      <w:bookmarkEnd w:id="22"/>
      <w:r w:rsidRPr="00A8023A">
        <w:rPr>
          <w:rFonts w:ascii="Arial" w:hAnsi="Arial" w:cs="Arial"/>
          <w:color w:val="000000"/>
          <w:sz w:val="22"/>
          <w:szCs w:val="22"/>
        </w:rPr>
        <w:lastRenderedPageBreak/>
        <w:t>Приложение № 1</w:t>
      </w:r>
    </w:p>
    <w:p w:rsidR="00A4059E" w:rsidRPr="00A8023A" w:rsidRDefault="00A4059E" w:rsidP="00814B86">
      <w:pPr>
        <w:jc w:val="right"/>
        <w:rPr>
          <w:rFonts w:ascii="Arial" w:hAnsi="Arial" w:cs="Arial"/>
          <w:color w:val="000000"/>
        </w:rPr>
      </w:pPr>
      <w:r w:rsidRPr="00A8023A">
        <w:rPr>
          <w:rFonts w:ascii="Arial" w:hAnsi="Arial" w:cs="Arial"/>
          <w:color w:val="000000"/>
        </w:rPr>
        <w:t>к документации по запросу предложений</w:t>
      </w:r>
    </w:p>
    <w:p w:rsidR="00A4059E" w:rsidRPr="00A8023A" w:rsidRDefault="00A4059E" w:rsidP="00A4059E">
      <w:pPr>
        <w:widowControl w:val="0"/>
        <w:ind w:left="709" w:firstLine="11"/>
        <w:jc w:val="center"/>
        <w:rPr>
          <w:rFonts w:ascii="Arial" w:hAnsi="Arial" w:cs="Arial"/>
          <w:b/>
        </w:rPr>
      </w:pPr>
      <w:r w:rsidRPr="00A8023A">
        <w:rPr>
          <w:rFonts w:ascii="Arial" w:hAnsi="Arial" w:cs="Arial"/>
          <w:b/>
        </w:rPr>
        <w:t>ИНФОРМАЦИОННАЯ КАРТА ЗАПРОСА ПРЕДЛОЖЕНИЙ</w:t>
      </w:r>
    </w:p>
    <w:tbl>
      <w:tblPr>
        <w:tblW w:w="1015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929"/>
        <w:gridCol w:w="6237"/>
      </w:tblGrid>
      <w:tr w:rsidR="00A4059E" w:rsidRPr="00A8023A" w:rsidTr="000E58D1">
        <w:tc>
          <w:tcPr>
            <w:tcW w:w="993" w:type="dxa"/>
            <w:shd w:val="clear" w:color="auto" w:fill="92CDDC"/>
          </w:tcPr>
          <w:p w:rsidR="00A4059E" w:rsidRPr="00A8023A" w:rsidRDefault="00A4059E" w:rsidP="009E2D03">
            <w:pPr>
              <w:spacing w:after="0"/>
              <w:rPr>
                <w:rFonts w:ascii="Arial" w:eastAsia="Calibri" w:hAnsi="Arial" w:cs="Arial"/>
                <w:b/>
              </w:rPr>
            </w:pPr>
            <w:r w:rsidRPr="00A8023A">
              <w:rPr>
                <w:rFonts w:ascii="Arial" w:eastAsia="Calibri" w:hAnsi="Arial" w:cs="Arial"/>
                <w:b/>
              </w:rPr>
              <w:t>1.</w:t>
            </w:r>
          </w:p>
        </w:tc>
        <w:tc>
          <w:tcPr>
            <w:tcW w:w="9166" w:type="dxa"/>
            <w:gridSpan w:val="2"/>
            <w:shd w:val="clear" w:color="auto" w:fill="92CDDC"/>
          </w:tcPr>
          <w:p w:rsidR="00A4059E" w:rsidRPr="00A8023A" w:rsidRDefault="00A4059E" w:rsidP="009E2D03">
            <w:pPr>
              <w:spacing w:after="0"/>
              <w:rPr>
                <w:rFonts w:ascii="Arial" w:eastAsia="Calibri" w:hAnsi="Arial" w:cs="Arial"/>
                <w:b/>
              </w:rPr>
            </w:pPr>
            <w:r w:rsidRPr="00A8023A">
              <w:rPr>
                <w:rFonts w:ascii="Arial" w:eastAsia="Calibri" w:hAnsi="Arial" w:cs="Arial"/>
                <w:b/>
              </w:rPr>
              <w:t>Сведения о Заказчике</w:t>
            </w:r>
          </w:p>
        </w:tc>
      </w:tr>
      <w:tr w:rsidR="00A4059E" w:rsidRPr="00A8023A" w:rsidTr="000E58D1">
        <w:tc>
          <w:tcPr>
            <w:tcW w:w="993" w:type="dxa"/>
          </w:tcPr>
          <w:p w:rsidR="00A4059E" w:rsidRPr="00A8023A" w:rsidRDefault="00A4059E" w:rsidP="009E2D03">
            <w:pPr>
              <w:spacing w:after="0"/>
              <w:rPr>
                <w:rFonts w:ascii="Arial" w:eastAsia="Calibri" w:hAnsi="Arial" w:cs="Arial"/>
              </w:rPr>
            </w:pPr>
            <w:r w:rsidRPr="00A8023A">
              <w:rPr>
                <w:rFonts w:ascii="Arial" w:eastAsia="Calibri" w:hAnsi="Arial" w:cs="Arial"/>
              </w:rPr>
              <w:t>1.1.</w:t>
            </w:r>
          </w:p>
        </w:tc>
        <w:tc>
          <w:tcPr>
            <w:tcW w:w="2929" w:type="dxa"/>
          </w:tcPr>
          <w:p w:rsidR="00A4059E" w:rsidRPr="00A8023A" w:rsidRDefault="00A4059E" w:rsidP="009E2D03">
            <w:pPr>
              <w:spacing w:after="0"/>
              <w:rPr>
                <w:rFonts w:ascii="Arial" w:eastAsia="Calibri" w:hAnsi="Arial" w:cs="Arial"/>
              </w:rPr>
            </w:pPr>
            <w:r w:rsidRPr="00A8023A">
              <w:rPr>
                <w:rFonts w:ascii="Arial" w:eastAsia="Calibri" w:hAnsi="Arial" w:cs="Arial"/>
              </w:rPr>
              <w:t>Наименование Заказчика</w:t>
            </w:r>
          </w:p>
        </w:tc>
        <w:tc>
          <w:tcPr>
            <w:tcW w:w="6237" w:type="dxa"/>
          </w:tcPr>
          <w:p w:rsidR="00A4059E" w:rsidRPr="00A8023A" w:rsidRDefault="00A15F13" w:rsidP="000E48E9">
            <w:pPr>
              <w:spacing w:after="0"/>
              <w:jc w:val="both"/>
              <w:rPr>
                <w:rFonts w:ascii="Arial" w:eastAsia="Calibri" w:hAnsi="Arial" w:cs="Arial"/>
              </w:rPr>
            </w:pPr>
            <w:r w:rsidRPr="00A8023A">
              <w:rPr>
                <w:rFonts w:ascii="Arial" w:eastAsia="Calibri" w:hAnsi="Arial" w:cs="Arial"/>
              </w:rPr>
              <w:t>А</w:t>
            </w:r>
            <w:r w:rsidR="00A4059E" w:rsidRPr="00A8023A">
              <w:rPr>
                <w:rFonts w:ascii="Arial" w:eastAsia="Calibri" w:hAnsi="Arial" w:cs="Arial"/>
              </w:rPr>
              <w:t xml:space="preserve">кционерное </w:t>
            </w:r>
            <w:r w:rsidRPr="00A8023A">
              <w:rPr>
                <w:rFonts w:ascii="Arial" w:eastAsia="Calibri" w:hAnsi="Arial" w:cs="Arial"/>
              </w:rPr>
              <w:t>О</w:t>
            </w:r>
            <w:r w:rsidR="00A4059E" w:rsidRPr="00A8023A">
              <w:rPr>
                <w:rFonts w:ascii="Arial" w:eastAsia="Calibri" w:hAnsi="Arial" w:cs="Arial"/>
              </w:rPr>
              <w:t>бщество «Международный аэропорт «Казань»</w:t>
            </w:r>
          </w:p>
        </w:tc>
      </w:tr>
      <w:tr w:rsidR="00A4059E" w:rsidRPr="00A8023A" w:rsidTr="000E58D1">
        <w:tc>
          <w:tcPr>
            <w:tcW w:w="993" w:type="dxa"/>
          </w:tcPr>
          <w:p w:rsidR="00A4059E" w:rsidRPr="00A8023A" w:rsidRDefault="00A4059E" w:rsidP="009E2D03">
            <w:pPr>
              <w:spacing w:after="0"/>
              <w:rPr>
                <w:rFonts w:ascii="Arial" w:eastAsia="Calibri" w:hAnsi="Arial" w:cs="Arial"/>
              </w:rPr>
            </w:pPr>
            <w:r w:rsidRPr="00A8023A">
              <w:rPr>
                <w:rFonts w:ascii="Arial" w:eastAsia="Calibri" w:hAnsi="Arial" w:cs="Arial"/>
              </w:rPr>
              <w:t>1.2.</w:t>
            </w:r>
          </w:p>
        </w:tc>
        <w:tc>
          <w:tcPr>
            <w:tcW w:w="2929" w:type="dxa"/>
          </w:tcPr>
          <w:p w:rsidR="00A4059E" w:rsidRPr="00A8023A" w:rsidRDefault="00A4059E" w:rsidP="009E2D03">
            <w:pPr>
              <w:spacing w:after="0"/>
              <w:rPr>
                <w:rFonts w:ascii="Arial" w:eastAsia="Calibri" w:hAnsi="Arial" w:cs="Arial"/>
              </w:rPr>
            </w:pPr>
            <w:r w:rsidRPr="00A8023A">
              <w:rPr>
                <w:rFonts w:ascii="Arial" w:eastAsia="Calibri" w:hAnsi="Arial" w:cs="Arial"/>
              </w:rPr>
              <w:t>Место нахождения Заказчика</w:t>
            </w:r>
          </w:p>
        </w:tc>
        <w:tc>
          <w:tcPr>
            <w:tcW w:w="6237" w:type="dxa"/>
          </w:tcPr>
          <w:p w:rsidR="00A4059E" w:rsidRPr="00A8023A" w:rsidRDefault="00A4059E" w:rsidP="000E48E9">
            <w:pPr>
              <w:spacing w:after="0"/>
              <w:jc w:val="both"/>
              <w:rPr>
                <w:rFonts w:ascii="Arial" w:eastAsia="Calibri" w:hAnsi="Arial" w:cs="Arial"/>
              </w:rPr>
            </w:pPr>
            <w:r w:rsidRPr="00A8023A">
              <w:rPr>
                <w:rFonts w:ascii="Arial" w:hAnsi="Arial" w:cs="Arial"/>
              </w:rPr>
              <w:t>420017, Лаишевский район, Аэропорт</w:t>
            </w:r>
          </w:p>
        </w:tc>
      </w:tr>
      <w:tr w:rsidR="00A4059E" w:rsidRPr="00A8023A" w:rsidTr="000E58D1">
        <w:tc>
          <w:tcPr>
            <w:tcW w:w="993" w:type="dxa"/>
          </w:tcPr>
          <w:p w:rsidR="00A4059E" w:rsidRPr="00A8023A" w:rsidRDefault="00A4059E" w:rsidP="009E2D03">
            <w:pPr>
              <w:spacing w:after="0"/>
              <w:rPr>
                <w:rFonts w:ascii="Arial" w:eastAsia="Calibri" w:hAnsi="Arial" w:cs="Arial"/>
              </w:rPr>
            </w:pPr>
            <w:r w:rsidRPr="00A8023A">
              <w:rPr>
                <w:rFonts w:ascii="Arial" w:eastAsia="Calibri" w:hAnsi="Arial" w:cs="Arial"/>
              </w:rPr>
              <w:t>1.3.</w:t>
            </w:r>
          </w:p>
        </w:tc>
        <w:tc>
          <w:tcPr>
            <w:tcW w:w="2929" w:type="dxa"/>
          </w:tcPr>
          <w:p w:rsidR="00A4059E" w:rsidRPr="00A8023A" w:rsidRDefault="00A4059E" w:rsidP="009E2D03">
            <w:pPr>
              <w:spacing w:after="0"/>
              <w:rPr>
                <w:rFonts w:ascii="Arial" w:eastAsia="Calibri" w:hAnsi="Arial" w:cs="Arial"/>
              </w:rPr>
            </w:pPr>
            <w:r w:rsidRPr="00A8023A">
              <w:rPr>
                <w:rFonts w:ascii="Arial" w:eastAsia="Calibri" w:hAnsi="Arial" w:cs="Arial"/>
              </w:rPr>
              <w:t>Почтовый адрес Заказчика</w:t>
            </w:r>
          </w:p>
        </w:tc>
        <w:tc>
          <w:tcPr>
            <w:tcW w:w="6237" w:type="dxa"/>
          </w:tcPr>
          <w:p w:rsidR="00A4059E" w:rsidRPr="00A8023A" w:rsidRDefault="00A4059E" w:rsidP="000E48E9">
            <w:pPr>
              <w:spacing w:after="0"/>
              <w:jc w:val="both"/>
              <w:rPr>
                <w:rFonts w:ascii="Arial" w:hAnsi="Arial" w:cs="Arial"/>
              </w:rPr>
            </w:pPr>
            <w:r w:rsidRPr="00A8023A">
              <w:rPr>
                <w:rFonts w:ascii="Arial" w:hAnsi="Arial" w:cs="Arial"/>
              </w:rPr>
              <w:t>420017, Лаишевский район, Аэропорт</w:t>
            </w:r>
          </w:p>
          <w:p w:rsidR="00A4059E" w:rsidRPr="00A8023A" w:rsidRDefault="00A4059E" w:rsidP="000E48E9">
            <w:pPr>
              <w:spacing w:after="0"/>
              <w:jc w:val="both"/>
              <w:rPr>
                <w:rFonts w:ascii="Arial" w:eastAsia="Calibri" w:hAnsi="Arial" w:cs="Arial"/>
              </w:rPr>
            </w:pPr>
          </w:p>
        </w:tc>
      </w:tr>
      <w:tr w:rsidR="00A4059E" w:rsidRPr="00A8023A" w:rsidTr="000E58D1">
        <w:tc>
          <w:tcPr>
            <w:tcW w:w="993" w:type="dxa"/>
            <w:tcBorders>
              <w:bottom w:val="single" w:sz="4" w:space="0" w:color="auto"/>
            </w:tcBorders>
          </w:tcPr>
          <w:p w:rsidR="00A4059E" w:rsidRPr="00A8023A" w:rsidRDefault="00A4059E" w:rsidP="009E2D03">
            <w:pPr>
              <w:spacing w:after="0"/>
              <w:rPr>
                <w:rFonts w:ascii="Arial" w:eastAsia="Calibri" w:hAnsi="Arial" w:cs="Arial"/>
              </w:rPr>
            </w:pPr>
            <w:r w:rsidRPr="00A8023A">
              <w:rPr>
                <w:rFonts w:ascii="Arial" w:eastAsia="Calibri" w:hAnsi="Arial" w:cs="Arial"/>
              </w:rPr>
              <w:t>1.4.</w:t>
            </w:r>
          </w:p>
        </w:tc>
        <w:tc>
          <w:tcPr>
            <w:tcW w:w="2929" w:type="dxa"/>
            <w:tcBorders>
              <w:bottom w:val="single" w:sz="4" w:space="0" w:color="auto"/>
            </w:tcBorders>
          </w:tcPr>
          <w:p w:rsidR="00A4059E" w:rsidRPr="00A8023A" w:rsidRDefault="00A4059E" w:rsidP="009E2D03">
            <w:pPr>
              <w:spacing w:after="0"/>
              <w:rPr>
                <w:rFonts w:ascii="Arial" w:eastAsia="Calibri" w:hAnsi="Arial" w:cs="Arial"/>
              </w:rPr>
            </w:pPr>
            <w:r w:rsidRPr="00A8023A">
              <w:rPr>
                <w:rFonts w:ascii="Arial" w:eastAsia="Calibri" w:hAnsi="Arial" w:cs="Arial"/>
              </w:rPr>
              <w:t>Контактное лицо Заказчика по процедуре</w:t>
            </w:r>
          </w:p>
        </w:tc>
        <w:tc>
          <w:tcPr>
            <w:tcW w:w="6237" w:type="dxa"/>
            <w:tcBorders>
              <w:bottom w:val="single" w:sz="4" w:space="0" w:color="auto"/>
            </w:tcBorders>
          </w:tcPr>
          <w:p w:rsidR="00667F6B" w:rsidRPr="00A8023A" w:rsidRDefault="00362C71" w:rsidP="000E48E9">
            <w:pPr>
              <w:spacing w:after="0"/>
              <w:jc w:val="both"/>
              <w:rPr>
                <w:rFonts w:ascii="Arial" w:eastAsia="Calibri" w:hAnsi="Arial" w:cs="Arial"/>
              </w:rPr>
            </w:pPr>
            <w:r>
              <w:rPr>
                <w:rFonts w:ascii="Arial" w:eastAsia="Calibri" w:hAnsi="Arial" w:cs="Arial"/>
              </w:rPr>
              <w:t>Кирюшин Илья</w:t>
            </w:r>
          </w:p>
          <w:p w:rsidR="00667F6B" w:rsidRPr="00A8023A" w:rsidRDefault="00A4059E" w:rsidP="000E48E9">
            <w:pPr>
              <w:spacing w:after="0"/>
              <w:jc w:val="both"/>
              <w:rPr>
                <w:rFonts w:ascii="Arial" w:eastAsia="Calibri" w:hAnsi="Arial" w:cs="Arial"/>
              </w:rPr>
            </w:pPr>
            <w:r w:rsidRPr="00A8023A">
              <w:rPr>
                <w:rFonts w:ascii="Arial" w:eastAsia="Calibri" w:hAnsi="Arial" w:cs="Arial"/>
              </w:rPr>
              <w:t xml:space="preserve">Телефон: </w:t>
            </w:r>
            <w:r w:rsidR="00362C71">
              <w:rPr>
                <w:rFonts w:ascii="Arial" w:eastAsia="Calibri" w:hAnsi="Arial" w:cs="Arial"/>
              </w:rPr>
              <w:t>(843)-254-01-89</w:t>
            </w:r>
          </w:p>
          <w:p w:rsidR="00561ED5" w:rsidRPr="00A8023A" w:rsidRDefault="00B930ED" w:rsidP="00362C71">
            <w:pPr>
              <w:spacing w:after="0"/>
              <w:jc w:val="both"/>
              <w:rPr>
                <w:rFonts w:ascii="Arial" w:eastAsia="Calibri" w:hAnsi="Arial" w:cs="Arial"/>
              </w:rPr>
            </w:pPr>
            <w:r w:rsidRPr="00A8023A">
              <w:rPr>
                <w:rFonts w:ascii="Arial" w:eastAsia="Calibri" w:hAnsi="Arial" w:cs="Arial"/>
              </w:rPr>
              <w:t xml:space="preserve">Адрес </w:t>
            </w:r>
            <w:r w:rsidR="00A4059E" w:rsidRPr="00A8023A">
              <w:rPr>
                <w:rFonts w:ascii="Arial" w:eastAsia="Calibri" w:hAnsi="Arial" w:cs="Arial"/>
              </w:rPr>
              <w:t xml:space="preserve">электронной почты: </w:t>
            </w:r>
            <w:proofErr w:type="spellStart"/>
            <w:r w:rsidR="00362C71">
              <w:rPr>
                <w:rFonts w:ascii="Arial" w:eastAsia="Calibri" w:hAnsi="Arial" w:cs="Arial"/>
                <w:lang w:val="en-US"/>
              </w:rPr>
              <w:t>kirushin</w:t>
            </w:r>
            <w:proofErr w:type="spellEnd"/>
            <w:r w:rsidR="00593165" w:rsidRPr="00A8023A">
              <w:rPr>
                <w:rFonts w:ascii="Arial" w:eastAsia="Calibri" w:hAnsi="Arial" w:cs="Arial"/>
              </w:rPr>
              <w:t>@</w:t>
            </w:r>
            <w:proofErr w:type="spellStart"/>
            <w:r w:rsidR="00593165" w:rsidRPr="00A8023A">
              <w:rPr>
                <w:rFonts w:ascii="Arial" w:eastAsia="Calibri" w:hAnsi="Arial" w:cs="Arial"/>
                <w:lang w:val="en-US"/>
              </w:rPr>
              <w:t>airportkzn</w:t>
            </w:r>
            <w:proofErr w:type="spellEnd"/>
            <w:r w:rsidR="00593165" w:rsidRPr="00A8023A">
              <w:rPr>
                <w:rFonts w:ascii="Arial" w:eastAsia="Calibri" w:hAnsi="Arial" w:cs="Arial"/>
              </w:rPr>
              <w:t>.</w:t>
            </w:r>
            <w:proofErr w:type="spellStart"/>
            <w:r w:rsidR="00593165" w:rsidRPr="00A8023A">
              <w:rPr>
                <w:rFonts w:ascii="Arial" w:eastAsia="Calibri" w:hAnsi="Arial" w:cs="Arial"/>
                <w:lang w:val="en-US"/>
              </w:rPr>
              <w:t>ru</w:t>
            </w:r>
            <w:proofErr w:type="spellEnd"/>
          </w:p>
        </w:tc>
      </w:tr>
      <w:tr w:rsidR="00A4059E" w:rsidRPr="00A8023A" w:rsidTr="000E58D1">
        <w:tc>
          <w:tcPr>
            <w:tcW w:w="993" w:type="dxa"/>
            <w:shd w:val="clear" w:color="auto" w:fill="92CDDC"/>
          </w:tcPr>
          <w:p w:rsidR="00A4059E" w:rsidRPr="00A8023A" w:rsidRDefault="00A4059E" w:rsidP="009E2D03">
            <w:pPr>
              <w:spacing w:after="0"/>
              <w:rPr>
                <w:rFonts w:ascii="Arial" w:eastAsia="Calibri" w:hAnsi="Arial" w:cs="Arial"/>
                <w:b/>
              </w:rPr>
            </w:pPr>
            <w:r w:rsidRPr="00A8023A">
              <w:rPr>
                <w:rFonts w:ascii="Arial" w:eastAsia="Calibri" w:hAnsi="Arial" w:cs="Arial"/>
                <w:b/>
              </w:rPr>
              <w:t>2.</w:t>
            </w:r>
          </w:p>
        </w:tc>
        <w:tc>
          <w:tcPr>
            <w:tcW w:w="9166" w:type="dxa"/>
            <w:gridSpan w:val="2"/>
            <w:shd w:val="clear" w:color="auto" w:fill="92CDDC"/>
          </w:tcPr>
          <w:p w:rsidR="00A4059E" w:rsidRPr="00A8023A" w:rsidRDefault="00A4059E" w:rsidP="000E48E9">
            <w:pPr>
              <w:spacing w:after="0"/>
              <w:jc w:val="both"/>
              <w:rPr>
                <w:rFonts w:ascii="Arial" w:eastAsia="Calibri" w:hAnsi="Arial" w:cs="Arial"/>
                <w:b/>
              </w:rPr>
            </w:pPr>
            <w:r w:rsidRPr="00A8023A">
              <w:rPr>
                <w:rFonts w:ascii="Arial" w:eastAsia="Calibri" w:hAnsi="Arial" w:cs="Arial"/>
                <w:b/>
              </w:rPr>
              <w:t>Общая информация о закупке</w:t>
            </w:r>
          </w:p>
        </w:tc>
      </w:tr>
      <w:tr w:rsidR="00A4059E" w:rsidRPr="00A8023A" w:rsidTr="00AD3CEF">
        <w:trPr>
          <w:trHeight w:val="309"/>
        </w:trPr>
        <w:tc>
          <w:tcPr>
            <w:tcW w:w="993" w:type="dxa"/>
          </w:tcPr>
          <w:p w:rsidR="00A4059E" w:rsidRPr="00A8023A" w:rsidRDefault="00A4059E" w:rsidP="009E2D03">
            <w:pPr>
              <w:spacing w:after="0"/>
              <w:rPr>
                <w:rFonts w:ascii="Arial" w:eastAsia="Calibri" w:hAnsi="Arial" w:cs="Arial"/>
              </w:rPr>
            </w:pPr>
            <w:r w:rsidRPr="00A8023A">
              <w:rPr>
                <w:rFonts w:ascii="Arial" w:eastAsia="Calibri" w:hAnsi="Arial" w:cs="Arial"/>
              </w:rPr>
              <w:t>2.1.</w:t>
            </w:r>
          </w:p>
        </w:tc>
        <w:tc>
          <w:tcPr>
            <w:tcW w:w="2929" w:type="dxa"/>
          </w:tcPr>
          <w:p w:rsidR="00A4059E" w:rsidRPr="00A8023A" w:rsidRDefault="00A4059E" w:rsidP="00A15F13">
            <w:pPr>
              <w:spacing w:after="0"/>
              <w:rPr>
                <w:rFonts w:ascii="Arial" w:eastAsia="Calibri" w:hAnsi="Arial" w:cs="Arial"/>
              </w:rPr>
            </w:pPr>
            <w:r w:rsidRPr="00A8023A">
              <w:rPr>
                <w:rFonts w:ascii="Arial" w:eastAsia="Calibri" w:hAnsi="Arial" w:cs="Arial"/>
              </w:rPr>
              <w:t>Предмет договора</w:t>
            </w:r>
          </w:p>
        </w:tc>
        <w:tc>
          <w:tcPr>
            <w:tcW w:w="6237" w:type="dxa"/>
          </w:tcPr>
          <w:p w:rsidR="001572BD" w:rsidRPr="00A8023A" w:rsidRDefault="00362C71" w:rsidP="00672FB7">
            <w:pPr>
              <w:pStyle w:val="a7"/>
              <w:spacing w:after="0"/>
              <w:ind w:firstLine="0"/>
              <w:rPr>
                <w:rFonts w:ascii="Arial" w:hAnsi="Arial" w:cs="Arial"/>
                <w:sz w:val="22"/>
                <w:szCs w:val="22"/>
              </w:rPr>
            </w:pPr>
            <w:r>
              <w:rPr>
                <w:rFonts w:ascii="Arial" w:hAnsi="Arial" w:cs="Arial"/>
                <w:sz w:val="22"/>
                <w:szCs w:val="22"/>
              </w:rPr>
              <w:t>Ремонт постовых помещений</w:t>
            </w:r>
            <w:r w:rsidR="002B593F" w:rsidRPr="002B593F">
              <w:rPr>
                <w:rFonts w:ascii="Arial" w:hAnsi="Arial" w:cs="Arial"/>
                <w:sz w:val="22"/>
                <w:szCs w:val="22"/>
              </w:rPr>
              <w:t xml:space="preserve"> </w:t>
            </w:r>
            <w:r>
              <w:rPr>
                <w:rFonts w:ascii="Arial" w:hAnsi="Arial" w:cs="Arial"/>
                <w:sz w:val="22"/>
                <w:szCs w:val="22"/>
              </w:rPr>
              <w:t>согласно техническому заданию для нужд АО «Международный аэропорт «Казань»</w:t>
            </w:r>
          </w:p>
        </w:tc>
      </w:tr>
      <w:tr w:rsidR="00017ADF" w:rsidRPr="00A8023A" w:rsidTr="000E58D1">
        <w:trPr>
          <w:trHeight w:val="234"/>
        </w:trPr>
        <w:tc>
          <w:tcPr>
            <w:tcW w:w="993" w:type="dxa"/>
          </w:tcPr>
          <w:p w:rsidR="00017ADF" w:rsidRPr="00A8023A" w:rsidRDefault="00017ADF" w:rsidP="009E2D03">
            <w:pPr>
              <w:spacing w:after="0"/>
              <w:rPr>
                <w:rFonts w:ascii="Arial" w:eastAsia="Calibri" w:hAnsi="Arial" w:cs="Arial"/>
              </w:rPr>
            </w:pPr>
            <w:r w:rsidRPr="00A8023A">
              <w:rPr>
                <w:rFonts w:ascii="Arial" w:eastAsia="Calibri" w:hAnsi="Arial" w:cs="Arial"/>
              </w:rPr>
              <w:t>2.2.</w:t>
            </w:r>
          </w:p>
        </w:tc>
        <w:tc>
          <w:tcPr>
            <w:tcW w:w="2929" w:type="dxa"/>
          </w:tcPr>
          <w:p w:rsidR="00017ADF" w:rsidRPr="00A8023A" w:rsidRDefault="00017ADF" w:rsidP="00A15F13">
            <w:pPr>
              <w:spacing w:after="0"/>
              <w:rPr>
                <w:rFonts w:ascii="Arial" w:eastAsia="Calibri" w:hAnsi="Arial" w:cs="Arial"/>
              </w:rPr>
            </w:pPr>
            <w:r w:rsidRPr="00A8023A">
              <w:rPr>
                <w:rFonts w:ascii="Arial" w:eastAsia="Calibri" w:hAnsi="Arial" w:cs="Arial"/>
              </w:rPr>
              <w:t>Способ закупки</w:t>
            </w:r>
          </w:p>
        </w:tc>
        <w:tc>
          <w:tcPr>
            <w:tcW w:w="6237" w:type="dxa"/>
          </w:tcPr>
          <w:p w:rsidR="00017ADF" w:rsidRPr="00A8023A" w:rsidRDefault="00565D6B" w:rsidP="00565D6B">
            <w:pPr>
              <w:pStyle w:val="a7"/>
              <w:spacing w:after="0"/>
              <w:ind w:firstLine="0"/>
              <w:rPr>
                <w:rFonts w:ascii="Arial" w:hAnsi="Arial" w:cs="Arial"/>
                <w:sz w:val="22"/>
                <w:szCs w:val="22"/>
              </w:rPr>
            </w:pPr>
            <w:r w:rsidRPr="00A8023A">
              <w:rPr>
                <w:rFonts w:ascii="Arial" w:hAnsi="Arial" w:cs="Arial"/>
                <w:sz w:val="22"/>
                <w:szCs w:val="22"/>
              </w:rPr>
              <w:t>З</w:t>
            </w:r>
            <w:r w:rsidR="00017ADF" w:rsidRPr="00A8023A">
              <w:rPr>
                <w:rFonts w:ascii="Arial" w:hAnsi="Arial" w:cs="Arial"/>
                <w:sz w:val="22"/>
                <w:szCs w:val="22"/>
              </w:rPr>
              <w:t>апрос предложени</w:t>
            </w:r>
            <w:r w:rsidR="00B046DB" w:rsidRPr="00A8023A">
              <w:rPr>
                <w:rFonts w:ascii="Arial" w:hAnsi="Arial" w:cs="Arial"/>
                <w:sz w:val="22"/>
                <w:szCs w:val="22"/>
              </w:rPr>
              <w:t>й</w:t>
            </w:r>
          </w:p>
        </w:tc>
      </w:tr>
      <w:tr w:rsidR="00A4059E" w:rsidRPr="00A8023A" w:rsidTr="000E58D1">
        <w:tc>
          <w:tcPr>
            <w:tcW w:w="993" w:type="dxa"/>
          </w:tcPr>
          <w:p w:rsidR="00A4059E" w:rsidRPr="00A8023A" w:rsidRDefault="00017ADF" w:rsidP="009E2D03">
            <w:pPr>
              <w:spacing w:after="0"/>
              <w:rPr>
                <w:rFonts w:ascii="Arial" w:eastAsia="Calibri" w:hAnsi="Arial" w:cs="Arial"/>
                <w:bCs/>
                <w:color w:val="000000"/>
              </w:rPr>
            </w:pPr>
            <w:r w:rsidRPr="00A8023A">
              <w:rPr>
                <w:rFonts w:ascii="Arial" w:eastAsia="Calibri" w:hAnsi="Arial" w:cs="Arial"/>
                <w:bCs/>
                <w:color w:val="000000"/>
              </w:rPr>
              <w:t>2.3</w:t>
            </w:r>
            <w:r w:rsidR="00A4059E" w:rsidRPr="00A8023A">
              <w:rPr>
                <w:rFonts w:ascii="Arial" w:eastAsia="Calibri" w:hAnsi="Arial" w:cs="Arial"/>
                <w:bCs/>
                <w:color w:val="000000"/>
              </w:rPr>
              <w:t>.</w:t>
            </w:r>
          </w:p>
        </w:tc>
        <w:tc>
          <w:tcPr>
            <w:tcW w:w="2929" w:type="dxa"/>
          </w:tcPr>
          <w:p w:rsidR="00A4059E" w:rsidRPr="00A8023A" w:rsidRDefault="00A4059E" w:rsidP="00167AB2">
            <w:pPr>
              <w:spacing w:after="0"/>
              <w:rPr>
                <w:rFonts w:ascii="Arial" w:eastAsia="Calibri" w:hAnsi="Arial" w:cs="Arial"/>
                <w:bCs/>
                <w:color w:val="000000"/>
              </w:rPr>
            </w:pPr>
            <w:r w:rsidRPr="00A8023A">
              <w:rPr>
                <w:rFonts w:ascii="Arial" w:eastAsia="Calibri" w:hAnsi="Arial" w:cs="Arial"/>
                <w:bCs/>
                <w:color w:val="000000"/>
              </w:rPr>
              <w:t xml:space="preserve">Классификация </w:t>
            </w:r>
            <w:r w:rsidR="00167AB2" w:rsidRPr="00A8023A">
              <w:rPr>
                <w:rFonts w:ascii="Arial" w:eastAsia="Calibri" w:hAnsi="Arial" w:cs="Arial"/>
                <w:bCs/>
                <w:color w:val="000000"/>
              </w:rPr>
              <w:t>работ (товаров</w:t>
            </w:r>
            <w:r w:rsidRPr="00A8023A">
              <w:rPr>
                <w:rFonts w:ascii="Arial" w:eastAsia="Calibri" w:hAnsi="Arial" w:cs="Arial"/>
                <w:bCs/>
                <w:color w:val="000000"/>
              </w:rPr>
              <w:t>, услуг) по ОКДП</w:t>
            </w:r>
            <w:r w:rsidR="00A15F13" w:rsidRPr="00A8023A">
              <w:rPr>
                <w:rFonts w:ascii="Arial" w:eastAsia="Calibri" w:hAnsi="Arial" w:cs="Arial"/>
                <w:bCs/>
                <w:color w:val="000000"/>
              </w:rPr>
              <w:t>-2</w:t>
            </w:r>
            <w:r w:rsidR="00A6273E" w:rsidRPr="00A8023A">
              <w:rPr>
                <w:rFonts w:ascii="Arial" w:eastAsia="Calibri" w:hAnsi="Arial" w:cs="Arial"/>
                <w:bCs/>
                <w:color w:val="000000"/>
              </w:rPr>
              <w:t xml:space="preserve"> и ОКВЭД</w:t>
            </w:r>
            <w:r w:rsidR="00A15F13" w:rsidRPr="00A8023A">
              <w:rPr>
                <w:rFonts w:ascii="Arial" w:eastAsia="Calibri" w:hAnsi="Arial" w:cs="Arial"/>
                <w:bCs/>
                <w:color w:val="000000"/>
              </w:rPr>
              <w:t>-2</w:t>
            </w:r>
          </w:p>
        </w:tc>
        <w:tc>
          <w:tcPr>
            <w:tcW w:w="6237" w:type="dxa"/>
          </w:tcPr>
          <w:p w:rsidR="00362C71" w:rsidRDefault="000E4760" w:rsidP="00362C71">
            <w:pPr>
              <w:spacing w:after="0"/>
              <w:jc w:val="both"/>
              <w:rPr>
                <w:rFonts w:ascii="Arial" w:eastAsia="Times New Roman" w:hAnsi="Arial" w:cs="Arial"/>
                <w:lang w:eastAsia="ru-RU"/>
              </w:rPr>
            </w:pPr>
            <w:r w:rsidRPr="00A8023A">
              <w:rPr>
                <w:rFonts w:ascii="Arial" w:eastAsia="Times New Roman" w:hAnsi="Arial" w:cs="Arial"/>
                <w:lang w:eastAsia="ru-RU"/>
              </w:rPr>
              <w:t xml:space="preserve">ОКПД 2 - </w:t>
            </w:r>
            <w:r w:rsidR="00DE50C5">
              <w:rPr>
                <w:rFonts w:ascii="Arial" w:eastAsia="Times New Roman" w:hAnsi="Arial" w:cs="Arial"/>
                <w:lang w:eastAsia="ru-RU"/>
              </w:rPr>
              <w:t>43.39.19</w:t>
            </w:r>
            <w:r w:rsidR="002B593F" w:rsidRPr="002B593F">
              <w:rPr>
                <w:rFonts w:ascii="Arial" w:eastAsia="Times New Roman" w:hAnsi="Arial" w:cs="Arial"/>
                <w:lang w:eastAsia="ru-RU"/>
              </w:rPr>
              <w:t>.190</w:t>
            </w:r>
            <w:r w:rsidRPr="00A8023A">
              <w:rPr>
                <w:rFonts w:ascii="Arial" w:eastAsia="Times New Roman" w:hAnsi="Arial" w:cs="Arial"/>
                <w:lang w:eastAsia="ru-RU"/>
              </w:rPr>
              <w:tab/>
            </w:r>
          </w:p>
          <w:p w:rsidR="00A4059E" w:rsidRPr="00A8023A" w:rsidRDefault="00DE50C5" w:rsidP="00DE50C5">
            <w:pPr>
              <w:spacing w:after="0"/>
              <w:jc w:val="both"/>
              <w:rPr>
                <w:rFonts w:ascii="Arial" w:eastAsia="Times New Roman" w:hAnsi="Arial" w:cs="Arial"/>
                <w:lang w:eastAsia="ru-RU"/>
              </w:rPr>
            </w:pPr>
            <w:r>
              <w:rPr>
                <w:rFonts w:ascii="Arial" w:eastAsia="Times New Roman" w:hAnsi="Arial" w:cs="Arial"/>
                <w:lang w:eastAsia="ru-RU"/>
              </w:rPr>
              <w:t>ОКВЭД 2 - 43.3</w:t>
            </w:r>
            <w:r w:rsidR="002B593F" w:rsidRPr="002B593F">
              <w:rPr>
                <w:rFonts w:ascii="Arial" w:eastAsia="Times New Roman" w:hAnsi="Arial" w:cs="Arial"/>
                <w:lang w:eastAsia="ru-RU"/>
              </w:rPr>
              <w:t xml:space="preserve"> </w:t>
            </w:r>
          </w:p>
        </w:tc>
      </w:tr>
      <w:tr w:rsidR="00A4059E" w:rsidRPr="00A8023A" w:rsidTr="000E58D1">
        <w:tc>
          <w:tcPr>
            <w:tcW w:w="993" w:type="dxa"/>
          </w:tcPr>
          <w:p w:rsidR="00A4059E" w:rsidRPr="00A8023A" w:rsidRDefault="00017ADF" w:rsidP="009E2D03">
            <w:pPr>
              <w:spacing w:after="0"/>
              <w:rPr>
                <w:rFonts w:ascii="Arial" w:eastAsia="Calibri" w:hAnsi="Arial" w:cs="Arial"/>
              </w:rPr>
            </w:pPr>
            <w:r w:rsidRPr="00A8023A">
              <w:rPr>
                <w:rFonts w:ascii="Arial" w:eastAsia="Calibri" w:hAnsi="Arial" w:cs="Arial"/>
              </w:rPr>
              <w:t>2.4</w:t>
            </w:r>
            <w:r w:rsidR="00A4059E" w:rsidRPr="00A8023A">
              <w:rPr>
                <w:rFonts w:ascii="Arial" w:eastAsia="Calibri" w:hAnsi="Arial" w:cs="Arial"/>
              </w:rPr>
              <w:t>.</w:t>
            </w:r>
          </w:p>
        </w:tc>
        <w:tc>
          <w:tcPr>
            <w:tcW w:w="2929" w:type="dxa"/>
          </w:tcPr>
          <w:p w:rsidR="00A4059E" w:rsidRPr="00A8023A" w:rsidRDefault="00167AB2" w:rsidP="009E1D34">
            <w:pPr>
              <w:spacing w:after="0"/>
              <w:rPr>
                <w:rFonts w:ascii="Arial" w:eastAsia="Calibri" w:hAnsi="Arial" w:cs="Arial"/>
              </w:rPr>
            </w:pPr>
            <w:r w:rsidRPr="00A8023A">
              <w:rPr>
                <w:rFonts w:ascii="Arial" w:eastAsia="Calibri" w:hAnsi="Arial" w:cs="Arial"/>
              </w:rPr>
              <w:t xml:space="preserve">Место </w:t>
            </w:r>
            <w:r w:rsidR="00A4059E" w:rsidRPr="00A8023A">
              <w:rPr>
                <w:rFonts w:ascii="Arial" w:eastAsia="Calibri" w:hAnsi="Arial" w:cs="Arial"/>
              </w:rPr>
              <w:t xml:space="preserve">выполнения </w:t>
            </w:r>
            <w:r w:rsidR="009E1D34" w:rsidRPr="00A8023A">
              <w:rPr>
                <w:rFonts w:ascii="Arial" w:eastAsia="Calibri" w:hAnsi="Arial" w:cs="Arial"/>
              </w:rPr>
              <w:t xml:space="preserve">работ, </w:t>
            </w:r>
            <w:r w:rsidRPr="00A8023A">
              <w:rPr>
                <w:rFonts w:ascii="Arial" w:eastAsia="Calibri" w:hAnsi="Arial" w:cs="Arial"/>
              </w:rPr>
              <w:t>(</w:t>
            </w:r>
            <w:r w:rsidR="009E1D34" w:rsidRPr="00A8023A">
              <w:rPr>
                <w:rFonts w:ascii="Arial" w:eastAsia="Calibri" w:hAnsi="Arial" w:cs="Arial"/>
              </w:rPr>
              <w:t>поставки товара</w:t>
            </w:r>
            <w:r w:rsidR="00A4059E" w:rsidRPr="00A8023A">
              <w:rPr>
                <w:rFonts w:ascii="Arial" w:eastAsia="Calibri" w:hAnsi="Arial" w:cs="Arial"/>
              </w:rPr>
              <w:t>, оказания услуг)</w:t>
            </w:r>
          </w:p>
        </w:tc>
        <w:tc>
          <w:tcPr>
            <w:tcW w:w="6237" w:type="dxa"/>
          </w:tcPr>
          <w:p w:rsidR="00A4059E" w:rsidRPr="00A8023A" w:rsidRDefault="00F969EC" w:rsidP="000E48E9">
            <w:pPr>
              <w:spacing w:after="0"/>
              <w:jc w:val="both"/>
              <w:rPr>
                <w:rFonts w:ascii="Arial" w:eastAsia="Calibri" w:hAnsi="Arial" w:cs="Arial"/>
              </w:rPr>
            </w:pPr>
            <w:r w:rsidRPr="00A8023A">
              <w:rPr>
                <w:rFonts w:ascii="Arial" w:hAnsi="Arial" w:cs="Arial"/>
              </w:rPr>
              <w:t>420017, Лаишевский район, Аэропорт</w:t>
            </w:r>
          </w:p>
        </w:tc>
      </w:tr>
      <w:tr w:rsidR="00A4059E" w:rsidRPr="00A8023A" w:rsidTr="000E58D1">
        <w:tc>
          <w:tcPr>
            <w:tcW w:w="993" w:type="dxa"/>
          </w:tcPr>
          <w:p w:rsidR="00A4059E" w:rsidRPr="00A8023A" w:rsidRDefault="00017ADF" w:rsidP="009E2D03">
            <w:pPr>
              <w:tabs>
                <w:tab w:val="left" w:pos="34"/>
              </w:tabs>
              <w:spacing w:after="0"/>
              <w:rPr>
                <w:rFonts w:ascii="Arial" w:eastAsia="Calibri" w:hAnsi="Arial" w:cs="Arial"/>
              </w:rPr>
            </w:pPr>
            <w:r w:rsidRPr="00A8023A">
              <w:rPr>
                <w:rFonts w:ascii="Arial" w:eastAsia="Calibri" w:hAnsi="Arial" w:cs="Arial"/>
              </w:rPr>
              <w:t>2.5</w:t>
            </w:r>
            <w:r w:rsidR="00A4059E" w:rsidRPr="00A8023A">
              <w:rPr>
                <w:rFonts w:ascii="Arial" w:eastAsia="Calibri" w:hAnsi="Arial" w:cs="Arial"/>
              </w:rPr>
              <w:t>.</w:t>
            </w:r>
          </w:p>
        </w:tc>
        <w:tc>
          <w:tcPr>
            <w:tcW w:w="2929" w:type="dxa"/>
          </w:tcPr>
          <w:p w:rsidR="00A4059E" w:rsidRPr="00A8023A" w:rsidRDefault="00A4059E" w:rsidP="00167AB2">
            <w:pPr>
              <w:tabs>
                <w:tab w:val="left" w:pos="34"/>
              </w:tabs>
              <w:spacing w:after="0"/>
              <w:rPr>
                <w:rFonts w:ascii="Arial" w:eastAsia="Calibri" w:hAnsi="Arial" w:cs="Arial"/>
              </w:rPr>
            </w:pPr>
            <w:r w:rsidRPr="00A8023A">
              <w:rPr>
                <w:rFonts w:ascii="Arial" w:eastAsia="Calibri" w:hAnsi="Arial" w:cs="Arial"/>
              </w:rPr>
              <w:t xml:space="preserve">Срок </w:t>
            </w:r>
            <w:r w:rsidR="00167AB2" w:rsidRPr="00A8023A">
              <w:rPr>
                <w:rFonts w:ascii="Arial" w:eastAsia="Calibri" w:hAnsi="Arial" w:cs="Arial"/>
              </w:rPr>
              <w:t xml:space="preserve">выполнения работ (поставки товара, </w:t>
            </w:r>
            <w:r w:rsidRPr="00A8023A">
              <w:rPr>
                <w:rFonts w:ascii="Arial" w:eastAsia="Calibri" w:hAnsi="Arial" w:cs="Arial"/>
              </w:rPr>
              <w:t>оказания услуг)</w:t>
            </w:r>
          </w:p>
        </w:tc>
        <w:tc>
          <w:tcPr>
            <w:tcW w:w="6237" w:type="dxa"/>
          </w:tcPr>
          <w:p w:rsidR="00A4059E" w:rsidRPr="00A8023A" w:rsidRDefault="00DE50C5" w:rsidP="002B593F">
            <w:pPr>
              <w:spacing w:after="0"/>
              <w:jc w:val="both"/>
              <w:rPr>
                <w:rFonts w:ascii="Arial" w:eastAsia="Calibri" w:hAnsi="Arial" w:cs="Arial"/>
              </w:rPr>
            </w:pPr>
            <w:r>
              <w:rPr>
                <w:rFonts w:ascii="Arial" w:eastAsia="Calibri" w:hAnsi="Arial" w:cs="Arial"/>
              </w:rPr>
              <w:t xml:space="preserve">Не позднее </w:t>
            </w:r>
            <w:r w:rsidR="00F544AA" w:rsidRPr="00A8023A">
              <w:rPr>
                <w:rFonts w:ascii="Arial" w:eastAsia="Calibri" w:hAnsi="Arial" w:cs="Arial"/>
              </w:rPr>
              <w:t xml:space="preserve"> </w:t>
            </w:r>
            <w:r>
              <w:rPr>
                <w:rFonts w:ascii="Arial" w:eastAsia="Calibri" w:hAnsi="Arial" w:cs="Arial"/>
              </w:rPr>
              <w:t>3</w:t>
            </w:r>
            <w:r w:rsidR="002B593F">
              <w:rPr>
                <w:rFonts w:ascii="Arial" w:eastAsia="Calibri" w:hAnsi="Arial" w:cs="Arial"/>
              </w:rPr>
              <w:t>0</w:t>
            </w:r>
            <w:r w:rsidR="00AD3CEF">
              <w:rPr>
                <w:rFonts w:ascii="Arial" w:eastAsia="Calibri" w:hAnsi="Arial" w:cs="Arial"/>
              </w:rPr>
              <w:t xml:space="preserve"> </w:t>
            </w:r>
            <w:r w:rsidR="00F544AA" w:rsidRPr="00A8023A">
              <w:rPr>
                <w:rFonts w:ascii="Arial" w:eastAsia="Calibri" w:hAnsi="Arial" w:cs="Arial"/>
              </w:rPr>
              <w:t xml:space="preserve">рабочих дней </w:t>
            </w:r>
            <w:r>
              <w:rPr>
                <w:rFonts w:ascii="Arial" w:eastAsia="Calibri" w:hAnsi="Arial" w:cs="Arial"/>
              </w:rPr>
              <w:t>с момента подписания договора.</w:t>
            </w:r>
          </w:p>
        </w:tc>
      </w:tr>
      <w:tr w:rsidR="00A4059E" w:rsidRPr="00A8023A" w:rsidTr="000E58D1">
        <w:tc>
          <w:tcPr>
            <w:tcW w:w="993" w:type="dxa"/>
          </w:tcPr>
          <w:p w:rsidR="00A4059E" w:rsidRPr="00A8023A" w:rsidRDefault="00017ADF" w:rsidP="009E2D03">
            <w:pPr>
              <w:tabs>
                <w:tab w:val="left" w:pos="34"/>
              </w:tabs>
              <w:spacing w:after="0"/>
              <w:rPr>
                <w:rFonts w:ascii="Arial" w:eastAsia="Calibri" w:hAnsi="Arial" w:cs="Arial"/>
              </w:rPr>
            </w:pPr>
            <w:r w:rsidRPr="00A8023A">
              <w:rPr>
                <w:rFonts w:ascii="Arial" w:eastAsia="Calibri" w:hAnsi="Arial" w:cs="Arial"/>
              </w:rPr>
              <w:t>2.6</w:t>
            </w:r>
            <w:r w:rsidR="00A4059E" w:rsidRPr="00A8023A">
              <w:rPr>
                <w:rFonts w:ascii="Arial" w:eastAsia="Calibri" w:hAnsi="Arial" w:cs="Arial"/>
              </w:rPr>
              <w:t>.</w:t>
            </w:r>
          </w:p>
        </w:tc>
        <w:tc>
          <w:tcPr>
            <w:tcW w:w="2929" w:type="dxa"/>
          </w:tcPr>
          <w:p w:rsidR="00A4059E" w:rsidRPr="00A8023A" w:rsidRDefault="00A4059E" w:rsidP="002B3D03">
            <w:pPr>
              <w:tabs>
                <w:tab w:val="left" w:pos="34"/>
              </w:tabs>
              <w:spacing w:after="0"/>
              <w:rPr>
                <w:rFonts w:ascii="Arial" w:eastAsia="Calibri" w:hAnsi="Arial" w:cs="Arial"/>
              </w:rPr>
            </w:pPr>
            <w:r w:rsidRPr="00A8023A">
              <w:rPr>
                <w:rFonts w:ascii="Arial" w:eastAsia="Calibri" w:hAnsi="Arial" w:cs="Arial"/>
              </w:rPr>
              <w:tab/>
            </w:r>
            <w:r w:rsidRPr="00A8023A">
              <w:rPr>
                <w:rFonts w:ascii="Arial" w:hAnsi="Arial" w:cs="Arial"/>
                <w:bCs/>
                <w:color w:val="000000"/>
              </w:rPr>
              <w:t xml:space="preserve">Начальная (максимальная) </w:t>
            </w:r>
            <w:r w:rsidR="002B3D03" w:rsidRPr="00A8023A">
              <w:rPr>
                <w:rFonts w:ascii="Arial" w:hAnsi="Arial" w:cs="Arial"/>
                <w:bCs/>
                <w:color w:val="000000"/>
              </w:rPr>
              <w:t>стоимость</w:t>
            </w:r>
          </w:p>
        </w:tc>
        <w:tc>
          <w:tcPr>
            <w:tcW w:w="6237" w:type="dxa"/>
          </w:tcPr>
          <w:p w:rsidR="00F81F66" w:rsidRPr="00A8023A" w:rsidRDefault="00DE50C5" w:rsidP="00DE50C5">
            <w:pPr>
              <w:spacing w:after="0"/>
              <w:jc w:val="both"/>
              <w:rPr>
                <w:rFonts w:ascii="Arial" w:eastAsia="Calibri" w:hAnsi="Arial" w:cs="Arial"/>
              </w:rPr>
            </w:pPr>
            <w:r>
              <w:rPr>
                <w:rFonts w:ascii="Arial" w:hAnsi="Arial" w:cs="Arial"/>
              </w:rPr>
              <w:t>168 421</w:t>
            </w:r>
            <w:r w:rsidR="00F544AA" w:rsidRPr="00A8023A">
              <w:rPr>
                <w:rFonts w:ascii="Arial" w:hAnsi="Arial" w:cs="Arial"/>
              </w:rPr>
              <w:t xml:space="preserve"> рубл</w:t>
            </w:r>
            <w:r w:rsidR="002B593F">
              <w:rPr>
                <w:rFonts w:ascii="Arial" w:hAnsi="Arial" w:cs="Arial"/>
              </w:rPr>
              <w:t>ей</w:t>
            </w:r>
            <w:r w:rsidR="00F544AA" w:rsidRPr="00A8023A">
              <w:rPr>
                <w:rFonts w:ascii="Arial" w:hAnsi="Arial" w:cs="Arial"/>
              </w:rPr>
              <w:t xml:space="preserve"> с НДС 20%</w:t>
            </w:r>
          </w:p>
        </w:tc>
      </w:tr>
      <w:tr w:rsidR="00A4059E" w:rsidRPr="00A8023A" w:rsidTr="000E58D1">
        <w:tc>
          <w:tcPr>
            <w:tcW w:w="993" w:type="dxa"/>
            <w:tcBorders>
              <w:bottom w:val="single" w:sz="4" w:space="0" w:color="auto"/>
            </w:tcBorders>
          </w:tcPr>
          <w:p w:rsidR="00A4059E" w:rsidRPr="00A8023A" w:rsidRDefault="00017ADF" w:rsidP="009E2D03">
            <w:pPr>
              <w:tabs>
                <w:tab w:val="left" w:pos="34"/>
              </w:tabs>
              <w:spacing w:after="0"/>
              <w:rPr>
                <w:rFonts w:ascii="Arial" w:eastAsia="Calibri" w:hAnsi="Arial" w:cs="Arial"/>
              </w:rPr>
            </w:pPr>
            <w:r w:rsidRPr="00A8023A">
              <w:rPr>
                <w:rFonts w:ascii="Arial" w:eastAsia="Calibri" w:hAnsi="Arial" w:cs="Arial"/>
              </w:rPr>
              <w:t>2.7</w:t>
            </w:r>
            <w:r w:rsidR="00A4059E" w:rsidRPr="00A8023A">
              <w:rPr>
                <w:rFonts w:ascii="Arial" w:eastAsia="Calibri" w:hAnsi="Arial" w:cs="Arial"/>
              </w:rPr>
              <w:t>.</w:t>
            </w:r>
          </w:p>
        </w:tc>
        <w:tc>
          <w:tcPr>
            <w:tcW w:w="2929" w:type="dxa"/>
            <w:tcBorders>
              <w:bottom w:val="single" w:sz="4" w:space="0" w:color="auto"/>
            </w:tcBorders>
          </w:tcPr>
          <w:p w:rsidR="00A4059E" w:rsidRPr="00A8023A" w:rsidRDefault="00CC0634" w:rsidP="00CC0634">
            <w:pPr>
              <w:tabs>
                <w:tab w:val="left" w:pos="34"/>
              </w:tabs>
              <w:spacing w:after="0"/>
              <w:rPr>
                <w:rFonts w:ascii="Arial" w:eastAsia="Calibri" w:hAnsi="Arial" w:cs="Arial"/>
              </w:rPr>
            </w:pPr>
            <w:r w:rsidRPr="00A8023A">
              <w:rPr>
                <w:rFonts w:ascii="Arial" w:hAnsi="Arial" w:cs="Arial"/>
              </w:rPr>
              <w:t xml:space="preserve">Сроки оплаты </w:t>
            </w:r>
          </w:p>
        </w:tc>
        <w:tc>
          <w:tcPr>
            <w:tcW w:w="6237" w:type="dxa"/>
            <w:tcBorders>
              <w:bottom w:val="single" w:sz="4" w:space="0" w:color="auto"/>
            </w:tcBorders>
          </w:tcPr>
          <w:p w:rsidR="00A4059E" w:rsidRPr="00A8023A" w:rsidRDefault="00DE50C5" w:rsidP="00DE50C5">
            <w:pPr>
              <w:spacing w:after="0"/>
              <w:jc w:val="both"/>
              <w:rPr>
                <w:rStyle w:val="12pt0"/>
                <w:rFonts w:ascii="Arial" w:eastAsiaTheme="minorHAnsi" w:hAnsi="Arial" w:cs="Arial"/>
                <w:sz w:val="22"/>
                <w:szCs w:val="22"/>
              </w:rPr>
            </w:pPr>
            <w:proofErr w:type="spellStart"/>
            <w:r>
              <w:rPr>
                <w:rStyle w:val="12pt0"/>
                <w:rFonts w:ascii="Arial" w:eastAsiaTheme="minorHAnsi" w:hAnsi="Arial" w:cs="Arial"/>
                <w:sz w:val="22"/>
                <w:szCs w:val="22"/>
              </w:rPr>
              <w:t>Постоплата</w:t>
            </w:r>
            <w:proofErr w:type="spellEnd"/>
            <w:r>
              <w:rPr>
                <w:rStyle w:val="12pt0"/>
                <w:rFonts w:ascii="Arial" w:eastAsiaTheme="minorHAnsi" w:hAnsi="Arial" w:cs="Arial"/>
                <w:sz w:val="22"/>
                <w:szCs w:val="22"/>
              </w:rPr>
              <w:t xml:space="preserve"> в течение 15 календарных дней</w:t>
            </w:r>
            <w:r w:rsidR="00C80D8E">
              <w:rPr>
                <w:rStyle w:val="12pt0"/>
                <w:rFonts w:ascii="Arial" w:eastAsiaTheme="minorHAnsi" w:hAnsi="Arial" w:cs="Arial"/>
                <w:sz w:val="22"/>
                <w:szCs w:val="22"/>
              </w:rPr>
              <w:t xml:space="preserve"> </w:t>
            </w:r>
            <w:r>
              <w:rPr>
                <w:rStyle w:val="12pt0"/>
                <w:rFonts w:ascii="Arial" w:eastAsiaTheme="minorHAnsi" w:hAnsi="Arial" w:cs="Arial"/>
                <w:sz w:val="22"/>
                <w:szCs w:val="22"/>
              </w:rPr>
              <w:t>(согласно договору)</w:t>
            </w:r>
          </w:p>
        </w:tc>
      </w:tr>
      <w:tr w:rsidR="00A4059E" w:rsidRPr="00A8023A" w:rsidTr="000E58D1">
        <w:tc>
          <w:tcPr>
            <w:tcW w:w="993" w:type="dxa"/>
            <w:tcBorders>
              <w:bottom w:val="single" w:sz="4" w:space="0" w:color="auto"/>
            </w:tcBorders>
          </w:tcPr>
          <w:p w:rsidR="00A4059E" w:rsidRPr="00A8023A" w:rsidRDefault="00017ADF" w:rsidP="009E2D03">
            <w:pPr>
              <w:tabs>
                <w:tab w:val="left" w:pos="34"/>
              </w:tabs>
              <w:spacing w:after="0"/>
              <w:rPr>
                <w:rFonts w:ascii="Arial" w:eastAsia="Calibri" w:hAnsi="Arial" w:cs="Arial"/>
              </w:rPr>
            </w:pPr>
            <w:r w:rsidRPr="00A8023A">
              <w:rPr>
                <w:rFonts w:ascii="Arial" w:eastAsia="Calibri" w:hAnsi="Arial" w:cs="Arial"/>
              </w:rPr>
              <w:t>2.8</w:t>
            </w:r>
            <w:r w:rsidR="00A4059E" w:rsidRPr="00A8023A">
              <w:rPr>
                <w:rFonts w:ascii="Arial" w:eastAsia="Calibri" w:hAnsi="Arial" w:cs="Arial"/>
              </w:rPr>
              <w:t>.</w:t>
            </w:r>
          </w:p>
        </w:tc>
        <w:tc>
          <w:tcPr>
            <w:tcW w:w="2929" w:type="dxa"/>
            <w:tcBorders>
              <w:bottom w:val="single" w:sz="4" w:space="0" w:color="auto"/>
            </w:tcBorders>
          </w:tcPr>
          <w:p w:rsidR="00A4059E" w:rsidRPr="00A8023A" w:rsidRDefault="00A4059E" w:rsidP="009E2D03">
            <w:pPr>
              <w:tabs>
                <w:tab w:val="left" w:pos="34"/>
              </w:tabs>
              <w:spacing w:after="0"/>
              <w:rPr>
                <w:rFonts w:ascii="Arial" w:eastAsia="Calibri" w:hAnsi="Arial" w:cs="Arial"/>
              </w:rPr>
            </w:pPr>
            <w:r w:rsidRPr="00A8023A">
              <w:rPr>
                <w:rFonts w:ascii="Arial" w:eastAsia="Calibri" w:hAnsi="Arial" w:cs="Arial"/>
              </w:rPr>
              <w:t>Порядок осуществления расчетов</w:t>
            </w:r>
          </w:p>
        </w:tc>
        <w:tc>
          <w:tcPr>
            <w:tcW w:w="6237" w:type="dxa"/>
            <w:tcBorders>
              <w:bottom w:val="single" w:sz="4" w:space="0" w:color="auto"/>
            </w:tcBorders>
          </w:tcPr>
          <w:p w:rsidR="00A4059E" w:rsidRPr="00A8023A" w:rsidRDefault="00567EEB" w:rsidP="000E48E9">
            <w:pPr>
              <w:spacing w:after="0"/>
              <w:jc w:val="both"/>
              <w:rPr>
                <w:rFonts w:ascii="Arial" w:hAnsi="Arial" w:cs="Arial"/>
              </w:rPr>
            </w:pPr>
            <w:r w:rsidRPr="00A8023A">
              <w:rPr>
                <w:rFonts w:ascii="Arial" w:hAnsi="Arial" w:cs="Arial"/>
              </w:rPr>
              <w:t>Расчеты за выполненные работы будут производиться Заказчиком в российских рублях в безналичной форме.</w:t>
            </w:r>
          </w:p>
        </w:tc>
      </w:tr>
      <w:tr w:rsidR="00A4059E" w:rsidRPr="00A8023A" w:rsidTr="000E58D1">
        <w:tc>
          <w:tcPr>
            <w:tcW w:w="993" w:type="dxa"/>
            <w:tcBorders>
              <w:bottom w:val="single" w:sz="4" w:space="0" w:color="auto"/>
            </w:tcBorders>
          </w:tcPr>
          <w:p w:rsidR="00A4059E" w:rsidRPr="00A8023A" w:rsidRDefault="00017ADF" w:rsidP="009E2D03">
            <w:pPr>
              <w:tabs>
                <w:tab w:val="left" w:pos="34"/>
              </w:tabs>
              <w:spacing w:after="0"/>
              <w:rPr>
                <w:rFonts w:ascii="Arial" w:eastAsia="Calibri" w:hAnsi="Arial" w:cs="Arial"/>
              </w:rPr>
            </w:pPr>
            <w:r w:rsidRPr="00A8023A">
              <w:rPr>
                <w:rFonts w:ascii="Arial" w:eastAsia="Calibri" w:hAnsi="Arial" w:cs="Arial"/>
              </w:rPr>
              <w:t>2.9</w:t>
            </w:r>
            <w:r w:rsidR="00A4059E" w:rsidRPr="00A8023A">
              <w:rPr>
                <w:rFonts w:ascii="Arial" w:eastAsia="Calibri" w:hAnsi="Arial" w:cs="Arial"/>
              </w:rPr>
              <w:t>.</w:t>
            </w:r>
          </w:p>
        </w:tc>
        <w:tc>
          <w:tcPr>
            <w:tcW w:w="2929" w:type="dxa"/>
            <w:tcBorders>
              <w:bottom w:val="single" w:sz="4" w:space="0" w:color="auto"/>
            </w:tcBorders>
          </w:tcPr>
          <w:p w:rsidR="00A4059E" w:rsidRPr="00A8023A" w:rsidRDefault="00A4059E" w:rsidP="009E2D03">
            <w:pPr>
              <w:tabs>
                <w:tab w:val="left" w:pos="34"/>
              </w:tabs>
              <w:spacing w:after="0"/>
              <w:rPr>
                <w:rFonts w:ascii="Arial" w:eastAsia="Calibri" w:hAnsi="Arial" w:cs="Arial"/>
              </w:rPr>
            </w:pPr>
            <w:r w:rsidRPr="00A8023A">
              <w:rPr>
                <w:rFonts w:ascii="Arial" w:eastAsia="Calibri" w:hAnsi="Arial" w:cs="Arial"/>
              </w:rPr>
              <w:t>Источник финансирования закупки</w:t>
            </w:r>
          </w:p>
        </w:tc>
        <w:tc>
          <w:tcPr>
            <w:tcW w:w="6237" w:type="dxa"/>
            <w:tcBorders>
              <w:bottom w:val="single" w:sz="4" w:space="0" w:color="auto"/>
            </w:tcBorders>
          </w:tcPr>
          <w:p w:rsidR="00A4059E" w:rsidRPr="00A8023A" w:rsidRDefault="00A4059E" w:rsidP="000E48E9">
            <w:pPr>
              <w:spacing w:after="0"/>
              <w:jc w:val="both"/>
              <w:rPr>
                <w:rFonts w:ascii="Arial" w:eastAsia="Calibri" w:hAnsi="Arial" w:cs="Arial"/>
              </w:rPr>
            </w:pPr>
            <w:r w:rsidRPr="00A8023A">
              <w:rPr>
                <w:rFonts w:ascii="Arial" w:eastAsia="Calibri" w:hAnsi="Arial" w:cs="Arial"/>
              </w:rPr>
              <w:t>Собственные средства Заказчика.</w:t>
            </w:r>
          </w:p>
        </w:tc>
      </w:tr>
      <w:tr w:rsidR="005374D3" w:rsidRPr="00A8023A" w:rsidTr="000E58D1">
        <w:trPr>
          <w:trHeight w:val="280"/>
        </w:trPr>
        <w:tc>
          <w:tcPr>
            <w:tcW w:w="993" w:type="dxa"/>
            <w:shd w:val="clear" w:color="auto" w:fill="92CDDC" w:themeFill="accent5" w:themeFillTint="99"/>
          </w:tcPr>
          <w:p w:rsidR="005374D3" w:rsidRPr="00A8023A" w:rsidRDefault="00017ADF" w:rsidP="00A16440">
            <w:pPr>
              <w:spacing w:after="0"/>
              <w:rPr>
                <w:rFonts w:ascii="Arial" w:eastAsia="Calibri" w:hAnsi="Arial" w:cs="Arial"/>
                <w:b/>
              </w:rPr>
            </w:pPr>
            <w:r w:rsidRPr="00A8023A">
              <w:rPr>
                <w:rFonts w:ascii="Arial" w:hAnsi="Arial" w:cs="Arial"/>
                <w:b/>
              </w:rPr>
              <w:t>2.1</w:t>
            </w:r>
            <w:r w:rsidR="00A16440" w:rsidRPr="00A8023A">
              <w:rPr>
                <w:rFonts w:ascii="Arial" w:hAnsi="Arial" w:cs="Arial"/>
                <w:b/>
              </w:rPr>
              <w:t>0</w:t>
            </w:r>
            <w:r w:rsidR="005374D3" w:rsidRPr="00A8023A">
              <w:rPr>
                <w:rFonts w:ascii="Arial" w:hAnsi="Arial" w:cs="Arial"/>
                <w:b/>
              </w:rPr>
              <w:t>.</w:t>
            </w:r>
          </w:p>
        </w:tc>
        <w:tc>
          <w:tcPr>
            <w:tcW w:w="9166" w:type="dxa"/>
            <w:gridSpan w:val="2"/>
            <w:shd w:val="clear" w:color="auto" w:fill="92CDDC" w:themeFill="accent5" w:themeFillTint="99"/>
          </w:tcPr>
          <w:p w:rsidR="005374D3" w:rsidRPr="00A8023A" w:rsidRDefault="005374D3" w:rsidP="000E48E9">
            <w:pPr>
              <w:tabs>
                <w:tab w:val="left" w:pos="709"/>
                <w:tab w:val="right" w:pos="9356"/>
              </w:tabs>
              <w:spacing w:after="0"/>
              <w:jc w:val="both"/>
              <w:rPr>
                <w:rFonts w:ascii="Arial" w:hAnsi="Arial" w:cs="Arial"/>
              </w:rPr>
            </w:pPr>
            <w:r w:rsidRPr="00A8023A">
              <w:rPr>
                <w:rFonts w:ascii="Arial" w:hAnsi="Arial" w:cs="Arial"/>
                <w:b/>
              </w:rPr>
              <w:t>Разъяснений положений документации о закупке</w:t>
            </w:r>
            <w:r w:rsidRPr="00A8023A">
              <w:rPr>
                <w:rFonts w:ascii="Arial" w:eastAsia="Calibri" w:hAnsi="Arial" w:cs="Arial"/>
                <w:b/>
              </w:rPr>
              <w:t xml:space="preserve"> </w:t>
            </w:r>
          </w:p>
        </w:tc>
      </w:tr>
      <w:tr w:rsidR="005374D3" w:rsidRPr="00A8023A" w:rsidTr="000E58D1">
        <w:trPr>
          <w:trHeight w:val="1443"/>
        </w:trPr>
        <w:tc>
          <w:tcPr>
            <w:tcW w:w="993" w:type="dxa"/>
          </w:tcPr>
          <w:p w:rsidR="005374D3" w:rsidRPr="00A8023A" w:rsidRDefault="005374D3" w:rsidP="00A16440">
            <w:pPr>
              <w:tabs>
                <w:tab w:val="left" w:pos="34"/>
              </w:tabs>
              <w:spacing w:after="0" w:line="240" w:lineRule="auto"/>
              <w:rPr>
                <w:rFonts w:ascii="Arial" w:eastAsia="Calibri" w:hAnsi="Arial" w:cs="Arial"/>
              </w:rPr>
            </w:pPr>
            <w:r w:rsidRPr="00A8023A">
              <w:rPr>
                <w:rFonts w:ascii="Arial" w:hAnsi="Arial" w:cs="Arial"/>
              </w:rPr>
              <w:t>2.1</w:t>
            </w:r>
            <w:r w:rsidR="00A16440" w:rsidRPr="00A8023A">
              <w:rPr>
                <w:rFonts w:ascii="Arial" w:hAnsi="Arial" w:cs="Arial"/>
              </w:rPr>
              <w:t>0</w:t>
            </w:r>
            <w:r w:rsidRPr="00A8023A">
              <w:rPr>
                <w:rFonts w:ascii="Arial" w:hAnsi="Arial" w:cs="Arial"/>
              </w:rPr>
              <w:t>.1.</w:t>
            </w:r>
          </w:p>
        </w:tc>
        <w:tc>
          <w:tcPr>
            <w:tcW w:w="2929" w:type="dxa"/>
          </w:tcPr>
          <w:p w:rsidR="005374D3" w:rsidRPr="00A8023A" w:rsidRDefault="005374D3" w:rsidP="005C16A4">
            <w:pPr>
              <w:tabs>
                <w:tab w:val="left" w:pos="34"/>
              </w:tabs>
              <w:spacing w:after="0" w:line="240" w:lineRule="auto"/>
              <w:jc w:val="both"/>
              <w:rPr>
                <w:rFonts w:ascii="Arial" w:hAnsi="Arial" w:cs="Arial"/>
              </w:rPr>
            </w:pPr>
            <w:r w:rsidRPr="00A8023A">
              <w:rPr>
                <w:rFonts w:ascii="Arial" w:hAnsi="Arial" w:cs="Arial"/>
              </w:rPr>
              <w:t>Форма разъяснений положений документации о закупке</w:t>
            </w:r>
          </w:p>
        </w:tc>
        <w:tc>
          <w:tcPr>
            <w:tcW w:w="6237" w:type="dxa"/>
          </w:tcPr>
          <w:p w:rsidR="005374D3" w:rsidRPr="00A8023A" w:rsidRDefault="005374D3" w:rsidP="00DE50C5">
            <w:pPr>
              <w:tabs>
                <w:tab w:val="left" w:pos="709"/>
                <w:tab w:val="right" w:pos="9356"/>
              </w:tabs>
              <w:spacing w:after="0" w:line="240" w:lineRule="auto"/>
              <w:jc w:val="both"/>
              <w:rPr>
                <w:rFonts w:ascii="Arial" w:hAnsi="Arial" w:cs="Arial"/>
              </w:rPr>
            </w:pPr>
            <w:r w:rsidRPr="00A8023A">
              <w:rPr>
                <w:rFonts w:ascii="Arial" w:hAnsi="Arial" w:cs="Arial"/>
              </w:rPr>
              <w:t>Участник процедуры закупки вправе направить Заказчику письменный запрос</w:t>
            </w:r>
            <w:r w:rsidR="00DE50C5">
              <w:rPr>
                <w:rFonts w:ascii="Arial" w:hAnsi="Arial" w:cs="Arial"/>
              </w:rPr>
              <w:t xml:space="preserve"> (на официальном бланке за подписью руководителя)</w:t>
            </w:r>
            <w:r w:rsidRPr="00A8023A">
              <w:rPr>
                <w:rFonts w:ascii="Arial" w:hAnsi="Arial" w:cs="Arial"/>
              </w:rPr>
              <w:t xml:space="preserve"> на разъяснение документации запроса предложений в электронной форме на почту: </w:t>
            </w:r>
            <w:proofErr w:type="spellStart"/>
            <w:r w:rsidR="00DE50C5">
              <w:rPr>
                <w:rFonts w:ascii="Arial" w:eastAsia="Calibri" w:hAnsi="Arial" w:cs="Arial"/>
                <w:lang w:val="en-US"/>
              </w:rPr>
              <w:t>kirushin</w:t>
            </w:r>
            <w:proofErr w:type="spellEnd"/>
            <w:r w:rsidR="001013A0" w:rsidRPr="00A8023A">
              <w:rPr>
                <w:rFonts w:ascii="Arial" w:eastAsia="Calibri" w:hAnsi="Arial" w:cs="Arial"/>
              </w:rPr>
              <w:t>@</w:t>
            </w:r>
            <w:proofErr w:type="spellStart"/>
            <w:r w:rsidR="001013A0" w:rsidRPr="00A8023A">
              <w:rPr>
                <w:rFonts w:ascii="Arial" w:eastAsia="Calibri" w:hAnsi="Arial" w:cs="Arial"/>
                <w:lang w:val="en-US"/>
              </w:rPr>
              <w:t>airportkzn</w:t>
            </w:r>
            <w:proofErr w:type="spellEnd"/>
            <w:r w:rsidR="001013A0" w:rsidRPr="00A8023A">
              <w:rPr>
                <w:rFonts w:ascii="Arial" w:eastAsia="Calibri" w:hAnsi="Arial" w:cs="Arial"/>
              </w:rPr>
              <w:t>.</w:t>
            </w:r>
            <w:proofErr w:type="spellStart"/>
            <w:r w:rsidR="001013A0" w:rsidRPr="00A8023A">
              <w:rPr>
                <w:rFonts w:ascii="Arial" w:eastAsia="Calibri" w:hAnsi="Arial" w:cs="Arial"/>
                <w:lang w:val="en-US"/>
              </w:rPr>
              <w:t>ru</w:t>
            </w:r>
            <w:proofErr w:type="spellEnd"/>
          </w:p>
        </w:tc>
      </w:tr>
      <w:tr w:rsidR="005374D3" w:rsidRPr="00A8023A" w:rsidTr="000E58D1">
        <w:trPr>
          <w:trHeight w:val="1515"/>
        </w:trPr>
        <w:tc>
          <w:tcPr>
            <w:tcW w:w="993" w:type="dxa"/>
          </w:tcPr>
          <w:p w:rsidR="005374D3" w:rsidRPr="00A8023A" w:rsidRDefault="005374D3" w:rsidP="00A16440">
            <w:pPr>
              <w:tabs>
                <w:tab w:val="left" w:pos="34"/>
              </w:tabs>
              <w:spacing w:after="0" w:line="240" w:lineRule="auto"/>
              <w:rPr>
                <w:rFonts w:ascii="Arial" w:eastAsia="Calibri" w:hAnsi="Arial" w:cs="Arial"/>
              </w:rPr>
            </w:pPr>
            <w:r w:rsidRPr="00A8023A">
              <w:rPr>
                <w:rFonts w:ascii="Arial" w:hAnsi="Arial" w:cs="Arial"/>
              </w:rPr>
              <w:t>2.1</w:t>
            </w:r>
            <w:r w:rsidR="00A16440" w:rsidRPr="00A8023A">
              <w:rPr>
                <w:rFonts w:ascii="Arial" w:hAnsi="Arial" w:cs="Arial"/>
              </w:rPr>
              <w:t>0</w:t>
            </w:r>
            <w:r w:rsidRPr="00A8023A">
              <w:rPr>
                <w:rFonts w:ascii="Arial" w:hAnsi="Arial" w:cs="Arial"/>
              </w:rPr>
              <w:t>.2.</w:t>
            </w:r>
          </w:p>
        </w:tc>
        <w:tc>
          <w:tcPr>
            <w:tcW w:w="2929" w:type="dxa"/>
          </w:tcPr>
          <w:p w:rsidR="005374D3" w:rsidRPr="00A8023A" w:rsidRDefault="005374D3" w:rsidP="00230305">
            <w:pPr>
              <w:tabs>
                <w:tab w:val="left" w:pos="34"/>
              </w:tabs>
              <w:spacing w:after="0" w:line="240" w:lineRule="auto"/>
              <w:jc w:val="both"/>
              <w:rPr>
                <w:rFonts w:ascii="Arial" w:hAnsi="Arial" w:cs="Arial"/>
              </w:rPr>
            </w:pPr>
            <w:r w:rsidRPr="00A8023A">
              <w:rPr>
                <w:rFonts w:ascii="Arial" w:hAnsi="Arial" w:cs="Arial"/>
              </w:rPr>
              <w:t>Порядок предоставления участникам закупки разъяснений положений документации о закупке</w:t>
            </w:r>
          </w:p>
        </w:tc>
        <w:tc>
          <w:tcPr>
            <w:tcW w:w="6237" w:type="dxa"/>
          </w:tcPr>
          <w:p w:rsidR="001572BD" w:rsidRPr="00A8023A" w:rsidRDefault="001572BD" w:rsidP="001572BD">
            <w:pPr>
              <w:tabs>
                <w:tab w:val="left" w:pos="709"/>
                <w:tab w:val="right" w:pos="9356"/>
              </w:tabs>
              <w:spacing w:after="0" w:line="240" w:lineRule="auto"/>
              <w:jc w:val="both"/>
              <w:rPr>
                <w:rFonts w:ascii="Arial" w:hAnsi="Arial" w:cs="Arial"/>
              </w:rPr>
            </w:pPr>
            <w:r w:rsidRPr="00A8023A">
              <w:rPr>
                <w:rFonts w:ascii="Arial" w:hAnsi="Arial" w:cs="Arial"/>
              </w:rPr>
              <w:t xml:space="preserve">Любой участник запроса предложений вправе направить Заказчику письменный запрос на разъяснение настоящей Документации. </w:t>
            </w:r>
          </w:p>
          <w:p w:rsidR="001572BD" w:rsidRPr="00A8023A" w:rsidRDefault="001572BD" w:rsidP="001572BD">
            <w:pPr>
              <w:tabs>
                <w:tab w:val="left" w:pos="709"/>
                <w:tab w:val="right" w:pos="9356"/>
              </w:tabs>
              <w:spacing w:after="0" w:line="240" w:lineRule="auto"/>
              <w:jc w:val="both"/>
              <w:rPr>
                <w:rFonts w:ascii="Arial" w:hAnsi="Arial" w:cs="Arial"/>
              </w:rPr>
            </w:pPr>
          </w:p>
          <w:p w:rsidR="001572BD" w:rsidRPr="00A8023A" w:rsidRDefault="001572BD" w:rsidP="001572BD">
            <w:pPr>
              <w:tabs>
                <w:tab w:val="left" w:pos="709"/>
                <w:tab w:val="right" w:pos="9356"/>
              </w:tabs>
              <w:spacing w:after="0" w:line="240" w:lineRule="auto"/>
              <w:jc w:val="both"/>
              <w:rPr>
                <w:rFonts w:ascii="Arial" w:hAnsi="Arial" w:cs="Arial"/>
              </w:rPr>
            </w:pPr>
            <w:r w:rsidRPr="00A8023A">
              <w:rPr>
                <w:rFonts w:ascii="Arial" w:hAnsi="Arial" w:cs="Arial"/>
              </w:rPr>
              <w:t>В течение трех рабочих дней с</w:t>
            </w:r>
            <w:r w:rsidR="001013A0" w:rsidRPr="00A8023A">
              <w:rPr>
                <w:rFonts w:ascii="Arial" w:hAnsi="Arial" w:cs="Arial"/>
              </w:rPr>
              <w:t>о дня</w:t>
            </w:r>
            <w:r w:rsidRPr="00A8023A">
              <w:rPr>
                <w:rFonts w:ascii="Arial" w:hAnsi="Arial" w:cs="Arial"/>
              </w:rPr>
              <w:t xml:space="preserve"> поступления запроса Заказчик осуществляет разъяснение положений настоящей документации и размещает их в единой </w:t>
            </w:r>
            <w:r w:rsidRPr="00A8023A">
              <w:rPr>
                <w:rFonts w:ascii="Arial" w:hAnsi="Arial" w:cs="Arial"/>
              </w:rPr>
              <w:lastRenderedPageBreak/>
              <w:t>информационной системе с указанием предмета запроса, но без указания участника запроса предложений, от которого поступил запрос.</w:t>
            </w:r>
          </w:p>
          <w:p w:rsidR="001572BD" w:rsidRPr="00A8023A" w:rsidRDefault="001572BD" w:rsidP="001572BD">
            <w:pPr>
              <w:tabs>
                <w:tab w:val="left" w:pos="709"/>
                <w:tab w:val="right" w:pos="9356"/>
              </w:tabs>
              <w:spacing w:after="0" w:line="240" w:lineRule="auto"/>
              <w:jc w:val="both"/>
              <w:rPr>
                <w:rFonts w:ascii="Arial" w:hAnsi="Arial" w:cs="Arial"/>
              </w:rPr>
            </w:pPr>
          </w:p>
          <w:p w:rsidR="001572BD" w:rsidRPr="00A8023A" w:rsidRDefault="001572BD" w:rsidP="001572BD">
            <w:pPr>
              <w:tabs>
                <w:tab w:val="left" w:pos="709"/>
                <w:tab w:val="right" w:pos="9356"/>
              </w:tabs>
              <w:spacing w:after="0" w:line="240" w:lineRule="auto"/>
              <w:jc w:val="both"/>
              <w:rPr>
                <w:rFonts w:ascii="Arial" w:hAnsi="Arial" w:cs="Arial"/>
              </w:rPr>
            </w:pPr>
            <w:r w:rsidRPr="00A8023A">
              <w:rPr>
                <w:rFonts w:ascii="Arial" w:hAnsi="Arial" w:cs="Arial"/>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w:t>
            </w:r>
            <w:r w:rsidR="001013A0" w:rsidRPr="00A8023A">
              <w:rPr>
                <w:rFonts w:ascii="Arial" w:hAnsi="Arial" w:cs="Arial"/>
              </w:rPr>
              <w:t>,</w:t>
            </w:r>
            <w:r w:rsidRPr="00A8023A">
              <w:rPr>
                <w:rFonts w:ascii="Arial" w:hAnsi="Arial" w:cs="Arial"/>
              </w:rPr>
              <w:t xml:space="preserve"> чем за три рабочих дня до даты окончания срока подачи заявок на участие в закупке.</w:t>
            </w:r>
          </w:p>
          <w:p w:rsidR="001572BD" w:rsidRPr="00A8023A" w:rsidRDefault="001572BD" w:rsidP="001572BD">
            <w:pPr>
              <w:tabs>
                <w:tab w:val="left" w:pos="709"/>
                <w:tab w:val="right" w:pos="9356"/>
              </w:tabs>
              <w:spacing w:after="0" w:line="240" w:lineRule="auto"/>
              <w:jc w:val="both"/>
              <w:rPr>
                <w:rFonts w:ascii="Arial" w:hAnsi="Arial" w:cs="Arial"/>
              </w:rPr>
            </w:pPr>
          </w:p>
          <w:p w:rsidR="001572BD" w:rsidRPr="00A8023A" w:rsidRDefault="001572BD" w:rsidP="001572BD">
            <w:pPr>
              <w:tabs>
                <w:tab w:val="left" w:pos="709"/>
                <w:tab w:val="right" w:pos="9356"/>
              </w:tabs>
              <w:spacing w:after="0" w:line="240" w:lineRule="auto"/>
              <w:jc w:val="both"/>
              <w:rPr>
                <w:rFonts w:ascii="Arial" w:hAnsi="Arial" w:cs="Arial"/>
              </w:rPr>
            </w:pPr>
            <w:r w:rsidRPr="00A8023A">
              <w:rPr>
                <w:rFonts w:ascii="Arial" w:hAnsi="Arial" w:cs="Arial"/>
              </w:rPr>
              <w:t xml:space="preserve">Разъяснения положений документации о закупке не должны изменять предмет закупки и существенные условия проекта договора. </w:t>
            </w:r>
          </w:p>
          <w:p w:rsidR="001572BD" w:rsidRPr="00A8023A" w:rsidRDefault="001572BD" w:rsidP="001572BD">
            <w:pPr>
              <w:tabs>
                <w:tab w:val="left" w:pos="709"/>
                <w:tab w:val="right" w:pos="9356"/>
              </w:tabs>
              <w:spacing w:after="0" w:line="240" w:lineRule="auto"/>
              <w:jc w:val="both"/>
              <w:rPr>
                <w:rFonts w:ascii="Arial" w:hAnsi="Arial" w:cs="Arial"/>
              </w:rPr>
            </w:pPr>
          </w:p>
          <w:p w:rsidR="001572BD" w:rsidRPr="00A8023A" w:rsidRDefault="001572BD" w:rsidP="001572BD">
            <w:pPr>
              <w:tabs>
                <w:tab w:val="left" w:pos="709"/>
                <w:tab w:val="right" w:pos="9356"/>
              </w:tabs>
              <w:spacing w:after="0" w:line="240" w:lineRule="auto"/>
              <w:jc w:val="both"/>
              <w:rPr>
                <w:rFonts w:ascii="Arial" w:hAnsi="Arial" w:cs="Arial"/>
              </w:rPr>
            </w:pPr>
            <w:r w:rsidRPr="00A8023A">
              <w:rPr>
                <w:rFonts w:ascii="Arial" w:hAnsi="Arial" w:cs="Arial"/>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1572BD" w:rsidRPr="00A8023A" w:rsidRDefault="001572BD" w:rsidP="001572BD">
            <w:pPr>
              <w:tabs>
                <w:tab w:val="left" w:pos="709"/>
                <w:tab w:val="right" w:pos="9356"/>
              </w:tabs>
              <w:spacing w:after="0" w:line="240" w:lineRule="auto"/>
              <w:jc w:val="both"/>
              <w:rPr>
                <w:rFonts w:ascii="Arial" w:hAnsi="Arial" w:cs="Arial"/>
              </w:rPr>
            </w:pPr>
          </w:p>
          <w:p w:rsidR="001572BD" w:rsidRPr="00A8023A" w:rsidRDefault="001572BD" w:rsidP="001572BD">
            <w:pPr>
              <w:tabs>
                <w:tab w:val="left" w:pos="709"/>
                <w:tab w:val="right" w:pos="9356"/>
              </w:tabs>
              <w:spacing w:after="0" w:line="240" w:lineRule="auto"/>
              <w:jc w:val="both"/>
              <w:rPr>
                <w:rFonts w:ascii="Arial" w:hAnsi="Arial" w:cs="Arial"/>
              </w:rPr>
            </w:pPr>
            <w:r w:rsidRPr="00A8023A">
              <w:rPr>
                <w:rFonts w:ascii="Arial" w:hAnsi="Arial" w:cs="Arial"/>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5374D3" w:rsidRPr="00A8023A" w:rsidRDefault="005374D3" w:rsidP="00230305">
            <w:pPr>
              <w:tabs>
                <w:tab w:val="left" w:pos="709"/>
                <w:tab w:val="right" w:pos="9356"/>
              </w:tabs>
              <w:spacing w:after="0" w:line="240" w:lineRule="auto"/>
              <w:jc w:val="both"/>
              <w:rPr>
                <w:rFonts w:ascii="Arial" w:hAnsi="Arial" w:cs="Arial"/>
              </w:rPr>
            </w:pPr>
          </w:p>
        </w:tc>
      </w:tr>
      <w:tr w:rsidR="005374D3" w:rsidRPr="00A8023A" w:rsidTr="000E58D1">
        <w:trPr>
          <w:trHeight w:val="1515"/>
        </w:trPr>
        <w:tc>
          <w:tcPr>
            <w:tcW w:w="993" w:type="dxa"/>
          </w:tcPr>
          <w:p w:rsidR="005374D3" w:rsidRPr="00A8023A" w:rsidRDefault="005374D3" w:rsidP="00A16440">
            <w:pPr>
              <w:tabs>
                <w:tab w:val="left" w:pos="34"/>
              </w:tabs>
              <w:spacing w:after="0" w:line="240" w:lineRule="auto"/>
              <w:rPr>
                <w:rFonts w:ascii="Arial" w:eastAsia="Calibri" w:hAnsi="Arial" w:cs="Arial"/>
              </w:rPr>
            </w:pPr>
            <w:r w:rsidRPr="00A8023A">
              <w:rPr>
                <w:rFonts w:ascii="Arial" w:hAnsi="Arial" w:cs="Arial"/>
              </w:rPr>
              <w:lastRenderedPageBreak/>
              <w:t>2.1</w:t>
            </w:r>
            <w:r w:rsidR="00A16440" w:rsidRPr="00A8023A">
              <w:rPr>
                <w:rFonts w:ascii="Arial" w:hAnsi="Arial" w:cs="Arial"/>
              </w:rPr>
              <w:t>0</w:t>
            </w:r>
            <w:r w:rsidRPr="00A8023A">
              <w:rPr>
                <w:rFonts w:ascii="Arial" w:hAnsi="Arial" w:cs="Arial"/>
              </w:rPr>
              <w:t>.3.</w:t>
            </w:r>
          </w:p>
        </w:tc>
        <w:tc>
          <w:tcPr>
            <w:tcW w:w="2929" w:type="dxa"/>
          </w:tcPr>
          <w:p w:rsidR="005374D3" w:rsidRPr="00A8023A" w:rsidRDefault="005374D3" w:rsidP="00230305">
            <w:pPr>
              <w:tabs>
                <w:tab w:val="left" w:pos="34"/>
              </w:tabs>
              <w:spacing w:after="0" w:line="240" w:lineRule="auto"/>
              <w:jc w:val="both"/>
              <w:rPr>
                <w:rFonts w:ascii="Arial" w:hAnsi="Arial" w:cs="Arial"/>
              </w:rPr>
            </w:pPr>
            <w:r w:rsidRPr="00A8023A">
              <w:rPr>
                <w:rFonts w:ascii="Arial" w:hAnsi="Arial" w:cs="Arial"/>
              </w:rPr>
              <w:t>Дата начала</w:t>
            </w:r>
            <w:r w:rsidR="00B046DB" w:rsidRPr="00A8023A">
              <w:rPr>
                <w:rFonts w:ascii="Arial" w:hAnsi="Arial" w:cs="Arial"/>
              </w:rPr>
              <w:t xml:space="preserve"> и окончания срока</w:t>
            </w:r>
            <w:r w:rsidRPr="00A8023A">
              <w:rPr>
                <w:rFonts w:ascii="Arial" w:hAnsi="Arial" w:cs="Arial"/>
              </w:rPr>
              <w:t xml:space="preserve"> предоставления участникам закупки разъяснений положений документации о закупке</w:t>
            </w:r>
          </w:p>
        </w:tc>
        <w:tc>
          <w:tcPr>
            <w:tcW w:w="6237" w:type="dxa"/>
          </w:tcPr>
          <w:p w:rsidR="007A1406" w:rsidRPr="00A8023A" w:rsidRDefault="007A1406" w:rsidP="007A1406">
            <w:pPr>
              <w:tabs>
                <w:tab w:val="left" w:pos="709"/>
                <w:tab w:val="right" w:pos="9356"/>
              </w:tabs>
              <w:spacing w:after="0" w:line="240" w:lineRule="auto"/>
              <w:jc w:val="both"/>
              <w:rPr>
                <w:rFonts w:ascii="Arial" w:hAnsi="Arial" w:cs="Arial"/>
              </w:rPr>
            </w:pPr>
            <w:r w:rsidRPr="00A8023A">
              <w:rPr>
                <w:rFonts w:ascii="Arial" w:hAnsi="Arial" w:cs="Arial"/>
              </w:rPr>
              <w:t>С «</w:t>
            </w:r>
            <w:r w:rsidR="003669A9">
              <w:rPr>
                <w:rFonts w:ascii="Arial" w:hAnsi="Arial" w:cs="Arial"/>
              </w:rPr>
              <w:t>14</w:t>
            </w:r>
            <w:r w:rsidR="00DE50C5">
              <w:rPr>
                <w:rFonts w:ascii="Arial" w:hAnsi="Arial" w:cs="Arial"/>
              </w:rPr>
              <w:t xml:space="preserve">» октября </w:t>
            </w:r>
            <w:r w:rsidRPr="00A8023A">
              <w:rPr>
                <w:rFonts w:ascii="Arial" w:hAnsi="Arial" w:cs="Arial"/>
              </w:rPr>
              <w:t xml:space="preserve">2019 года с 08.00 часов </w:t>
            </w:r>
          </w:p>
          <w:p w:rsidR="007A1406" w:rsidRPr="00A8023A" w:rsidRDefault="007A1406" w:rsidP="007A1406">
            <w:pPr>
              <w:tabs>
                <w:tab w:val="left" w:pos="709"/>
                <w:tab w:val="right" w:pos="9356"/>
              </w:tabs>
              <w:spacing w:after="0" w:line="240" w:lineRule="auto"/>
              <w:jc w:val="both"/>
              <w:rPr>
                <w:rFonts w:ascii="Arial" w:hAnsi="Arial" w:cs="Arial"/>
              </w:rPr>
            </w:pPr>
          </w:p>
          <w:p w:rsidR="005374D3" w:rsidRPr="00A8023A" w:rsidRDefault="007A1406" w:rsidP="00DE50C5">
            <w:pPr>
              <w:tabs>
                <w:tab w:val="left" w:pos="709"/>
                <w:tab w:val="right" w:pos="9356"/>
              </w:tabs>
              <w:spacing w:after="0" w:line="240" w:lineRule="auto"/>
              <w:jc w:val="both"/>
              <w:rPr>
                <w:rFonts w:ascii="Arial" w:hAnsi="Arial" w:cs="Arial"/>
              </w:rPr>
            </w:pPr>
            <w:r w:rsidRPr="00A8023A">
              <w:rPr>
                <w:rFonts w:ascii="Arial" w:hAnsi="Arial" w:cs="Arial"/>
              </w:rPr>
              <w:t>по «</w:t>
            </w:r>
            <w:r w:rsidR="003669A9">
              <w:rPr>
                <w:rFonts w:ascii="Arial" w:hAnsi="Arial" w:cs="Arial"/>
              </w:rPr>
              <w:t>17</w:t>
            </w:r>
            <w:r w:rsidRPr="00A8023A">
              <w:rPr>
                <w:rFonts w:ascii="Arial" w:hAnsi="Arial" w:cs="Arial"/>
              </w:rPr>
              <w:t xml:space="preserve">» </w:t>
            </w:r>
            <w:r w:rsidR="00DE50C5">
              <w:rPr>
                <w:rFonts w:ascii="Arial" w:hAnsi="Arial" w:cs="Arial"/>
              </w:rPr>
              <w:t>октября</w:t>
            </w:r>
            <w:r w:rsidRPr="00A8023A">
              <w:rPr>
                <w:rFonts w:ascii="Arial" w:hAnsi="Arial" w:cs="Arial"/>
              </w:rPr>
              <w:t xml:space="preserve"> 2019 года до 09.00 часов.</w:t>
            </w:r>
          </w:p>
        </w:tc>
      </w:tr>
      <w:tr w:rsidR="005374D3" w:rsidRPr="00A8023A" w:rsidTr="000E58D1">
        <w:tc>
          <w:tcPr>
            <w:tcW w:w="993" w:type="dxa"/>
            <w:shd w:val="clear" w:color="auto" w:fill="92CDDC"/>
          </w:tcPr>
          <w:p w:rsidR="005374D3" w:rsidRPr="00A8023A" w:rsidRDefault="005374D3" w:rsidP="009E2D03">
            <w:pPr>
              <w:spacing w:after="0"/>
              <w:rPr>
                <w:rFonts w:ascii="Arial" w:eastAsia="Calibri" w:hAnsi="Arial" w:cs="Arial"/>
                <w:b/>
              </w:rPr>
            </w:pPr>
            <w:r w:rsidRPr="00A8023A">
              <w:rPr>
                <w:rFonts w:ascii="Arial" w:hAnsi="Arial" w:cs="Arial"/>
                <w:b/>
              </w:rPr>
              <w:t>3.</w:t>
            </w:r>
          </w:p>
        </w:tc>
        <w:tc>
          <w:tcPr>
            <w:tcW w:w="9166" w:type="dxa"/>
            <w:gridSpan w:val="2"/>
            <w:shd w:val="clear" w:color="auto" w:fill="92CDDC"/>
          </w:tcPr>
          <w:p w:rsidR="005374D3" w:rsidRPr="00A8023A" w:rsidRDefault="005374D3" w:rsidP="000E48E9">
            <w:pPr>
              <w:spacing w:after="0"/>
              <w:jc w:val="both"/>
              <w:rPr>
                <w:rFonts w:ascii="Arial" w:eastAsia="Calibri" w:hAnsi="Arial" w:cs="Arial"/>
                <w:b/>
              </w:rPr>
            </w:pPr>
            <w:r w:rsidRPr="00A8023A">
              <w:rPr>
                <w:rFonts w:ascii="Arial" w:eastAsia="Calibri" w:hAnsi="Arial" w:cs="Arial"/>
                <w:b/>
              </w:rPr>
              <w:t>Предоставление документации</w:t>
            </w:r>
          </w:p>
        </w:tc>
      </w:tr>
      <w:tr w:rsidR="005374D3" w:rsidRPr="00A8023A" w:rsidTr="000E58D1">
        <w:tc>
          <w:tcPr>
            <w:tcW w:w="993" w:type="dxa"/>
          </w:tcPr>
          <w:p w:rsidR="005374D3" w:rsidRPr="00A8023A" w:rsidRDefault="005374D3" w:rsidP="009E2D03">
            <w:pPr>
              <w:spacing w:after="0"/>
              <w:rPr>
                <w:rFonts w:ascii="Arial" w:eastAsia="Calibri" w:hAnsi="Arial" w:cs="Arial"/>
              </w:rPr>
            </w:pPr>
            <w:r w:rsidRPr="00A8023A">
              <w:rPr>
                <w:rFonts w:ascii="Arial" w:hAnsi="Arial" w:cs="Arial"/>
              </w:rPr>
              <w:t>3.1.</w:t>
            </w:r>
          </w:p>
        </w:tc>
        <w:tc>
          <w:tcPr>
            <w:tcW w:w="2929" w:type="dxa"/>
          </w:tcPr>
          <w:p w:rsidR="005374D3" w:rsidRPr="00A8023A" w:rsidRDefault="005374D3" w:rsidP="0090675E">
            <w:pPr>
              <w:spacing w:after="0"/>
              <w:jc w:val="both"/>
              <w:rPr>
                <w:rFonts w:ascii="Arial" w:eastAsia="Calibri" w:hAnsi="Arial" w:cs="Arial"/>
              </w:rPr>
            </w:pPr>
            <w:r w:rsidRPr="00A8023A">
              <w:rPr>
                <w:rFonts w:ascii="Arial" w:eastAsia="Calibri" w:hAnsi="Arial" w:cs="Arial"/>
              </w:rPr>
              <w:t>Срок предоставления документации</w:t>
            </w:r>
          </w:p>
        </w:tc>
        <w:tc>
          <w:tcPr>
            <w:tcW w:w="6237" w:type="dxa"/>
          </w:tcPr>
          <w:p w:rsidR="007A1406" w:rsidRPr="00A8023A" w:rsidRDefault="007A1406" w:rsidP="007A1406">
            <w:pPr>
              <w:spacing w:after="0"/>
              <w:jc w:val="both"/>
              <w:rPr>
                <w:rFonts w:ascii="Arial" w:hAnsi="Arial" w:cs="Arial"/>
              </w:rPr>
            </w:pPr>
            <w:r w:rsidRPr="00A8023A">
              <w:rPr>
                <w:rFonts w:ascii="Arial" w:hAnsi="Arial" w:cs="Arial"/>
              </w:rPr>
              <w:t>С «</w:t>
            </w:r>
            <w:r w:rsidR="003669A9">
              <w:rPr>
                <w:rFonts w:ascii="Arial" w:hAnsi="Arial" w:cs="Arial"/>
              </w:rPr>
              <w:t>14</w:t>
            </w:r>
            <w:r w:rsidRPr="00A8023A">
              <w:rPr>
                <w:rFonts w:ascii="Arial" w:hAnsi="Arial" w:cs="Arial"/>
              </w:rPr>
              <w:t xml:space="preserve">» </w:t>
            </w:r>
            <w:r w:rsidR="00DE50C5">
              <w:rPr>
                <w:rFonts w:ascii="Arial" w:hAnsi="Arial" w:cs="Arial"/>
              </w:rPr>
              <w:t>октября</w:t>
            </w:r>
            <w:r w:rsidRPr="00A8023A">
              <w:rPr>
                <w:rFonts w:ascii="Arial" w:hAnsi="Arial" w:cs="Arial"/>
              </w:rPr>
              <w:t xml:space="preserve"> 2019 года с 08.00 часов по «</w:t>
            </w:r>
            <w:r w:rsidR="003669A9">
              <w:rPr>
                <w:rFonts w:ascii="Arial" w:hAnsi="Arial" w:cs="Arial"/>
              </w:rPr>
              <w:t>23</w:t>
            </w:r>
            <w:r w:rsidRPr="00A8023A">
              <w:rPr>
                <w:rFonts w:ascii="Arial" w:hAnsi="Arial" w:cs="Arial"/>
              </w:rPr>
              <w:t>»</w:t>
            </w:r>
          </w:p>
          <w:p w:rsidR="005374D3" w:rsidRPr="00A8023A" w:rsidRDefault="00DE50C5" w:rsidP="007A1406">
            <w:pPr>
              <w:spacing w:after="0"/>
              <w:jc w:val="both"/>
              <w:rPr>
                <w:rFonts w:ascii="Arial" w:hAnsi="Arial" w:cs="Arial"/>
              </w:rPr>
            </w:pPr>
            <w:r>
              <w:rPr>
                <w:rFonts w:ascii="Arial" w:hAnsi="Arial" w:cs="Arial"/>
              </w:rPr>
              <w:t>октября</w:t>
            </w:r>
            <w:r w:rsidR="007A1406" w:rsidRPr="00A8023A">
              <w:rPr>
                <w:rFonts w:ascii="Arial" w:hAnsi="Arial" w:cs="Arial"/>
              </w:rPr>
              <w:t xml:space="preserve"> 2019 года до 09.00 часов.                                                                                       </w:t>
            </w:r>
          </w:p>
        </w:tc>
      </w:tr>
      <w:tr w:rsidR="005374D3" w:rsidRPr="00A8023A" w:rsidTr="000E58D1">
        <w:tc>
          <w:tcPr>
            <w:tcW w:w="993" w:type="dxa"/>
            <w:tcBorders>
              <w:bottom w:val="single" w:sz="4" w:space="0" w:color="auto"/>
            </w:tcBorders>
          </w:tcPr>
          <w:p w:rsidR="005374D3" w:rsidRPr="00A8023A" w:rsidRDefault="005374D3" w:rsidP="009E2D03">
            <w:pPr>
              <w:spacing w:after="0"/>
              <w:rPr>
                <w:rFonts w:ascii="Arial" w:eastAsia="Calibri" w:hAnsi="Arial" w:cs="Arial"/>
              </w:rPr>
            </w:pPr>
            <w:r w:rsidRPr="00A8023A">
              <w:rPr>
                <w:rFonts w:ascii="Arial" w:hAnsi="Arial" w:cs="Arial"/>
              </w:rPr>
              <w:t>3.2.</w:t>
            </w:r>
          </w:p>
        </w:tc>
        <w:tc>
          <w:tcPr>
            <w:tcW w:w="2929" w:type="dxa"/>
            <w:tcBorders>
              <w:bottom w:val="single" w:sz="4" w:space="0" w:color="auto"/>
            </w:tcBorders>
          </w:tcPr>
          <w:p w:rsidR="005374D3" w:rsidRPr="00A8023A" w:rsidRDefault="005374D3" w:rsidP="0090675E">
            <w:pPr>
              <w:spacing w:after="0"/>
              <w:jc w:val="both"/>
              <w:rPr>
                <w:rFonts w:ascii="Arial" w:eastAsia="Calibri" w:hAnsi="Arial" w:cs="Arial"/>
              </w:rPr>
            </w:pPr>
            <w:r w:rsidRPr="00A8023A">
              <w:rPr>
                <w:rFonts w:ascii="Arial" w:eastAsia="Calibri" w:hAnsi="Arial" w:cs="Arial"/>
              </w:rPr>
              <w:t>Место и порядок предоставления документации</w:t>
            </w:r>
          </w:p>
        </w:tc>
        <w:tc>
          <w:tcPr>
            <w:tcW w:w="6237" w:type="dxa"/>
            <w:tcBorders>
              <w:bottom w:val="single" w:sz="4" w:space="0" w:color="auto"/>
            </w:tcBorders>
          </w:tcPr>
          <w:p w:rsidR="005374D3" w:rsidRPr="00A8023A" w:rsidRDefault="005374D3" w:rsidP="000E48E9">
            <w:pPr>
              <w:spacing w:after="0"/>
              <w:jc w:val="both"/>
              <w:rPr>
                <w:rFonts w:ascii="Arial" w:hAnsi="Arial" w:cs="Arial"/>
                <w:color w:val="FF0000"/>
              </w:rPr>
            </w:pPr>
            <w:r w:rsidRPr="00A8023A">
              <w:rPr>
                <w:rFonts w:ascii="Arial" w:hAnsi="Arial" w:cs="Arial"/>
              </w:rPr>
              <w:t>Заинтересованные лица могут получить полный комплект документации в электронной форме бесплатно в Единой информационной системе</w:t>
            </w:r>
            <w:r w:rsidR="00567EEB" w:rsidRPr="00A8023A">
              <w:rPr>
                <w:rFonts w:ascii="Arial" w:hAnsi="Arial" w:cs="Arial"/>
              </w:rPr>
              <w:t xml:space="preserve"> </w:t>
            </w:r>
            <w:hyperlink r:id="rId13" w:history="1">
              <w:r w:rsidRPr="00A8023A">
                <w:rPr>
                  <w:rStyle w:val="a9"/>
                  <w:rFonts w:ascii="Arial" w:hAnsi="Arial" w:cs="Arial"/>
                  <w:lang w:val="en-US"/>
                </w:rPr>
                <w:t>http</w:t>
              </w:r>
              <w:r w:rsidRPr="00A8023A">
                <w:rPr>
                  <w:rStyle w:val="a9"/>
                  <w:rFonts w:ascii="Arial" w:hAnsi="Arial" w:cs="Arial"/>
                </w:rPr>
                <w:t>://</w:t>
              </w:r>
              <w:proofErr w:type="spellStart"/>
              <w:r w:rsidRPr="00A8023A">
                <w:rPr>
                  <w:rStyle w:val="a9"/>
                  <w:rFonts w:ascii="Arial" w:hAnsi="Arial" w:cs="Arial"/>
                  <w:lang w:val="en-US"/>
                </w:rPr>
                <w:t>zakupki</w:t>
              </w:r>
              <w:proofErr w:type="spellEnd"/>
              <w:r w:rsidRPr="00A8023A">
                <w:rPr>
                  <w:rStyle w:val="a9"/>
                  <w:rFonts w:ascii="Arial" w:hAnsi="Arial" w:cs="Arial"/>
                </w:rPr>
                <w:t>.</w:t>
              </w:r>
              <w:proofErr w:type="spellStart"/>
              <w:r w:rsidRPr="00A8023A">
                <w:rPr>
                  <w:rStyle w:val="a9"/>
                  <w:rFonts w:ascii="Arial" w:hAnsi="Arial" w:cs="Arial"/>
                  <w:lang w:val="en-US"/>
                </w:rPr>
                <w:t>gov</w:t>
              </w:r>
              <w:proofErr w:type="spellEnd"/>
              <w:r w:rsidRPr="00A8023A">
                <w:rPr>
                  <w:rStyle w:val="a9"/>
                  <w:rFonts w:ascii="Arial" w:hAnsi="Arial" w:cs="Arial"/>
                </w:rPr>
                <w:t>.</w:t>
              </w:r>
              <w:proofErr w:type="spellStart"/>
              <w:r w:rsidRPr="00A8023A">
                <w:rPr>
                  <w:rStyle w:val="a9"/>
                  <w:rFonts w:ascii="Arial" w:hAnsi="Arial" w:cs="Arial"/>
                  <w:lang w:val="en-US"/>
                </w:rPr>
                <w:t>ru</w:t>
              </w:r>
              <w:proofErr w:type="spellEnd"/>
              <w:r w:rsidRPr="00A8023A">
                <w:rPr>
                  <w:rStyle w:val="a9"/>
                  <w:rFonts w:ascii="Arial" w:hAnsi="Arial" w:cs="Arial"/>
                </w:rPr>
                <w:t>/</w:t>
              </w:r>
            </w:hyperlink>
          </w:p>
          <w:p w:rsidR="005374D3" w:rsidRPr="00A8023A" w:rsidRDefault="005374D3" w:rsidP="000E48E9">
            <w:pPr>
              <w:pStyle w:val="a7"/>
              <w:spacing w:after="0"/>
              <w:ind w:firstLine="0"/>
              <w:rPr>
                <w:rFonts w:ascii="Arial" w:hAnsi="Arial" w:cs="Arial"/>
                <w:sz w:val="22"/>
                <w:szCs w:val="22"/>
              </w:rPr>
            </w:pPr>
            <w:proofErr w:type="gramStart"/>
            <w:r w:rsidRPr="00A8023A">
              <w:rPr>
                <w:rFonts w:ascii="Arial" w:hAnsi="Arial" w:cs="Arial"/>
                <w:sz w:val="22"/>
                <w:szCs w:val="22"/>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5374D3" w:rsidRPr="00A8023A" w:rsidTr="000E58D1">
        <w:tc>
          <w:tcPr>
            <w:tcW w:w="993" w:type="dxa"/>
            <w:shd w:val="clear" w:color="auto" w:fill="92CDDC"/>
          </w:tcPr>
          <w:p w:rsidR="005374D3" w:rsidRPr="00A8023A" w:rsidRDefault="005374D3" w:rsidP="009E2D03">
            <w:pPr>
              <w:spacing w:after="0"/>
              <w:rPr>
                <w:rFonts w:ascii="Arial" w:eastAsia="Calibri" w:hAnsi="Arial" w:cs="Arial"/>
                <w:b/>
              </w:rPr>
            </w:pPr>
            <w:r w:rsidRPr="00A8023A">
              <w:rPr>
                <w:rFonts w:ascii="Arial" w:hAnsi="Arial" w:cs="Arial"/>
                <w:b/>
              </w:rPr>
              <w:t>4.</w:t>
            </w:r>
          </w:p>
        </w:tc>
        <w:tc>
          <w:tcPr>
            <w:tcW w:w="9166" w:type="dxa"/>
            <w:gridSpan w:val="2"/>
            <w:shd w:val="clear" w:color="auto" w:fill="92CDDC"/>
          </w:tcPr>
          <w:p w:rsidR="005374D3" w:rsidRPr="00A8023A" w:rsidRDefault="005374D3" w:rsidP="000E48E9">
            <w:pPr>
              <w:spacing w:after="0"/>
              <w:jc w:val="both"/>
              <w:rPr>
                <w:rFonts w:ascii="Arial" w:eastAsia="Calibri" w:hAnsi="Arial" w:cs="Arial"/>
              </w:rPr>
            </w:pPr>
            <w:r w:rsidRPr="00A8023A">
              <w:rPr>
                <w:rFonts w:ascii="Arial" w:eastAsia="Calibri" w:hAnsi="Arial" w:cs="Arial"/>
                <w:b/>
              </w:rPr>
              <w:t>Подача Предложений</w:t>
            </w:r>
          </w:p>
        </w:tc>
      </w:tr>
      <w:tr w:rsidR="005374D3" w:rsidRPr="00A8023A" w:rsidTr="000E58D1">
        <w:tc>
          <w:tcPr>
            <w:tcW w:w="993" w:type="dxa"/>
          </w:tcPr>
          <w:p w:rsidR="005374D3" w:rsidRPr="00A8023A" w:rsidRDefault="005374D3" w:rsidP="009E2D03">
            <w:pPr>
              <w:spacing w:after="0"/>
              <w:rPr>
                <w:rFonts w:ascii="Arial" w:eastAsia="Calibri" w:hAnsi="Arial" w:cs="Arial"/>
              </w:rPr>
            </w:pPr>
            <w:r w:rsidRPr="00A8023A">
              <w:rPr>
                <w:rFonts w:ascii="Arial" w:hAnsi="Arial" w:cs="Arial"/>
              </w:rPr>
              <w:t>4.1.</w:t>
            </w:r>
          </w:p>
        </w:tc>
        <w:tc>
          <w:tcPr>
            <w:tcW w:w="2929" w:type="dxa"/>
          </w:tcPr>
          <w:p w:rsidR="005374D3" w:rsidRPr="00A8023A" w:rsidRDefault="005374D3" w:rsidP="0090675E">
            <w:pPr>
              <w:spacing w:after="0"/>
              <w:jc w:val="both"/>
              <w:rPr>
                <w:rFonts w:ascii="Arial" w:eastAsia="Calibri" w:hAnsi="Arial" w:cs="Arial"/>
              </w:rPr>
            </w:pPr>
            <w:r w:rsidRPr="00A8023A">
              <w:rPr>
                <w:rFonts w:ascii="Arial" w:eastAsia="Calibri" w:hAnsi="Arial" w:cs="Arial"/>
              </w:rPr>
              <w:t>Место подачи Предложений</w:t>
            </w:r>
          </w:p>
        </w:tc>
        <w:tc>
          <w:tcPr>
            <w:tcW w:w="6237" w:type="dxa"/>
          </w:tcPr>
          <w:p w:rsidR="005374D3" w:rsidRPr="00A8023A" w:rsidRDefault="005374D3" w:rsidP="000E48E9">
            <w:pPr>
              <w:spacing w:after="0"/>
              <w:jc w:val="both"/>
              <w:rPr>
                <w:rFonts w:ascii="Arial" w:eastAsia="Calibri" w:hAnsi="Arial" w:cs="Arial"/>
              </w:rPr>
            </w:pPr>
            <w:r w:rsidRPr="00A8023A">
              <w:rPr>
                <w:rFonts w:ascii="Arial" w:eastAsia="Calibri" w:hAnsi="Arial" w:cs="Arial"/>
              </w:rPr>
              <w:t xml:space="preserve">РТ, Лаишевский район, Аэропорт Терминал 1, 4 этаж, кабинет №114, Отдел материально-технического обеспечения контактному лицу Заказчика (указанному в п.1.4 Информационной карты запроса предложений). </w:t>
            </w:r>
          </w:p>
        </w:tc>
      </w:tr>
      <w:tr w:rsidR="007A1406" w:rsidRPr="00A8023A" w:rsidTr="000E58D1">
        <w:tc>
          <w:tcPr>
            <w:tcW w:w="993" w:type="dxa"/>
          </w:tcPr>
          <w:p w:rsidR="007A1406" w:rsidRPr="00A8023A" w:rsidRDefault="007A1406" w:rsidP="009E2D03">
            <w:pPr>
              <w:spacing w:after="0"/>
              <w:rPr>
                <w:rFonts w:ascii="Arial" w:eastAsia="Calibri" w:hAnsi="Arial" w:cs="Arial"/>
              </w:rPr>
            </w:pPr>
            <w:r w:rsidRPr="00A8023A">
              <w:rPr>
                <w:rFonts w:ascii="Arial" w:hAnsi="Arial" w:cs="Arial"/>
              </w:rPr>
              <w:t>4.2.</w:t>
            </w:r>
          </w:p>
        </w:tc>
        <w:tc>
          <w:tcPr>
            <w:tcW w:w="2929" w:type="dxa"/>
          </w:tcPr>
          <w:p w:rsidR="007A1406" w:rsidRPr="00A8023A" w:rsidRDefault="007A1406" w:rsidP="0090675E">
            <w:pPr>
              <w:spacing w:after="0"/>
              <w:jc w:val="both"/>
              <w:rPr>
                <w:rFonts w:ascii="Arial" w:eastAsia="Calibri" w:hAnsi="Arial" w:cs="Arial"/>
              </w:rPr>
            </w:pPr>
            <w:r w:rsidRPr="00A8023A">
              <w:rPr>
                <w:rFonts w:ascii="Arial" w:eastAsia="Calibri" w:hAnsi="Arial" w:cs="Arial"/>
              </w:rPr>
              <w:t>Дата начала подачи Предложений</w:t>
            </w:r>
          </w:p>
        </w:tc>
        <w:tc>
          <w:tcPr>
            <w:tcW w:w="6237" w:type="dxa"/>
          </w:tcPr>
          <w:p w:rsidR="007A1406" w:rsidRPr="00A8023A" w:rsidRDefault="007A1406" w:rsidP="00DE50C5">
            <w:pPr>
              <w:spacing w:after="0"/>
              <w:jc w:val="both"/>
              <w:rPr>
                <w:rFonts w:ascii="Arial" w:eastAsia="Calibri" w:hAnsi="Arial" w:cs="Arial"/>
              </w:rPr>
            </w:pPr>
            <w:r w:rsidRPr="00A8023A">
              <w:rPr>
                <w:rFonts w:ascii="Arial" w:eastAsia="Calibri" w:hAnsi="Arial" w:cs="Arial"/>
              </w:rPr>
              <w:t xml:space="preserve"> </w:t>
            </w:r>
            <w:r w:rsidRPr="00A8023A">
              <w:rPr>
                <w:rFonts w:ascii="Arial" w:hAnsi="Arial" w:cs="Arial"/>
              </w:rPr>
              <w:t>«</w:t>
            </w:r>
            <w:r w:rsidR="003669A9">
              <w:rPr>
                <w:rFonts w:ascii="Arial" w:hAnsi="Arial" w:cs="Arial"/>
              </w:rPr>
              <w:t>14</w:t>
            </w:r>
            <w:r w:rsidRPr="00A8023A">
              <w:rPr>
                <w:rFonts w:ascii="Arial" w:hAnsi="Arial" w:cs="Arial"/>
              </w:rPr>
              <w:t xml:space="preserve">» </w:t>
            </w:r>
            <w:r w:rsidR="00DE50C5">
              <w:rPr>
                <w:rFonts w:ascii="Arial" w:hAnsi="Arial" w:cs="Arial"/>
              </w:rPr>
              <w:t>октября</w:t>
            </w:r>
            <w:r w:rsidR="008C4043" w:rsidRPr="00A8023A">
              <w:rPr>
                <w:rFonts w:ascii="Arial" w:hAnsi="Arial" w:cs="Arial"/>
              </w:rPr>
              <w:t xml:space="preserve"> </w:t>
            </w:r>
            <w:r w:rsidRPr="00A8023A">
              <w:rPr>
                <w:rFonts w:ascii="Arial" w:hAnsi="Arial" w:cs="Arial"/>
              </w:rPr>
              <w:t>2019 года с 08.00 часов</w:t>
            </w:r>
            <w:r w:rsidRPr="00A8023A">
              <w:rPr>
                <w:rFonts w:ascii="Arial" w:eastAsia="Calibri" w:hAnsi="Arial" w:cs="Arial"/>
              </w:rPr>
              <w:t xml:space="preserve">; </w:t>
            </w:r>
          </w:p>
        </w:tc>
      </w:tr>
      <w:tr w:rsidR="007A1406" w:rsidRPr="00A8023A" w:rsidTr="000E58D1">
        <w:tc>
          <w:tcPr>
            <w:tcW w:w="993" w:type="dxa"/>
            <w:tcBorders>
              <w:bottom w:val="single" w:sz="4" w:space="0" w:color="auto"/>
            </w:tcBorders>
          </w:tcPr>
          <w:p w:rsidR="007A1406" w:rsidRPr="00A8023A" w:rsidRDefault="007A1406" w:rsidP="009E2D03">
            <w:pPr>
              <w:spacing w:after="0"/>
              <w:rPr>
                <w:rFonts w:ascii="Arial" w:eastAsia="Calibri" w:hAnsi="Arial" w:cs="Arial"/>
              </w:rPr>
            </w:pPr>
            <w:r w:rsidRPr="00A8023A">
              <w:rPr>
                <w:rFonts w:ascii="Arial" w:eastAsia="Calibri" w:hAnsi="Arial" w:cs="Arial"/>
              </w:rPr>
              <w:t>4.3.</w:t>
            </w:r>
          </w:p>
        </w:tc>
        <w:tc>
          <w:tcPr>
            <w:tcW w:w="2929" w:type="dxa"/>
            <w:tcBorders>
              <w:bottom w:val="single" w:sz="4" w:space="0" w:color="auto"/>
            </w:tcBorders>
          </w:tcPr>
          <w:p w:rsidR="007A1406" w:rsidRPr="00A8023A" w:rsidRDefault="007A1406" w:rsidP="0090675E">
            <w:pPr>
              <w:spacing w:after="0"/>
              <w:jc w:val="both"/>
              <w:rPr>
                <w:rFonts w:ascii="Arial" w:eastAsia="Calibri" w:hAnsi="Arial" w:cs="Arial"/>
              </w:rPr>
            </w:pPr>
            <w:r w:rsidRPr="00A8023A">
              <w:rPr>
                <w:rFonts w:ascii="Arial" w:eastAsia="Calibri" w:hAnsi="Arial" w:cs="Arial"/>
              </w:rPr>
              <w:t>Дата окончания подачи Предложений</w:t>
            </w:r>
          </w:p>
        </w:tc>
        <w:tc>
          <w:tcPr>
            <w:tcW w:w="6237" w:type="dxa"/>
            <w:tcBorders>
              <w:bottom w:val="single" w:sz="4" w:space="0" w:color="auto"/>
            </w:tcBorders>
          </w:tcPr>
          <w:p w:rsidR="007A1406" w:rsidRPr="00A8023A" w:rsidRDefault="007A1406" w:rsidP="00DE50C5">
            <w:pPr>
              <w:spacing w:after="0"/>
              <w:jc w:val="both"/>
              <w:rPr>
                <w:rFonts w:ascii="Arial" w:eastAsia="Calibri" w:hAnsi="Arial" w:cs="Arial"/>
              </w:rPr>
            </w:pPr>
            <w:r w:rsidRPr="00A8023A">
              <w:rPr>
                <w:rFonts w:ascii="Arial" w:eastAsia="Calibri" w:hAnsi="Arial" w:cs="Arial"/>
              </w:rPr>
              <w:t xml:space="preserve"> </w:t>
            </w:r>
            <w:r w:rsidRPr="00A8023A">
              <w:rPr>
                <w:rFonts w:ascii="Arial" w:hAnsi="Arial" w:cs="Arial"/>
              </w:rPr>
              <w:t>«</w:t>
            </w:r>
            <w:r w:rsidR="003669A9">
              <w:rPr>
                <w:rFonts w:ascii="Arial" w:hAnsi="Arial" w:cs="Arial"/>
              </w:rPr>
              <w:t>23</w:t>
            </w:r>
            <w:r w:rsidRPr="00A8023A">
              <w:rPr>
                <w:rFonts w:ascii="Arial" w:hAnsi="Arial" w:cs="Arial"/>
              </w:rPr>
              <w:t xml:space="preserve">» </w:t>
            </w:r>
            <w:r w:rsidR="00DE50C5">
              <w:rPr>
                <w:rFonts w:ascii="Arial" w:hAnsi="Arial" w:cs="Arial"/>
              </w:rPr>
              <w:t>октября</w:t>
            </w:r>
            <w:r w:rsidR="0054671B" w:rsidRPr="00A8023A">
              <w:rPr>
                <w:rFonts w:ascii="Arial" w:hAnsi="Arial" w:cs="Arial"/>
              </w:rPr>
              <w:t xml:space="preserve"> </w:t>
            </w:r>
            <w:r w:rsidR="00BD0CB0" w:rsidRPr="00A8023A">
              <w:rPr>
                <w:rFonts w:ascii="Arial" w:hAnsi="Arial" w:cs="Arial"/>
              </w:rPr>
              <w:t xml:space="preserve"> </w:t>
            </w:r>
            <w:r w:rsidRPr="00A8023A">
              <w:rPr>
                <w:rFonts w:ascii="Arial" w:hAnsi="Arial" w:cs="Arial"/>
              </w:rPr>
              <w:t>2019 года с 09.00 часов</w:t>
            </w:r>
            <w:r w:rsidRPr="00A8023A">
              <w:rPr>
                <w:rFonts w:ascii="Arial" w:eastAsia="Calibri" w:hAnsi="Arial" w:cs="Arial"/>
              </w:rPr>
              <w:t>.</w:t>
            </w:r>
          </w:p>
        </w:tc>
      </w:tr>
      <w:tr w:rsidR="006B1F08" w:rsidRPr="00A8023A" w:rsidTr="000E58D1">
        <w:tc>
          <w:tcPr>
            <w:tcW w:w="993" w:type="dxa"/>
            <w:tcBorders>
              <w:bottom w:val="single" w:sz="4" w:space="0" w:color="auto"/>
            </w:tcBorders>
          </w:tcPr>
          <w:p w:rsidR="006B1F08" w:rsidRPr="00A8023A" w:rsidRDefault="006B1F08" w:rsidP="009E2D03">
            <w:pPr>
              <w:spacing w:after="0"/>
              <w:rPr>
                <w:rFonts w:ascii="Arial" w:eastAsia="Calibri" w:hAnsi="Arial" w:cs="Arial"/>
              </w:rPr>
            </w:pPr>
            <w:r w:rsidRPr="00A8023A">
              <w:rPr>
                <w:rFonts w:ascii="Arial" w:eastAsia="Calibri" w:hAnsi="Arial" w:cs="Arial"/>
              </w:rPr>
              <w:lastRenderedPageBreak/>
              <w:t>4.4.</w:t>
            </w:r>
          </w:p>
        </w:tc>
        <w:tc>
          <w:tcPr>
            <w:tcW w:w="2929" w:type="dxa"/>
            <w:tcBorders>
              <w:bottom w:val="single" w:sz="4" w:space="0" w:color="auto"/>
            </w:tcBorders>
          </w:tcPr>
          <w:p w:rsidR="006B1F08" w:rsidRPr="00A8023A" w:rsidRDefault="006B1F08" w:rsidP="0090675E">
            <w:pPr>
              <w:spacing w:after="0"/>
              <w:jc w:val="both"/>
              <w:rPr>
                <w:rFonts w:ascii="Arial" w:hAnsi="Arial" w:cs="Arial"/>
              </w:rPr>
            </w:pPr>
            <w:r w:rsidRPr="00A8023A">
              <w:rPr>
                <w:rFonts w:ascii="Arial" w:hAnsi="Arial" w:cs="Arial"/>
              </w:rPr>
              <w:t xml:space="preserve">Перечень обязательных сведений и документов, входящих в  </w:t>
            </w:r>
            <w:r w:rsidRPr="00A8023A">
              <w:rPr>
                <w:rFonts w:ascii="Arial" w:eastAsia="Calibri" w:hAnsi="Arial" w:cs="Arial"/>
              </w:rPr>
              <w:t>Предложение</w:t>
            </w:r>
          </w:p>
        </w:tc>
        <w:tc>
          <w:tcPr>
            <w:tcW w:w="6237" w:type="dxa"/>
            <w:tcBorders>
              <w:bottom w:val="single" w:sz="4" w:space="0" w:color="auto"/>
            </w:tcBorders>
          </w:tcPr>
          <w:p w:rsidR="0071347E" w:rsidRPr="00A8023A" w:rsidRDefault="0071347E" w:rsidP="0071347E">
            <w:pPr>
              <w:pStyle w:val="a7"/>
              <w:spacing w:after="0"/>
              <w:ind w:left="34" w:firstLine="0"/>
              <w:jc w:val="left"/>
              <w:rPr>
                <w:rFonts w:ascii="Arial" w:hAnsi="Arial" w:cs="Arial"/>
                <w:sz w:val="22"/>
                <w:szCs w:val="22"/>
              </w:rPr>
            </w:pPr>
            <w:r w:rsidRPr="00A8023A">
              <w:rPr>
                <w:rFonts w:ascii="Arial" w:hAnsi="Arial" w:cs="Arial"/>
                <w:sz w:val="22"/>
                <w:szCs w:val="22"/>
              </w:rPr>
              <w:t>4.4.1. Опись документов, входящих в состав Предложения (по образцу, представленному в Приложении №2 настоящей документации).</w:t>
            </w:r>
          </w:p>
          <w:p w:rsidR="0071347E" w:rsidRPr="00A8023A" w:rsidRDefault="0071347E" w:rsidP="0071347E">
            <w:pPr>
              <w:pStyle w:val="a7"/>
              <w:spacing w:after="0"/>
              <w:ind w:left="34" w:firstLine="0"/>
              <w:jc w:val="left"/>
              <w:rPr>
                <w:rFonts w:ascii="Arial" w:hAnsi="Arial" w:cs="Arial"/>
                <w:b/>
                <w:sz w:val="22"/>
                <w:szCs w:val="22"/>
              </w:rPr>
            </w:pPr>
            <w:r w:rsidRPr="00A8023A">
              <w:rPr>
                <w:rFonts w:ascii="Arial" w:hAnsi="Arial" w:cs="Arial"/>
                <w:sz w:val="22"/>
                <w:szCs w:val="22"/>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71347E" w:rsidRPr="00A8023A" w:rsidRDefault="0071347E" w:rsidP="0071347E">
            <w:pPr>
              <w:pStyle w:val="a7"/>
              <w:spacing w:after="0"/>
              <w:ind w:left="34" w:firstLine="0"/>
              <w:jc w:val="left"/>
              <w:rPr>
                <w:rFonts w:ascii="Arial" w:hAnsi="Arial" w:cs="Arial"/>
                <w:sz w:val="22"/>
                <w:szCs w:val="22"/>
              </w:rPr>
            </w:pPr>
            <w:r w:rsidRPr="00A8023A">
              <w:rPr>
                <w:rFonts w:ascii="Arial" w:hAnsi="Arial" w:cs="Arial"/>
                <w:sz w:val="22"/>
                <w:szCs w:val="22"/>
              </w:rPr>
              <w:t xml:space="preserve">4.4.3. Технико-коммерческое предложение. Приложение №5). </w:t>
            </w:r>
          </w:p>
          <w:p w:rsidR="0071347E" w:rsidRPr="00A8023A" w:rsidRDefault="0071347E" w:rsidP="0071347E">
            <w:pPr>
              <w:pStyle w:val="a7"/>
              <w:spacing w:after="0"/>
              <w:ind w:left="34" w:firstLine="0"/>
              <w:jc w:val="left"/>
              <w:rPr>
                <w:rFonts w:ascii="Arial" w:hAnsi="Arial" w:cs="Arial"/>
                <w:sz w:val="22"/>
                <w:szCs w:val="22"/>
              </w:rPr>
            </w:pPr>
            <w:r w:rsidRPr="00A8023A">
              <w:rPr>
                <w:rFonts w:ascii="Arial" w:hAnsi="Arial" w:cs="Arial"/>
                <w:sz w:val="22"/>
                <w:szCs w:val="22"/>
              </w:rPr>
              <w:t xml:space="preserve">4.4.4. </w:t>
            </w:r>
            <w:proofErr w:type="gramStart"/>
            <w:r w:rsidRPr="00A8023A">
              <w:rPr>
                <w:rFonts w:ascii="Arial" w:hAnsi="Arial" w:cs="Arial"/>
                <w:sz w:val="22"/>
                <w:szCs w:val="22"/>
              </w:rPr>
              <w:t>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w:t>
            </w:r>
            <w:proofErr w:type="gramEnd"/>
            <w:r w:rsidRPr="00A8023A">
              <w:rPr>
                <w:rFonts w:ascii="Arial" w:hAnsi="Arial" w:cs="Arial"/>
                <w:sz w:val="22"/>
                <w:szCs w:val="22"/>
              </w:rPr>
              <w:t xml:space="preserve"> В случае</w:t>
            </w:r>
            <w:proofErr w:type="gramStart"/>
            <w:r w:rsidRPr="00A8023A">
              <w:rPr>
                <w:rFonts w:ascii="Arial" w:hAnsi="Arial" w:cs="Arial"/>
                <w:sz w:val="22"/>
                <w:szCs w:val="22"/>
              </w:rPr>
              <w:t>,</w:t>
            </w:r>
            <w:proofErr w:type="gramEnd"/>
            <w:r w:rsidRPr="00A8023A">
              <w:rPr>
                <w:rFonts w:ascii="Arial" w:hAnsi="Arial" w:cs="Arial"/>
                <w:sz w:val="22"/>
                <w:szCs w:val="22"/>
              </w:rPr>
              <w:t xml:space="preserve">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w:t>
            </w:r>
            <w:proofErr w:type="gramStart"/>
            <w:r w:rsidRPr="00A8023A">
              <w:rPr>
                <w:rFonts w:ascii="Arial" w:hAnsi="Arial" w:cs="Arial"/>
                <w:sz w:val="22"/>
                <w:szCs w:val="22"/>
              </w:rPr>
              <w:t>,</w:t>
            </w:r>
            <w:proofErr w:type="gramEnd"/>
            <w:r w:rsidRPr="00A8023A">
              <w:rPr>
                <w:rFonts w:ascii="Arial" w:hAnsi="Arial" w:cs="Arial"/>
                <w:sz w:val="22"/>
                <w:szCs w:val="22"/>
              </w:rPr>
              <w:t xml:space="preserve">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rsidR="0071347E" w:rsidRPr="00A8023A" w:rsidRDefault="0071347E" w:rsidP="0071347E">
            <w:pPr>
              <w:widowControl w:val="0"/>
              <w:spacing w:after="0"/>
              <w:ind w:left="34"/>
              <w:rPr>
                <w:rFonts w:ascii="Arial" w:hAnsi="Arial" w:cs="Arial"/>
              </w:rPr>
            </w:pPr>
            <w:r w:rsidRPr="00A8023A">
              <w:rPr>
                <w:rFonts w:ascii="Arial" w:hAnsi="Arial" w:cs="Arial"/>
              </w:rPr>
              <w:t>4.4.5. Копия свидетельства о государственной регистрации.</w:t>
            </w:r>
          </w:p>
          <w:p w:rsidR="0071347E" w:rsidRPr="00A8023A" w:rsidRDefault="0071347E" w:rsidP="0071347E">
            <w:pPr>
              <w:pStyle w:val="a7"/>
              <w:spacing w:after="0"/>
              <w:ind w:left="34" w:firstLine="0"/>
              <w:jc w:val="left"/>
              <w:rPr>
                <w:rFonts w:ascii="Arial" w:hAnsi="Arial" w:cs="Arial"/>
                <w:sz w:val="22"/>
                <w:szCs w:val="22"/>
              </w:rPr>
            </w:pPr>
            <w:r w:rsidRPr="00A8023A">
              <w:rPr>
                <w:rFonts w:ascii="Arial" w:hAnsi="Arial" w:cs="Arial"/>
                <w:sz w:val="22"/>
                <w:szCs w:val="22"/>
              </w:rPr>
              <w:t>4.4.6. Копия свидетельства о постановке на учет в налоговом органе.</w:t>
            </w:r>
          </w:p>
          <w:p w:rsidR="0071347E" w:rsidRPr="00A8023A" w:rsidRDefault="0071347E" w:rsidP="0071347E">
            <w:pPr>
              <w:pStyle w:val="a7"/>
              <w:spacing w:after="0"/>
              <w:ind w:left="34" w:firstLine="0"/>
              <w:jc w:val="left"/>
              <w:rPr>
                <w:rFonts w:ascii="Arial" w:hAnsi="Arial" w:cs="Arial"/>
                <w:sz w:val="22"/>
                <w:szCs w:val="22"/>
              </w:rPr>
            </w:pPr>
            <w:r w:rsidRPr="00A8023A">
              <w:rPr>
                <w:rFonts w:ascii="Arial" w:hAnsi="Arial" w:cs="Arial"/>
                <w:sz w:val="22"/>
                <w:szCs w:val="22"/>
              </w:rPr>
              <w:t>4.4.7. Копии учредительных документов участника закупки (для юридических лиц).</w:t>
            </w:r>
          </w:p>
          <w:p w:rsidR="0071347E" w:rsidRPr="00A8023A" w:rsidRDefault="0071347E" w:rsidP="0071347E">
            <w:pPr>
              <w:tabs>
                <w:tab w:val="num" w:pos="34"/>
              </w:tabs>
              <w:spacing w:after="0"/>
              <w:ind w:left="34"/>
              <w:rPr>
                <w:rFonts w:ascii="Arial" w:hAnsi="Arial" w:cs="Arial"/>
              </w:rPr>
            </w:pPr>
            <w:r w:rsidRPr="00A8023A">
              <w:rPr>
                <w:rFonts w:ascii="Arial" w:hAnsi="Arial" w:cs="Arial"/>
              </w:rPr>
              <w:t>4.4.8. Документы, декларирующие соответствие участника закупки требованиям пункта 6 настоящей документации.</w:t>
            </w:r>
          </w:p>
          <w:p w:rsidR="0071347E" w:rsidRPr="00A8023A" w:rsidRDefault="0071347E" w:rsidP="0071347E">
            <w:pPr>
              <w:tabs>
                <w:tab w:val="num" w:pos="34"/>
              </w:tabs>
              <w:spacing w:after="0"/>
              <w:ind w:left="34"/>
              <w:rPr>
                <w:rFonts w:ascii="Arial" w:hAnsi="Arial" w:cs="Arial"/>
              </w:rPr>
            </w:pPr>
            <w:r w:rsidRPr="00A8023A">
              <w:rPr>
                <w:rFonts w:ascii="Arial" w:hAnsi="Arial" w:cs="Arial"/>
              </w:rPr>
              <w:t xml:space="preserve">4.4.9. Подписанный проект договора </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4.4.10 Копия приказа о приеме на работу, либо о вступлении руководителя в должность.</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4.4.12 Копия банковской карточки, в которой приведен образец подписи руководителя.</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4.4.13 Письма от организаций, сотрудничающих с контрагентом.</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4.4.14 Справка о материально-технических ресурсах</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4.4.15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 xml:space="preserve">4.4.16 Справка о наличии квалифицированных </w:t>
            </w:r>
            <w:r w:rsidRPr="00A8023A">
              <w:rPr>
                <w:rFonts w:ascii="Arial" w:eastAsia="Times New Roman" w:hAnsi="Arial" w:cs="Arial"/>
                <w:lang w:eastAsia="ru-RU"/>
              </w:rPr>
              <w:lastRenderedPageBreak/>
              <w:t>специалистов по предмету настоящего запроса предложения (с приложением копий приказов о приеме на работу)</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4.4.17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4.4.18 Извещение о вводе сведений, указанных в налоговой декларации (расчете) в электронной форме по форме КНД 1166007;</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4.4.19 Сведения о среднесписочной численности работников за предшествующий календарный год по форме КНД 1110018</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4.4.20 Справка о годовых объемах выполнения аналогичных договоров;</w:t>
            </w:r>
          </w:p>
          <w:p w:rsidR="0071347E" w:rsidRPr="00A8023A" w:rsidRDefault="0071347E" w:rsidP="0071347E">
            <w:pPr>
              <w:tabs>
                <w:tab w:val="num" w:pos="34"/>
              </w:tabs>
              <w:spacing w:after="0" w:line="240" w:lineRule="auto"/>
              <w:ind w:left="34"/>
              <w:rPr>
                <w:rFonts w:ascii="Arial" w:eastAsia="Times New Roman" w:hAnsi="Arial" w:cs="Arial"/>
                <w:lang w:eastAsia="ru-RU"/>
              </w:rPr>
            </w:pPr>
            <w:r w:rsidRPr="00A8023A">
              <w:rPr>
                <w:rFonts w:ascii="Arial" w:eastAsia="Times New Roman" w:hAnsi="Arial" w:cs="Arial"/>
                <w:lang w:eastAsia="ru-RU"/>
              </w:rPr>
              <w:t>4.4.21 Справка банка о положительной кредитной истории контрагента (либо письмо об отсутствии кредитной истории);</w:t>
            </w:r>
          </w:p>
          <w:p w:rsidR="006B1F08" w:rsidRPr="00A8023A" w:rsidRDefault="0071347E" w:rsidP="007230FA">
            <w:pPr>
              <w:tabs>
                <w:tab w:val="num" w:pos="34"/>
              </w:tabs>
              <w:spacing w:after="0" w:line="240" w:lineRule="auto"/>
              <w:rPr>
                <w:rFonts w:ascii="Arial" w:eastAsia="Times New Roman" w:hAnsi="Arial" w:cs="Arial"/>
                <w:lang w:eastAsia="ru-RU"/>
              </w:rPr>
            </w:pPr>
            <w:r w:rsidRPr="00A8023A">
              <w:rPr>
                <w:rFonts w:ascii="Arial" w:eastAsia="Times New Roman" w:hAnsi="Arial" w:cs="Arial"/>
                <w:lang w:eastAsia="ru-RU"/>
              </w:rPr>
              <w:t xml:space="preserve"> 4.4.22 Решение об одобрении крупной сделки.</w:t>
            </w:r>
          </w:p>
        </w:tc>
      </w:tr>
      <w:tr w:rsidR="006B1F08" w:rsidRPr="00A8023A" w:rsidTr="00C80D8E">
        <w:tc>
          <w:tcPr>
            <w:tcW w:w="993" w:type="dxa"/>
            <w:tcBorders>
              <w:bottom w:val="single" w:sz="4" w:space="0" w:color="auto"/>
            </w:tcBorders>
          </w:tcPr>
          <w:p w:rsidR="006B1F08" w:rsidRPr="00A8023A" w:rsidRDefault="006B1F08" w:rsidP="00230305">
            <w:pPr>
              <w:spacing w:after="0"/>
              <w:rPr>
                <w:rFonts w:ascii="Arial" w:eastAsia="Calibri" w:hAnsi="Arial" w:cs="Arial"/>
              </w:rPr>
            </w:pPr>
            <w:r w:rsidRPr="00A8023A">
              <w:rPr>
                <w:rFonts w:ascii="Arial" w:eastAsia="Calibri" w:hAnsi="Arial" w:cs="Arial"/>
              </w:rPr>
              <w:lastRenderedPageBreak/>
              <w:t>4.5.</w:t>
            </w:r>
          </w:p>
        </w:tc>
        <w:tc>
          <w:tcPr>
            <w:tcW w:w="2929" w:type="dxa"/>
            <w:tcBorders>
              <w:bottom w:val="single" w:sz="4" w:space="0" w:color="auto"/>
            </w:tcBorders>
          </w:tcPr>
          <w:p w:rsidR="006B1F08" w:rsidRPr="00A8023A" w:rsidRDefault="006B1F08" w:rsidP="00230305">
            <w:pPr>
              <w:spacing w:after="0"/>
              <w:rPr>
                <w:rFonts w:ascii="Arial" w:hAnsi="Arial" w:cs="Arial"/>
              </w:rPr>
            </w:pPr>
            <w:r w:rsidRPr="00A8023A">
              <w:rPr>
                <w:rFonts w:ascii="Arial" w:hAnsi="Arial" w:cs="Arial"/>
              </w:rPr>
              <w:t>Случаи продления сроков приёма заявок</w:t>
            </w:r>
          </w:p>
        </w:tc>
        <w:tc>
          <w:tcPr>
            <w:tcW w:w="6237" w:type="dxa"/>
            <w:tcBorders>
              <w:bottom w:val="single" w:sz="4" w:space="0" w:color="auto"/>
            </w:tcBorders>
          </w:tcPr>
          <w:p w:rsidR="006B1F08" w:rsidRPr="00A8023A" w:rsidRDefault="006B1F08" w:rsidP="00E86FAE">
            <w:pPr>
              <w:pStyle w:val="a7"/>
              <w:spacing w:after="0"/>
              <w:ind w:left="34"/>
              <w:rPr>
                <w:rFonts w:ascii="Arial" w:hAnsi="Arial" w:cs="Arial"/>
                <w:sz w:val="22"/>
                <w:szCs w:val="22"/>
              </w:rPr>
            </w:pPr>
            <w:r w:rsidRPr="00A8023A">
              <w:rPr>
                <w:rFonts w:ascii="Arial" w:hAnsi="Arial" w:cs="Arial"/>
                <w:sz w:val="22"/>
                <w:szCs w:val="22"/>
              </w:rPr>
              <w:t>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w:t>
            </w:r>
            <w:r w:rsidR="00E86FAE" w:rsidRPr="00A8023A">
              <w:rPr>
                <w:rFonts w:ascii="Arial" w:hAnsi="Arial" w:cs="Arial"/>
                <w:sz w:val="22"/>
                <w:szCs w:val="22"/>
              </w:rPr>
              <w:t xml:space="preserve"> окончания срока подачи заявок на участие в запросе предложений</w:t>
            </w:r>
            <w:r w:rsidRPr="00A8023A">
              <w:rPr>
                <w:rFonts w:ascii="Arial" w:hAnsi="Arial" w:cs="Arial"/>
                <w:sz w:val="22"/>
                <w:szCs w:val="22"/>
              </w:rPr>
              <w:t xml:space="preserve">, если такое решение приняла Единая комиссия. Вся информация </w:t>
            </w:r>
            <w:proofErr w:type="gramStart"/>
            <w:r w:rsidRPr="00A8023A">
              <w:rPr>
                <w:rFonts w:ascii="Arial" w:hAnsi="Arial" w:cs="Arial"/>
                <w:sz w:val="22"/>
                <w:szCs w:val="22"/>
              </w:rPr>
              <w:t>о</w:t>
            </w:r>
            <w:proofErr w:type="gramEnd"/>
            <w:r w:rsidRPr="00A8023A">
              <w:rPr>
                <w:rFonts w:ascii="Arial" w:hAnsi="Arial" w:cs="Arial"/>
                <w:sz w:val="22"/>
                <w:szCs w:val="22"/>
              </w:rPr>
              <w:t xml:space="preserve"> изменениях закупки того или иного конкурса размещается на zakupki.gov.ru</w:t>
            </w:r>
          </w:p>
        </w:tc>
      </w:tr>
      <w:tr w:rsidR="005374D3" w:rsidRPr="00A8023A" w:rsidTr="00C80D8E">
        <w:trPr>
          <w:trHeight w:val="299"/>
        </w:trPr>
        <w:tc>
          <w:tcPr>
            <w:tcW w:w="993" w:type="dxa"/>
            <w:shd w:val="clear" w:color="auto" w:fill="92CDDC"/>
          </w:tcPr>
          <w:p w:rsidR="005374D3" w:rsidRPr="00A8023A" w:rsidRDefault="005374D3" w:rsidP="009E2D03">
            <w:pPr>
              <w:spacing w:after="0"/>
              <w:rPr>
                <w:rFonts w:ascii="Arial" w:eastAsia="Calibri" w:hAnsi="Arial" w:cs="Arial"/>
                <w:b/>
              </w:rPr>
            </w:pPr>
            <w:r w:rsidRPr="00A8023A">
              <w:rPr>
                <w:rFonts w:ascii="Arial" w:hAnsi="Arial" w:cs="Arial"/>
                <w:b/>
              </w:rPr>
              <w:t>5.</w:t>
            </w:r>
          </w:p>
        </w:tc>
        <w:tc>
          <w:tcPr>
            <w:tcW w:w="9166" w:type="dxa"/>
            <w:gridSpan w:val="2"/>
            <w:shd w:val="clear" w:color="auto" w:fill="92CDDC"/>
          </w:tcPr>
          <w:p w:rsidR="005374D3" w:rsidRPr="00A8023A" w:rsidRDefault="005374D3" w:rsidP="000E48E9">
            <w:pPr>
              <w:spacing w:after="0"/>
              <w:jc w:val="both"/>
              <w:rPr>
                <w:rFonts w:ascii="Arial" w:eastAsia="Calibri" w:hAnsi="Arial" w:cs="Arial"/>
                <w:b/>
              </w:rPr>
            </w:pPr>
            <w:r w:rsidRPr="00A8023A">
              <w:rPr>
                <w:rFonts w:ascii="Arial" w:hAnsi="Arial" w:cs="Arial"/>
                <w:b/>
              </w:rPr>
              <w:t>Подведение итогов запроса предложений</w:t>
            </w:r>
          </w:p>
        </w:tc>
      </w:tr>
      <w:tr w:rsidR="007A1406" w:rsidRPr="00A8023A" w:rsidTr="00C80D8E">
        <w:tc>
          <w:tcPr>
            <w:tcW w:w="993" w:type="dxa"/>
          </w:tcPr>
          <w:p w:rsidR="007A1406" w:rsidRPr="00A8023A" w:rsidRDefault="007A1406" w:rsidP="00230305">
            <w:pPr>
              <w:spacing w:after="0"/>
              <w:rPr>
                <w:rFonts w:ascii="Arial" w:eastAsia="Calibri" w:hAnsi="Arial" w:cs="Arial"/>
              </w:rPr>
            </w:pPr>
            <w:r w:rsidRPr="00A8023A">
              <w:rPr>
                <w:rFonts w:ascii="Arial" w:hAnsi="Arial" w:cs="Arial"/>
              </w:rPr>
              <w:t>5.1.</w:t>
            </w:r>
          </w:p>
        </w:tc>
        <w:tc>
          <w:tcPr>
            <w:tcW w:w="2929" w:type="dxa"/>
          </w:tcPr>
          <w:p w:rsidR="007A1406" w:rsidRPr="00A8023A" w:rsidRDefault="007A1406" w:rsidP="00230305">
            <w:pPr>
              <w:spacing w:after="0"/>
              <w:rPr>
                <w:rFonts w:ascii="Arial" w:eastAsia="Calibri" w:hAnsi="Arial" w:cs="Arial"/>
              </w:rPr>
            </w:pPr>
            <w:r w:rsidRPr="00A8023A">
              <w:rPr>
                <w:rFonts w:ascii="Arial" w:hAnsi="Arial" w:cs="Arial"/>
              </w:rPr>
              <w:t>Д</w:t>
            </w:r>
            <w:r w:rsidRPr="00A8023A">
              <w:rPr>
                <w:rFonts w:ascii="Arial" w:eastAsia="Calibri" w:hAnsi="Arial" w:cs="Arial"/>
              </w:rPr>
              <w:t>ата и время открытия доступа к заявкам</w:t>
            </w:r>
          </w:p>
        </w:tc>
        <w:tc>
          <w:tcPr>
            <w:tcW w:w="6237" w:type="dxa"/>
          </w:tcPr>
          <w:p w:rsidR="007A1406" w:rsidRPr="00A8023A" w:rsidRDefault="007A1406" w:rsidP="003669A9">
            <w:pPr>
              <w:spacing w:after="0"/>
              <w:rPr>
                <w:rFonts w:ascii="Arial" w:hAnsi="Arial" w:cs="Arial"/>
              </w:rPr>
            </w:pPr>
            <w:r w:rsidRPr="00A8023A">
              <w:rPr>
                <w:rFonts w:ascii="Arial" w:hAnsi="Arial" w:cs="Arial"/>
              </w:rPr>
              <w:t>«</w:t>
            </w:r>
            <w:r w:rsidR="003669A9">
              <w:rPr>
                <w:rFonts w:ascii="Arial" w:hAnsi="Arial" w:cs="Arial"/>
              </w:rPr>
              <w:t>24</w:t>
            </w:r>
            <w:r w:rsidRPr="00A8023A">
              <w:rPr>
                <w:rFonts w:ascii="Arial" w:hAnsi="Arial" w:cs="Arial"/>
              </w:rPr>
              <w:t>»</w:t>
            </w:r>
            <w:r w:rsidR="003669A9">
              <w:rPr>
                <w:rFonts w:ascii="Arial" w:hAnsi="Arial" w:cs="Arial"/>
              </w:rPr>
              <w:t xml:space="preserve"> октября </w:t>
            </w:r>
            <w:r w:rsidR="000636A8">
              <w:rPr>
                <w:rFonts w:ascii="Arial" w:hAnsi="Arial" w:cs="Arial"/>
              </w:rPr>
              <w:t xml:space="preserve">2019 года </w:t>
            </w:r>
          </w:p>
        </w:tc>
      </w:tr>
      <w:tr w:rsidR="007A1406" w:rsidRPr="00A8023A" w:rsidTr="00C80D8E">
        <w:tc>
          <w:tcPr>
            <w:tcW w:w="993" w:type="dxa"/>
          </w:tcPr>
          <w:p w:rsidR="007A1406" w:rsidRPr="00A8023A" w:rsidRDefault="007A1406" w:rsidP="00230305">
            <w:pPr>
              <w:spacing w:after="0"/>
              <w:rPr>
                <w:rFonts w:ascii="Arial" w:hAnsi="Arial" w:cs="Arial"/>
              </w:rPr>
            </w:pPr>
            <w:r w:rsidRPr="00A8023A">
              <w:rPr>
                <w:rFonts w:ascii="Arial" w:hAnsi="Arial" w:cs="Arial"/>
              </w:rPr>
              <w:t>5.2.</w:t>
            </w:r>
          </w:p>
        </w:tc>
        <w:tc>
          <w:tcPr>
            <w:tcW w:w="2929" w:type="dxa"/>
          </w:tcPr>
          <w:p w:rsidR="007A1406" w:rsidRPr="00A8023A" w:rsidRDefault="007A1406" w:rsidP="00230305">
            <w:pPr>
              <w:spacing w:after="0"/>
              <w:rPr>
                <w:rFonts w:ascii="Arial" w:hAnsi="Arial" w:cs="Arial"/>
              </w:rPr>
            </w:pPr>
            <w:r w:rsidRPr="00A8023A">
              <w:rPr>
                <w:rFonts w:ascii="Arial" w:hAnsi="Arial" w:cs="Arial"/>
              </w:rPr>
              <w:t>Д</w:t>
            </w:r>
            <w:r w:rsidRPr="00A8023A">
              <w:rPr>
                <w:rFonts w:ascii="Arial" w:eastAsia="Calibri" w:hAnsi="Arial" w:cs="Arial"/>
              </w:rPr>
              <w:t xml:space="preserve">ата и время рассмотрения </w:t>
            </w:r>
            <w:r w:rsidRPr="00A8023A">
              <w:rPr>
                <w:rFonts w:ascii="Arial" w:hAnsi="Arial" w:cs="Arial"/>
              </w:rPr>
              <w:t>Предложений</w:t>
            </w:r>
            <w:r w:rsidRPr="00A8023A">
              <w:rPr>
                <w:rFonts w:ascii="Arial" w:eastAsia="Calibri" w:hAnsi="Arial" w:cs="Arial"/>
              </w:rPr>
              <w:t xml:space="preserve"> и подведения итогов запроса предложений</w:t>
            </w:r>
          </w:p>
        </w:tc>
        <w:tc>
          <w:tcPr>
            <w:tcW w:w="6237" w:type="dxa"/>
          </w:tcPr>
          <w:p w:rsidR="007A1406" w:rsidRPr="00A8023A" w:rsidRDefault="007A1406" w:rsidP="0058660E">
            <w:pPr>
              <w:spacing w:after="0"/>
              <w:rPr>
                <w:rFonts w:ascii="Arial" w:hAnsi="Arial" w:cs="Arial"/>
              </w:rPr>
            </w:pPr>
            <w:r w:rsidRPr="00A8023A">
              <w:rPr>
                <w:rFonts w:ascii="Arial" w:hAnsi="Arial" w:cs="Arial"/>
              </w:rPr>
              <w:t>«</w:t>
            </w:r>
            <w:r w:rsidR="003669A9">
              <w:rPr>
                <w:rFonts w:ascii="Arial" w:hAnsi="Arial" w:cs="Arial"/>
              </w:rPr>
              <w:t>31</w:t>
            </w:r>
            <w:r w:rsidRPr="00A8023A">
              <w:rPr>
                <w:rFonts w:ascii="Arial" w:hAnsi="Arial" w:cs="Arial"/>
              </w:rPr>
              <w:t>»</w:t>
            </w:r>
            <w:r w:rsidR="00C80D8E">
              <w:rPr>
                <w:rFonts w:ascii="Arial" w:hAnsi="Arial" w:cs="Arial"/>
              </w:rPr>
              <w:t xml:space="preserve"> </w:t>
            </w:r>
            <w:r w:rsidR="003669A9">
              <w:rPr>
                <w:rFonts w:ascii="Arial" w:hAnsi="Arial" w:cs="Arial"/>
              </w:rPr>
              <w:t xml:space="preserve">октября </w:t>
            </w:r>
            <w:r w:rsidRPr="00A8023A">
              <w:rPr>
                <w:rFonts w:ascii="Arial" w:hAnsi="Arial" w:cs="Arial"/>
              </w:rPr>
              <w:t>2019 года</w:t>
            </w:r>
          </w:p>
          <w:p w:rsidR="007A1406" w:rsidRPr="00A8023A" w:rsidRDefault="007A1406" w:rsidP="0058660E">
            <w:pPr>
              <w:spacing w:after="0"/>
              <w:rPr>
                <w:rFonts w:ascii="Arial" w:hAnsi="Arial" w:cs="Arial"/>
              </w:rPr>
            </w:pPr>
          </w:p>
          <w:p w:rsidR="007A1406" w:rsidRPr="00A8023A" w:rsidRDefault="007A1406" w:rsidP="0058660E">
            <w:pPr>
              <w:spacing w:after="0"/>
              <w:rPr>
                <w:rFonts w:ascii="Arial" w:hAnsi="Arial" w:cs="Arial"/>
              </w:rPr>
            </w:pPr>
            <w:r w:rsidRPr="00A8023A">
              <w:rPr>
                <w:rFonts w:ascii="Arial" w:hAnsi="Arial" w:cs="Arial"/>
              </w:rPr>
              <w:t>Заказчик вправе подвести итоги запроса предложений в любой срок не позднее указанного</w:t>
            </w:r>
          </w:p>
        </w:tc>
      </w:tr>
      <w:tr w:rsidR="005374D3" w:rsidRPr="00A8023A" w:rsidTr="00C80D8E">
        <w:tc>
          <w:tcPr>
            <w:tcW w:w="993" w:type="dxa"/>
            <w:tcBorders>
              <w:bottom w:val="single" w:sz="4" w:space="0" w:color="auto"/>
            </w:tcBorders>
          </w:tcPr>
          <w:p w:rsidR="005374D3" w:rsidRPr="00A8023A" w:rsidRDefault="005374D3" w:rsidP="009E2D03">
            <w:pPr>
              <w:spacing w:after="0"/>
              <w:rPr>
                <w:rFonts w:ascii="Arial" w:eastAsia="Calibri" w:hAnsi="Arial" w:cs="Arial"/>
              </w:rPr>
            </w:pPr>
            <w:r w:rsidRPr="00A8023A">
              <w:rPr>
                <w:rFonts w:ascii="Arial" w:eastAsia="Calibri" w:hAnsi="Arial" w:cs="Arial"/>
              </w:rPr>
              <w:t>5.2.</w:t>
            </w:r>
          </w:p>
        </w:tc>
        <w:tc>
          <w:tcPr>
            <w:tcW w:w="2929" w:type="dxa"/>
            <w:tcBorders>
              <w:bottom w:val="single" w:sz="4" w:space="0" w:color="auto"/>
            </w:tcBorders>
          </w:tcPr>
          <w:p w:rsidR="005374D3" w:rsidRPr="00A8023A" w:rsidRDefault="005374D3" w:rsidP="000E48E9">
            <w:pPr>
              <w:spacing w:after="0"/>
              <w:jc w:val="both"/>
              <w:rPr>
                <w:rFonts w:ascii="Arial" w:eastAsia="Calibri" w:hAnsi="Arial" w:cs="Arial"/>
              </w:rPr>
            </w:pPr>
            <w:r w:rsidRPr="00A8023A">
              <w:rPr>
                <w:rFonts w:ascii="Arial" w:hAnsi="Arial" w:cs="Arial"/>
              </w:rPr>
              <w:t>Место</w:t>
            </w:r>
            <w:r w:rsidRPr="00A8023A">
              <w:rPr>
                <w:rFonts w:ascii="Arial" w:eastAsia="Calibri" w:hAnsi="Arial" w:cs="Arial"/>
              </w:rPr>
              <w:t xml:space="preserve"> рассмотрения </w:t>
            </w:r>
            <w:r w:rsidRPr="00A8023A">
              <w:rPr>
                <w:rFonts w:ascii="Arial" w:hAnsi="Arial" w:cs="Arial"/>
              </w:rPr>
              <w:t>Предложений</w:t>
            </w:r>
            <w:r w:rsidRPr="00A8023A">
              <w:rPr>
                <w:rFonts w:ascii="Arial" w:eastAsia="Calibri" w:hAnsi="Arial" w:cs="Arial"/>
              </w:rPr>
              <w:t xml:space="preserve"> и подведения итогов запроса предложений</w:t>
            </w:r>
          </w:p>
        </w:tc>
        <w:tc>
          <w:tcPr>
            <w:tcW w:w="6237" w:type="dxa"/>
            <w:tcBorders>
              <w:bottom w:val="single" w:sz="4" w:space="0" w:color="auto"/>
            </w:tcBorders>
          </w:tcPr>
          <w:p w:rsidR="005374D3" w:rsidRPr="00A8023A" w:rsidRDefault="005374D3" w:rsidP="000E48E9">
            <w:pPr>
              <w:spacing w:after="0"/>
              <w:jc w:val="both"/>
              <w:rPr>
                <w:rFonts w:ascii="Arial" w:eastAsia="Calibri" w:hAnsi="Arial" w:cs="Arial"/>
              </w:rPr>
            </w:pPr>
            <w:r w:rsidRPr="00A8023A">
              <w:rPr>
                <w:rFonts w:ascii="Arial" w:eastAsia="Calibri" w:hAnsi="Arial" w:cs="Arial"/>
              </w:rPr>
              <w:t>РТ, Лаишевский район, Аэропорт, Терминал 1, 4 этаж, кабинет №114  Отдел материально-технического обеспечения</w:t>
            </w:r>
          </w:p>
        </w:tc>
      </w:tr>
      <w:tr w:rsidR="005374D3" w:rsidRPr="00A8023A" w:rsidTr="00C80D8E">
        <w:tc>
          <w:tcPr>
            <w:tcW w:w="993" w:type="dxa"/>
            <w:shd w:val="clear" w:color="auto" w:fill="92CDDC"/>
          </w:tcPr>
          <w:p w:rsidR="005374D3" w:rsidRPr="00A8023A" w:rsidRDefault="005374D3" w:rsidP="009E2D03">
            <w:pPr>
              <w:spacing w:after="0"/>
              <w:rPr>
                <w:rFonts w:ascii="Arial" w:eastAsia="Calibri" w:hAnsi="Arial" w:cs="Arial"/>
                <w:b/>
              </w:rPr>
            </w:pPr>
            <w:r w:rsidRPr="00A8023A">
              <w:rPr>
                <w:rFonts w:ascii="Arial" w:eastAsia="Calibri" w:hAnsi="Arial" w:cs="Arial"/>
                <w:b/>
              </w:rPr>
              <w:t>6.</w:t>
            </w:r>
          </w:p>
        </w:tc>
        <w:tc>
          <w:tcPr>
            <w:tcW w:w="9166" w:type="dxa"/>
            <w:gridSpan w:val="2"/>
            <w:shd w:val="clear" w:color="auto" w:fill="92CDDC"/>
          </w:tcPr>
          <w:p w:rsidR="005374D3" w:rsidRPr="00A8023A" w:rsidRDefault="005374D3" w:rsidP="009E2D03">
            <w:pPr>
              <w:spacing w:after="0"/>
              <w:rPr>
                <w:rFonts w:ascii="Arial" w:eastAsia="Calibri" w:hAnsi="Arial" w:cs="Arial"/>
                <w:b/>
              </w:rPr>
            </w:pPr>
            <w:r w:rsidRPr="00A8023A">
              <w:rPr>
                <w:rFonts w:ascii="Arial" w:eastAsia="Calibri" w:hAnsi="Arial" w:cs="Arial"/>
                <w:b/>
              </w:rPr>
              <w:t>Требования к участникам закупки</w:t>
            </w:r>
          </w:p>
        </w:tc>
      </w:tr>
      <w:tr w:rsidR="005374D3" w:rsidRPr="00A8023A" w:rsidTr="00C80D8E">
        <w:tc>
          <w:tcPr>
            <w:tcW w:w="993" w:type="dxa"/>
          </w:tcPr>
          <w:p w:rsidR="005374D3" w:rsidRPr="00A8023A" w:rsidRDefault="005374D3" w:rsidP="009E2D03">
            <w:pPr>
              <w:spacing w:after="0"/>
              <w:rPr>
                <w:rFonts w:ascii="Arial" w:eastAsia="Calibri" w:hAnsi="Arial" w:cs="Arial"/>
              </w:rPr>
            </w:pPr>
            <w:r w:rsidRPr="00A8023A">
              <w:rPr>
                <w:rFonts w:ascii="Arial" w:eastAsia="Calibri" w:hAnsi="Arial" w:cs="Arial"/>
              </w:rPr>
              <w:t>6.1.</w:t>
            </w:r>
          </w:p>
        </w:tc>
        <w:tc>
          <w:tcPr>
            <w:tcW w:w="9166" w:type="dxa"/>
            <w:gridSpan w:val="2"/>
          </w:tcPr>
          <w:p w:rsidR="005374D3" w:rsidRPr="00A8023A" w:rsidRDefault="00E86FAE" w:rsidP="000E48E9">
            <w:pPr>
              <w:pStyle w:val="3"/>
              <w:numPr>
                <w:ilvl w:val="0"/>
                <w:numId w:val="0"/>
              </w:numPr>
              <w:tabs>
                <w:tab w:val="num" w:pos="720"/>
              </w:tabs>
              <w:spacing w:line="240" w:lineRule="auto"/>
              <w:rPr>
                <w:rFonts w:ascii="Arial" w:hAnsi="Arial" w:cs="Arial"/>
                <w:sz w:val="22"/>
                <w:szCs w:val="22"/>
              </w:rPr>
            </w:pPr>
            <w:r w:rsidRPr="00A8023A">
              <w:rPr>
                <w:rFonts w:ascii="Arial" w:hAnsi="Arial" w:cs="Arial"/>
                <w:sz w:val="22"/>
                <w:szCs w:val="22"/>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5374D3" w:rsidRPr="00A8023A" w:rsidTr="00C80D8E">
        <w:tc>
          <w:tcPr>
            <w:tcW w:w="993" w:type="dxa"/>
          </w:tcPr>
          <w:p w:rsidR="005374D3" w:rsidRPr="00A8023A" w:rsidRDefault="005374D3" w:rsidP="009E2D03">
            <w:pPr>
              <w:spacing w:after="0"/>
              <w:rPr>
                <w:rFonts w:ascii="Arial" w:eastAsia="Calibri" w:hAnsi="Arial" w:cs="Arial"/>
              </w:rPr>
            </w:pPr>
            <w:r w:rsidRPr="00A8023A">
              <w:rPr>
                <w:rFonts w:ascii="Arial" w:hAnsi="Arial" w:cs="Arial"/>
              </w:rPr>
              <w:t>6.2.</w:t>
            </w:r>
          </w:p>
        </w:tc>
        <w:tc>
          <w:tcPr>
            <w:tcW w:w="9166" w:type="dxa"/>
            <w:gridSpan w:val="2"/>
          </w:tcPr>
          <w:p w:rsidR="005374D3" w:rsidRPr="00A8023A" w:rsidRDefault="00E86FAE" w:rsidP="000E48E9">
            <w:pPr>
              <w:pStyle w:val="3"/>
              <w:numPr>
                <w:ilvl w:val="0"/>
                <w:numId w:val="0"/>
              </w:numPr>
              <w:tabs>
                <w:tab w:val="num" w:pos="720"/>
              </w:tabs>
              <w:spacing w:line="240" w:lineRule="auto"/>
              <w:rPr>
                <w:rFonts w:ascii="Arial" w:hAnsi="Arial" w:cs="Arial"/>
                <w:sz w:val="22"/>
                <w:szCs w:val="22"/>
              </w:rPr>
            </w:pPr>
            <w:r w:rsidRPr="00A8023A">
              <w:rPr>
                <w:rFonts w:ascii="Arial" w:hAnsi="Arial" w:cs="Arial"/>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5374D3" w:rsidRPr="00A8023A" w:rsidTr="00C80D8E">
        <w:tc>
          <w:tcPr>
            <w:tcW w:w="993" w:type="dxa"/>
          </w:tcPr>
          <w:p w:rsidR="005374D3" w:rsidRPr="00A8023A" w:rsidRDefault="005374D3" w:rsidP="009E2D03">
            <w:pPr>
              <w:spacing w:after="0"/>
              <w:rPr>
                <w:rFonts w:ascii="Arial" w:eastAsia="Calibri" w:hAnsi="Arial" w:cs="Arial"/>
              </w:rPr>
            </w:pPr>
            <w:r w:rsidRPr="00A8023A">
              <w:rPr>
                <w:rFonts w:ascii="Arial" w:hAnsi="Arial" w:cs="Arial"/>
              </w:rPr>
              <w:t>6.3.</w:t>
            </w:r>
          </w:p>
        </w:tc>
        <w:tc>
          <w:tcPr>
            <w:tcW w:w="9166" w:type="dxa"/>
            <w:gridSpan w:val="2"/>
          </w:tcPr>
          <w:p w:rsidR="005374D3" w:rsidRPr="00A8023A" w:rsidRDefault="00E86FAE" w:rsidP="0001493C">
            <w:pPr>
              <w:pStyle w:val="3"/>
              <w:numPr>
                <w:ilvl w:val="0"/>
                <w:numId w:val="0"/>
              </w:numPr>
              <w:tabs>
                <w:tab w:val="num" w:pos="720"/>
              </w:tabs>
              <w:spacing w:line="240" w:lineRule="auto"/>
              <w:rPr>
                <w:rFonts w:ascii="Arial" w:hAnsi="Arial" w:cs="Arial"/>
                <w:sz w:val="22"/>
                <w:szCs w:val="22"/>
              </w:rPr>
            </w:pPr>
            <w:r w:rsidRPr="00A8023A">
              <w:rPr>
                <w:rFonts w:ascii="Arial" w:hAnsi="Arial" w:cs="Arial"/>
                <w:sz w:val="22"/>
                <w:szCs w:val="22"/>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5374D3" w:rsidRPr="00A8023A" w:rsidTr="00C80D8E">
        <w:tc>
          <w:tcPr>
            <w:tcW w:w="993" w:type="dxa"/>
          </w:tcPr>
          <w:p w:rsidR="005374D3" w:rsidRPr="00A8023A" w:rsidRDefault="005374D3" w:rsidP="009E2D03">
            <w:pPr>
              <w:spacing w:after="0"/>
              <w:rPr>
                <w:rFonts w:ascii="Arial" w:eastAsia="Calibri" w:hAnsi="Arial" w:cs="Arial"/>
              </w:rPr>
            </w:pPr>
            <w:r w:rsidRPr="00A8023A">
              <w:rPr>
                <w:rFonts w:ascii="Arial" w:hAnsi="Arial" w:cs="Arial"/>
              </w:rPr>
              <w:t>6.4.</w:t>
            </w:r>
          </w:p>
        </w:tc>
        <w:tc>
          <w:tcPr>
            <w:tcW w:w="9166" w:type="dxa"/>
            <w:gridSpan w:val="2"/>
          </w:tcPr>
          <w:p w:rsidR="005374D3" w:rsidRPr="00A8023A" w:rsidRDefault="00E86FAE" w:rsidP="000E48E9">
            <w:pPr>
              <w:pStyle w:val="3"/>
              <w:numPr>
                <w:ilvl w:val="0"/>
                <w:numId w:val="0"/>
              </w:numPr>
              <w:tabs>
                <w:tab w:val="num" w:pos="720"/>
              </w:tabs>
              <w:spacing w:line="240" w:lineRule="auto"/>
              <w:rPr>
                <w:rFonts w:ascii="Arial" w:hAnsi="Arial" w:cs="Arial"/>
                <w:sz w:val="22"/>
                <w:szCs w:val="22"/>
              </w:rPr>
            </w:pPr>
            <w:proofErr w:type="gramStart"/>
            <w:r w:rsidRPr="00A8023A">
              <w:rPr>
                <w:rFonts w:ascii="Arial" w:hAnsi="Arial" w:cs="Arial"/>
                <w:sz w:val="22"/>
                <w:szCs w:val="22"/>
              </w:rPr>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w:t>
            </w:r>
            <w:r w:rsidRPr="00A8023A">
              <w:rPr>
                <w:rFonts w:ascii="Arial" w:hAnsi="Arial" w:cs="Arial"/>
                <w:sz w:val="22"/>
                <w:szCs w:val="22"/>
              </w:rPr>
              <w:lastRenderedPageBreak/>
              <w:t>законодательством Российской Федерации, по которым имеется вступившее в законную силу решение суда о признании обязанности</w:t>
            </w:r>
            <w:proofErr w:type="gramEnd"/>
            <w:r w:rsidRPr="00A8023A">
              <w:rPr>
                <w:rFonts w:ascii="Arial" w:hAnsi="Arial" w:cs="Arial"/>
                <w:sz w:val="22"/>
                <w:szCs w:val="22"/>
              </w:rPr>
              <w:t xml:space="preserve"> </w:t>
            </w:r>
            <w:proofErr w:type="gramStart"/>
            <w:r w:rsidRPr="00A8023A">
              <w:rPr>
                <w:rFonts w:ascii="Arial" w:hAnsi="Arial" w:cs="Arial"/>
                <w:sz w:val="22"/>
                <w:szCs w:val="22"/>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A8023A">
              <w:rPr>
                <w:rFonts w:ascii="Arial" w:hAnsi="Arial" w:cs="Arial"/>
                <w:sz w:val="22"/>
                <w:szCs w:val="22"/>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A8023A">
              <w:rPr>
                <w:rFonts w:ascii="Arial" w:hAnsi="Arial" w:cs="Arial"/>
                <w:sz w:val="22"/>
                <w:szCs w:val="22"/>
              </w:rPr>
              <w:t>указанных</w:t>
            </w:r>
            <w:proofErr w:type="gramEnd"/>
            <w:r w:rsidRPr="00A8023A">
              <w:rPr>
                <w:rFonts w:ascii="Arial" w:hAnsi="Arial" w:cs="Arial"/>
                <w:sz w:val="22"/>
                <w:szCs w:val="22"/>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5374D3" w:rsidRPr="00A8023A" w:rsidTr="00C80D8E">
        <w:tc>
          <w:tcPr>
            <w:tcW w:w="993" w:type="dxa"/>
          </w:tcPr>
          <w:p w:rsidR="005374D3" w:rsidRPr="00A8023A" w:rsidRDefault="005374D3" w:rsidP="009E2D03">
            <w:pPr>
              <w:spacing w:after="0"/>
              <w:rPr>
                <w:rFonts w:ascii="Arial" w:eastAsia="Calibri" w:hAnsi="Arial" w:cs="Arial"/>
              </w:rPr>
            </w:pPr>
            <w:r w:rsidRPr="00A8023A">
              <w:rPr>
                <w:rFonts w:ascii="Arial" w:eastAsia="Calibri" w:hAnsi="Arial" w:cs="Arial"/>
              </w:rPr>
              <w:lastRenderedPageBreak/>
              <w:t>6.5.</w:t>
            </w:r>
          </w:p>
        </w:tc>
        <w:tc>
          <w:tcPr>
            <w:tcW w:w="9166" w:type="dxa"/>
            <w:gridSpan w:val="2"/>
          </w:tcPr>
          <w:p w:rsidR="005374D3" w:rsidRPr="00A8023A" w:rsidRDefault="0001493C" w:rsidP="0001493C">
            <w:pPr>
              <w:spacing w:after="0"/>
              <w:jc w:val="both"/>
              <w:rPr>
                <w:rFonts w:ascii="Arial" w:eastAsia="Calibri" w:hAnsi="Arial" w:cs="Arial"/>
              </w:rPr>
            </w:pPr>
            <w:proofErr w:type="gramStart"/>
            <w:r w:rsidRPr="00A8023A">
              <w:rPr>
                <w:rFonts w:ascii="Arial" w:hAnsi="Arial" w:cs="Arial"/>
              </w:rPr>
              <w:t>О</w:t>
            </w:r>
            <w:r w:rsidR="00E86FAE" w:rsidRPr="00A8023A">
              <w:rPr>
                <w:rFonts w:ascii="Arial" w:hAnsi="Arial" w:cs="Arial"/>
              </w:rPr>
              <w:t>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00E86FAE" w:rsidRPr="00A8023A">
              <w:rPr>
                <w:rFonts w:ascii="Arial" w:hAnsi="Arial" w:cs="Arial"/>
              </w:rPr>
              <w:t xml:space="preserve">, выполнением работы, оказанием услуги, </w:t>
            </w:r>
            <w:proofErr w:type="gramStart"/>
            <w:r w:rsidR="00E86FAE" w:rsidRPr="00A8023A">
              <w:rPr>
                <w:rFonts w:ascii="Arial" w:hAnsi="Arial" w:cs="Arial"/>
              </w:rPr>
              <w:t>являющихся</w:t>
            </w:r>
            <w:proofErr w:type="gramEnd"/>
            <w:r w:rsidR="00E86FAE" w:rsidRPr="00A8023A">
              <w:rPr>
                <w:rFonts w:ascii="Arial" w:hAnsi="Arial" w:cs="Arial"/>
              </w:rPr>
              <w:t xml:space="preserve"> объектом осуществляемой закупки, и административного наказания в виде дисквалификации</w:t>
            </w:r>
          </w:p>
        </w:tc>
      </w:tr>
      <w:tr w:rsidR="00E86FAE" w:rsidRPr="00A8023A" w:rsidTr="00C80D8E">
        <w:trPr>
          <w:trHeight w:val="167"/>
        </w:trPr>
        <w:tc>
          <w:tcPr>
            <w:tcW w:w="993" w:type="dxa"/>
          </w:tcPr>
          <w:p w:rsidR="00E86FAE" w:rsidRPr="00A8023A" w:rsidRDefault="00E86FAE" w:rsidP="00861041">
            <w:pPr>
              <w:spacing w:after="0"/>
              <w:rPr>
                <w:rFonts w:ascii="Arial" w:eastAsia="Calibri" w:hAnsi="Arial" w:cs="Arial"/>
              </w:rPr>
            </w:pPr>
            <w:r w:rsidRPr="00A8023A">
              <w:rPr>
                <w:rFonts w:ascii="Arial" w:eastAsia="Calibri" w:hAnsi="Arial" w:cs="Arial"/>
              </w:rPr>
              <w:t>6.6.</w:t>
            </w:r>
          </w:p>
        </w:tc>
        <w:tc>
          <w:tcPr>
            <w:tcW w:w="9166" w:type="dxa"/>
            <w:gridSpan w:val="2"/>
          </w:tcPr>
          <w:p w:rsidR="00E86FAE" w:rsidRPr="00A8023A" w:rsidRDefault="00E86FAE" w:rsidP="0001493C">
            <w:pPr>
              <w:spacing w:after="0"/>
              <w:jc w:val="both"/>
              <w:rPr>
                <w:rFonts w:ascii="Arial" w:hAnsi="Arial" w:cs="Arial"/>
              </w:rPr>
            </w:pPr>
            <w:proofErr w:type="gramStart"/>
            <w:r w:rsidRPr="00A8023A">
              <w:rPr>
                <w:rFonts w:ascii="Arial" w:hAnsi="Arial" w:cs="Arial"/>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E86FAE" w:rsidRPr="00A8023A" w:rsidTr="00C80D8E">
        <w:trPr>
          <w:trHeight w:val="151"/>
        </w:trPr>
        <w:tc>
          <w:tcPr>
            <w:tcW w:w="993" w:type="dxa"/>
          </w:tcPr>
          <w:p w:rsidR="00E86FAE" w:rsidRPr="00A8023A" w:rsidRDefault="00E86FAE" w:rsidP="00861041">
            <w:pPr>
              <w:spacing w:after="0"/>
              <w:rPr>
                <w:rFonts w:ascii="Arial" w:eastAsia="Calibri" w:hAnsi="Arial" w:cs="Arial"/>
              </w:rPr>
            </w:pPr>
            <w:r w:rsidRPr="00A8023A">
              <w:rPr>
                <w:rFonts w:ascii="Arial" w:eastAsia="Calibri" w:hAnsi="Arial" w:cs="Arial"/>
              </w:rPr>
              <w:t>6.7.</w:t>
            </w:r>
          </w:p>
        </w:tc>
        <w:tc>
          <w:tcPr>
            <w:tcW w:w="9166" w:type="dxa"/>
            <w:gridSpan w:val="2"/>
          </w:tcPr>
          <w:p w:rsidR="00E86FAE" w:rsidRPr="00A8023A" w:rsidRDefault="0001493C" w:rsidP="0001493C">
            <w:pPr>
              <w:spacing w:after="0"/>
              <w:jc w:val="both"/>
              <w:rPr>
                <w:rFonts w:ascii="Arial" w:hAnsi="Arial" w:cs="Arial"/>
              </w:rPr>
            </w:pPr>
            <w:r w:rsidRPr="00A8023A">
              <w:rPr>
                <w:rFonts w:ascii="Arial" w:hAnsi="Arial" w:cs="Arial"/>
              </w:rPr>
              <w:t>О</w:t>
            </w:r>
            <w:r w:rsidR="00E86FAE" w:rsidRPr="00A8023A">
              <w:rPr>
                <w:rFonts w:ascii="Arial" w:hAnsi="Arial" w:cs="Arial"/>
              </w:rPr>
              <w:t>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7230FA" w:rsidRPr="00A8023A" w:rsidTr="00C80D8E">
        <w:trPr>
          <w:trHeight w:val="151"/>
        </w:trPr>
        <w:tc>
          <w:tcPr>
            <w:tcW w:w="993" w:type="dxa"/>
          </w:tcPr>
          <w:p w:rsidR="007230FA" w:rsidRPr="00A8023A" w:rsidRDefault="007230FA" w:rsidP="00861041">
            <w:pPr>
              <w:spacing w:after="0"/>
              <w:rPr>
                <w:rFonts w:ascii="Arial" w:eastAsia="Calibri" w:hAnsi="Arial" w:cs="Arial"/>
              </w:rPr>
            </w:pPr>
            <w:r w:rsidRPr="00A8023A">
              <w:rPr>
                <w:rFonts w:ascii="Arial" w:eastAsia="Calibri" w:hAnsi="Arial" w:cs="Arial"/>
              </w:rPr>
              <w:t>6.8.</w:t>
            </w:r>
          </w:p>
        </w:tc>
        <w:tc>
          <w:tcPr>
            <w:tcW w:w="9166" w:type="dxa"/>
            <w:gridSpan w:val="2"/>
          </w:tcPr>
          <w:p w:rsidR="007230FA" w:rsidRPr="00A8023A" w:rsidRDefault="00C80D8E" w:rsidP="00DE50C5">
            <w:pPr>
              <w:spacing w:after="0"/>
              <w:jc w:val="both"/>
              <w:rPr>
                <w:rFonts w:ascii="Arial" w:hAnsi="Arial" w:cs="Arial"/>
                <w:color w:val="FF0000"/>
              </w:rPr>
            </w:pPr>
            <w:r>
              <w:rPr>
                <w:rFonts w:ascii="Arial" w:hAnsi="Arial" w:cs="Arial"/>
              </w:rPr>
              <w:t>Соблюдение требований ТЗ</w:t>
            </w:r>
            <w:r w:rsidR="00DE50C5">
              <w:rPr>
                <w:rFonts w:ascii="Arial" w:hAnsi="Arial" w:cs="Arial"/>
              </w:rPr>
              <w:t>,</w:t>
            </w:r>
            <w:r>
              <w:rPr>
                <w:rFonts w:ascii="Arial" w:hAnsi="Arial" w:cs="Arial"/>
              </w:rPr>
              <w:t xml:space="preserve"> </w:t>
            </w:r>
            <w:r w:rsidR="00A61F8A" w:rsidRPr="00A8023A">
              <w:rPr>
                <w:rFonts w:ascii="Arial" w:hAnsi="Arial" w:cs="Arial"/>
              </w:rPr>
              <w:t>договора</w:t>
            </w:r>
          </w:p>
        </w:tc>
      </w:tr>
      <w:tr w:rsidR="00A96803" w:rsidRPr="00A8023A" w:rsidTr="00C80D8E">
        <w:trPr>
          <w:trHeight w:val="151"/>
        </w:trPr>
        <w:tc>
          <w:tcPr>
            <w:tcW w:w="993" w:type="dxa"/>
          </w:tcPr>
          <w:p w:rsidR="00A96803" w:rsidRPr="00A8023A" w:rsidRDefault="00A96803" w:rsidP="00CF1653">
            <w:pPr>
              <w:rPr>
                <w:rFonts w:ascii="Arial" w:hAnsi="Arial" w:cs="Arial"/>
              </w:rPr>
            </w:pPr>
            <w:r w:rsidRPr="00A8023A">
              <w:rPr>
                <w:rFonts w:ascii="Arial" w:hAnsi="Arial" w:cs="Arial"/>
              </w:rPr>
              <w:t>6.</w:t>
            </w:r>
            <w:r w:rsidR="00CF1653">
              <w:rPr>
                <w:rFonts w:ascii="Arial" w:hAnsi="Arial" w:cs="Arial"/>
              </w:rPr>
              <w:t>9</w:t>
            </w:r>
            <w:r w:rsidRPr="00A8023A">
              <w:rPr>
                <w:rFonts w:ascii="Arial" w:hAnsi="Arial" w:cs="Arial"/>
              </w:rPr>
              <w:t>.</w:t>
            </w:r>
          </w:p>
        </w:tc>
        <w:tc>
          <w:tcPr>
            <w:tcW w:w="9166" w:type="dxa"/>
            <w:gridSpan w:val="2"/>
          </w:tcPr>
          <w:p w:rsidR="00A96803" w:rsidRPr="00A8023A" w:rsidRDefault="00A96803" w:rsidP="00846B2E">
            <w:pPr>
              <w:tabs>
                <w:tab w:val="left" w:pos="1023"/>
              </w:tabs>
              <w:spacing w:after="0"/>
              <w:jc w:val="both"/>
              <w:rPr>
                <w:rFonts w:ascii="Arial" w:hAnsi="Arial" w:cs="Arial"/>
              </w:rPr>
            </w:pPr>
            <w:r w:rsidRPr="00A8023A">
              <w:rPr>
                <w:rFonts w:ascii="Arial" w:hAnsi="Arial" w:cs="Arial"/>
              </w:rPr>
              <w:t xml:space="preserve">Выполнить работы в срок не позднее </w:t>
            </w:r>
            <w:r w:rsidR="00DE50C5">
              <w:rPr>
                <w:rFonts w:ascii="Arial" w:hAnsi="Arial" w:cs="Arial"/>
              </w:rPr>
              <w:t>3</w:t>
            </w:r>
            <w:r w:rsidR="00846B2E">
              <w:rPr>
                <w:rFonts w:ascii="Arial" w:hAnsi="Arial" w:cs="Arial"/>
              </w:rPr>
              <w:t>0</w:t>
            </w:r>
            <w:r w:rsidRPr="00A8023A">
              <w:rPr>
                <w:rFonts w:ascii="Arial" w:hAnsi="Arial" w:cs="Arial"/>
              </w:rPr>
              <w:t xml:space="preserve"> рабочих дней со дня заключения договора</w:t>
            </w:r>
          </w:p>
        </w:tc>
      </w:tr>
      <w:tr w:rsidR="00846B2E" w:rsidRPr="00A8023A" w:rsidTr="00C80D8E">
        <w:trPr>
          <w:trHeight w:val="151"/>
        </w:trPr>
        <w:tc>
          <w:tcPr>
            <w:tcW w:w="993" w:type="dxa"/>
          </w:tcPr>
          <w:p w:rsidR="00846B2E" w:rsidRPr="00A8023A" w:rsidRDefault="00846B2E" w:rsidP="00CF1653">
            <w:pPr>
              <w:rPr>
                <w:rFonts w:ascii="Arial" w:hAnsi="Arial" w:cs="Arial"/>
              </w:rPr>
            </w:pPr>
            <w:r>
              <w:rPr>
                <w:rFonts w:ascii="Arial" w:hAnsi="Arial" w:cs="Arial"/>
              </w:rPr>
              <w:t>6.1</w:t>
            </w:r>
            <w:r w:rsidR="00CF1653">
              <w:rPr>
                <w:rFonts w:ascii="Arial" w:hAnsi="Arial" w:cs="Arial"/>
              </w:rPr>
              <w:t>0</w:t>
            </w:r>
            <w:r>
              <w:rPr>
                <w:rFonts w:ascii="Arial" w:hAnsi="Arial" w:cs="Arial"/>
              </w:rPr>
              <w:t>.</w:t>
            </w:r>
          </w:p>
        </w:tc>
        <w:tc>
          <w:tcPr>
            <w:tcW w:w="9166" w:type="dxa"/>
            <w:gridSpan w:val="2"/>
          </w:tcPr>
          <w:p w:rsidR="00846B2E" w:rsidRPr="00A8023A" w:rsidRDefault="00846B2E" w:rsidP="00846B2E">
            <w:pPr>
              <w:tabs>
                <w:tab w:val="left" w:pos="1023"/>
              </w:tabs>
              <w:spacing w:after="0"/>
              <w:jc w:val="both"/>
              <w:rPr>
                <w:rFonts w:ascii="Arial" w:hAnsi="Arial" w:cs="Arial"/>
              </w:rPr>
            </w:pPr>
            <w:r>
              <w:rPr>
                <w:rFonts w:ascii="Arial" w:hAnsi="Arial" w:cs="Arial"/>
              </w:rPr>
              <w:t xml:space="preserve">Гарантия </w:t>
            </w:r>
            <w:r w:rsidR="00C80D8E">
              <w:rPr>
                <w:rFonts w:ascii="Arial" w:hAnsi="Arial" w:cs="Arial"/>
              </w:rPr>
              <w:t>на выполненные работы и используемый материал не менее 12</w:t>
            </w:r>
            <w:r>
              <w:rPr>
                <w:rFonts w:ascii="Arial" w:hAnsi="Arial" w:cs="Arial"/>
              </w:rPr>
              <w:t xml:space="preserve"> месяцев со дня подписания актов выполненных работ</w:t>
            </w:r>
            <w:r w:rsidR="00C80D8E">
              <w:rPr>
                <w:rFonts w:ascii="Arial" w:hAnsi="Arial" w:cs="Arial"/>
              </w:rPr>
              <w:t>.</w:t>
            </w:r>
          </w:p>
        </w:tc>
      </w:tr>
      <w:tr w:rsidR="00A96803" w:rsidRPr="00A8023A" w:rsidTr="00C80D8E">
        <w:trPr>
          <w:trHeight w:val="151"/>
        </w:trPr>
        <w:tc>
          <w:tcPr>
            <w:tcW w:w="993" w:type="dxa"/>
          </w:tcPr>
          <w:p w:rsidR="00A96803" w:rsidRPr="00A8023A" w:rsidRDefault="00A96803" w:rsidP="00CF1653">
            <w:pPr>
              <w:rPr>
                <w:rFonts w:ascii="Arial" w:hAnsi="Arial" w:cs="Arial"/>
              </w:rPr>
            </w:pPr>
            <w:r w:rsidRPr="00A8023A">
              <w:rPr>
                <w:rFonts w:ascii="Arial" w:hAnsi="Arial" w:cs="Arial"/>
              </w:rPr>
              <w:t>6.1</w:t>
            </w:r>
            <w:r w:rsidR="00CF1653">
              <w:rPr>
                <w:rFonts w:ascii="Arial" w:hAnsi="Arial" w:cs="Arial"/>
              </w:rPr>
              <w:t>1</w:t>
            </w:r>
            <w:r w:rsidRPr="00A8023A">
              <w:rPr>
                <w:rFonts w:ascii="Arial" w:hAnsi="Arial" w:cs="Arial"/>
              </w:rPr>
              <w:t>.</w:t>
            </w:r>
          </w:p>
        </w:tc>
        <w:tc>
          <w:tcPr>
            <w:tcW w:w="9166" w:type="dxa"/>
            <w:gridSpan w:val="2"/>
          </w:tcPr>
          <w:p w:rsidR="00A96803" w:rsidRPr="00A8023A" w:rsidRDefault="00A96803" w:rsidP="00C80D8E">
            <w:pPr>
              <w:spacing w:after="0"/>
              <w:jc w:val="both"/>
              <w:rPr>
                <w:rFonts w:ascii="Arial" w:hAnsi="Arial" w:cs="Arial"/>
              </w:rPr>
            </w:pPr>
            <w:r w:rsidRPr="00A8023A">
              <w:rPr>
                <w:rFonts w:ascii="Arial" w:hAnsi="Arial" w:cs="Arial"/>
              </w:rPr>
              <w:t>Участник закупки должен предоставить локальн</w:t>
            </w:r>
            <w:r w:rsidR="00846B2E">
              <w:rPr>
                <w:rFonts w:ascii="Arial" w:hAnsi="Arial" w:cs="Arial"/>
              </w:rPr>
              <w:t>ый</w:t>
            </w:r>
            <w:r w:rsidRPr="00A8023A">
              <w:rPr>
                <w:rFonts w:ascii="Arial" w:hAnsi="Arial" w:cs="Arial"/>
              </w:rPr>
              <w:t xml:space="preserve"> ресурсн</w:t>
            </w:r>
            <w:r w:rsidR="00846B2E">
              <w:rPr>
                <w:rFonts w:ascii="Arial" w:hAnsi="Arial" w:cs="Arial"/>
              </w:rPr>
              <w:t>ый</w:t>
            </w:r>
            <w:r w:rsidRPr="00A8023A">
              <w:rPr>
                <w:rFonts w:ascii="Arial" w:hAnsi="Arial" w:cs="Arial"/>
              </w:rPr>
              <w:t xml:space="preserve"> сметны</w:t>
            </w:r>
            <w:r w:rsidR="00846B2E">
              <w:rPr>
                <w:rFonts w:ascii="Arial" w:hAnsi="Arial" w:cs="Arial"/>
              </w:rPr>
              <w:t xml:space="preserve">й </w:t>
            </w:r>
            <w:r w:rsidRPr="00A8023A">
              <w:rPr>
                <w:rFonts w:ascii="Arial" w:hAnsi="Arial" w:cs="Arial"/>
              </w:rPr>
              <w:t xml:space="preserve">расчет  в соответствии с </w:t>
            </w:r>
            <w:r w:rsidR="00C80D8E">
              <w:rPr>
                <w:rFonts w:ascii="Arial" w:hAnsi="Arial" w:cs="Arial"/>
              </w:rPr>
              <w:t>Ведомостью объёмов работ</w:t>
            </w:r>
            <w:r w:rsidRPr="00A8023A">
              <w:rPr>
                <w:rFonts w:ascii="Arial" w:hAnsi="Arial" w:cs="Arial"/>
              </w:rPr>
              <w:t xml:space="preserve"> Заказчика</w:t>
            </w:r>
            <w:r w:rsidR="00C80D8E">
              <w:rPr>
                <w:rFonts w:ascii="Arial" w:hAnsi="Arial" w:cs="Arial"/>
              </w:rPr>
              <w:t xml:space="preserve"> в составе заявки</w:t>
            </w:r>
            <w:r w:rsidRPr="00A8023A">
              <w:rPr>
                <w:rFonts w:ascii="Arial" w:hAnsi="Arial" w:cs="Arial"/>
              </w:rPr>
              <w:t>.</w:t>
            </w:r>
          </w:p>
        </w:tc>
      </w:tr>
    </w:tbl>
    <w:p w:rsidR="009E2D03" w:rsidRPr="00A8023A" w:rsidRDefault="009E2D03" w:rsidP="009E2D03">
      <w:pPr>
        <w:pStyle w:val="a7"/>
        <w:pageBreakBefore/>
        <w:spacing w:after="0"/>
        <w:jc w:val="right"/>
        <w:rPr>
          <w:rFonts w:ascii="Arial" w:hAnsi="Arial" w:cs="Arial"/>
          <w:color w:val="000000"/>
          <w:sz w:val="22"/>
          <w:szCs w:val="22"/>
        </w:rPr>
      </w:pPr>
      <w:r w:rsidRPr="00A8023A">
        <w:rPr>
          <w:rFonts w:ascii="Arial" w:hAnsi="Arial" w:cs="Arial"/>
          <w:color w:val="000000"/>
          <w:sz w:val="22"/>
          <w:szCs w:val="22"/>
        </w:rPr>
        <w:lastRenderedPageBreak/>
        <w:t>Приложение № 2</w:t>
      </w:r>
    </w:p>
    <w:p w:rsidR="009E2D03" w:rsidRPr="00A8023A" w:rsidRDefault="009E2D03" w:rsidP="009E2D03">
      <w:pPr>
        <w:pStyle w:val="10"/>
        <w:keepNext w:val="0"/>
        <w:widowControl w:val="0"/>
        <w:spacing w:before="0"/>
        <w:jc w:val="center"/>
        <w:rPr>
          <w:rFonts w:ascii="Arial" w:hAnsi="Arial" w:cs="Arial"/>
          <w:sz w:val="22"/>
          <w:szCs w:val="22"/>
        </w:rPr>
      </w:pPr>
      <w:r w:rsidRPr="00A8023A">
        <w:rPr>
          <w:rFonts w:ascii="Arial" w:hAnsi="Arial" w:cs="Arial"/>
          <w:sz w:val="22"/>
          <w:szCs w:val="22"/>
        </w:rPr>
        <w:t>ФОРМА ОПИСИ ДОКУМЕНТОВ, ВХОДЯЩИХ В ПРЕДЛОЖЕНИЕ</w:t>
      </w:r>
    </w:p>
    <w:p w:rsidR="009E2D03" w:rsidRPr="00A8023A" w:rsidRDefault="009E2D03" w:rsidP="009C5173">
      <w:pPr>
        <w:widowControl w:val="0"/>
        <w:spacing w:after="0" w:line="240" w:lineRule="auto"/>
        <w:rPr>
          <w:rFonts w:ascii="Arial" w:hAnsi="Arial" w:cs="Arial"/>
          <w:i/>
        </w:rPr>
      </w:pPr>
      <w:r w:rsidRPr="00A8023A">
        <w:rPr>
          <w:rFonts w:ascii="Arial" w:hAnsi="Arial" w:cs="Arial"/>
          <w:i/>
        </w:rPr>
        <w:t>На бланке организации</w:t>
      </w:r>
    </w:p>
    <w:p w:rsidR="009E2D03" w:rsidRPr="00A8023A" w:rsidRDefault="009E2D03" w:rsidP="009C5173">
      <w:pPr>
        <w:widowControl w:val="0"/>
        <w:spacing w:after="0" w:line="240" w:lineRule="auto"/>
        <w:rPr>
          <w:rFonts w:ascii="Arial" w:hAnsi="Arial" w:cs="Arial"/>
          <w:i/>
        </w:rPr>
      </w:pPr>
      <w:r w:rsidRPr="00A8023A">
        <w:rPr>
          <w:rFonts w:ascii="Arial" w:hAnsi="Arial" w:cs="Arial"/>
          <w:i/>
        </w:rPr>
        <w:t>Дата, исх. номер</w:t>
      </w:r>
    </w:p>
    <w:p w:rsidR="009E2D03" w:rsidRPr="00A8023A" w:rsidRDefault="009E2D03" w:rsidP="009E2D03">
      <w:pPr>
        <w:widowControl w:val="0"/>
        <w:spacing w:after="0"/>
        <w:jc w:val="center"/>
        <w:rPr>
          <w:rFonts w:ascii="Arial" w:hAnsi="Arial" w:cs="Arial"/>
          <w:i/>
        </w:rPr>
      </w:pPr>
      <w:r w:rsidRPr="00A8023A">
        <w:rPr>
          <w:rFonts w:ascii="Arial" w:hAnsi="Arial" w:cs="Arial"/>
          <w:b/>
        </w:rPr>
        <w:t>ОПИСЬ ДОКУМЕНТОВ,</w:t>
      </w:r>
    </w:p>
    <w:p w:rsidR="009E2D03" w:rsidRPr="00A8023A" w:rsidRDefault="009E2D03" w:rsidP="009E2D03">
      <w:pPr>
        <w:widowControl w:val="0"/>
        <w:suppressLineNumbers/>
        <w:suppressAutoHyphens/>
        <w:spacing w:after="0"/>
        <w:jc w:val="center"/>
        <w:rPr>
          <w:rFonts w:ascii="Arial" w:hAnsi="Arial" w:cs="Arial"/>
          <w:b/>
        </w:rPr>
      </w:pPr>
      <w:r w:rsidRPr="00A8023A">
        <w:rPr>
          <w:rFonts w:ascii="Arial" w:hAnsi="Arial" w:cs="Arial"/>
          <w:b/>
        </w:rPr>
        <w:t>предоставляемых для участия в запросе предложений</w:t>
      </w:r>
    </w:p>
    <w:p w:rsidR="009E2D03" w:rsidRPr="00A8023A" w:rsidRDefault="009E2D03" w:rsidP="009E2D03">
      <w:pPr>
        <w:widowControl w:val="0"/>
        <w:suppressLineNumbers/>
        <w:suppressAutoHyphens/>
        <w:spacing w:after="0"/>
        <w:jc w:val="center"/>
        <w:rPr>
          <w:rFonts w:ascii="Arial" w:hAnsi="Arial" w:cs="Arial"/>
          <w:b/>
        </w:rPr>
      </w:pPr>
    </w:p>
    <w:p w:rsidR="009E2D03" w:rsidRPr="00A8023A" w:rsidRDefault="009E2D03" w:rsidP="009E2D03">
      <w:pPr>
        <w:pStyle w:val="a7"/>
        <w:spacing w:after="0"/>
        <w:jc w:val="center"/>
        <w:rPr>
          <w:rFonts w:ascii="Arial" w:hAnsi="Arial" w:cs="Arial"/>
          <w:b/>
          <w:sz w:val="22"/>
          <w:szCs w:val="22"/>
        </w:rPr>
      </w:pPr>
      <w:r w:rsidRPr="00A8023A">
        <w:rPr>
          <w:rFonts w:ascii="Arial" w:hAnsi="Arial" w:cs="Arial"/>
          <w:b/>
          <w:sz w:val="22"/>
          <w:szCs w:val="22"/>
        </w:rPr>
        <w:t>Наименование запроса предложений</w:t>
      </w:r>
    </w:p>
    <w:p w:rsidR="002E1B38" w:rsidRPr="00A8023A" w:rsidRDefault="002E1B38" w:rsidP="00312513">
      <w:pPr>
        <w:pStyle w:val="a7"/>
        <w:spacing w:after="0"/>
        <w:ind w:firstLine="709"/>
        <w:jc w:val="left"/>
        <w:rPr>
          <w:rFonts w:ascii="Arial" w:hAnsi="Arial" w:cs="Arial"/>
          <w:b/>
          <w:sz w:val="22"/>
          <w:szCs w:val="22"/>
        </w:rPr>
      </w:pPr>
    </w:p>
    <w:p w:rsidR="00FA698C" w:rsidRPr="00A8023A" w:rsidRDefault="00C80D8E" w:rsidP="009E2D03">
      <w:pPr>
        <w:ind w:firstLine="708"/>
        <w:jc w:val="both"/>
        <w:rPr>
          <w:rFonts w:ascii="Arial" w:eastAsia="Times New Roman" w:hAnsi="Arial" w:cs="Arial"/>
          <w:lang w:eastAsia="ru-RU"/>
        </w:rPr>
      </w:pPr>
      <w:r>
        <w:rPr>
          <w:rFonts w:ascii="Arial" w:eastAsia="Times New Roman" w:hAnsi="Arial" w:cs="Arial"/>
          <w:lang w:eastAsia="ru-RU"/>
        </w:rPr>
        <w:t>Ремонт постовых помещений согласно техническому заданию</w:t>
      </w:r>
      <w:r w:rsidR="003906EC" w:rsidRPr="00A8023A">
        <w:rPr>
          <w:rFonts w:ascii="Arial" w:eastAsia="Times New Roman" w:hAnsi="Arial" w:cs="Arial"/>
          <w:lang w:eastAsia="ru-RU"/>
        </w:rPr>
        <w:t xml:space="preserve"> для нужд</w:t>
      </w:r>
      <w:r w:rsidR="00FA698C" w:rsidRPr="00A8023A">
        <w:rPr>
          <w:rFonts w:ascii="Arial" w:eastAsia="Times New Roman" w:hAnsi="Arial" w:cs="Arial"/>
          <w:lang w:eastAsia="ru-RU"/>
        </w:rPr>
        <w:t xml:space="preserve"> АО «Международный аэропорт «Казань».</w:t>
      </w:r>
    </w:p>
    <w:p w:rsidR="009E2D03" w:rsidRPr="00A8023A" w:rsidRDefault="00E305CF" w:rsidP="009E2D03">
      <w:pPr>
        <w:ind w:firstLine="708"/>
        <w:jc w:val="both"/>
        <w:rPr>
          <w:rFonts w:ascii="Arial" w:hAnsi="Arial" w:cs="Arial"/>
        </w:rPr>
      </w:pPr>
      <w:r w:rsidRPr="00A8023A">
        <w:rPr>
          <w:rFonts w:ascii="Arial" w:hAnsi="Arial" w:cs="Arial"/>
        </w:rPr>
        <w:t xml:space="preserve"> </w:t>
      </w:r>
      <w:r w:rsidR="009E2D03" w:rsidRPr="00A8023A">
        <w:rPr>
          <w:rFonts w:ascii="Arial" w:hAnsi="Arial" w:cs="Arial"/>
        </w:rPr>
        <w:t xml:space="preserve">Настоящим </w:t>
      </w:r>
      <w:r w:rsidR="00567AEF" w:rsidRPr="00A8023A">
        <w:rPr>
          <w:rFonts w:ascii="Arial" w:hAnsi="Arial" w:cs="Arial"/>
          <w:i/>
          <w:u w:val="single"/>
        </w:rPr>
        <w:t>(указывается наи</w:t>
      </w:r>
      <w:r w:rsidR="009E2D03" w:rsidRPr="00A8023A">
        <w:rPr>
          <w:rFonts w:ascii="Arial" w:hAnsi="Arial" w:cs="Arial"/>
          <w:i/>
          <w:u w:val="single"/>
        </w:rPr>
        <w:t>менование участника)</w:t>
      </w:r>
      <w:r w:rsidR="009E2D03" w:rsidRPr="00A8023A">
        <w:rPr>
          <w:rFonts w:ascii="Arial" w:hAnsi="Arial" w:cs="Arial"/>
        </w:rPr>
        <w:t xml:space="preserve"> подтверждает, что для участия в запросе предложений нами направляются ниже перечисленные документы:</w:t>
      </w: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8020"/>
        <w:gridCol w:w="1245"/>
      </w:tblGrid>
      <w:tr w:rsidR="009E2D03" w:rsidRPr="00A8023A" w:rsidTr="0047638E">
        <w:tc>
          <w:tcPr>
            <w:tcW w:w="800" w:type="dxa"/>
            <w:tcBorders>
              <w:bottom w:val="single" w:sz="4" w:space="0" w:color="auto"/>
            </w:tcBorders>
            <w:shd w:val="clear" w:color="000000" w:fill="auto"/>
            <w:vAlign w:val="center"/>
          </w:tcPr>
          <w:p w:rsidR="009E2D03" w:rsidRPr="00A8023A" w:rsidRDefault="009E2D03" w:rsidP="00230305">
            <w:pPr>
              <w:widowControl w:val="0"/>
              <w:jc w:val="center"/>
              <w:rPr>
                <w:rFonts w:ascii="Arial" w:hAnsi="Arial" w:cs="Arial"/>
                <w:b/>
              </w:rPr>
            </w:pPr>
            <w:r w:rsidRPr="00A8023A">
              <w:rPr>
                <w:rFonts w:ascii="Arial" w:hAnsi="Arial" w:cs="Arial"/>
                <w:b/>
              </w:rPr>
              <w:t>№ п\</w:t>
            </w:r>
            <w:proofErr w:type="gramStart"/>
            <w:r w:rsidRPr="00A8023A">
              <w:rPr>
                <w:rFonts w:ascii="Arial" w:hAnsi="Arial" w:cs="Arial"/>
                <w:b/>
              </w:rPr>
              <w:t>п</w:t>
            </w:r>
            <w:proofErr w:type="gramEnd"/>
          </w:p>
        </w:tc>
        <w:tc>
          <w:tcPr>
            <w:tcW w:w="8020" w:type="dxa"/>
            <w:tcBorders>
              <w:bottom w:val="single" w:sz="4" w:space="0" w:color="auto"/>
            </w:tcBorders>
            <w:shd w:val="clear" w:color="000000" w:fill="auto"/>
            <w:vAlign w:val="center"/>
          </w:tcPr>
          <w:p w:rsidR="009E2D03" w:rsidRPr="00A8023A" w:rsidRDefault="009E2D03" w:rsidP="00230305">
            <w:pPr>
              <w:widowControl w:val="0"/>
              <w:jc w:val="center"/>
              <w:rPr>
                <w:rFonts w:ascii="Arial" w:hAnsi="Arial" w:cs="Arial"/>
                <w:b/>
              </w:rPr>
            </w:pPr>
            <w:r w:rsidRPr="00A8023A">
              <w:rPr>
                <w:rFonts w:ascii="Arial" w:hAnsi="Arial" w:cs="Arial"/>
                <w:b/>
              </w:rPr>
              <w:t>Наименование</w:t>
            </w:r>
          </w:p>
        </w:tc>
        <w:tc>
          <w:tcPr>
            <w:tcW w:w="1245" w:type="dxa"/>
            <w:tcBorders>
              <w:bottom w:val="single" w:sz="4" w:space="0" w:color="auto"/>
            </w:tcBorders>
            <w:shd w:val="clear" w:color="000000" w:fill="auto"/>
            <w:vAlign w:val="center"/>
          </w:tcPr>
          <w:p w:rsidR="009E2D03" w:rsidRPr="00A8023A" w:rsidRDefault="009E2D03" w:rsidP="00230305">
            <w:pPr>
              <w:widowControl w:val="0"/>
              <w:jc w:val="center"/>
              <w:rPr>
                <w:rFonts w:ascii="Arial" w:hAnsi="Arial" w:cs="Arial"/>
                <w:b/>
              </w:rPr>
            </w:pPr>
            <w:r w:rsidRPr="00A8023A">
              <w:rPr>
                <w:rFonts w:ascii="Arial" w:hAnsi="Arial" w:cs="Arial"/>
                <w:b/>
              </w:rPr>
              <w:t>Кол-во</w:t>
            </w:r>
          </w:p>
          <w:p w:rsidR="009E2D03" w:rsidRPr="00A8023A" w:rsidRDefault="009E2D03" w:rsidP="00230305">
            <w:pPr>
              <w:widowControl w:val="0"/>
              <w:jc w:val="center"/>
              <w:rPr>
                <w:rFonts w:ascii="Arial" w:hAnsi="Arial" w:cs="Arial"/>
                <w:b/>
              </w:rPr>
            </w:pPr>
            <w:r w:rsidRPr="00A8023A">
              <w:rPr>
                <w:rFonts w:ascii="Arial" w:hAnsi="Arial" w:cs="Arial"/>
                <w:b/>
              </w:rPr>
              <w:t>Листов</w:t>
            </w:r>
          </w:p>
        </w:tc>
      </w:tr>
      <w:tr w:rsidR="009E2D03" w:rsidRPr="00A8023A" w:rsidTr="0047638E">
        <w:tc>
          <w:tcPr>
            <w:tcW w:w="800" w:type="dxa"/>
          </w:tcPr>
          <w:p w:rsidR="009E2D03" w:rsidRPr="00A8023A" w:rsidRDefault="009E2D03" w:rsidP="009E2D03">
            <w:pPr>
              <w:widowControl w:val="0"/>
              <w:spacing w:after="0"/>
              <w:rPr>
                <w:rFonts w:ascii="Arial" w:hAnsi="Arial" w:cs="Arial"/>
              </w:rPr>
            </w:pPr>
          </w:p>
        </w:tc>
        <w:tc>
          <w:tcPr>
            <w:tcW w:w="8020" w:type="dxa"/>
          </w:tcPr>
          <w:p w:rsidR="009E2D03" w:rsidRPr="00A8023A" w:rsidRDefault="009E2D03" w:rsidP="009E2D03">
            <w:pPr>
              <w:widowControl w:val="0"/>
              <w:spacing w:after="0"/>
              <w:rPr>
                <w:rFonts w:ascii="Arial" w:hAnsi="Arial" w:cs="Arial"/>
                <w:i/>
              </w:rPr>
            </w:pPr>
          </w:p>
        </w:tc>
        <w:tc>
          <w:tcPr>
            <w:tcW w:w="1245" w:type="dxa"/>
          </w:tcPr>
          <w:p w:rsidR="009E2D03" w:rsidRPr="00A8023A" w:rsidRDefault="009E2D03" w:rsidP="009E2D03">
            <w:pPr>
              <w:widowControl w:val="0"/>
              <w:spacing w:after="0"/>
              <w:rPr>
                <w:rFonts w:ascii="Arial" w:hAnsi="Arial" w:cs="Arial"/>
              </w:rPr>
            </w:pPr>
          </w:p>
        </w:tc>
      </w:tr>
      <w:tr w:rsidR="009E2D03" w:rsidRPr="00A8023A" w:rsidTr="0047638E">
        <w:tc>
          <w:tcPr>
            <w:tcW w:w="800" w:type="dxa"/>
          </w:tcPr>
          <w:p w:rsidR="009E2D03" w:rsidRPr="00A8023A" w:rsidRDefault="009E2D03" w:rsidP="009E2D03">
            <w:pPr>
              <w:widowControl w:val="0"/>
              <w:spacing w:after="0"/>
              <w:rPr>
                <w:rFonts w:ascii="Arial" w:hAnsi="Arial" w:cs="Arial"/>
              </w:rPr>
            </w:pPr>
          </w:p>
        </w:tc>
        <w:tc>
          <w:tcPr>
            <w:tcW w:w="8020" w:type="dxa"/>
          </w:tcPr>
          <w:p w:rsidR="009E2D03" w:rsidRPr="00A8023A" w:rsidRDefault="009E2D03" w:rsidP="009E2D03">
            <w:pPr>
              <w:widowControl w:val="0"/>
              <w:spacing w:after="0"/>
              <w:rPr>
                <w:rFonts w:ascii="Arial" w:hAnsi="Arial" w:cs="Arial"/>
                <w:i/>
              </w:rPr>
            </w:pPr>
          </w:p>
        </w:tc>
        <w:tc>
          <w:tcPr>
            <w:tcW w:w="1245" w:type="dxa"/>
          </w:tcPr>
          <w:p w:rsidR="009E2D03" w:rsidRPr="00A8023A" w:rsidRDefault="009E2D03" w:rsidP="009E2D03">
            <w:pPr>
              <w:widowControl w:val="0"/>
              <w:spacing w:after="0"/>
              <w:rPr>
                <w:rFonts w:ascii="Arial" w:hAnsi="Arial" w:cs="Arial"/>
              </w:rPr>
            </w:pPr>
          </w:p>
        </w:tc>
      </w:tr>
      <w:tr w:rsidR="009E2D03" w:rsidRPr="00A8023A" w:rsidTr="0047638E">
        <w:tc>
          <w:tcPr>
            <w:tcW w:w="800" w:type="dxa"/>
          </w:tcPr>
          <w:p w:rsidR="009E2D03" w:rsidRPr="00A8023A" w:rsidRDefault="009E2D03" w:rsidP="009E2D03">
            <w:pPr>
              <w:widowControl w:val="0"/>
              <w:spacing w:after="0"/>
              <w:rPr>
                <w:rFonts w:ascii="Arial" w:hAnsi="Arial" w:cs="Arial"/>
              </w:rPr>
            </w:pPr>
          </w:p>
        </w:tc>
        <w:tc>
          <w:tcPr>
            <w:tcW w:w="8020" w:type="dxa"/>
          </w:tcPr>
          <w:p w:rsidR="009E2D03" w:rsidRPr="00A8023A" w:rsidRDefault="009E2D03" w:rsidP="009E2D03">
            <w:pPr>
              <w:widowControl w:val="0"/>
              <w:spacing w:after="0"/>
              <w:rPr>
                <w:rFonts w:ascii="Arial" w:hAnsi="Arial" w:cs="Arial"/>
                <w:i/>
              </w:rPr>
            </w:pPr>
          </w:p>
        </w:tc>
        <w:tc>
          <w:tcPr>
            <w:tcW w:w="1245" w:type="dxa"/>
          </w:tcPr>
          <w:p w:rsidR="009E2D03" w:rsidRPr="00A8023A" w:rsidRDefault="009E2D03" w:rsidP="009E2D03">
            <w:pPr>
              <w:widowControl w:val="0"/>
              <w:spacing w:after="0"/>
              <w:rPr>
                <w:rFonts w:ascii="Arial" w:hAnsi="Arial" w:cs="Arial"/>
              </w:rPr>
            </w:pPr>
          </w:p>
        </w:tc>
      </w:tr>
      <w:tr w:rsidR="009E2D03" w:rsidRPr="00A8023A" w:rsidTr="0047638E">
        <w:tc>
          <w:tcPr>
            <w:tcW w:w="800" w:type="dxa"/>
          </w:tcPr>
          <w:p w:rsidR="009E2D03" w:rsidRPr="00A8023A" w:rsidRDefault="009E2D03" w:rsidP="009E2D03">
            <w:pPr>
              <w:widowControl w:val="0"/>
              <w:spacing w:after="0"/>
              <w:rPr>
                <w:rFonts w:ascii="Arial" w:hAnsi="Arial" w:cs="Arial"/>
              </w:rPr>
            </w:pPr>
          </w:p>
        </w:tc>
        <w:tc>
          <w:tcPr>
            <w:tcW w:w="8020" w:type="dxa"/>
          </w:tcPr>
          <w:p w:rsidR="009E2D03" w:rsidRPr="00A8023A" w:rsidRDefault="009E2D03" w:rsidP="009E2D03">
            <w:pPr>
              <w:widowControl w:val="0"/>
              <w:spacing w:after="0"/>
              <w:rPr>
                <w:rFonts w:ascii="Arial" w:hAnsi="Arial" w:cs="Arial"/>
                <w:i/>
              </w:rPr>
            </w:pPr>
          </w:p>
        </w:tc>
        <w:tc>
          <w:tcPr>
            <w:tcW w:w="1245" w:type="dxa"/>
          </w:tcPr>
          <w:p w:rsidR="009E2D03" w:rsidRPr="00A8023A" w:rsidRDefault="009E2D03" w:rsidP="009E2D03">
            <w:pPr>
              <w:widowControl w:val="0"/>
              <w:spacing w:after="0"/>
              <w:rPr>
                <w:rFonts w:ascii="Arial" w:hAnsi="Arial" w:cs="Arial"/>
              </w:rPr>
            </w:pPr>
          </w:p>
        </w:tc>
      </w:tr>
      <w:tr w:rsidR="009E2D03" w:rsidRPr="00A8023A" w:rsidTr="0047638E">
        <w:tc>
          <w:tcPr>
            <w:tcW w:w="800" w:type="dxa"/>
            <w:tcBorders>
              <w:bottom w:val="single" w:sz="4" w:space="0" w:color="auto"/>
            </w:tcBorders>
          </w:tcPr>
          <w:p w:rsidR="009E2D03" w:rsidRPr="00A8023A" w:rsidRDefault="009E2D03" w:rsidP="009E2D03">
            <w:pPr>
              <w:widowControl w:val="0"/>
              <w:spacing w:after="0"/>
              <w:rPr>
                <w:rFonts w:ascii="Arial" w:hAnsi="Arial" w:cs="Arial"/>
              </w:rPr>
            </w:pPr>
          </w:p>
        </w:tc>
        <w:tc>
          <w:tcPr>
            <w:tcW w:w="8020" w:type="dxa"/>
            <w:tcBorders>
              <w:bottom w:val="single" w:sz="4" w:space="0" w:color="auto"/>
            </w:tcBorders>
          </w:tcPr>
          <w:p w:rsidR="009E2D03" w:rsidRPr="00A8023A" w:rsidRDefault="009E2D03" w:rsidP="009E2D03">
            <w:pPr>
              <w:widowControl w:val="0"/>
              <w:spacing w:after="0"/>
              <w:rPr>
                <w:rFonts w:ascii="Arial" w:hAnsi="Arial" w:cs="Arial"/>
                <w:i/>
              </w:rPr>
            </w:pPr>
          </w:p>
        </w:tc>
        <w:tc>
          <w:tcPr>
            <w:tcW w:w="1245" w:type="dxa"/>
            <w:tcBorders>
              <w:bottom w:val="single" w:sz="4" w:space="0" w:color="auto"/>
            </w:tcBorders>
          </w:tcPr>
          <w:p w:rsidR="009E2D03" w:rsidRPr="00A8023A" w:rsidRDefault="009E2D03" w:rsidP="009E2D03">
            <w:pPr>
              <w:widowControl w:val="0"/>
              <w:spacing w:after="0"/>
              <w:rPr>
                <w:rFonts w:ascii="Arial" w:hAnsi="Arial" w:cs="Arial"/>
              </w:rPr>
            </w:pPr>
          </w:p>
        </w:tc>
      </w:tr>
    </w:tbl>
    <w:p w:rsidR="009E2D03" w:rsidRPr="00A8023A" w:rsidRDefault="009E2D03" w:rsidP="009E2D03">
      <w:pPr>
        <w:pStyle w:val="10"/>
        <w:keepNext w:val="0"/>
        <w:widowControl w:val="0"/>
        <w:spacing w:before="0"/>
        <w:rPr>
          <w:rFonts w:ascii="Arial" w:hAnsi="Arial" w:cs="Arial"/>
          <w:b w:val="0"/>
          <w:bCs w:val="0"/>
          <w:sz w:val="22"/>
          <w:szCs w:val="22"/>
        </w:rPr>
      </w:pPr>
    </w:p>
    <w:p w:rsidR="009E2D03" w:rsidRPr="00A8023A" w:rsidRDefault="009E2D03" w:rsidP="009E2D03">
      <w:pPr>
        <w:widowControl w:val="0"/>
        <w:rPr>
          <w:rFonts w:ascii="Arial" w:hAnsi="Arial" w:cs="Arial"/>
        </w:rPr>
      </w:pPr>
    </w:p>
    <w:p w:rsidR="009E2D03" w:rsidRPr="00A8023A" w:rsidRDefault="009E2D03" w:rsidP="009E2D03">
      <w:pPr>
        <w:widowControl w:val="0"/>
        <w:rPr>
          <w:rFonts w:ascii="Arial" w:hAnsi="Arial" w:cs="Arial"/>
        </w:rPr>
      </w:pPr>
    </w:p>
    <w:p w:rsidR="009E2D03" w:rsidRPr="00A8023A" w:rsidRDefault="00AF2B2D" w:rsidP="00AF2B2D">
      <w:pPr>
        <w:widowControl w:val="0"/>
        <w:spacing w:after="0" w:line="240" w:lineRule="auto"/>
        <w:rPr>
          <w:rFonts w:ascii="Arial" w:hAnsi="Arial" w:cs="Arial"/>
        </w:rPr>
      </w:pPr>
      <w:r w:rsidRPr="00A8023A">
        <w:rPr>
          <w:rFonts w:ascii="Arial" w:hAnsi="Arial" w:cs="Arial"/>
        </w:rPr>
        <w:t>Руководитель организации</w:t>
      </w:r>
      <w:r w:rsidRPr="00A8023A">
        <w:rPr>
          <w:rFonts w:ascii="Arial" w:hAnsi="Arial" w:cs="Arial"/>
        </w:rPr>
        <w:tab/>
      </w:r>
      <w:r w:rsidR="009E2D03" w:rsidRPr="00A8023A">
        <w:rPr>
          <w:rFonts w:ascii="Arial" w:hAnsi="Arial" w:cs="Arial"/>
        </w:rPr>
        <w:tab/>
        <w:t>___________________  _____________________</w:t>
      </w:r>
    </w:p>
    <w:p w:rsidR="009E2D03" w:rsidRPr="00A8023A" w:rsidRDefault="00AF2B2D" w:rsidP="00AF2B2D">
      <w:pPr>
        <w:widowControl w:val="0"/>
        <w:spacing w:after="0" w:line="240" w:lineRule="auto"/>
        <w:ind w:left="4248" w:firstLine="708"/>
        <w:rPr>
          <w:rFonts w:ascii="Arial" w:hAnsi="Arial" w:cs="Arial"/>
        </w:rPr>
      </w:pPr>
      <w:r w:rsidRPr="00A8023A">
        <w:rPr>
          <w:rFonts w:ascii="Arial" w:hAnsi="Arial" w:cs="Arial"/>
        </w:rPr>
        <w:t xml:space="preserve"> (</w:t>
      </w:r>
      <w:r w:rsidR="009E2D03" w:rsidRPr="00A8023A">
        <w:rPr>
          <w:rFonts w:ascii="Arial" w:hAnsi="Arial" w:cs="Arial"/>
        </w:rPr>
        <w:t xml:space="preserve">подпись) </w:t>
      </w:r>
      <w:r w:rsidRPr="00A8023A">
        <w:rPr>
          <w:rFonts w:ascii="Arial" w:hAnsi="Arial" w:cs="Arial"/>
        </w:rPr>
        <w:tab/>
      </w:r>
      <w:r w:rsidRPr="00A8023A">
        <w:rPr>
          <w:rFonts w:ascii="Arial" w:hAnsi="Arial" w:cs="Arial"/>
        </w:rPr>
        <w:tab/>
      </w:r>
      <w:r w:rsidRPr="00A8023A">
        <w:rPr>
          <w:rFonts w:ascii="Arial" w:hAnsi="Arial" w:cs="Arial"/>
        </w:rPr>
        <w:tab/>
        <w:t>(Ф.И.О.)</w:t>
      </w:r>
    </w:p>
    <w:p w:rsidR="009E2D03" w:rsidRPr="00A8023A" w:rsidRDefault="009E2D03" w:rsidP="009E2D03">
      <w:pPr>
        <w:widowControl w:val="0"/>
        <w:rPr>
          <w:rFonts w:ascii="Arial" w:hAnsi="Arial" w:cs="Arial"/>
          <w:i/>
        </w:rPr>
      </w:pPr>
      <w:r w:rsidRPr="00A8023A">
        <w:rPr>
          <w:rFonts w:ascii="Arial" w:hAnsi="Arial" w:cs="Arial"/>
          <w:i/>
        </w:rPr>
        <w:t>М.П.</w:t>
      </w:r>
    </w:p>
    <w:p w:rsidR="009E2D03" w:rsidRPr="00A8023A" w:rsidRDefault="009E2D03" w:rsidP="009E2D03">
      <w:pPr>
        <w:widowControl w:val="0"/>
        <w:rPr>
          <w:rFonts w:ascii="Arial" w:hAnsi="Arial" w:cs="Arial"/>
          <w:vertAlign w:val="superscript"/>
        </w:rPr>
      </w:pPr>
    </w:p>
    <w:p w:rsidR="009E2D03" w:rsidRPr="00A8023A" w:rsidRDefault="009E2D03" w:rsidP="009E2D03">
      <w:pPr>
        <w:jc w:val="right"/>
        <w:rPr>
          <w:rFonts w:ascii="Arial" w:hAnsi="Arial" w:cs="Arial"/>
          <w:color w:val="000000"/>
        </w:rPr>
      </w:pPr>
    </w:p>
    <w:p w:rsidR="009E2D03" w:rsidRPr="00A8023A" w:rsidRDefault="009E2D03" w:rsidP="009E2D03">
      <w:pPr>
        <w:jc w:val="right"/>
        <w:rPr>
          <w:rFonts w:ascii="Arial" w:hAnsi="Arial" w:cs="Arial"/>
          <w:color w:val="000000"/>
        </w:rPr>
      </w:pPr>
    </w:p>
    <w:p w:rsidR="009E2D03" w:rsidRPr="00A8023A" w:rsidRDefault="009E2D03" w:rsidP="009E2D03">
      <w:pPr>
        <w:jc w:val="right"/>
        <w:rPr>
          <w:rFonts w:ascii="Arial" w:hAnsi="Arial" w:cs="Arial"/>
          <w:color w:val="000000"/>
        </w:rPr>
      </w:pPr>
    </w:p>
    <w:p w:rsidR="009E2D03" w:rsidRPr="00A8023A" w:rsidRDefault="009E2D03" w:rsidP="009E2D03">
      <w:pPr>
        <w:pageBreakBefore/>
        <w:jc w:val="right"/>
        <w:rPr>
          <w:rFonts w:ascii="Arial" w:hAnsi="Arial" w:cs="Arial"/>
          <w:color w:val="000000"/>
        </w:rPr>
      </w:pPr>
      <w:r w:rsidRPr="00A8023A">
        <w:rPr>
          <w:rFonts w:ascii="Arial" w:hAnsi="Arial" w:cs="Arial"/>
          <w:color w:val="000000"/>
        </w:rPr>
        <w:lastRenderedPageBreak/>
        <w:t>Приложение № 3</w:t>
      </w:r>
    </w:p>
    <w:p w:rsidR="009E2D03" w:rsidRPr="00A8023A" w:rsidRDefault="009E2D03" w:rsidP="009E2D03">
      <w:pPr>
        <w:pStyle w:val="10"/>
        <w:keepNext w:val="0"/>
        <w:widowControl w:val="0"/>
        <w:spacing w:before="0"/>
        <w:jc w:val="center"/>
        <w:rPr>
          <w:rFonts w:ascii="Arial" w:hAnsi="Arial" w:cs="Arial"/>
          <w:sz w:val="22"/>
          <w:szCs w:val="22"/>
        </w:rPr>
      </w:pPr>
      <w:r w:rsidRPr="00A8023A">
        <w:rPr>
          <w:rFonts w:ascii="Arial" w:hAnsi="Arial" w:cs="Arial"/>
          <w:sz w:val="22"/>
          <w:szCs w:val="22"/>
        </w:rPr>
        <w:t>ФОРМА ПРЕДЛОЖЕНИЯ</w:t>
      </w:r>
    </w:p>
    <w:p w:rsidR="009E2D03" w:rsidRPr="00A8023A" w:rsidRDefault="009E2D03" w:rsidP="009C5173">
      <w:pPr>
        <w:widowControl w:val="0"/>
        <w:spacing w:after="0" w:line="240" w:lineRule="auto"/>
        <w:rPr>
          <w:rFonts w:ascii="Arial" w:hAnsi="Arial" w:cs="Arial"/>
          <w:i/>
        </w:rPr>
      </w:pPr>
      <w:r w:rsidRPr="00A8023A">
        <w:rPr>
          <w:rFonts w:ascii="Arial" w:hAnsi="Arial" w:cs="Arial"/>
          <w:i/>
        </w:rPr>
        <w:t>На бланке организации</w:t>
      </w:r>
    </w:p>
    <w:p w:rsidR="009E2D03" w:rsidRPr="00A8023A" w:rsidRDefault="009E2D03" w:rsidP="009C5173">
      <w:pPr>
        <w:widowControl w:val="0"/>
        <w:spacing w:after="0" w:line="240" w:lineRule="auto"/>
        <w:rPr>
          <w:rFonts w:ascii="Arial" w:hAnsi="Arial" w:cs="Arial"/>
          <w:i/>
        </w:rPr>
      </w:pPr>
      <w:r w:rsidRPr="00A8023A">
        <w:rPr>
          <w:rFonts w:ascii="Arial" w:hAnsi="Arial" w:cs="Arial"/>
          <w:i/>
        </w:rPr>
        <w:t>Дата, исх. номер</w:t>
      </w:r>
    </w:p>
    <w:p w:rsidR="009E2D03" w:rsidRPr="00A8023A" w:rsidRDefault="009E2D03" w:rsidP="009E2D03">
      <w:pPr>
        <w:pStyle w:val="32"/>
        <w:widowControl w:val="0"/>
        <w:spacing w:after="0"/>
        <w:jc w:val="center"/>
        <w:rPr>
          <w:rFonts w:ascii="Arial" w:hAnsi="Arial" w:cs="Arial"/>
          <w:sz w:val="22"/>
          <w:szCs w:val="22"/>
        </w:rPr>
      </w:pPr>
      <w:r w:rsidRPr="00A8023A">
        <w:rPr>
          <w:rFonts w:ascii="Arial" w:hAnsi="Arial" w:cs="Arial"/>
          <w:b/>
          <w:sz w:val="22"/>
          <w:szCs w:val="22"/>
        </w:rPr>
        <w:t>ПРЕДЛОЖЕНИЕ</w:t>
      </w:r>
    </w:p>
    <w:p w:rsidR="00FA698C" w:rsidRPr="00A8023A" w:rsidRDefault="009E2D03" w:rsidP="00FA698C">
      <w:pPr>
        <w:pStyle w:val="a7"/>
        <w:spacing w:after="0"/>
        <w:ind w:firstLine="0"/>
        <w:rPr>
          <w:rFonts w:ascii="Arial" w:hAnsi="Arial" w:cs="Arial"/>
          <w:sz w:val="22"/>
          <w:szCs w:val="22"/>
        </w:rPr>
      </w:pPr>
      <w:r w:rsidRPr="00A8023A">
        <w:rPr>
          <w:rFonts w:ascii="Arial" w:hAnsi="Arial" w:cs="Arial"/>
          <w:sz w:val="22"/>
          <w:szCs w:val="22"/>
        </w:rPr>
        <w:t xml:space="preserve">Наименование запроса предложений: </w:t>
      </w:r>
      <w:r w:rsidR="00C80D8E">
        <w:rPr>
          <w:rFonts w:ascii="Arial" w:hAnsi="Arial" w:cs="Arial"/>
          <w:sz w:val="22"/>
          <w:szCs w:val="22"/>
        </w:rPr>
        <w:t>Ремонт постовых помещений согласно техническому заданию</w:t>
      </w:r>
      <w:r w:rsidR="003906EC" w:rsidRPr="00A8023A">
        <w:rPr>
          <w:rFonts w:ascii="Arial" w:hAnsi="Arial" w:cs="Arial"/>
          <w:sz w:val="22"/>
          <w:szCs w:val="22"/>
        </w:rPr>
        <w:t xml:space="preserve"> для нужд</w:t>
      </w:r>
      <w:r w:rsidR="00FA698C" w:rsidRPr="00A8023A">
        <w:rPr>
          <w:rFonts w:ascii="Arial" w:hAnsi="Arial" w:cs="Arial"/>
          <w:sz w:val="22"/>
          <w:szCs w:val="22"/>
        </w:rPr>
        <w:t xml:space="preserve"> АО «Международный аэропорт «Казань».</w:t>
      </w:r>
    </w:p>
    <w:p w:rsidR="009E2D03" w:rsidRPr="00A8023A" w:rsidRDefault="001829BB" w:rsidP="00FA698C">
      <w:pPr>
        <w:pStyle w:val="a7"/>
        <w:spacing w:after="0"/>
        <w:ind w:firstLine="0"/>
        <w:rPr>
          <w:rFonts w:ascii="Arial" w:hAnsi="Arial" w:cs="Arial"/>
          <w:sz w:val="22"/>
          <w:szCs w:val="22"/>
        </w:rPr>
      </w:pPr>
      <w:r w:rsidRPr="00A8023A">
        <w:rPr>
          <w:rFonts w:ascii="Arial" w:hAnsi="Arial" w:cs="Arial"/>
          <w:sz w:val="22"/>
          <w:szCs w:val="22"/>
        </w:rPr>
        <w:t xml:space="preserve">          </w:t>
      </w:r>
      <w:r w:rsidR="009E2D03" w:rsidRPr="00A8023A">
        <w:rPr>
          <w:rFonts w:ascii="Arial" w:hAnsi="Arial" w:cs="Arial"/>
          <w:sz w:val="22"/>
          <w:szCs w:val="22"/>
        </w:rPr>
        <w:t xml:space="preserve">1. Изучив документацию по вышеуказанному запросу предложений _________________ </w:t>
      </w:r>
      <w:r w:rsidR="009E2D03" w:rsidRPr="00A8023A">
        <w:rPr>
          <w:rFonts w:ascii="Arial" w:hAnsi="Arial" w:cs="Arial"/>
          <w:i/>
          <w:sz w:val="22"/>
          <w:szCs w:val="22"/>
        </w:rPr>
        <w:t>(указывается наименование участника)</w:t>
      </w:r>
      <w:r w:rsidR="009E2D03" w:rsidRPr="00A8023A">
        <w:rPr>
          <w:rFonts w:ascii="Arial" w:hAnsi="Arial" w:cs="Arial"/>
          <w:sz w:val="22"/>
          <w:szCs w:val="22"/>
        </w:rPr>
        <w:t xml:space="preserve"> в лице __________________________ </w:t>
      </w:r>
      <w:r w:rsidR="009E2D03" w:rsidRPr="00A8023A">
        <w:rPr>
          <w:rFonts w:ascii="Arial" w:hAnsi="Arial" w:cs="Arial"/>
          <w:i/>
          <w:sz w:val="22"/>
          <w:szCs w:val="22"/>
        </w:rPr>
        <w:t>(наименование должности руководителя, его Ф.И.О.)</w:t>
      </w:r>
      <w:r w:rsidR="009E2D03" w:rsidRPr="00A8023A">
        <w:rPr>
          <w:rFonts w:ascii="Arial" w:hAnsi="Arial" w:cs="Arial"/>
          <w:sz w:val="22"/>
          <w:szCs w:val="22"/>
        </w:rPr>
        <w:t xml:space="preserve">, действующего на основании </w:t>
      </w:r>
      <w:r w:rsidR="009E2D03" w:rsidRPr="00A8023A">
        <w:rPr>
          <w:rFonts w:ascii="Arial" w:hAnsi="Arial" w:cs="Arial"/>
          <w:i/>
          <w:sz w:val="22"/>
          <w:szCs w:val="22"/>
        </w:rPr>
        <w:t xml:space="preserve">______________________, </w:t>
      </w:r>
      <w:r w:rsidR="009E2D03" w:rsidRPr="00A8023A">
        <w:rPr>
          <w:rFonts w:ascii="Arial" w:hAnsi="Arial" w:cs="Arial"/>
          <w:sz w:val="22"/>
          <w:szCs w:val="22"/>
        </w:rPr>
        <w:t>сообщает о согласии участвовать в запросе предложений на условиях, установленных в документации, и направляет настоящее Предложение.</w:t>
      </w:r>
    </w:p>
    <w:p w:rsidR="009E2D03" w:rsidRPr="00A8023A" w:rsidRDefault="009E2D03" w:rsidP="009E2D03">
      <w:pPr>
        <w:widowControl w:val="0"/>
        <w:suppressLineNumbers/>
        <w:suppressAutoHyphens/>
        <w:spacing w:after="0"/>
        <w:ind w:firstLine="708"/>
        <w:jc w:val="both"/>
        <w:rPr>
          <w:rFonts w:ascii="Arial" w:hAnsi="Arial" w:cs="Arial"/>
        </w:rPr>
      </w:pPr>
      <w:r w:rsidRPr="00A8023A">
        <w:rPr>
          <w:rFonts w:ascii="Arial" w:hAnsi="Arial" w:cs="Arial"/>
        </w:rPr>
        <w:t xml:space="preserve">2. Мы согласны осуществлять </w:t>
      </w:r>
      <w:r w:rsidR="002856C7" w:rsidRPr="00A8023A">
        <w:rPr>
          <w:rFonts w:ascii="Arial" w:hAnsi="Arial" w:cs="Arial"/>
        </w:rPr>
        <w:t>выполнение работ</w:t>
      </w:r>
      <w:r w:rsidRPr="00A8023A">
        <w:rPr>
          <w:rFonts w:ascii="Arial" w:hAnsi="Arial" w:cs="Arial"/>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9E2D03" w:rsidRPr="00A8023A" w:rsidRDefault="009E2D03" w:rsidP="009E2D03">
      <w:pPr>
        <w:pStyle w:val="12pt"/>
        <w:rPr>
          <w:rFonts w:ascii="Arial" w:hAnsi="Arial" w:cs="Arial"/>
          <w:i/>
          <w:sz w:val="22"/>
          <w:szCs w:val="22"/>
        </w:rPr>
      </w:pPr>
      <w:r w:rsidRPr="00A8023A">
        <w:rPr>
          <w:rFonts w:ascii="Arial" w:hAnsi="Arial" w:cs="Arial"/>
          <w:sz w:val="22"/>
          <w:szCs w:val="22"/>
        </w:rPr>
        <w:t>3. Настоящим гарантируем достоверность представленной нами в Предложении информации.</w:t>
      </w:r>
    </w:p>
    <w:p w:rsidR="009E2D03" w:rsidRPr="00A8023A" w:rsidRDefault="009E2D03" w:rsidP="009E2D03">
      <w:pPr>
        <w:pStyle w:val="a7"/>
        <w:widowControl w:val="0"/>
        <w:spacing w:after="0"/>
        <w:rPr>
          <w:rFonts w:ascii="Arial" w:hAnsi="Arial" w:cs="Arial"/>
          <w:sz w:val="22"/>
          <w:szCs w:val="22"/>
        </w:rPr>
      </w:pPr>
      <w:r w:rsidRPr="00A8023A">
        <w:rPr>
          <w:rFonts w:ascii="Arial" w:hAnsi="Arial" w:cs="Arial"/>
          <w:sz w:val="22"/>
          <w:szCs w:val="22"/>
        </w:rPr>
        <w:t>4. В случае</w:t>
      </w:r>
      <w:proofErr w:type="gramStart"/>
      <w:r w:rsidRPr="00A8023A">
        <w:rPr>
          <w:rFonts w:ascii="Arial" w:hAnsi="Arial" w:cs="Arial"/>
          <w:sz w:val="22"/>
          <w:szCs w:val="22"/>
        </w:rPr>
        <w:t>,</w:t>
      </w:r>
      <w:proofErr w:type="gramEnd"/>
      <w:r w:rsidRPr="00A8023A">
        <w:rPr>
          <w:rFonts w:ascii="Arial" w:hAnsi="Arial" w:cs="Arial"/>
          <w:sz w:val="22"/>
          <w:szCs w:val="22"/>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9E2D03" w:rsidRPr="00A8023A" w:rsidRDefault="009E2D03" w:rsidP="009E2D03">
      <w:pPr>
        <w:pStyle w:val="a7"/>
        <w:widowControl w:val="0"/>
        <w:spacing w:after="0"/>
        <w:rPr>
          <w:rFonts w:ascii="Arial" w:hAnsi="Arial" w:cs="Arial"/>
          <w:b/>
          <w:i/>
          <w:sz w:val="22"/>
          <w:szCs w:val="22"/>
        </w:rPr>
      </w:pPr>
      <w:r w:rsidRPr="00A8023A">
        <w:rPr>
          <w:rFonts w:ascii="Arial" w:hAnsi="Arial" w:cs="Arial"/>
          <w:sz w:val="22"/>
          <w:szCs w:val="22"/>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A8023A">
        <w:rPr>
          <w:rFonts w:ascii="Arial" w:hAnsi="Arial" w:cs="Arial"/>
          <w:i/>
          <w:sz w:val="22"/>
          <w:szCs w:val="22"/>
        </w:rPr>
        <w:t>(указывается наименование должности, Ф.И.О., контактный телефон).</w:t>
      </w:r>
    </w:p>
    <w:p w:rsidR="009E2D03" w:rsidRPr="00A8023A" w:rsidRDefault="009E2D03" w:rsidP="009E2D03">
      <w:pPr>
        <w:widowControl w:val="0"/>
        <w:spacing w:after="0"/>
        <w:jc w:val="both"/>
        <w:rPr>
          <w:rFonts w:ascii="Arial" w:hAnsi="Arial" w:cs="Arial"/>
        </w:rPr>
      </w:pPr>
      <w:r w:rsidRPr="00A8023A">
        <w:rPr>
          <w:rFonts w:ascii="Arial" w:hAnsi="Arial" w:cs="Arial"/>
        </w:rPr>
        <w:t>Все сведения о проведении запроса предложений просим сообщать уполномоченному лицу.</w:t>
      </w:r>
    </w:p>
    <w:p w:rsidR="009E2D03" w:rsidRPr="00A8023A" w:rsidRDefault="009E2D03" w:rsidP="009E2D03">
      <w:pPr>
        <w:pStyle w:val="ac"/>
        <w:widowControl w:val="0"/>
        <w:spacing w:after="0"/>
        <w:ind w:left="0" w:firstLine="720"/>
        <w:jc w:val="both"/>
        <w:rPr>
          <w:rFonts w:ascii="Arial" w:hAnsi="Arial" w:cs="Arial"/>
        </w:rPr>
      </w:pPr>
      <w:r w:rsidRPr="00A8023A">
        <w:rPr>
          <w:rFonts w:ascii="Arial" w:hAnsi="Arial" w:cs="Arial"/>
        </w:rPr>
        <w:t>6. Корреспонденцию в наш адрес просим направлять по адресу: _______________________ ______________________, факс ___________________.</w:t>
      </w:r>
    </w:p>
    <w:p w:rsidR="009E2D03" w:rsidRPr="00A8023A" w:rsidRDefault="009E2D03" w:rsidP="009E2D03">
      <w:pPr>
        <w:pStyle w:val="ac"/>
        <w:widowControl w:val="0"/>
        <w:spacing w:after="0"/>
        <w:ind w:left="0" w:firstLine="720"/>
        <w:rPr>
          <w:rFonts w:ascii="Arial" w:hAnsi="Arial" w:cs="Arial"/>
        </w:rPr>
      </w:pPr>
      <w:r w:rsidRPr="00A8023A">
        <w:rPr>
          <w:rFonts w:ascii="Arial" w:hAnsi="Arial" w:cs="Arial"/>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09"/>
        <w:gridCol w:w="3752"/>
      </w:tblGrid>
      <w:tr w:rsidR="009E2D03" w:rsidRPr="00A8023A" w:rsidTr="00230305">
        <w:tc>
          <w:tcPr>
            <w:tcW w:w="6345" w:type="dxa"/>
          </w:tcPr>
          <w:p w:rsidR="009E2D03" w:rsidRPr="00A8023A" w:rsidRDefault="009E2D03" w:rsidP="00230305">
            <w:pPr>
              <w:pStyle w:val="ac"/>
              <w:widowControl w:val="0"/>
              <w:spacing w:after="0"/>
              <w:ind w:left="0"/>
              <w:rPr>
                <w:rFonts w:ascii="Arial" w:hAnsi="Arial" w:cs="Arial"/>
              </w:rPr>
            </w:pPr>
            <w:r w:rsidRPr="00A8023A">
              <w:rPr>
                <w:rFonts w:ascii="Arial" w:hAnsi="Arial" w:cs="Arial"/>
              </w:rPr>
              <w:t xml:space="preserve">Полное наименование </w:t>
            </w:r>
          </w:p>
        </w:tc>
        <w:tc>
          <w:tcPr>
            <w:tcW w:w="3969" w:type="dxa"/>
          </w:tcPr>
          <w:p w:rsidR="009E2D03" w:rsidRPr="00A8023A" w:rsidRDefault="009E2D03" w:rsidP="00230305">
            <w:pPr>
              <w:pStyle w:val="ac"/>
              <w:widowControl w:val="0"/>
              <w:spacing w:after="0"/>
              <w:ind w:left="0"/>
              <w:rPr>
                <w:rFonts w:ascii="Arial" w:hAnsi="Arial" w:cs="Arial"/>
              </w:rPr>
            </w:pPr>
          </w:p>
        </w:tc>
      </w:tr>
      <w:tr w:rsidR="009E2D03" w:rsidRPr="00A8023A" w:rsidTr="00230305">
        <w:tc>
          <w:tcPr>
            <w:tcW w:w="6345" w:type="dxa"/>
          </w:tcPr>
          <w:p w:rsidR="009E2D03" w:rsidRPr="00A8023A" w:rsidRDefault="009E2D03" w:rsidP="00230305">
            <w:pPr>
              <w:pStyle w:val="ac"/>
              <w:widowControl w:val="0"/>
              <w:spacing w:after="0"/>
              <w:ind w:left="0"/>
              <w:rPr>
                <w:rFonts w:ascii="Arial" w:hAnsi="Arial" w:cs="Arial"/>
              </w:rPr>
            </w:pPr>
            <w:r w:rsidRPr="00A8023A">
              <w:rPr>
                <w:rFonts w:ascii="Arial" w:hAnsi="Arial" w:cs="Arial"/>
              </w:rPr>
              <w:t>Сокращенное наименование</w:t>
            </w:r>
          </w:p>
        </w:tc>
        <w:tc>
          <w:tcPr>
            <w:tcW w:w="3969" w:type="dxa"/>
          </w:tcPr>
          <w:p w:rsidR="009E2D03" w:rsidRPr="00A8023A" w:rsidRDefault="009E2D03" w:rsidP="00230305">
            <w:pPr>
              <w:pStyle w:val="ac"/>
              <w:widowControl w:val="0"/>
              <w:spacing w:after="0"/>
              <w:ind w:left="0"/>
              <w:rPr>
                <w:rFonts w:ascii="Arial" w:hAnsi="Arial" w:cs="Arial"/>
              </w:rPr>
            </w:pPr>
          </w:p>
        </w:tc>
      </w:tr>
      <w:tr w:rsidR="009E2D03" w:rsidRPr="00A8023A" w:rsidTr="00230305">
        <w:tc>
          <w:tcPr>
            <w:tcW w:w="6345" w:type="dxa"/>
          </w:tcPr>
          <w:p w:rsidR="009E2D03" w:rsidRPr="00A8023A" w:rsidRDefault="009E2D03" w:rsidP="00230305">
            <w:pPr>
              <w:widowControl w:val="0"/>
              <w:rPr>
                <w:rFonts w:ascii="Arial" w:hAnsi="Arial" w:cs="Arial"/>
              </w:rPr>
            </w:pPr>
            <w:r w:rsidRPr="00A8023A">
              <w:rPr>
                <w:rFonts w:ascii="Arial" w:hAnsi="Arial" w:cs="Arial"/>
              </w:rPr>
              <w:t>Юридический адрес</w:t>
            </w:r>
          </w:p>
        </w:tc>
        <w:tc>
          <w:tcPr>
            <w:tcW w:w="3969" w:type="dxa"/>
          </w:tcPr>
          <w:p w:rsidR="009E2D03" w:rsidRPr="00A8023A" w:rsidRDefault="009E2D03" w:rsidP="00230305">
            <w:pPr>
              <w:pStyle w:val="ac"/>
              <w:widowControl w:val="0"/>
              <w:spacing w:after="0"/>
              <w:ind w:left="0"/>
              <w:rPr>
                <w:rFonts w:ascii="Arial" w:hAnsi="Arial" w:cs="Arial"/>
              </w:rPr>
            </w:pPr>
          </w:p>
        </w:tc>
      </w:tr>
      <w:tr w:rsidR="009E2D03" w:rsidRPr="00A8023A" w:rsidTr="00230305">
        <w:tc>
          <w:tcPr>
            <w:tcW w:w="6345" w:type="dxa"/>
          </w:tcPr>
          <w:p w:rsidR="009E2D03" w:rsidRPr="00A8023A" w:rsidRDefault="009E2D03" w:rsidP="00230305">
            <w:pPr>
              <w:widowControl w:val="0"/>
              <w:rPr>
                <w:rFonts w:ascii="Arial" w:hAnsi="Arial" w:cs="Arial"/>
              </w:rPr>
            </w:pPr>
            <w:r w:rsidRPr="00A8023A">
              <w:rPr>
                <w:rFonts w:ascii="Arial" w:hAnsi="Arial" w:cs="Arial"/>
              </w:rPr>
              <w:t>Фактический адрес место нахождения</w:t>
            </w:r>
          </w:p>
        </w:tc>
        <w:tc>
          <w:tcPr>
            <w:tcW w:w="3969" w:type="dxa"/>
          </w:tcPr>
          <w:p w:rsidR="009E2D03" w:rsidRPr="00A8023A" w:rsidRDefault="009E2D03" w:rsidP="00230305">
            <w:pPr>
              <w:pStyle w:val="ac"/>
              <w:widowControl w:val="0"/>
              <w:spacing w:after="0"/>
              <w:ind w:left="0"/>
              <w:rPr>
                <w:rFonts w:ascii="Arial" w:hAnsi="Arial" w:cs="Arial"/>
              </w:rPr>
            </w:pPr>
          </w:p>
        </w:tc>
      </w:tr>
      <w:tr w:rsidR="009E2D03" w:rsidRPr="00A8023A" w:rsidTr="00230305">
        <w:tc>
          <w:tcPr>
            <w:tcW w:w="6345" w:type="dxa"/>
          </w:tcPr>
          <w:p w:rsidR="009E2D03" w:rsidRPr="00A8023A" w:rsidRDefault="009E2D03" w:rsidP="00230305">
            <w:pPr>
              <w:widowControl w:val="0"/>
              <w:rPr>
                <w:rFonts w:ascii="Arial" w:hAnsi="Arial" w:cs="Arial"/>
              </w:rPr>
            </w:pPr>
            <w:r w:rsidRPr="00A8023A">
              <w:rPr>
                <w:rFonts w:ascii="Arial" w:hAnsi="Arial" w:cs="Arial"/>
              </w:rPr>
              <w:t xml:space="preserve">Дата, место и орган регистрации </w:t>
            </w:r>
            <w:r w:rsidRPr="00A8023A">
              <w:rPr>
                <w:rFonts w:ascii="Arial" w:hAnsi="Arial" w:cs="Arial"/>
                <w:i/>
              </w:rPr>
              <w:t>(на основании свидетельства о государственной регистрации)</w:t>
            </w:r>
          </w:p>
        </w:tc>
        <w:tc>
          <w:tcPr>
            <w:tcW w:w="3969" w:type="dxa"/>
          </w:tcPr>
          <w:p w:rsidR="009E2D03" w:rsidRPr="00A8023A" w:rsidRDefault="009E2D03" w:rsidP="00230305">
            <w:pPr>
              <w:pStyle w:val="ac"/>
              <w:widowControl w:val="0"/>
              <w:spacing w:after="0"/>
              <w:ind w:left="0"/>
              <w:rPr>
                <w:rFonts w:ascii="Arial" w:hAnsi="Arial" w:cs="Arial"/>
              </w:rPr>
            </w:pPr>
          </w:p>
        </w:tc>
      </w:tr>
      <w:tr w:rsidR="009E2D03" w:rsidRPr="00A8023A" w:rsidTr="00230305">
        <w:tc>
          <w:tcPr>
            <w:tcW w:w="6345" w:type="dxa"/>
          </w:tcPr>
          <w:p w:rsidR="009E2D03" w:rsidRPr="00A8023A" w:rsidRDefault="009E2D03" w:rsidP="00230305">
            <w:pPr>
              <w:pStyle w:val="ac"/>
              <w:widowControl w:val="0"/>
              <w:spacing w:after="0"/>
              <w:ind w:left="0"/>
              <w:rPr>
                <w:rFonts w:ascii="Arial" w:hAnsi="Arial" w:cs="Arial"/>
              </w:rPr>
            </w:pPr>
            <w:r w:rsidRPr="00A8023A">
              <w:rPr>
                <w:rFonts w:ascii="Arial" w:hAnsi="Arial" w:cs="Arial"/>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9E2D03" w:rsidRPr="00A8023A" w:rsidRDefault="009E2D03" w:rsidP="00230305">
            <w:pPr>
              <w:pStyle w:val="ac"/>
              <w:widowControl w:val="0"/>
              <w:spacing w:after="0"/>
              <w:ind w:left="0"/>
              <w:rPr>
                <w:rFonts w:ascii="Arial" w:hAnsi="Arial" w:cs="Arial"/>
              </w:rPr>
            </w:pPr>
          </w:p>
        </w:tc>
      </w:tr>
      <w:tr w:rsidR="009E2D03" w:rsidRPr="00A8023A" w:rsidTr="00230305">
        <w:tc>
          <w:tcPr>
            <w:tcW w:w="6345" w:type="dxa"/>
          </w:tcPr>
          <w:p w:rsidR="009E2D03" w:rsidRPr="00A8023A" w:rsidRDefault="009E2D03" w:rsidP="00230305">
            <w:pPr>
              <w:pStyle w:val="ac"/>
              <w:widowControl w:val="0"/>
              <w:spacing w:after="0"/>
              <w:ind w:left="0"/>
              <w:rPr>
                <w:rFonts w:ascii="Arial" w:hAnsi="Arial" w:cs="Arial"/>
              </w:rPr>
            </w:pPr>
            <w:r w:rsidRPr="00A8023A">
              <w:rPr>
                <w:rFonts w:ascii="Arial" w:hAnsi="Arial" w:cs="Arial"/>
              </w:rPr>
              <w:t>ИНН / КПП</w:t>
            </w:r>
          </w:p>
        </w:tc>
        <w:tc>
          <w:tcPr>
            <w:tcW w:w="3969" w:type="dxa"/>
          </w:tcPr>
          <w:p w:rsidR="009E2D03" w:rsidRPr="00A8023A" w:rsidRDefault="009E2D03" w:rsidP="00230305">
            <w:pPr>
              <w:pStyle w:val="ac"/>
              <w:widowControl w:val="0"/>
              <w:spacing w:after="0"/>
              <w:ind w:left="0"/>
              <w:rPr>
                <w:rFonts w:ascii="Arial" w:hAnsi="Arial" w:cs="Arial"/>
              </w:rPr>
            </w:pPr>
          </w:p>
        </w:tc>
      </w:tr>
      <w:tr w:rsidR="009E2D03" w:rsidRPr="00A8023A" w:rsidTr="00230305">
        <w:tc>
          <w:tcPr>
            <w:tcW w:w="6345" w:type="dxa"/>
          </w:tcPr>
          <w:p w:rsidR="009E2D03" w:rsidRPr="00A8023A" w:rsidRDefault="009E2D03" w:rsidP="00230305">
            <w:pPr>
              <w:pStyle w:val="ac"/>
              <w:widowControl w:val="0"/>
              <w:spacing w:after="0"/>
              <w:ind w:left="0"/>
              <w:rPr>
                <w:rFonts w:ascii="Arial" w:hAnsi="Arial" w:cs="Arial"/>
              </w:rPr>
            </w:pPr>
            <w:r w:rsidRPr="00A8023A">
              <w:rPr>
                <w:rFonts w:ascii="Arial" w:hAnsi="Arial" w:cs="Arial"/>
              </w:rPr>
              <w:t>ОГРН</w:t>
            </w:r>
          </w:p>
        </w:tc>
        <w:tc>
          <w:tcPr>
            <w:tcW w:w="3969" w:type="dxa"/>
          </w:tcPr>
          <w:p w:rsidR="009E2D03" w:rsidRPr="00A8023A" w:rsidRDefault="009E2D03" w:rsidP="00230305">
            <w:pPr>
              <w:pStyle w:val="ac"/>
              <w:widowControl w:val="0"/>
              <w:spacing w:after="0"/>
              <w:ind w:left="0"/>
              <w:rPr>
                <w:rFonts w:ascii="Arial" w:hAnsi="Arial" w:cs="Arial"/>
              </w:rPr>
            </w:pPr>
          </w:p>
        </w:tc>
      </w:tr>
      <w:tr w:rsidR="009E2D03" w:rsidRPr="00A8023A" w:rsidTr="00230305">
        <w:tc>
          <w:tcPr>
            <w:tcW w:w="6345" w:type="dxa"/>
          </w:tcPr>
          <w:p w:rsidR="009E2D03" w:rsidRPr="00A8023A" w:rsidRDefault="009E2D03" w:rsidP="00230305">
            <w:pPr>
              <w:pStyle w:val="ac"/>
              <w:widowControl w:val="0"/>
              <w:spacing w:after="0"/>
              <w:ind w:left="0"/>
              <w:rPr>
                <w:rFonts w:ascii="Arial" w:hAnsi="Arial" w:cs="Arial"/>
              </w:rPr>
            </w:pPr>
            <w:r w:rsidRPr="00A8023A">
              <w:rPr>
                <w:rFonts w:ascii="Arial" w:hAnsi="Arial" w:cs="Arial"/>
              </w:rPr>
              <w:t>ОКПО</w:t>
            </w:r>
          </w:p>
        </w:tc>
        <w:tc>
          <w:tcPr>
            <w:tcW w:w="3969" w:type="dxa"/>
          </w:tcPr>
          <w:p w:rsidR="009E2D03" w:rsidRPr="00A8023A" w:rsidRDefault="009E2D03" w:rsidP="00230305">
            <w:pPr>
              <w:pStyle w:val="ac"/>
              <w:widowControl w:val="0"/>
              <w:spacing w:after="0"/>
              <w:ind w:left="0"/>
              <w:rPr>
                <w:rFonts w:ascii="Arial" w:hAnsi="Arial" w:cs="Arial"/>
              </w:rPr>
            </w:pPr>
          </w:p>
        </w:tc>
      </w:tr>
    </w:tbl>
    <w:p w:rsidR="009E2D03" w:rsidRPr="00A8023A" w:rsidRDefault="009E2D03" w:rsidP="009E2D03">
      <w:pPr>
        <w:pStyle w:val="ac"/>
        <w:widowControl w:val="0"/>
        <w:spacing w:after="0"/>
        <w:ind w:left="0" w:firstLine="720"/>
        <w:rPr>
          <w:rFonts w:ascii="Arial" w:hAnsi="Arial" w:cs="Arial"/>
        </w:rPr>
      </w:pPr>
    </w:p>
    <w:p w:rsidR="009E2D03" w:rsidRPr="00A8023A" w:rsidRDefault="009E2D03" w:rsidP="009E2D03">
      <w:pPr>
        <w:pStyle w:val="ac"/>
        <w:widowControl w:val="0"/>
        <w:spacing w:after="0"/>
        <w:ind w:left="0" w:firstLine="720"/>
        <w:rPr>
          <w:rFonts w:ascii="Arial" w:hAnsi="Arial" w:cs="Arial"/>
        </w:rPr>
      </w:pPr>
      <w:r w:rsidRPr="00A8023A">
        <w:rPr>
          <w:rFonts w:ascii="Arial" w:hAnsi="Arial" w:cs="Arial"/>
        </w:rPr>
        <w:t>8. К настоящему Предложению прилагаются документы согласно описи - на _стр.</w:t>
      </w:r>
    </w:p>
    <w:p w:rsidR="009E2D03" w:rsidRPr="00A8023A" w:rsidRDefault="009E2D03" w:rsidP="009E2D03">
      <w:pPr>
        <w:pStyle w:val="ac"/>
        <w:widowControl w:val="0"/>
        <w:spacing w:after="0"/>
        <w:ind w:firstLine="603"/>
        <w:rPr>
          <w:rFonts w:ascii="Arial" w:hAnsi="Arial" w:cs="Arial"/>
        </w:rPr>
      </w:pPr>
    </w:p>
    <w:p w:rsidR="00AF2B2D" w:rsidRPr="00A8023A" w:rsidRDefault="00AF2B2D" w:rsidP="00AF2B2D">
      <w:pPr>
        <w:widowControl w:val="0"/>
        <w:rPr>
          <w:rFonts w:ascii="Arial" w:hAnsi="Arial" w:cs="Arial"/>
        </w:rPr>
      </w:pPr>
    </w:p>
    <w:p w:rsidR="00AF2B2D" w:rsidRPr="00A8023A" w:rsidRDefault="00AF2B2D" w:rsidP="00AF2B2D">
      <w:pPr>
        <w:widowControl w:val="0"/>
        <w:spacing w:after="0" w:line="240" w:lineRule="auto"/>
        <w:rPr>
          <w:rFonts w:ascii="Arial" w:hAnsi="Arial" w:cs="Arial"/>
        </w:rPr>
      </w:pPr>
      <w:r w:rsidRPr="00A8023A">
        <w:rPr>
          <w:rFonts w:ascii="Arial" w:hAnsi="Arial" w:cs="Arial"/>
        </w:rPr>
        <w:t>Руководитель организации</w:t>
      </w:r>
      <w:r w:rsidRPr="00A8023A">
        <w:rPr>
          <w:rFonts w:ascii="Arial" w:hAnsi="Arial" w:cs="Arial"/>
        </w:rPr>
        <w:tab/>
      </w:r>
      <w:r w:rsidRPr="00A8023A">
        <w:rPr>
          <w:rFonts w:ascii="Arial" w:hAnsi="Arial" w:cs="Arial"/>
        </w:rPr>
        <w:tab/>
        <w:t>___________________  _____________________</w:t>
      </w:r>
    </w:p>
    <w:p w:rsidR="00AF2B2D" w:rsidRPr="00A8023A" w:rsidRDefault="00AF2B2D" w:rsidP="00AF2B2D">
      <w:pPr>
        <w:widowControl w:val="0"/>
        <w:spacing w:after="0" w:line="240" w:lineRule="auto"/>
        <w:ind w:left="4248" w:firstLine="708"/>
        <w:rPr>
          <w:rFonts w:ascii="Arial" w:hAnsi="Arial" w:cs="Arial"/>
        </w:rPr>
      </w:pPr>
      <w:r w:rsidRPr="00A8023A">
        <w:rPr>
          <w:rFonts w:ascii="Arial" w:hAnsi="Arial" w:cs="Arial"/>
        </w:rPr>
        <w:t xml:space="preserve"> (подпись) </w:t>
      </w:r>
      <w:r w:rsidRPr="00A8023A">
        <w:rPr>
          <w:rFonts w:ascii="Arial" w:hAnsi="Arial" w:cs="Arial"/>
        </w:rPr>
        <w:tab/>
      </w:r>
      <w:r w:rsidRPr="00A8023A">
        <w:rPr>
          <w:rFonts w:ascii="Arial" w:hAnsi="Arial" w:cs="Arial"/>
        </w:rPr>
        <w:tab/>
      </w:r>
      <w:r w:rsidRPr="00A8023A">
        <w:rPr>
          <w:rFonts w:ascii="Arial" w:hAnsi="Arial" w:cs="Arial"/>
        </w:rPr>
        <w:tab/>
        <w:t xml:space="preserve"> (Ф.И.О.)</w:t>
      </w:r>
    </w:p>
    <w:p w:rsidR="00AF2B2D" w:rsidRPr="00A8023A" w:rsidRDefault="00AF2B2D" w:rsidP="00AF2B2D">
      <w:pPr>
        <w:widowControl w:val="0"/>
        <w:rPr>
          <w:rFonts w:ascii="Arial" w:hAnsi="Arial" w:cs="Arial"/>
          <w:i/>
        </w:rPr>
      </w:pPr>
      <w:r w:rsidRPr="00A8023A">
        <w:rPr>
          <w:rFonts w:ascii="Arial" w:hAnsi="Arial" w:cs="Arial"/>
          <w:i/>
        </w:rPr>
        <w:t>М.П.</w:t>
      </w:r>
    </w:p>
    <w:p w:rsidR="009E2D03" w:rsidRPr="00A8023A" w:rsidRDefault="009E2D03" w:rsidP="009E2D03">
      <w:pPr>
        <w:pageBreakBefore/>
        <w:jc w:val="right"/>
        <w:rPr>
          <w:rFonts w:ascii="Arial" w:hAnsi="Arial" w:cs="Arial"/>
          <w:color w:val="000000"/>
        </w:rPr>
      </w:pPr>
      <w:r w:rsidRPr="00A8023A">
        <w:rPr>
          <w:rFonts w:ascii="Arial" w:hAnsi="Arial" w:cs="Arial"/>
          <w:color w:val="000000"/>
        </w:rPr>
        <w:lastRenderedPageBreak/>
        <w:t>Приложение № 4</w:t>
      </w:r>
    </w:p>
    <w:p w:rsidR="009E2D03" w:rsidRPr="00A8023A" w:rsidRDefault="009E2D03" w:rsidP="009E2D03">
      <w:pPr>
        <w:widowControl w:val="0"/>
        <w:jc w:val="center"/>
        <w:rPr>
          <w:rFonts w:ascii="Arial" w:hAnsi="Arial" w:cs="Arial"/>
          <w:i/>
        </w:rPr>
      </w:pPr>
      <w:r w:rsidRPr="00A8023A">
        <w:rPr>
          <w:rFonts w:ascii="Arial" w:hAnsi="Arial" w:cs="Arial"/>
          <w:b/>
          <w:i/>
          <w:color w:val="000000"/>
        </w:rPr>
        <w:t>ФОРМА ДОВЕРЕННОСТИ</w:t>
      </w:r>
    </w:p>
    <w:p w:rsidR="009E2D03" w:rsidRPr="00A8023A" w:rsidRDefault="009E2D03" w:rsidP="009C5173">
      <w:pPr>
        <w:autoSpaceDE w:val="0"/>
        <w:autoSpaceDN w:val="0"/>
        <w:adjustRightInd w:val="0"/>
        <w:spacing w:after="0" w:line="240" w:lineRule="auto"/>
        <w:rPr>
          <w:rFonts w:ascii="Arial" w:hAnsi="Arial" w:cs="Arial"/>
          <w:i/>
          <w:color w:val="000000"/>
        </w:rPr>
      </w:pPr>
    </w:p>
    <w:p w:rsidR="009E2D03" w:rsidRPr="00A8023A" w:rsidRDefault="009E2D03" w:rsidP="009C5173">
      <w:pPr>
        <w:autoSpaceDE w:val="0"/>
        <w:autoSpaceDN w:val="0"/>
        <w:adjustRightInd w:val="0"/>
        <w:spacing w:after="0" w:line="240" w:lineRule="auto"/>
        <w:rPr>
          <w:rFonts w:ascii="Arial" w:hAnsi="Arial" w:cs="Arial"/>
          <w:i/>
          <w:color w:val="000000"/>
        </w:rPr>
      </w:pPr>
      <w:r w:rsidRPr="00A8023A">
        <w:rPr>
          <w:rFonts w:ascii="Arial" w:hAnsi="Arial" w:cs="Arial"/>
          <w:i/>
          <w:color w:val="000000"/>
        </w:rPr>
        <w:t>На бланке организации</w:t>
      </w:r>
    </w:p>
    <w:p w:rsidR="009E2D03" w:rsidRPr="00A8023A" w:rsidRDefault="009E2D03" w:rsidP="009C5173">
      <w:pPr>
        <w:autoSpaceDE w:val="0"/>
        <w:autoSpaceDN w:val="0"/>
        <w:adjustRightInd w:val="0"/>
        <w:spacing w:after="0" w:line="240" w:lineRule="auto"/>
        <w:rPr>
          <w:rFonts w:ascii="Arial" w:hAnsi="Arial" w:cs="Arial"/>
          <w:b/>
          <w:color w:val="000000"/>
        </w:rPr>
      </w:pPr>
      <w:r w:rsidRPr="00A8023A">
        <w:rPr>
          <w:rFonts w:ascii="Arial" w:hAnsi="Arial" w:cs="Arial"/>
          <w:i/>
          <w:color w:val="000000"/>
        </w:rPr>
        <w:t xml:space="preserve">Дата, исх. номер </w:t>
      </w:r>
    </w:p>
    <w:p w:rsidR="009E2D03" w:rsidRPr="00A8023A" w:rsidRDefault="009E2D03" w:rsidP="009E2D03">
      <w:pPr>
        <w:autoSpaceDE w:val="0"/>
        <w:autoSpaceDN w:val="0"/>
        <w:adjustRightInd w:val="0"/>
        <w:jc w:val="center"/>
        <w:rPr>
          <w:rFonts w:ascii="Arial" w:hAnsi="Arial" w:cs="Arial"/>
          <w:b/>
          <w:color w:val="000000"/>
        </w:rPr>
      </w:pPr>
      <w:r w:rsidRPr="00A8023A">
        <w:rPr>
          <w:rFonts w:ascii="Arial" w:hAnsi="Arial" w:cs="Arial"/>
          <w:b/>
          <w:color w:val="000000"/>
        </w:rPr>
        <w:t xml:space="preserve">ДОВЕРЕННОСТЬ </w:t>
      </w:r>
    </w:p>
    <w:p w:rsidR="009E2D03" w:rsidRPr="00A8023A" w:rsidRDefault="009E2D03" w:rsidP="009C5173">
      <w:pPr>
        <w:autoSpaceDE w:val="0"/>
        <w:autoSpaceDN w:val="0"/>
        <w:adjustRightInd w:val="0"/>
        <w:spacing w:after="0"/>
        <w:jc w:val="center"/>
        <w:rPr>
          <w:rFonts w:ascii="Arial" w:hAnsi="Arial" w:cs="Arial"/>
          <w:b/>
          <w:color w:val="000000"/>
        </w:rPr>
      </w:pPr>
      <w:r w:rsidRPr="00A8023A">
        <w:rPr>
          <w:rFonts w:ascii="Arial" w:hAnsi="Arial" w:cs="Arial"/>
          <w:color w:val="000000"/>
        </w:rPr>
        <w:t>___________________________________________</w:t>
      </w:r>
      <w:r w:rsidR="00E305CF" w:rsidRPr="00A8023A">
        <w:rPr>
          <w:rFonts w:ascii="Arial" w:hAnsi="Arial" w:cs="Arial"/>
          <w:color w:val="000000"/>
        </w:rPr>
        <w:t>_______________________________</w:t>
      </w:r>
    </w:p>
    <w:p w:rsidR="009E2D03" w:rsidRPr="00A8023A" w:rsidRDefault="009E2D03" w:rsidP="009C5173">
      <w:pPr>
        <w:autoSpaceDE w:val="0"/>
        <w:autoSpaceDN w:val="0"/>
        <w:adjustRightInd w:val="0"/>
        <w:spacing w:after="0"/>
        <w:ind w:firstLine="708"/>
        <w:jc w:val="center"/>
        <w:rPr>
          <w:rFonts w:ascii="Arial" w:hAnsi="Arial" w:cs="Arial"/>
          <w:color w:val="000000"/>
        </w:rPr>
      </w:pPr>
      <w:r w:rsidRPr="00A8023A">
        <w:rPr>
          <w:rFonts w:ascii="Arial" w:hAnsi="Arial" w:cs="Arial"/>
          <w:iCs/>
          <w:color w:val="000000"/>
        </w:rPr>
        <w:t>(число, месяц и год выдачи доверенности прописью)</w:t>
      </w:r>
    </w:p>
    <w:p w:rsidR="009E2D03" w:rsidRPr="00A8023A" w:rsidRDefault="009E2D03" w:rsidP="009C5173">
      <w:pPr>
        <w:autoSpaceDE w:val="0"/>
        <w:autoSpaceDN w:val="0"/>
        <w:adjustRightInd w:val="0"/>
        <w:spacing w:after="0"/>
        <w:ind w:firstLine="708"/>
        <w:rPr>
          <w:rFonts w:ascii="Arial" w:hAnsi="Arial" w:cs="Arial"/>
          <w:color w:val="000000"/>
        </w:rPr>
      </w:pPr>
      <w:r w:rsidRPr="00A8023A">
        <w:rPr>
          <w:rFonts w:ascii="Arial" w:hAnsi="Arial" w:cs="Arial"/>
          <w:color w:val="000000"/>
        </w:rPr>
        <w:t>Участник закупки ______________________________________________________</w:t>
      </w:r>
    </w:p>
    <w:p w:rsidR="009E2D03" w:rsidRPr="00A8023A" w:rsidRDefault="009C5173" w:rsidP="009C5173">
      <w:pPr>
        <w:autoSpaceDE w:val="0"/>
        <w:autoSpaceDN w:val="0"/>
        <w:adjustRightInd w:val="0"/>
        <w:spacing w:after="0"/>
        <w:ind w:left="3540" w:firstLine="708"/>
        <w:rPr>
          <w:rFonts w:ascii="Arial" w:hAnsi="Arial" w:cs="Arial"/>
          <w:color w:val="000000"/>
        </w:rPr>
      </w:pPr>
      <w:r w:rsidRPr="00A8023A">
        <w:rPr>
          <w:rFonts w:ascii="Arial" w:hAnsi="Arial" w:cs="Arial"/>
          <w:iCs/>
          <w:color w:val="000000"/>
        </w:rPr>
        <w:t>(</w:t>
      </w:r>
      <w:r w:rsidR="009E2D03" w:rsidRPr="00A8023A">
        <w:rPr>
          <w:rFonts w:ascii="Arial" w:hAnsi="Arial" w:cs="Arial"/>
          <w:iCs/>
          <w:color w:val="000000"/>
        </w:rPr>
        <w:t>наименование организации)</w:t>
      </w:r>
    </w:p>
    <w:p w:rsidR="009E2D03" w:rsidRPr="00A8023A" w:rsidRDefault="009E2D03" w:rsidP="009C5173">
      <w:pPr>
        <w:autoSpaceDE w:val="0"/>
        <w:autoSpaceDN w:val="0"/>
        <w:adjustRightInd w:val="0"/>
        <w:spacing w:after="0"/>
        <w:rPr>
          <w:rFonts w:ascii="Arial" w:hAnsi="Arial" w:cs="Arial"/>
          <w:color w:val="000000"/>
        </w:rPr>
      </w:pPr>
      <w:r w:rsidRPr="00A8023A">
        <w:rPr>
          <w:rFonts w:ascii="Arial" w:hAnsi="Arial" w:cs="Arial"/>
          <w:color w:val="000000"/>
        </w:rPr>
        <w:t>доверяет Представителю __________________________________________</w:t>
      </w:r>
    </w:p>
    <w:p w:rsidR="009E2D03" w:rsidRPr="00A8023A" w:rsidRDefault="009E2D03" w:rsidP="009C5173">
      <w:pPr>
        <w:autoSpaceDE w:val="0"/>
        <w:autoSpaceDN w:val="0"/>
        <w:adjustRightInd w:val="0"/>
        <w:spacing w:after="0"/>
        <w:ind w:firstLine="708"/>
        <w:jc w:val="center"/>
        <w:rPr>
          <w:rFonts w:ascii="Arial" w:hAnsi="Arial" w:cs="Arial"/>
          <w:color w:val="000000"/>
        </w:rPr>
      </w:pPr>
      <w:r w:rsidRPr="00A8023A">
        <w:rPr>
          <w:rFonts w:ascii="Arial" w:hAnsi="Arial" w:cs="Arial"/>
          <w:iCs/>
          <w:color w:val="000000"/>
        </w:rPr>
        <w:t xml:space="preserve"> (Ф.И.О., должность)</w:t>
      </w:r>
    </w:p>
    <w:p w:rsidR="009E2D03" w:rsidRPr="00A8023A" w:rsidRDefault="009E2D03" w:rsidP="009C5173">
      <w:pPr>
        <w:autoSpaceDE w:val="0"/>
        <w:autoSpaceDN w:val="0"/>
        <w:adjustRightInd w:val="0"/>
        <w:spacing w:after="0"/>
        <w:rPr>
          <w:rFonts w:ascii="Arial" w:hAnsi="Arial" w:cs="Arial"/>
          <w:color w:val="000000"/>
        </w:rPr>
      </w:pPr>
      <w:r w:rsidRPr="00A8023A">
        <w:rPr>
          <w:rFonts w:ascii="Arial" w:hAnsi="Arial" w:cs="Arial"/>
          <w:color w:val="000000"/>
        </w:rPr>
        <w:t>паспорт серии _______ № _____________ выдан ______</w:t>
      </w:r>
      <w:r w:rsidR="009C5173" w:rsidRPr="00A8023A">
        <w:rPr>
          <w:rFonts w:ascii="Arial" w:hAnsi="Arial" w:cs="Arial"/>
          <w:color w:val="000000"/>
        </w:rPr>
        <w:t>_______________________</w:t>
      </w:r>
    </w:p>
    <w:p w:rsidR="009E2D03" w:rsidRPr="00A8023A" w:rsidRDefault="009E2D03" w:rsidP="009C5173">
      <w:pPr>
        <w:autoSpaceDE w:val="0"/>
        <w:autoSpaceDN w:val="0"/>
        <w:adjustRightInd w:val="0"/>
        <w:spacing w:after="0"/>
        <w:ind w:left="708"/>
        <w:rPr>
          <w:rFonts w:ascii="Arial" w:hAnsi="Arial" w:cs="Arial"/>
          <w:color w:val="000000"/>
        </w:rPr>
      </w:pPr>
    </w:p>
    <w:p w:rsidR="009E2D03" w:rsidRPr="00A8023A" w:rsidRDefault="009E2D03" w:rsidP="009C5173">
      <w:pPr>
        <w:autoSpaceDE w:val="0"/>
        <w:autoSpaceDN w:val="0"/>
        <w:adjustRightInd w:val="0"/>
        <w:spacing w:after="0"/>
        <w:rPr>
          <w:rFonts w:ascii="Arial" w:hAnsi="Arial" w:cs="Arial"/>
          <w:color w:val="000000"/>
        </w:rPr>
      </w:pPr>
      <w:r w:rsidRPr="00A8023A">
        <w:rPr>
          <w:rFonts w:ascii="Arial" w:hAnsi="Arial" w:cs="Arial"/>
          <w:color w:val="000000"/>
        </w:rPr>
        <w:t>представлять интересы ____________________________</w:t>
      </w:r>
      <w:r w:rsidR="009C5173" w:rsidRPr="00A8023A">
        <w:rPr>
          <w:rFonts w:ascii="Arial" w:hAnsi="Arial" w:cs="Arial"/>
          <w:color w:val="000000"/>
        </w:rPr>
        <w:t>_______________________</w:t>
      </w:r>
    </w:p>
    <w:p w:rsidR="009E2D03" w:rsidRPr="00A8023A" w:rsidRDefault="009E2D03" w:rsidP="009C5173">
      <w:pPr>
        <w:autoSpaceDE w:val="0"/>
        <w:autoSpaceDN w:val="0"/>
        <w:adjustRightInd w:val="0"/>
        <w:spacing w:after="0"/>
        <w:ind w:firstLine="708"/>
        <w:jc w:val="center"/>
        <w:rPr>
          <w:rFonts w:ascii="Arial" w:hAnsi="Arial" w:cs="Arial"/>
          <w:color w:val="000000"/>
        </w:rPr>
      </w:pPr>
      <w:r w:rsidRPr="00A8023A">
        <w:rPr>
          <w:rFonts w:ascii="Arial" w:hAnsi="Arial" w:cs="Arial"/>
          <w:iCs/>
          <w:color w:val="000000"/>
        </w:rPr>
        <w:t>(наименование организации)</w:t>
      </w:r>
    </w:p>
    <w:p w:rsidR="002D5D54" w:rsidRPr="00A8023A" w:rsidRDefault="009E2D03" w:rsidP="002D5D54">
      <w:pPr>
        <w:spacing w:after="0"/>
        <w:rPr>
          <w:rFonts w:ascii="Arial" w:hAnsi="Arial" w:cs="Arial"/>
        </w:rPr>
      </w:pPr>
      <w:r w:rsidRPr="00A8023A">
        <w:rPr>
          <w:rFonts w:ascii="Arial" w:hAnsi="Arial" w:cs="Arial"/>
          <w:color w:val="000000"/>
        </w:rPr>
        <w:t xml:space="preserve">в запросе предложений, проводимом </w:t>
      </w:r>
      <w:r w:rsidR="00D16A32" w:rsidRPr="00A8023A">
        <w:rPr>
          <w:rFonts w:ascii="Arial" w:hAnsi="Arial" w:cs="Arial"/>
          <w:color w:val="000000"/>
        </w:rPr>
        <w:t>А</w:t>
      </w:r>
      <w:r w:rsidRPr="00A8023A">
        <w:rPr>
          <w:rFonts w:ascii="Arial" w:hAnsi="Arial" w:cs="Arial"/>
          <w:color w:val="000000"/>
        </w:rPr>
        <w:t xml:space="preserve">кционерным </w:t>
      </w:r>
      <w:r w:rsidR="00D16A32" w:rsidRPr="00A8023A">
        <w:rPr>
          <w:rFonts w:ascii="Arial" w:hAnsi="Arial" w:cs="Arial"/>
          <w:color w:val="000000"/>
        </w:rPr>
        <w:t>О</w:t>
      </w:r>
      <w:r w:rsidRPr="00A8023A">
        <w:rPr>
          <w:rFonts w:ascii="Arial" w:hAnsi="Arial" w:cs="Arial"/>
          <w:color w:val="000000"/>
        </w:rPr>
        <w:t>бществом «Международный аэропорт «Казань», по предмету</w:t>
      </w:r>
      <w:r w:rsidR="00D16A32" w:rsidRPr="00A8023A">
        <w:rPr>
          <w:rFonts w:ascii="Arial" w:hAnsi="Arial" w:cs="Arial"/>
          <w:color w:val="000000"/>
        </w:rPr>
        <w:t>:</w:t>
      </w:r>
      <w:r w:rsidR="00716C78">
        <w:rPr>
          <w:rFonts w:ascii="Arial" w:hAnsi="Arial" w:cs="Arial"/>
        </w:rPr>
        <w:t xml:space="preserve"> </w:t>
      </w:r>
      <w:r w:rsidR="00C80D8E">
        <w:rPr>
          <w:rFonts w:ascii="Arial" w:hAnsi="Arial" w:cs="Arial"/>
        </w:rPr>
        <w:t>Ремонт постовых помещений согласно техническому заданию</w:t>
      </w:r>
      <w:r w:rsidR="003906EC" w:rsidRPr="00A8023A">
        <w:rPr>
          <w:rFonts w:ascii="Arial" w:hAnsi="Arial" w:cs="Arial"/>
        </w:rPr>
        <w:t xml:space="preserve"> для нужд</w:t>
      </w:r>
      <w:r w:rsidR="00FA698C" w:rsidRPr="00A8023A">
        <w:rPr>
          <w:rFonts w:ascii="Arial" w:hAnsi="Arial" w:cs="Arial"/>
        </w:rPr>
        <w:t xml:space="preserve"> АО «Международный аэропорт «Казань»</w:t>
      </w:r>
      <w:r w:rsidR="002D5D54" w:rsidRPr="00A8023A">
        <w:rPr>
          <w:rFonts w:ascii="Arial" w:hAnsi="Arial" w:cs="Arial"/>
        </w:rPr>
        <w:t>.</w:t>
      </w:r>
    </w:p>
    <w:p w:rsidR="009E2D03" w:rsidRPr="00A8023A" w:rsidRDefault="009E2D03" w:rsidP="002D5D54">
      <w:pPr>
        <w:spacing w:after="0"/>
        <w:ind w:firstLine="708"/>
        <w:rPr>
          <w:rFonts w:ascii="Arial" w:hAnsi="Arial" w:cs="Arial"/>
          <w:color w:val="000000"/>
        </w:rPr>
      </w:pPr>
      <w:r w:rsidRPr="00A8023A">
        <w:rPr>
          <w:rFonts w:ascii="Arial" w:hAnsi="Arial" w:cs="Arial"/>
          <w:color w:val="000000"/>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AF2B2D" w:rsidRPr="00A8023A" w:rsidRDefault="009E2D03" w:rsidP="009C5173">
      <w:pPr>
        <w:autoSpaceDE w:val="0"/>
        <w:autoSpaceDN w:val="0"/>
        <w:adjustRightInd w:val="0"/>
        <w:spacing w:after="0"/>
        <w:rPr>
          <w:rFonts w:ascii="Arial" w:hAnsi="Arial" w:cs="Arial"/>
          <w:color w:val="000000"/>
        </w:rPr>
      </w:pPr>
      <w:r w:rsidRPr="00A8023A">
        <w:rPr>
          <w:rFonts w:ascii="Arial" w:hAnsi="Arial" w:cs="Arial"/>
          <w:color w:val="000000"/>
        </w:rPr>
        <w:t xml:space="preserve">Подпись </w:t>
      </w:r>
      <w:r w:rsidR="00AF2B2D" w:rsidRPr="00A8023A">
        <w:rPr>
          <w:rFonts w:ascii="Arial" w:hAnsi="Arial" w:cs="Arial"/>
          <w:color w:val="000000"/>
        </w:rPr>
        <w:t>удостоверяем:</w:t>
      </w:r>
    </w:p>
    <w:p w:rsidR="00AF2B2D" w:rsidRPr="00A8023A" w:rsidRDefault="00AF2B2D" w:rsidP="00AF2B2D">
      <w:pPr>
        <w:autoSpaceDE w:val="0"/>
        <w:autoSpaceDN w:val="0"/>
        <w:adjustRightInd w:val="0"/>
        <w:spacing w:after="0"/>
        <w:ind w:left="1416" w:firstLine="708"/>
        <w:rPr>
          <w:rFonts w:ascii="Arial" w:hAnsi="Arial" w:cs="Arial"/>
          <w:color w:val="000000"/>
        </w:rPr>
      </w:pPr>
      <w:r w:rsidRPr="00A8023A">
        <w:rPr>
          <w:rFonts w:ascii="Arial" w:hAnsi="Arial" w:cs="Arial"/>
          <w:color w:val="000000"/>
        </w:rPr>
        <w:t>_______________________        _______________________</w:t>
      </w:r>
    </w:p>
    <w:p w:rsidR="009E2D03" w:rsidRPr="00A8023A" w:rsidRDefault="009E2D03" w:rsidP="00AF2B2D">
      <w:pPr>
        <w:autoSpaceDE w:val="0"/>
        <w:autoSpaceDN w:val="0"/>
        <w:adjustRightInd w:val="0"/>
        <w:spacing w:after="0"/>
        <w:ind w:left="2124" w:firstLine="708"/>
        <w:rPr>
          <w:rFonts w:ascii="Arial" w:hAnsi="Arial" w:cs="Arial"/>
          <w:color w:val="000000"/>
        </w:rPr>
      </w:pPr>
      <w:r w:rsidRPr="00A8023A">
        <w:rPr>
          <w:rFonts w:ascii="Arial" w:hAnsi="Arial" w:cs="Arial"/>
          <w:iCs/>
          <w:color w:val="000000"/>
        </w:rPr>
        <w:t xml:space="preserve">(Ф.И.О. </w:t>
      </w:r>
      <w:proofErr w:type="gramStart"/>
      <w:r w:rsidRPr="00A8023A">
        <w:rPr>
          <w:rFonts w:ascii="Arial" w:hAnsi="Arial" w:cs="Arial"/>
          <w:iCs/>
          <w:color w:val="000000"/>
        </w:rPr>
        <w:t>удостоверяемого</w:t>
      </w:r>
      <w:proofErr w:type="gramEnd"/>
      <w:r w:rsidRPr="00A8023A">
        <w:rPr>
          <w:rFonts w:ascii="Arial" w:hAnsi="Arial" w:cs="Arial"/>
          <w:iCs/>
          <w:color w:val="000000"/>
        </w:rPr>
        <w:t>)</w:t>
      </w:r>
      <w:r w:rsidR="00AF2B2D" w:rsidRPr="00A8023A">
        <w:rPr>
          <w:rFonts w:ascii="Arial" w:hAnsi="Arial" w:cs="Arial"/>
          <w:iCs/>
          <w:color w:val="000000"/>
        </w:rPr>
        <w:tab/>
        <w:t>(</w:t>
      </w:r>
      <w:r w:rsidRPr="00A8023A">
        <w:rPr>
          <w:rFonts w:ascii="Arial" w:hAnsi="Arial" w:cs="Arial"/>
          <w:iCs/>
          <w:color w:val="000000"/>
        </w:rPr>
        <w:t>подпись удостоверяемого)</w:t>
      </w:r>
    </w:p>
    <w:p w:rsidR="009E2D03" w:rsidRPr="00A8023A" w:rsidRDefault="009E2D03" w:rsidP="009C5173">
      <w:pPr>
        <w:autoSpaceDE w:val="0"/>
        <w:autoSpaceDN w:val="0"/>
        <w:adjustRightInd w:val="0"/>
        <w:spacing w:after="0"/>
        <w:rPr>
          <w:rFonts w:ascii="Arial" w:hAnsi="Arial" w:cs="Arial"/>
          <w:color w:val="000000"/>
        </w:rPr>
      </w:pPr>
    </w:p>
    <w:p w:rsidR="009E2D03" w:rsidRPr="00A8023A" w:rsidRDefault="009E2D03" w:rsidP="009C5173">
      <w:pPr>
        <w:autoSpaceDE w:val="0"/>
        <w:autoSpaceDN w:val="0"/>
        <w:adjustRightInd w:val="0"/>
        <w:spacing w:after="0"/>
        <w:rPr>
          <w:rFonts w:ascii="Arial" w:hAnsi="Arial" w:cs="Arial"/>
          <w:color w:val="000000"/>
        </w:rPr>
      </w:pPr>
    </w:p>
    <w:p w:rsidR="009E2D03" w:rsidRPr="00A8023A" w:rsidRDefault="009E2D03" w:rsidP="009C5173">
      <w:pPr>
        <w:autoSpaceDE w:val="0"/>
        <w:autoSpaceDN w:val="0"/>
        <w:adjustRightInd w:val="0"/>
        <w:spacing w:after="0"/>
        <w:rPr>
          <w:rFonts w:ascii="Arial" w:hAnsi="Arial" w:cs="Arial"/>
          <w:color w:val="000000"/>
        </w:rPr>
      </w:pPr>
      <w:r w:rsidRPr="00A8023A">
        <w:rPr>
          <w:rFonts w:ascii="Arial" w:hAnsi="Arial" w:cs="Arial"/>
          <w:color w:val="000000"/>
        </w:rPr>
        <w:t xml:space="preserve">Доверенность действительна по « </w:t>
      </w:r>
      <w:r w:rsidR="009C5173" w:rsidRPr="00A8023A">
        <w:rPr>
          <w:rFonts w:ascii="Arial" w:hAnsi="Arial" w:cs="Arial"/>
          <w:color w:val="000000"/>
        </w:rPr>
        <w:t>_____» __________________ 20 __ г.</w:t>
      </w:r>
    </w:p>
    <w:p w:rsidR="009C5173" w:rsidRPr="00A8023A" w:rsidRDefault="009C5173" w:rsidP="009C5173">
      <w:pPr>
        <w:autoSpaceDE w:val="0"/>
        <w:autoSpaceDN w:val="0"/>
        <w:adjustRightInd w:val="0"/>
        <w:spacing w:after="0"/>
        <w:rPr>
          <w:rFonts w:ascii="Arial" w:hAnsi="Arial" w:cs="Arial"/>
          <w:color w:val="000000"/>
        </w:rPr>
      </w:pPr>
    </w:p>
    <w:p w:rsidR="00AF2B2D" w:rsidRPr="00A8023A" w:rsidRDefault="00AF2B2D" w:rsidP="00AF2B2D">
      <w:pPr>
        <w:widowControl w:val="0"/>
        <w:rPr>
          <w:rFonts w:ascii="Arial" w:hAnsi="Arial" w:cs="Arial"/>
        </w:rPr>
      </w:pPr>
    </w:p>
    <w:p w:rsidR="00AF2B2D" w:rsidRPr="00A8023A" w:rsidRDefault="00AF2B2D" w:rsidP="00AF2B2D">
      <w:pPr>
        <w:widowControl w:val="0"/>
        <w:spacing w:after="0" w:line="240" w:lineRule="auto"/>
        <w:rPr>
          <w:rFonts w:ascii="Arial" w:hAnsi="Arial" w:cs="Arial"/>
        </w:rPr>
      </w:pPr>
      <w:r w:rsidRPr="00A8023A">
        <w:rPr>
          <w:rFonts w:ascii="Arial" w:hAnsi="Arial" w:cs="Arial"/>
        </w:rPr>
        <w:t>Руководитель организации</w:t>
      </w:r>
      <w:r w:rsidRPr="00A8023A">
        <w:rPr>
          <w:rFonts w:ascii="Arial" w:hAnsi="Arial" w:cs="Arial"/>
        </w:rPr>
        <w:tab/>
      </w:r>
      <w:r w:rsidRPr="00A8023A">
        <w:rPr>
          <w:rFonts w:ascii="Arial" w:hAnsi="Arial" w:cs="Arial"/>
        </w:rPr>
        <w:tab/>
        <w:t>___________________  _____________________</w:t>
      </w:r>
    </w:p>
    <w:p w:rsidR="00AF2B2D" w:rsidRPr="00A8023A" w:rsidRDefault="00AF2B2D" w:rsidP="00AF2B2D">
      <w:pPr>
        <w:widowControl w:val="0"/>
        <w:spacing w:after="0" w:line="240" w:lineRule="auto"/>
        <w:ind w:left="4248" w:firstLine="708"/>
        <w:rPr>
          <w:rFonts w:ascii="Arial" w:hAnsi="Arial" w:cs="Arial"/>
        </w:rPr>
      </w:pPr>
      <w:r w:rsidRPr="00A8023A">
        <w:rPr>
          <w:rFonts w:ascii="Arial" w:hAnsi="Arial" w:cs="Arial"/>
        </w:rPr>
        <w:t xml:space="preserve"> (подпись) </w:t>
      </w:r>
      <w:r w:rsidRPr="00A8023A">
        <w:rPr>
          <w:rFonts w:ascii="Arial" w:hAnsi="Arial" w:cs="Arial"/>
        </w:rPr>
        <w:tab/>
      </w:r>
      <w:r w:rsidRPr="00A8023A">
        <w:rPr>
          <w:rFonts w:ascii="Arial" w:hAnsi="Arial" w:cs="Arial"/>
        </w:rPr>
        <w:tab/>
      </w:r>
      <w:r w:rsidRPr="00A8023A">
        <w:rPr>
          <w:rFonts w:ascii="Arial" w:hAnsi="Arial" w:cs="Arial"/>
        </w:rPr>
        <w:tab/>
        <w:t xml:space="preserve"> (Ф.И.О.)</w:t>
      </w:r>
    </w:p>
    <w:p w:rsidR="00017ADF" w:rsidRPr="00A8023A" w:rsidRDefault="00AF2B2D" w:rsidP="00E305CF">
      <w:pPr>
        <w:widowControl w:val="0"/>
        <w:rPr>
          <w:rFonts w:ascii="Arial" w:hAnsi="Arial" w:cs="Arial"/>
          <w:i/>
        </w:rPr>
      </w:pPr>
      <w:r w:rsidRPr="00A8023A">
        <w:rPr>
          <w:rFonts w:ascii="Arial" w:hAnsi="Arial" w:cs="Arial"/>
          <w:i/>
        </w:rPr>
        <w:t>М.П.</w:t>
      </w:r>
    </w:p>
    <w:p w:rsidR="00017ADF" w:rsidRPr="00A8023A" w:rsidRDefault="00017ADF">
      <w:pPr>
        <w:rPr>
          <w:rFonts w:ascii="Arial" w:hAnsi="Arial" w:cs="Arial"/>
          <w:i/>
        </w:rPr>
      </w:pPr>
      <w:r w:rsidRPr="00A8023A">
        <w:rPr>
          <w:rFonts w:ascii="Arial" w:hAnsi="Arial" w:cs="Arial"/>
          <w:i/>
        </w:rPr>
        <w:br w:type="page"/>
      </w:r>
    </w:p>
    <w:p w:rsidR="00017ADF" w:rsidRPr="00A8023A" w:rsidRDefault="00017ADF" w:rsidP="00017ADF">
      <w:pPr>
        <w:widowControl w:val="0"/>
        <w:suppressAutoHyphens/>
        <w:spacing w:after="0" w:line="240" w:lineRule="auto"/>
        <w:ind w:firstLine="567"/>
        <w:jc w:val="right"/>
        <w:rPr>
          <w:rFonts w:ascii="Arial" w:eastAsia="Arial Unicode MS" w:hAnsi="Arial" w:cs="Arial"/>
        </w:rPr>
      </w:pPr>
      <w:r w:rsidRPr="00A8023A">
        <w:rPr>
          <w:rFonts w:ascii="Arial" w:eastAsia="Arial Unicode MS" w:hAnsi="Arial" w:cs="Arial"/>
        </w:rPr>
        <w:lastRenderedPageBreak/>
        <w:t>Приложение № 5</w:t>
      </w:r>
    </w:p>
    <w:p w:rsidR="00017ADF" w:rsidRPr="00A8023A" w:rsidRDefault="00017ADF" w:rsidP="00017ADF">
      <w:pPr>
        <w:widowControl w:val="0"/>
        <w:spacing w:after="0"/>
        <w:rPr>
          <w:rFonts w:ascii="Arial" w:hAnsi="Arial" w:cs="Arial"/>
        </w:rPr>
      </w:pPr>
    </w:p>
    <w:p w:rsidR="00017ADF" w:rsidRPr="00A8023A" w:rsidRDefault="00017ADF" w:rsidP="00017ADF">
      <w:pPr>
        <w:widowControl w:val="0"/>
        <w:spacing w:after="0"/>
        <w:jc w:val="center"/>
        <w:rPr>
          <w:rFonts w:ascii="Arial" w:hAnsi="Arial" w:cs="Arial"/>
          <w:b/>
        </w:rPr>
      </w:pPr>
      <w:r w:rsidRPr="00A8023A">
        <w:rPr>
          <w:rFonts w:ascii="Arial" w:hAnsi="Arial" w:cs="Arial"/>
          <w:b/>
        </w:rPr>
        <w:t>Предложение участника по критериям</w:t>
      </w:r>
    </w:p>
    <w:p w:rsidR="00017ADF" w:rsidRPr="00A8023A" w:rsidRDefault="00017ADF" w:rsidP="00017ADF">
      <w:pPr>
        <w:widowControl w:val="0"/>
        <w:suppressAutoHyphens/>
        <w:spacing w:after="0" w:line="240" w:lineRule="auto"/>
        <w:rPr>
          <w:rFonts w:ascii="Arial" w:eastAsia="Arial Unicode MS" w:hAnsi="Arial" w:cs="Arial"/>
        </w:rPr>
      </w:pPr>
    </w:p>
    <w:p w:rsidR="00017ADF" w:rsidRPr="00A8023A" w:rsidRDefault="00017ADF" w:rsidP="00017ADF">
      <w:pPr>
        <w:widowControl w:val="0"/>
        <w:suppressAutoHyphens/>
        <w:spacing w:after="0" w:line="240" w:lineRule="auto"/>
        <w:ind w:firstLine="567"/>
        <w:jc w:val="right"/>
        <w:rPr>
          <w:rFonts w:ascii="Arial" w:eastAsia="Arial Unicode MS" w:hAnsi="Arial" w:cs="Arial"/>
        </w:rPr>
      </w:pPr>
    </w:p>
    <w:tbl>
      <w:tblPr>
        <w:tblStyle w:val="af"/>
        <w:tblW w:w="0" w:type="auto"/>
        <w:tblLook w:val="04A0" w:firstRow="1" w:lastRow="0" w:firstColumn="1" w:lastColumn="0" w:noHBand="0" w:noVBand="1"/>
      </w:tblPr>
      <w:tblGrid>
        <w:gridCol w:w="533"/>
        <w:gridCol w:w="4820"/>
        <w:gridCol w:w="4508"/>
      </w:tblGrid>
      <w:tr w:rsidR="00017ADF" w:rsidRPr="00A8023A" w:rsidTr="00C80D8E">
        <w:tc>
          <w:tcPr>
            <w:tcW w:w="533" w:type="dxa"/>
          </w:tcPr>
          <w:p w:rsidR="00017ADF" w:rsidRPr="00A8023A" w:rsidRDefault="00017ADF" w:rsidP="00230305">
            <w:pPr>
              <w:snapToGrid w:val="0"/>
              <w:jc w:val="both"/>
              <w:rPr>
                <w:rFonts w:ascii="Arial" w:hAnsi="Arial" w:cs="Arial"/>
                <w:b/>
              </w:rPr>
            </w:pPr>
            <w:r w:rsidRPr="00A8023A">
              <w:rPr>
                <w:rFonts w:ascii="Arial" w:hAnsi="Arial" w:cs="Arial"/>
                <w:b/>
              </w:rPr>
              <w:t>№</w:t>
            </w:r>
          </w:p>
        </w:tc>
        <w:tc>
          <w:tcPr>
            <w:tcW w:w="4820" w:type="dxa"/>
          </w:tcPr>
          <w:p w:rsidR="00017ADF" w:rsidRPr="00A8023A" w:rsidRDefault="00017ADF" w:rsidP="00230305">
            <w:pPr>
              <w:snapToGrid w:val="0"/>
              <w:jc w:val="both"/>
              <w:rPr>
                <w:rFonts w:ascii="Arial" w:hAnsi="Arial" w:cs="Arial"/>
                <w:b/>
              </w:rPr>
            </w:pPr>
            <w:r w:rsidRPr="00A8023A">
              <w:rPr>
                <w:rFonts w:ascii="Arial" w:hAnsi="Arial" w:cs="Arial"/>
                <w:b/>
              </w:rPr>
              <w:t>Критерий</w:t>
            </w:r>
          </w:p>
        </w:tc>
        <w:tc>
          <w:tcPr>
            <w:tcW w:w="4508" w:type="dxa"/>
          </w:tcPr>
          <w:p w:rsidR="00017ADF" w:rsidRPr="00A8023A" w:rsidRDefault="00017ADF" w:rsidP="00230305">
            <w:pPr>
              <w:widowControl w:val="0"/>
              <w:rPr>
                <w:rFonts w:ascii="Arial" w:hAnsi="Arial" w:cs="Arial"/>
                <w:b/>
              </w:rPr>
            </w:pPr>
            <w:r w:rsidRPr="00A8023A">
              <w:rPr>
                <w:rFonts w:ascii="Arial" w:hAnsi="Arial" w:cs="Arial"/>
                <w:b/>
              </w:rPr>
              <w:t>Предложение</w:t>
            </w:r>
          </w:p>
        </w:tc>
      </w:tr>
      <w:tr w:rsidR="00017ADF" w:rsidRPr="00A8023A" w:rsidTr="00C80D8E">
        <w:tc>
          <w:tcPr>
            <w:tcW w:w="533" w:type="dxa"/>
          </w:tcPr>
          <w:p w:rsidR="00017ADF" w:rsidRPr="00A8023A" w:rsidRDefault="00017ADF" w:rsidP="00230305">
            <w:pPr>
              <w:snapToGrid w:val="0"/>
              <w:jc w:val="both"/>
              <w:rPr>
                <w:rFonts w:ascii="Arial" w:hAnsi="Arial" w:cs="Arial"/>
                <w:b/>
              </w:rPr>
            </w:pPr>
            <w:r w:rsidRPr="00A8023A">
              <w:rPr>
                <w:rFonts w:ascii="Arial" w:hAnsi="Arial" w:cs="Arial"/>
                <w:b/>
              </w:rPr>
              <w:t>1</w:t>
            </w:r>
          </w:p>
        </w:tc>
        <w:tc>
          <w:tcPr>
            <w:tcW w:w="4820" w:type="dxa"/>
          </w:tcPr>
          <w:p w:rsidR="00017ADF" w:rsidRPr="00A8023A" w:rsidRDefault="00017ADF" w:rsidP="00230305">
            <w:pPr>
              <w:snapToGrid w:val="0"/>
              <w:spacing w:line="276" w:lineRule="auto"/>
              <w:jc w:val="both"/>
              <w:rPr>
                <w:rFonts w:ascii="Arial" w:hAnsi="Arial" w:cs="Arial"/>
              </w:rPr>
            </w:pPr>
            <w:r w:rsidRPr="00A8023A">
              <w:rPr>
                <w:rFonts w:ascii="Arial" w:hAnsi="Arial" w:cs="Arial"/>
              </w:rPr>
              <w:t>Цена договора</w:t>
            </w:r>
          </w:p>
        </w:tc>
        <w:tc>
          <w:tcPr>
            <w:tcW w:w="4508" w:type="dxa"/>
          </w:tcPr>
          <w:p w:rsidR="00017ADF" w:rsidRPr="00A8023A" w:rsidRDefault="00017ADF" w:rsidP="00230305">
            <w:pPr>
              <w:widowControl w:val="0"/>
              <w:spacing w:line="276" w:lineRule="auto"/>
              <w:rPr>
                <w:rFonts w:ascii="Arial" w:hAnsi="Arial" w:cs="Arial"/>
              </w:rPr>
            </w:pPr>
          </w:p>
        </w:tc>
      </w:tr>
      <w:tr w:rsidR="007C2752" w:rsidRPr="00A8023A" w:rsidTr="00C80D8E">
        <w:tc>
          <w:tcPr>
            <w:tcW w:w="533" w:type="dxa"/>
          </w:tcPr>
          <w:p w:rsidR="007C2752" w:rsidRPr="00A8023A" w:rsidRDefault="007C2752" w:rsidP="00230305">
            <w:pPr>
              <w:snapToGrid w:val="0"/>
              <w:jc w:val="both"/>
              <w:rPr>
                <w:rFonts w:ascii="Arial" w:hAnsi="Arial" w:cs="Arial"/>
                <w:b/>
              </w:rPr>
            </w:pPr>
            <w:r w:rsidRPr="00A8023A">
              <w:rPr>
                <w:rFonts w:ascii="Arial" w:hAnsi="Arial" w:cs="Arial"/>
                <w:b/>
              </w:rPr>
              <w:t>2</w:t>
            </w:r>
          </w:p>
        </w:tc>
        <w:tc>
          <w:tcPr>
            <w:tcW w:w="4820" w:type="dxa"/>
          </w:tcPr>
          <w:p w:rsidR="007C2752" w:rsidRPr="00A8023A" w:rsidRDefault="004E5F32" w:rsidP="00230305">
            <w:pPr>
              <w:snapToGrid w:val="0"/>
              <w:jc w:val="both"/>
              <w:rPr>
                <w:rFonts w:ascii="Arial" w:hAnsi="Arial" w:cs="Arial"/>
              </w:rPr>
            </w:pPr>
            <w:r>
              <w:rPr>
                <w:rFonts w:ascii="Arial" w:hAnsi="Arial" w:cs="Arial"/>
              </w:rPr>
              <w:t>Сроки выполнения работ</w:t>
            </w:r>
          </w:p>
        </w:tc>
        <w:tc>
          <w:tcPr>
            <w:tcW w:w="4508" w:type="dxa"/>
          </w:tcPr>
          <w:p w:rsidR="007C2752" w:rsidRPr="00A8023A" w:rsidRDefault="007C2752" w:rsidP="00230305">
            <w:pPr>
              <w:widowControl w:val="0"/>
              <w:rPr>
                <w:rFonts w:ascii="Arial" w:hAnsi="Arial" w:cs="Arial"/>
              </w:rPr>
            </w:pPr>
          </w:p>
        </w:tc>
      </w:tr>
      <w:tr w:rsidR="00FD794D" w:rsidRPr="00A8023A" w:rsidTr="00C80D8E">
        <w:tc>
          <w:tcPr>
            <w:tcW w:w="533" w:type="dxa"/>
          </w:tcPr>
          <w:p w:rsidR="00FD794D" w:rsidRPr="00A8023A" w:rsidRDefault="00FD794D" w:rsidP="00230305">
            <w:pPr>
              <w:snapToGrid w:val="0"/>
              <w:jc w:val="both"/>
              <w:rPr>
                <w:rFonts w:ascii="Arial" w:hAnsi="Arial" w:cs="Arial"/>
                <w:b/>
              </w:rPr>
            </w:pPr>
            <w:r w:rsidRPr="00A8023A">
              <w:rPr>
                <w:rFonts w:ascii="Arial" w:hAnsi="Arial" w:cs="Arial"/>
                <w:b/>
              </w:rPr>
              <w:t>3</w:t>
            </w:r>
          </w:p>
        </w:tc>
        <w:tc>
          <w:tcPr>
            <w:tcW w:w="4820" w:type="dxa"/>
          </w:tcPr>
          <w:p w:rsidR="00FD794D" w:rsidRPr="00A8023A" w:rsidRDefault="00FD794D" w:rsidP="00230305">
            <w:pPr>
              <w:snapToGrid w:val="0"/>
              <w:jc w:val="both"/>
              <w:rPr>
                <w:rFonts w:ascii="Arial" w:hAnsi="Arial" w:cs="Arial"/>
              </w:rPr>
            </w:pPr>
            <w:r w:rsidRPr="00A8023A">
              <w:rPr>
                <w:rFonts w:ascii="Arial" w:hAnsi="Arial" w:cs="Arial"/>
              </w:rPr>
              <w:t>Оперативно-гарантийный ремонт</w:t>
            </w:r>
          </w:p>
        </w:tc>
        <w:tc>
          <w:tcPr>
            <w:tcW w:w="4508" w:type="dxa"/>
          </w:tcPr>
          <w:p w:rsidR="00FD794D" w:rsidRPr="00A8023A" w:rsidRDefault="00FD794D" w:rsidP="00230305">
            <w:pPr>
              <w:widowControl w:val="0"/>
              <w:rPr>
                <w:rFonts w:ascii="Arial" w:hAnsi="Arial" w:cs="Arial"/>
              </w:rPr>
            </w:pPr>
          </w:p>
        </w:tc>
      </w:tr>
    </w:tbl>
    <w:p w:rsidR="00015195" w:rsidRDefault="00015195"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Default="004E5F32" w:rsidP="0001493C">
      <w:pPr>
        <w:rPr>
          <w:rFonts w:ascii="Arial" w:hAnsi="Arial" w:cs="Arial"/>
        </w:rPr>
      </w:pPr>
    </w:p>
    <w:p w:rsidR="004E5F32" w:rsidRPr="004E5F32" w:rsidRDefault="004E5F32" w:rsidP="0001493C">
      <w:pPr>
        <w:rPr>
          <w:rFonts w:ascii="Arial" w:hAnsi="Arial" w:cs="Arial"/>
        </w:rPr>
      </w:pPr>
    </w:p>
    <w:p w:rsidR="0001493C" w:rsidRPr="00A8023A" w:rsidRDefault="0001493C" w:rsidP="0001493C">
      <w:pPr>
        <w:widowControl w:val="0"/>
        <w:suppressAutoHyphens/>
        <w:spacing w:after="0" w:line="240" w:lineRule="auto"/>
        <w:ind w:firstLine="567"/>
        <w:jc w:val="right"/>
        <w:rPr>
          <w:rFonts w:ascii="Arial" w:eastAsia="Arial Unicode MS" w:hAnsi="Arial" w:cs="Arial"/>
        </w:rPr>
      </w:pPr>
      <w:r w:rsidRPr="00A8023A">
        <w:rPr>
          <w:rFonts w:ascii="Arial" w:eastAsia="Arial Unicode MS" w:hAnsi="Arial" w:cs="Arial"/>
        </w:rPr>
        <w:t>Приложение № 6</w:t>
      </w:r>
    </w:p>
    <w:p w:rsidR="00D7086D" w:rsidRPr="00A8023A" w:rsidRDefault="00D7086D" w:rsidP="0001493C">
      <w:pPr>
        <w:widowControl w:val="0"/>
        <w:suppressAutoHyphens/>
        <w:spacing w:after="0" w:line="240" w:lineRule="auto"/>
        <w:ind w:firstLine="567"/>
        <w:jc w:val="right"/>
        <w:rPr>
          <w:rFonts w:ascii="Arial" w:eastAsia="Arial Unicode MS" w:hAnsi="Arial" w:cs="Arial"/>
        </w:rPr>
      </w:pPr>
    </w:p>
    <w:p w:rsidR="0001493C" w:rsidRPr="00A8023A" w:rsidRDefault="0001493C" w:rsidP="0001493C">
      <w:pPr>
        <w:widowControl w:val="0"/>
        <w:jc w:val="center"/>
        <w:rPr>
          <w:rFonts w:ascii="Arial" w:hAnsi="Arial" w:cs="Arial"/>
          <w:i/>
        </w:rPr>
      </w:pPr>
      <w:r w:rsidRPr="00A8023A">
        <w:rPr>
          <w:rFonts w:ascii="Arial" w:hAnsi="Arial" w:cs="Arial"/>
          <w:b/>
          <w:i/>
          <w:color w:val="000000"/>
        </w:rPr>
        <w:t>ФОРМА ДЕКЛАРАЦИИ О СООТВЕТСТВИИ ОБЯЗАТЕЛЬНЫМ ТРЕБОВАНИЯМ</w:t>
      </w:r>
    </w:p>
    <w:p w:rsidR="0001493C" w:rsidRPr="00A8023A" w:rsidRDefault="0001493C" w:rsidP="0001493C">
      <w:pPr>
        <w:autoSpaceDE w:val="0"/>
        <w:autoSpaceDN w:val="0"/>
        <w:adjustRightInd w:val="0"/>
        <w:spacing w:after="0" w:line="240" w:lineRule="auto"/>
        <w:rPr>
          <w:rFonts w:ascii="Arial" w:hAnsi="Arial" w:cs="Arial"/>
          <w:i/>
          <w:color w:val="000000"/>
        </w:rPr>
      </w:pPr>
      <w:r w:rsidRPr="00A8023A">
        <w:rPr>
          <w:rFonts w:ascii="Arial" w:hAnsi="Arial" w:cs="Arial"/>
          <w:i/>
          <w:color w:val="000000"/>
        </w:rPr>
        <w:t>На бланке организации</w:t>
      </w:r>
    </w:p>
    <w:p w:rsidR="0001493C" w:rsidRPr="00A8023A" w:rsidRDefault="0001493C" w:rsidP="0001493C">
      <w:pPr>
        <w:autoSpaceDE w:val="0"/>
        <w:autoSpaceDN w:val="0"/>
        <w:adjustRightInd w:val="0"/>
        <w:spacing w:after="0" w:line="240" w:lineRule="auto"/>
        <w:rPr>
          <w:rFonts w:ascii="Arial" w:hAnsi="Arial" w:cs="Arial"/>
          <w:b/>
          <w:color w:val="000000"/>
        </w:rPr>
      </w:pPr>
      <w:r w:rsidRPr="00A8023A">
        <w:rPr>
          <w:rFonts w:ascii="Arial" w:hAnsi="Arial" w:cs="Arial"/>
          <w:i/>
          <w:color w:val="000000"/>
        </w:rPr>
        <w:t xml:space="preserve">Дата, исх. номер </w:t>
      </w:r>
    </w:p>
    <w:p w:rsidR="0001493C" w:rsidRPr="00A8023A" w:rsidRDefault="0001493C" w:rsidP="0001493C">
      <w:pPr>
        <w:widowControl w:val="0"/>
        <w:autoSpaceDE w:val="0"/>
        <w:autoSpaceDN w:val="0"/>
        <w:adjustRightInd w:val="0"/>
        <w:spacing w:after="0"/>
        <w:ind w:firstLine="567"/>
        <w:jc w:val="both"/>
        <w:rPr>
          <w:rFonts w:ascii="Arial" w:eastAsia="Calibri" w:hAnsi="Arial" w:cs="Arial"/>
        </w:rPr>
      </w:pPr>
      <w:r w:rsidRPr="00A8023A">
        <w:rPr>
          <w:rFonts w:ascii="Arial" w:eastAsia="Calibri" w:hAnsi="Arial" w:cs="Arial"/>
        </w:rPr>
        <w:t>Настоящим _____________________________ декларирует:</w:t>
      </w:r>
    </w:p>
    <w:p w:rsidR="0001493C" w:rsidRPr="00A8023A" w:rsidRDefault="0001493C" w:rsidP="0001493C">
      <w:pPr>
        <w:widowControl w:val="0"/>
        <w:autoSpaceDE w:val="0"/>
        <w:autoSpaceDN w:val="0"/>
        <w:adjustRightInd w:val="0"/>
        <w:spacing w:after="0"/>
        <w:ind w:firstLine="567"/>
        <w:jc w:val="both"/>
        <w:rPr>
          <w:rFonts w:ascii="Arial" w:eastAsia="Calibri" w:hAnsi="Arial" w:cs="Arial"/>
          <w:i/>
        </w:rPr>
      </w:pPr>
      <w:r w:rsidRPr="00A8023A">
        <w:rPr>
          <w:rFonts w:ascii="Arial" w:eastAsia="Calibri" w:hAnsi="Arial" w:cs="Arial"/>
        </w:rPr>
        <w:t xml:space="preserve">            </w:t>
      </w:r>
      <w:r w:rsidRPr="00A8023A">
        <w:rPr>
          <w:rFonts w:ascii="Arial" w:eastAsia="Calibri" w:hAnsi="Arial" w:cs="Arial"/>
          <w:i/>
        </w:rPr>
        <w:t>(наименование участника запроса предложений)</w:t>
      </w:r>
    </w:p>
    <w:p w:rsidR="0001493C" w:rsidRPr="00A8023A" w:rsidRDefault="0001493C" w:rsidP="0001493C">
      <w:pPr>
        <w:widowControl w:val="0"/>
        <w:autoSpaceDE w:val="0"/>
        <w:autoSpaceDN w:val="0"/>
        <w:adjustRightInd w:val="0"/>
        <w:spacing w:after="0"/>
        <w:ind w:firstLine="567"/>
        <w:jc w:val="both"/>
        <w:rPr>
          <w:rFonts w:ascii="Arial" w:eastAsia="Calibri" w:hAnsi="Arial" w:cs="Arial"/>
        </w:rPr>
      </w:pPr>
    </w:p>
    <w:p w:rsidR="0001493C" w:rsidRPr="00A8023A" w:rsidRDefault="0001493C" w:rsidP="0001493C">
      <w:pPr>
        <w:autoSpaceDE w:val="0"/>
        <w:autoSpaceDN w:val="0"/>
        <w:adjustRightInd w:val="0"/>
        <w:spacing w:after="0"/>
        <w:ind w:firstLine="709"/>
        <w:jc w:val="both"/>
        <w:rPr>
          <w:rFonts w:ascii="Arial" w:eastAsia="Calibri" w:hAnsi="Arial" w:cs="Arial"/>
        </w:rPr>
      </w:pPr>
      <w:r w:rsidRPr="00A8023A">
        <w:rPr>
          <w:rFonts w:ascii="Arial" w:eastAsia="Calibri" w:hAnsi="Arial" w:cs="Arial"/>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01493C" w:rsidRPr="00A8023A" w:rsidRDefault="0001493C" w:rsidP="0001493C">
      <w:pPr>
        <w:autoSpaceDE w:val="0"/>
        <w:autoSpaceDN w:val="0"/>
        <w:adjustRightInd w:val="0"/>
        <w:spacing w:after="0"/>
        <w:ind w:firstLine="709"/>
        <w:jc w:val="both"/>
        <w:rPr>
          <w:rFonts w:ascii="Arial" w:eastAsia="Calibri" w:hAnsi="Arial" w:cs="Arial"/>
        </w:rPr>
      </w:pPr>
      <w:r w:rsidRPr="00A8023A">
        <w:rPr>
          <w:rFonts w:ascii="Arial" w:eastAsia="Calibri" w:hAnsi="Arial" w:cs="Arial"/>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01493C" w:rsidRPr="00A8023A" w:rsidRDefault="0001493C" w:rsidP="0001493C">
      <w:pPr>
        <w:autoSpaceDE w:val="0"/>
        <w:autoSpaceDN w:val="0"/>
        <w:adjustRightInd w:val="0"/>
        <w:spacing w:after="0"/>
        <w:ind w:firstLine="709"/>
        <w:jc w:val="both"/>
        <w:rPr>
          <w:rFonts w:ascii="Arial" w:eastAsia="Calibri" w:hAnsi="Arial" w:cs="Arial"/>
        </w:rPr>
      </w:pPr>
      <w:proofErr w:type="gramStart"/>
      <w:r w:rsidRPr="00A8023A">
        <w:rPr>
          <w:rFonts w:ascii="Arial" w:eastAsia="Calibri" w:hAnsi="Arial" w:cs="Arial"/>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A8023A">
        <w:rPr>
          <w:rFonts w:ascii="Arial" w:eastAsia="Calibri" w:hAnsi="Arial" w:cs="Arial"/>
        </w:rPr>
        <w:t xml:space="preserve"> обязанности </w:t>
      </w:r>
      <w:proofErr w:type="gramStart"/>
      <w:r w:rsidRPr="00A8023A">
        <w:rPr>
          <w:rFonts w:ascii="Arial" w:eastAsia="Calibri" w:hAnsi="Arial" w:cs="Arial"/>
        </w:rPr>
        <w:t>заявителя</w:t>
      </w:r>
      <w:proofErr w:type="gramEnd"/>
      <w:r w:rsidRPr="00A8023A">
        <w:rPr>
          <w:rFonts w:ascii="Arial" w:eastAsia="Calibri" w:hAnsi="Arial" w:cs="Arial"/>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A8023A">
        <w:rPr>
          <w:rFonts w:ascii="Arial" w:eastAsia="Calibri" w:hAnsi="Arial" w:cs="Arial"/>
        </w:rPr>
        <w:t>указанных</w:t>
      </w:r>
      <w:proofErr w:type="gramEnd"/>
      <w:r w:rsidRPr="00A8023A">
        <w:rPr>
          <w:rFonts w:ascii="Arial" w:eastAsia="Calibri" w:hAnsi="Arial" w:cs="Arial"/>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1493C" w:rsidRPr="00A8023A" w:rsidRDefault="0001493C" w:rsidP="0001493C">
      <w:pPr>
        <w:spacing w:after="0"/>
        <w:ind w:firstLine="709"/>
        <w:jc w:val="both"/>
        <w:rPr>
          <w:rFonts w:ascii="Arial" w:eastAsia="Calibri" w:hAnsi="Arial" w:cs="Arial"/>
        </w:rPr>
      </w:pPr>
      <w:proofErr w:type="gramStart"/>
      <w:r w:rsidRPr="00A8023A">
        <w:rPr>
          <w:rFonts w:ascii="Arial" w:eastAsia="Calibri" w:hAnsi="Arial" w:cs="Arial"/>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A8023A">
        <w:rPr>
          <w:rFonts w:ascii="Arial" w:eastAsia="Calibri" w:hAnsi="Arial" w:cs="Arial"/>
        </w:rPr>
        <w:t xml:space="preserve"> товара, выполнением работы, оказанием услуги, </w:t>
      </w:r>
      <w:proofErr w:type="gramStart"/>
      <w:r w:rsidRPr="00A8023A">
        <w:rPr>
          <w:rFonts w:ascii="Arial" w:eastAsia="Calibri" w:hAnsi="Arial" w:cs="Arial"/>
        </w:rPr>
        <w:t>являющихся</w:t>
      </w:r>
      <w:proofErr w:type="gramEnd"/>
      <w:r w:rsidRPr="00A8023A">
        <w:rPr>
          <w:rFonts w:ascii="Arial" w:eastAsia="Calibri" w:hAnsi="Arial" w:cs="Arial"/>
        </w:rPr>
        <w:t xml:space="preserve"> объектом осуществляемой закупки, и административного наказания в виде дисквалификации;</w:t>
      </w:r>
    </w:p>
    <w:p w:rsidR="0001493C" w:rsidRPr="00A8023A" w:rsidRDefault="0001493C" w:rsidP="0001493C">
      <w:pPr>
        <w:spacing w:after="0"/>
        <w:ind w:firstLine="709"/>
        <w:jc w:val="both"/>
        <w:rPr>
          <w:rFonts w:ascii="Arial" w:eastAsia="Calibri" w:hAnsi="Arial" w:cs="Arial"/>
        </w:rPr>
      </w:pPr>
      <w:r w:rsidRPr="00A8023A">
        <w:rPr>
          <w:rFonts w:ascii="Arial" w:eastAsia="Calibri" w:hAnsi="Arial" w:cs="Arial"/>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r w:rsidRPr="00A8023A">
        <w:rPr>
          <w:rFonts w:ascii="Arial" w:eastAsia="Calibri" w:hAnsi="Arial" w:cs="Arial"/>
        </w:rPr>
        <w:tab/>
      </w:r>
    </w:p>
    <w:p w:rsidR="0001493C" w:rsidRPr="00A8023A" w:rsidRDefault="0001493C" w:rsidP="0001493C">
      <w:pPr>
        <w:spacing w:after="0"/>
        <w:rPr>
          <w:rFonts w:ascii="Arial" w:eastAsia="Calibri" w:hAnsi="Arial" w:cs="Arial"/>
        </w:rPr>
      </w:pPr>
    </w:p>
    <w:p w:rsidR="0001493C" w:rsidRPr="00A8023A" w:rsidRDefault="0001493C" w:rsidP="0001493C">
      <w:pPr>
        <w:spacing w:after="0"/>
        <w:rPr>
          <w:rFonts w:ascii="Arial" w:eastAsia="Calibri" w:hAnsi="Arial" w:cs="Arial"/>
        </w:rPr>
      </w:pPr>
      <w:r w:rsidRPr="00A8023A">
        <w:rPr>
          <w:rFonts w:ascii="Arial" w:eastAsia="Calibri" w:hAnsi="Arial" w:cs="Arial"/>
        </w:rPr>
        <w:t>_____________________/_________________________/</w:t>
      </w:r>
      <w:r w:rsidRPr="00A8023A">
        <w:rPr>
          <w:rFonts w:ascii="Arial" w:eastAsia="Calibri" w:hAnsi="Arial" w:cs="Arial"/>
        </w:rPr>
        <w:tab/>
      </w:r>
      <w:r w:rsidRPr="00A8023A">
        <w:rPr>
          <w:rFonts w:ascii="Arial" w:eastAsia="Calibri" w:hAnsi="Arial" w:cs="Arial"/>
        </w:rPr>
        <w:tab/>
        <w:t xml:space="preserve">                   </w:t>
      </w:r>
    </w:p>
    <w:p w:rsidR="0001493C" w:rsidRPr="00A8023A" w:rsidRDefault="0001493C" w:rsidP="0001493C">
      <w:pPr>
        <w:spacing w:after="0"/>
        <w:rPr>
          <w:rFonts w:ascii="Arial" w:eastAsia="Calibri" w:hAnsi="Arial" w:cs="Arial"/>
        </w:rPr>
      </w:pPr>
      <w:r w:rsidRPr="00A8023A">
        <w:rPr>
          <w:rFonts w:ascii="Arial" w:eastAsia="Calibri" w:hAnsi="Arial" w:cs="Arial"/>
        </w:rPr>
        <w:t xml:space="preserve">              подпись                                    (Ф.И.О.)                                                                         </w:t>
      </w:r>
    </w:p>
    <w:sectPr w:rsidR="0001493C" w:rsidRPr="00A8023A" w:rsidSect="005C16A4">
      <w:headerReference w:type="default" r:id="rId14"/>
      <w:footerReference w:type="default" r:id="rId15"/>
      <w:pgSz w:w="11906" w:h="16838"/>
      <w:pgMar w:top="1412" w:right="847" w:bottom="853" w:left="1414" w:header="567"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A6D" w:rsidRDefault="00273A6D" w:rsidP="00A4059E">
      <w:pPr>
        <w:spacing w:after="0" w:line="240" w:lineRule="auto"/>
      </w:pPr>
      <w:r>
        <w:separator/>
      </w:r>
    </w:p>
  </w:endnote>
  <w:endnote w:type="continuationSeparator" w:id="0">
    <w:p w:rsidR="00273A6D" w:rsidRDefault="00273A6D"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13B" w:rsidRPr="00AA07D2" w:rsidRDefault="0067213B"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2336" behindDoc="0" locked="0" layoutInCell="1" allowOverlap="1" wp14:anchorId="1F94A182" wp14:editId="2404BBBD">
              <wp:simplePos x="0" y="0"/>
              <wp:positionH relativeFrom="column">
                <wp:posOffset>6885</wp:posOffset>
              </wp:positionH>
              <wp:positionV relativeFrom="paragraph">
                <wp:posOffset>-42946</wp:posOffset>
              </wp:positionV>
              <wp:extent cx="6130925" cy="0"/>
              <wp:effectExtent l="0" t="19050" r="317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3.4pt" to="48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Кирюшин И.С.</w:t>
    </w:r>
  </w:p>
  <w:p w:rsidR="0067213B" w:rsidRPr="00A4059E" w:rsidRDefault="0067213B">
    <w:pPr>
      <w:pStyle w:val="a5"/>
      <w:rPr>
        <w:rFonts w:ascii="Tahoma" w:hAnsi="Tahoma" w:cs="Tahoma"/>
        <w:sz w:val="18"/>
      </w:rPr>
    </w:pPr>
    <w:r w:rsidRPr="00AA07D2">
      <w:rPr>
        <w:rFonts w:ascii="Tahoma" w:hAnsi="Tahoma" w:cs="Tahoma"/>
        <w:sz w:val="18"/>
      </w:rPr>
      <w:t xml:space="preserve">Тел.: (843) </w:t>
    </w:r>
    <w:r>
      <w:rPr>
        <w:rFonts w:ascii="Tahoma" w:hAnsi="Tahoma" w:cs="Tahoma"/>
        <w:sz w:val="18"/>
      </w:rPr>
      <w:t>254-01-89</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A20223">
      <w:rPr>
        <w:rFonts w:ascii="Arial" w:hAnsi="Arial" w:cs="Arial"/>
        <w:b/>
        <w:bCs/>
        <w:noProof/>
        <w:sz w:val="20"/>
        <w:szCs w:val="20"/>
      </w:rPr>
      <w:t>10</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sidR="00A20223">
      <w:rPr>
        <w:rFonts w:ascii="Arial" w:hAnsi="Arial" w:cs="Arial"/>
        <w:b/>
        <w:bCs/>
        <w:noProof/>
        <w:sz w:val="20"/>
        <w:szCs w:val="20"/>
      </w:rPr>
      <w:t>18</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A6D" w:rsidRDefault="00273A6D" w:rsidP="00A4059E">
      <w:pPr>
        <w:spacing w:after="0" w:line="240" w:lineRule="auto"/>
      </w:pPr>
      <w:r>
        <w:separator/>
      </w:r>
    </w:p>
  </w:footnote>
  <w:footnote w:type="continuationSeparator" w:id="0">
    <w:p w:rsidR="00273A6D" w:rsidRDefault="00273A6D" w:rsidP="00A4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13B" w:rsidRDefault="0067213B"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9264" behindDoc="1" locked="0" layoutInCell="1" allowOverlap="1" wp14:anchorId="7617787D" wp14:editId="7D76593B">
          <wp:simplePos x="0" y="0"/>
          <wp:positionH relativeFrom="column">
            <wp:posOffset>10795</wp:posOffset>
          </wp:positionH>
          <wp:positionV relativeFrom="paragraph">
            <wp:posOffset>-354330</wp:posOffset>
          </wp:positionV>
          <wp:extent cx="1144905" cy="852805"/>
          <wp:effectExtent l="0" t="0" r="0" b="4445"/>
          <wp:wrapThrough wrapText="bothSides">
            <wp:wrapPolygon edited="0">
              <wp:start x="0" y="0"/>
              <wp:lineTo x="0" y="21230"/>
              <wp:lineTo x="21205" y="21230"/>
              <wp:lineTo x="2120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rsidR="0067213B" w:rsidRPr="00370D54" w:rsidRDefault="0067213B"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60288" behindDoc="0" locked="0" layoutInCell="1" allowOverlap="1" wp14:anchorId="404A1602" wp14:editId="753B2204">
              <wp:simplePos x="0" y="0"/>
              <wp:positionH relativeFrom="column">
                <wp:posOffset>6885</wp:posOffset>
              </wp:positionH>
              <wp:positionV relativeFrom="paragraph">
                <wp:posOffset>285148</wp:posOffset>
              </wp:positionV>
              <wp:extent cx="6131292" cy="9626"/>
              <wp:effectExtent l="19050" t="19050" r="3175" b="2857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1292" cy="9626"/>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22.45pt" to="483.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" strokecolor="#20bfd5" strokeweight="2.25pt">
              <o:lock v:ext="edit" shapetype="f"/>
            </v:line>
          </w:pict>
        </mc:Fallback>
      </mc:AlternateContent>
    </w:r>
    <w:r>
      <w:rPr>
        <w:rFonts w:ascii="Tahoma" w:hAnsi="Tahoma" w:cs="Tahoma"/>
        <w:sz w:val="24"/>
        <w:szCs w:val="24"/>
      </w:rPr>
      <w:t>ЗАПРОСА ПРЕДЛОЖЕНИЙ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0016B0"/>
    <w:rsid w:val="000023C1"/>
    <w:rsid w:val="00002730"/>
    <w:rsid w:val="00004ACE"/>
    <w:rsid w:val="00005679"/>
    <w:rsid w:val="00007BF9"/>
    <w:rsid w:val="00012098"/>
    <w:rsid w:val="0001493C"/>
    <w:rsid w:val="00015195"/>
    <w:rsid w:val="00015204"/>
    <w:rsid w:val="00015C75"/>
    <w:rsid w:val="000167D8"/>
    <w:rsid w:val="00017ADF"/>
    <w:rsid w:val="00021A03"/>
    <w:rsid w:val="00024593"/>
    <w:rsid w:val="00024A88"/>
    <w:rsid w:val="00026ECE"/>
    <w:rsid w:val="0003582E"/>
    <w:rsid w:val="000365DC"/>
    <w:rsid w:val="000368ED"/>
    <w:rsid w:val="0003783B"/>
    <w:rsid w:val="00037DFF"/>
    <w:rsid w:val="00040A2A"/>
    <w:rsid w:val="000418E7"/>
    <w:rsid w:val="00041A84"/>
    <w:rsid w:val="00041CBC"/>
    <w:rsid w:val="00042E8F"/>
    <w:rsid w:val="0005047E"/>
    <w:rsid w:val="000516D5"/>
    <w:rsid w:val="000519A0"/>
    <w:rsid w:val="0005368E"/>
    <w:rsid w:val="00055E29"/>
    <w:rsid w:val="000605A3"/>
    <w:rsid w:val="0006105D"/>
    <w:rsid w:val="00061A2A"/>
    <w:rsid w:val="000636A8"/>
    <w:rsid w:val="00064817"/>
    <w:rsid w:val="0006557A"/>
    <w:rsid w:val="00065ADD"/>
    <w:rsid w:val="00065ED0"/>
    <w:rsid w:val="000718DA"/>
    <w:rsid w:val="00073835"/>
    <w:rsid w:val="00073A1A"/>
    <w:rsid w:val="00074758"/>
    <w:rsid w:val="000769A5"/>
    <w:rsid w:val="00080FA6"/>
    <w:rsid w:val="00085A1B"/>
    <w:rsid w:val="00094C61"/>
    <w:rsid w:val="000965CC"/>
    <w:rsid w:val="000970BC"/>
    <w:rsid w:val="00097BBF"/>
    <w:rsid w:val="000A1FB1"/>
    <w:rsid w:val="000A48EE"/>
    <w:rsid w:val="000A4996"/>
    <w:rsid w:val="000A587D"/>
    <w:rsid w:val="000A601E"/>
    <w:rsid w:val="000B216E"/>
    <w:rsid w:val="000B5A73"/>
    <w:rsid w:val="000B5BC8"/>
    <w:rsid w:val="000C18D8"/>
    <w:rsid w:val="000C1E81"/>
    <w:rsid w:val="000C345C"/>
    <w:rsid w:val="000C4C04"/>
    <w:rsid w:val="000C5C30"/>
    <w:rsid w:val="000C7B5C"/>
    <w:rsid w:val="000D1004"/>
    <w:rsid w:val="000D1339"/>
    <w:rsid w:val="000D324C"/>
    <w:rsid w:val="000D4808"/>
    <w:rsid w:val="000D50CD"/>
    <w:rsid w:val="000D678C"/>
    <w:rsid w:val="000D6AA1"/>
    <w:rsid w:val="000D7463"/>
    <w:rsid w:val="000E1D32"/>
    <w:rsid w:val="000E2ED4"/>
    <w:rsid w:val="000E464D"/>
    <w:rsid w:val="000E4760"/>
    <w:rsid w:val="000E48E9"/>
    <w:rsid w:val="000E58D1"/>
    <w:rsid w:val="000E75CA"/>
    <w:rsid w:val="000E7AFB"/>
    <w:rsid w:val="000F0529"/>
    <w:rsid w:val="000F15E7"/>
    <w:rsid w:val="000F1663"/>
    <w:rsid w:val="000F2450"/>
    <w:rsid w:val="000F4EFF"/>
    <w:rsid w:val="00100C80"/>
    <w:rsid w:val="001013A0"/>
    <w:rsid w:val="0010198E"/>
    <w:rsid w:val="00102B26"/>
    <w:rsid w:val="001047BD"/>
    <w:rsid w:val="0010570D"/>
    <w:rsid w:val="00105E80"/>
    <w:rsid w:val="00107450"/>
    <w:rsid w:val="00107463"/>
    <w:rsid w:val="001079BD"/>
    <w:rsid w:val="001101E5"/>
    <w:rsid w:val="001106F8"/>
    <w:rsid w:val="00111661"/>
    <w:rsid w:val="00112FA3"/>
    <w:rsid w:val="0011303E"/>
    <w:rsid w:val="001135A2"/>
    <w:rsid w:val="00113706"/>
    <w:rsid w:val="0011401F"/>
    <w:rsid w:val="0011434E"/>
    <w:rsid w:val="00115448"/>
    <w:rsid w:val="00117B53"/>
    <w:rsid w:val="00120B1B"/>
    <w:rsid w:val="00121B49"/>
    <w:rsid w:val="00121BB0"/>
    <w:rsid w:val="00123533"/>
    <w:rsid w:val="00124199"/>
    <w:rsid w:val="00124940"/>
    <w:rsid w:val="001252EF"/>
    <w:rsid w:val="00126BD0"/>
    <w:rsid w:val="00127755"/>
    <w:rsid w:val="00127D4D"/>
    <w:rsid w:val="001336ED"/>
    <w:rsid w:val="001368D6"/>
    <w:rsid w:val="001369F6"/>
    <w:rsid w:val="00136C8D"/>
    <w:rsid w:val="00143A58"/>
    <w:rsid w:val="00144D5A"/>
    <w:rsid w:val="00145064"/>
    <w:rsid w:val="00146064"/>
    <w:rsid w:val="0014732F"/>
    <w:rsid w:val="001507F5"/>
    <w:rsid w:val="00150D2A"/>
    <w:rsid w:val="00155487"/>
    <w:rsid w:val="001558B4"/>
    <w:rsid w:val="001559B5"/>
    <w:rsid w:val="001572BD"/>
    <w:rsid w:val="00160AFE"/>
    <w:rsid w:val="00162A8F"/>
    <w:rsid w:val="00162DAC"/>
    <w:rsid w:val="0016324E"/>
    <w:rsid w:val="00163280"/>
    <w:rsid w:val="00163E19"/>
    <w:rsid w:val="00165BC0"/>
    <w:rsid w:val="00166CB1"/>
    <w:rsid w:val="00167AB2"/>
    <w:rsid w:val="00170721"/>
    <w:rsid w:val="00174880"/>
    <w:rsid w:val="00175107"/>
    <w:rsid w:val="001829BB"/>
    <w:rsid w:val="001858FF"/>
    <w:rsid w:val="001866F0"/>
    <w:rsid w:val="0018693D"/>
    <w:rsid w:val="00187A38"/>
    <w:rsid w:val="00193C89"/>
    <w:rsid w:val="0019512D"/>
    <w:rsid w:val="00197AE5"/>
    <w:rsid w:val="001A0853"/>
    <w:rsid w:val="001A3A0D"/>
    <w:rsid w:val="001A7415"/>
    <w:rsid w:val="001A7FC2"/>
    <w:rsid w:val="001B0304"/>
    <w:rsid w:val="001B10A5"/>
    <w:rsid w:val="001B4CC6"/>
    <w:rsid w:val="001B59BB"/>
    <w:rsid w:val="001B5A46"/>
    <w:rsid w:val="001B67ED"/>
    <w:rsid w:val="001B6E7D"/>
    <w:rsid w:val="001B79BE"/>
    <w:rsid w:val="001C0752"/>
    <w:rsid w:val="001C1EB6"/>
    <w:rsid w:val="001C20B1"/>
    <w:rsid w:val="001C21C2"/>
    <w:rsid w:val="001C2581"/>
    <w:rsid w:val="001C4D21"/>
    <w:rsid w:val="001D1048"/>
    <w:rsid w:val="001D28ED"/>
    <w:rsid w:val="001D70B7"/>
    <w:rsid w:val="001D736F"/>
    <w:rsid w:val="001E0C5C"/>
    <w:rsid w:val="001E4FEA"/>
    <w:rsid w:val="001E6B46"/>
    <w:rsid w:val="001F391E"/>
    <w:rsid w:val="0020305B"/>
    <w:rsid w:val="00203DD9"/>
    <w:rsid w:val="002057DE"/>
    <w:rsid w:val="00206546"/>
    <w:rsid w:val="00212040"/>
    <w:rsid w:val="002136AB"/>
    <w:rsid w:val="002138CB"/>
    <w:rsid w:val="002139A6"/>
    <w:rsid w:val="00215B4C"/>
    <w:rsid w:val="0021616A"/>
    <w:rsid w:val="00216DA4"/>
    <w:rsid w:val="00216FF3"/>
    <w:rsid w:val="002218F2"/>
    <w:rsid w:val="00224267"/>
    <w:rsid w:val="0022713A"/>
    <w:rsid w:val="00230305"/>
    <w:rsid w:val="00232122"/>
    <w:rsid w:val="00236DA3"/>
    <w:rsid w:val="002407EA"/>
    <w:rsid w:val="00240A61"/>
    <w:rsid w:val="002411A7"/>
    <w:rsid w:val="00242703"/>
    <w:rsid w:val="00242B0D"/>
    <w:rsid w:val="00244BD1"/>
    <w:rsid w:val="00245E34"/>
    <w:rsid w:val="002500DB"/>
    <w:rsid w:val="00253CA6"/>
    <w:rsid w:val="00257D53"/>
    <w:rsid w:val="00264335"/>
    <w:rsid w:val="00264AB9"/>
    <w:rsid w:val="00264B50"/>
    <w:rsid w:val="0027028A"/>
    <w:rsid w:val="002724C8"/>
    <w:rsid w:val="00272CDE"/>
    <w:rsid w:val="00272F9B"/>
    <w:rsid w:val="00273A6D"/>
    <w:rsid w:val="00276010"/>
    <w:rsid w:val="00276265"/>
    <w:rsid w:val="0027631C"/>
    <w:rsid w:val="00276B3F"/>
    <w:rsid w:val="00281C8E"/>
    <w:rsid w:val="00282A63"/>
    <w:rsid w:val="00283F30"/>
    <w:rsid w:val="002843AE"/>
    <w:rsid w:val="002856C7"/>
    <w:rsid w:val="00285C76"/>
    <w:rsid w:val="00285C83"/>
    <w:rsid w:val="00287F3A"/>
    <w:rsid w:val="00291807"/>
    <w:rsid w:val="00294C6F"/>
    <w:rsid w:val="0029582F"/>
    <w:rsid w:val="00295970"/>
    <w:rsid w:val="002A07EF"/>
    <w:rsid w:val="002A2053"/>
    <w:rsid w:val="002A25FD"/>
    <w:rsid w:val="002A2AC1"/>
    <w:rsid w:val="002A2E46"/>
    <w:rsid w:val="002A48A8"/>
    <w:rsid w:val="002A4BAD"/>
    <w:rsid w:val="002A7000"/>
    <w:rsid w:val="002B1F41"/>
    <w:rsid w:val="002B2119"/>
    <w:rsid w:val="002B2428"/>
    <w:rsid w:val="002B3D03"/>
    <w:rsid w:val="002B593F"/>
    <w:rsid w:val="002C4A19"/>
    <w:rsid w:val="002D34CE"/>
    <w:rsid w:val="002D5D54"/>
    <w:rsid w:val="002D67C7"/>
    <w:rsid w:val="002D79F7"/>
    <w:rsid w:val="002D7D58"/>
    <w:rsid w:val="002E1B38"/>
    <w:rsid w:val="002E22FC"/>
    <w:rsid w:val="002E33B2"/>
    <w:rsid w:val="002E3BE0"/>
    <w:rsid w:val="002E70CB"/>
    <w:rsid w:val="002E70F4"/>
    <w:rsid w:val="002E7105"/>
    <w:rsid w:val="002E78EA"/>
    <w:rsid w:val="002F1D90"/>
    <w:rsid w:val="002F32DD"/>
    <w:rsid w:val="002F4D8B"/>
    <w:rsid w:val="002F663E"/>
    <w:rsid w:val="0030228C"/>
    <w:rsid w:val="003023C7"/>
    <w:rsid w:val="00304EEB"/>
    <w:rsid w:val="00305463"/>
    <w:rsid w:val="00306A80"/>
    <w:rsid w:val="00307A1F"/>
    <w:rsid w:val="0031157D"/>
    <w:rsid w:val="00312513"/>
    <w:rsid w:val="00314D36"/>
    <w:rsid w:val="00316418"/>
    <w:rsid w:val="00324872"/>
    <w:rsid w:val="00325435"/>
    <w:rsid w:val="00325458"/>
    <w:rsid w:val="003263CD"/>
    <w:rsid w:val="00330059"/>
    <w:rsid w:val="0033008B"/>
    <w:rsid w:val="00331454"/>
    <w:rsid w:val="00331D20"/>
    <w:rsid w:val="00333D06"/>
    <w:rsid w:val="00335CAF"/>
    <w:rsid w:val="003376DD"/>
    <w:rsid w:val="00340B51"/>
    <w:rsid w:val="003413D4"/>
    <w:rsid w:val="00343AB8"/>
    <w:rsid w:val="00346441"/>
    <w:rsid w:val="00347C68"/>
    <w:rsid w:val="00352578"/>
    <w:rsid w:val="00352F80"/>
    <w:rsid w:val="00353927"/>
    <w:rsid w:val="00357F1C"/>
    <w:rsid w:val="003607C7"/>
    <w:rsid w:val="00362C71"/>
    <w:rsid w:val="00363B6A"/>
    <w:rsid w:val="00365756"/>
    <w:rsid w:val="0036600D"/>
    <w:rsid w:val="003669A9"/>
    <w:rsid w:val="00366D8F"/>
    <w:rsid w:val="00370D54"/>
    <w:rsid w:val="00370F48"/>
    <w:rsid w:val="00371C35"/>
    <w:rsid w:val="003755D3"/>
    <w:rsid w:val="0037604C"/>
    <w:rsid w:val="00381F0D"/>
    <w:rsid w:val="00382073"/>
    <w:rsid w:val="0038404C"/>
    <w:rsid w:val="00385104"/>
    <w:rsid w:val="00387D12"/>
    <w:rsid w:val="003906EC"/>
    <w:rsid w:val="00391443"/>
    <w:rsid w:val="0039360A"/>
    <w:rsid w:val="00394F89"/>
    <w:rsid w:val="003964B0"/>
    <w:rsid w:val="003A2201"/>
    <w:rsid w:val="003A54C3"/>
    <w:rsid w:val="003A66CD"/>
    <w:rsid w:val="003A6D99"/>
    <w:rsid w:val="003A797A"/>
    <w:rsid w:val="003B077C"/>
    <w:rsid w:val="003B7754"/>
    <w:rsid w:val="003C2937"/>
    <w:rsid w:val="003C521B"/>
    <w:rsid w:val="003D11FB"/>
    <w:rsid w:val="003D28E5"/>
    <w:rsid w:val="003D379D"/>
    <w:rsid w:val="003D512F"/>
    <w:rsid w:val="003D564E"/>
    <w:rsid w:val="003D5DF9"/>
    <w:rsid w:val="003D759E"/>
    <w:rsid w:val="003D779D"/>
    <w:rsid w:val="003D7B70"/>
    <w:rsid w:val="003E68CE"/>
    <w:rsid w:val="003E75DF"/>
    <w:rsid w:val="003F2E28"/>
    <w:rsid w:val="003F30B0"/>
    <w:rsid w:val="003F44F4"/>
    <w:rsid w:val="003F4CA1"/>
    <w:rsid w:val="003F543E"/>
    <w:rsid w:val="003F605F"/>
    <w:rsid w:val="003F607A"/>
    <w:rsid w:val="003F75B0"/>
    <w:rsid w:val="004008C1"/>
    <w:rsid w:val="00401880"/>
    <w:rsid w:val="00402BDB"/>
    <w:rsid w:val="00403B66"/>
    <w:rsid w:val="004044B2"/>
    <w:rsid w:val="004061CF"/>
    <w:rsid w:val="00410392"/>
    <w:rsid w:val="004103D3"/>
    <w:rsid w:val="00413045"/>
    <w:rsid w:val="00413714"/>
    <w:rsid w:val="00415B6A"/>
    <w:rsid w:val="00416D72"/>
    <w:rsid w:val="004174F6"/>
    <w:rsid w:val="0042318E"/>
    <w:rsid w:val="00425702"/>
    <w:rsid w:val="004341B8"/>
    <w:rsid w:val="00434E47"/>
    <w:rsid w:val="004358EA"/>
    <w:rsid w:val="0044522B"/>
    <w:rsid w:val="004536C9"/>
    <w:rsid w:val="00454BFC"/>
    <w:rsid w:val="00454EFD"/>
    <w:rsid w:val="0045595F"/>
    <w:rsid w:val="004566EB"/>
    <w:rsid w:val="00462418"/>
    <w:rsid w:val="00462887"/>
    <w:rsid w:val="00463BCA"/>
    <w:rsid w:val="00465412"/>
    <w:rsid w:val="004657C2"/>
    <w:rsid w:val="00467D8B"/>
    <w:rsid w:val="00470315"/>
    <w:rsid w:val="00471FDD"/>
    <w:rsid w:val="0047443A"/>
    <w:rsid w:val="004756DD"/>
    <w:rsid w:val="0047638E"/>
    <w:rsid w:val="00477058"/>
    <w:rsid w:val="00477A76"/>
    <w:rsid w:val="004806DE"/>
    <w:rsid w:val="00480F7C"/>
    <w:rsid w:val="00481572"/>
    <w:rsid w:val="00483212"/>
    <w:rsid w:val="004849AD"/>
    <w:rsid w:val="00484F15"/>
    <w:rsid w:val="00485190"/>
    <w:rsid w:val="004855F3"/>
    <w:rsid w:val="004856D2"/>
    <w:rsid w:val="00486E8F"/>
    <w:rsid w:val="0049079E"/>
    <w:rsid w:val="00490AD2"/>
    <w:rsid w:val="00494173"/>
    <w:rsid w:val="004946C1"/>
    <w:rsid w:val="00495C86"/>
    <w:rsid w:val="00495D40"/>
    <w:rsid w:val="00497B42"/>
    <w:rsid w:val="004A12DF"/>
    <w:rsid w:val="004A30F6"/>
    <w:rsid w:val="004B01E0"/>
    <w:rsid w:val="004B0FE3"/>
    <w:rsid w:val="004B6461"/>
    <w:rsid w:val="004B6DFD"/>
    <w:rsid w:val="004C1704"/>
    <w:rsid w:val="004C4A07"/>
    <w:rsid w:val="004C5F51"/>
    <w:rsid w:val="004D15D6"/>
    <w:rsid w:val="004D20A6"/>
    <w:rsid w:val="004D2E0A"/>
    <w:rsid w:val="004D39D0"/>
    <w:rsid w:val="004D3FBD"/>
    <w:rsid w:val="004D4000"/>
    <w:rsid w:val="004D5802"/>
    <w:rsid w:val="004D6FB6"/>
    <w:rsid w:val="004D704D"/>
    <w:rsid w:val="004D7EAA"/>
    <w:rsid w:val="004E2F56"/>
    <w:rsid w:val="004E34B8"/>
    <w:rsid w:val="004E3A77"/>
    <w:rsid w:val="004E5435"/>
    <w:rsid w:val="004E5F32"/>
    <w:rsid w:val="004E7096"/>
    <w:rsid w:val="004E72FF"/>
    <w:rsid w:val="004E7A06"/>
    <w:rsid w:val="004F07FC"/>
    <w:rsid w:val="004F0EEA"/>
    <w:rsid w:val="004F193B"/>
    <w:rsid w:val="004F2890"/>
    <w:rsid w:val="004F344D"/>
    <w:rsid w:val="004F357C"/>
    <w:rsid w:val="004F3626"/>
    <w:rsid w:val="004F5EB0"/>
    <w:rsid w:val="004F6342"/>
    <w:rsid w:val="004F6BD2"/>
    <w:rsid w:val="004F6D74"/>
    <w:rsid w:val="00501FFE"/>
    <w:rsid w:val="00505A1F"/>
    <w:rsid w:val="00505AD9"/>
    <w:rsid w:val="0051324B"/>
    <w:rsid w:val="00513B35"/>
    <w:rsid w:val="0051440E"/>
    <w:rsid w:val="00514863"/>
    <w:rsid w:val="005157D8"/>
    <w:rsid w:val="00523F7D"/>
    <w:rsid w:val="00525DD2"/>
    <w:rsid w:val="00526B2B"/>
    <w:rsid w:val="00526F44"/>
    <w:rsid w:val="0053123B"/>
    <w:rsid w:val="00533490"/>
    <w:rsid w:val="005374D3"/>
    <w:rsid w:val="00543BFC"/>
    <w:rsid w:val="005446AB"/>
    <w:rsid w:val="005451E6"/>
    <w:rsid w:val="0054671B"/>
    <w:rsid w:val="005472BA"/>
    <w:rsid w:val="0054732D"/>
    <w:rsid w:val="00551E7D"/>
    <w:rsid w:val="00555698"/>
    <w:rsid w:val="00557E89"/>
    <w:rsid w:val="00561E40"/>
    <w:rsid w:val="00561ED5"/>
    <w:rsid w:val="00562491"/>
    <w:rsid w:val="00564233"/>
    <w:rsid w:val="00565D6B"/>
    <w:rsid w:val="00567434"/>
    <w:rsid w:val="00567AEF"/>
    <w:rsid w:val="00567EEB"/>
    <w:rsid w:val="0057749F"/>
    <w:rsid w:val="00582FC4"/>
    <w:rsid w:val="00583414"/>
    <w:rsid w:val="0058348A"/>
    <w:rsid w:val="0058376B"/>
    <w:rsid w:val="00583FEA"/>
    <w:rsid w:val="00584A0F"/>
    <w:rsid w:val="0058660E"/>
    <w:rsid w:val="00591CFE"/>
    <w:rsid w:val="00593165"/>
    <w:rsid w:val="00595CE4"/>
    <w:rsid w:val="00596E6D"/>
    <w:rsid w:val="005A259B"/>
    <w:rsid w:val="005A3044"/>
    <w:rsid w:val="005A459E"/>
    <w:rsid w:val="005A60CB"/>
    <w:rsid w:val="005B30A5"/>
    <w:rsid w:val="005B5C05"/>
    <w:rsid w:val="005B5DCE"/>
    <w:rsid w:val="005B77D8"/>
    <w:rsid w:val="005B7CFB"/>
    <w:rsid w:val="005C06A8"/>
    <w:rsid w:val="005C0928"/>
    <w:rsid w:val="005C0A38"/>
    <w:rsid w:val="005C16A4"/>
    <w:rsid w:val="005C1B08"/>
    <w:rsid w:val="005C2E3F"/>
    <w:rsid w:val="005C3383"/>
    <w:rsid w:val="005C582E"/>
    <w:rsid w:val="005C7015"/>
    <w:rsid w:val="005D004E"/>
    <w:rsid w:val="005D0EAF"/>
    <w:rsid w:val="005D38F0"/>
    <w:rsid w:val="005D424A"/>
    <w:rsid w:val="005D4DD9"/>
    <w:rsid w:val="005D535A"/>
    <w:rsid w:val="005D7DED"/>
    <w:rsid w:val="005E2ED8"/>
    <w:rsid w:val="005E76A6"/>
    <w:rsid w:val="005E7D2E"/>
    <w:rsid w:val="005F0D4D"/>
    <w:rsid w:val="005F2107"/>
    <w:rsid w:val="00601515"/>
    <w:rsid w:val="0060281B"/>
    <w:rsid w:val="00602C2A"/>
    <w:rsid w:val="00604458"/>
    <w:rsid w:val="006115D9"/>
    <w:rsid w:val="00612307"/>
    <w:rsid w:val="00613C6A"/>
    <w:rsid w:val="00615A9C"/>
    <w:rsid w:val="006201C3"/>
    <w:rsid w:val="00620A3E"/>
    <w:rsid w:val="0062346C"/>
    <w:rsid w:val="00624DF5"/>
    <w:rsid w:val="00625366"/>
    <w:rsid w:val="00627502"/>
    <w:rsid w:val="006325F1"/>
    <w:rsid w:val="00633103"/>
    <w:rsid w:val="00636A51"/>
    <w:rsid w:val="00637176"/>
    <w:rsid w:val="00637A82"/>
    <w:rsid w:val="0064062B"/>
    <w:rsid w:val="00641892"/>
    <w:rsid w:val="006455B5"/>
    <w:rsid w:val="00651E0B"/>
    <w:rsid w:val="00652C1C"/>
    <w:rsid w:val="00652C6A"/>
    <w:rsid w:val="00654A46"/>
    <w:rsid w:val="00655A42"/>
    <w:rsid w:val="0065633B"/>
    <w:rsid w:val="00657C4E"/>
    <w:rsid w:val="00657CF9"/>
    <w:rsid w:val="00660EBB"/>
    <w:rsid w:val="006623DF"/>
    <w:rsid w:val="00664320"/>
    <w:rsid w:val="00666131"/>
    <w:rsid w:val="00667F6B"/>
    <w:rsid w:val="0067213B"/>
    <w:rsid w:val="00672FB7"/>
    <w:rsid w:val="00673CCD"/>
    <w:rsid w:val="006745DE"/>
    <w:rsid w:val="00675722"/>
    <w:rsid w:val="00675DA7"/>
    <w:rsid w:val="00677080"/>
    <w:rsid w:val="00680A08"/>
    <w:rsid w:val="00681D2F"/>
    <w:rsid w:val="006855DF"/>
    <w:rsid w:val="00685834"/>
    <w:rsid w:val="006864D6"/>
    <w:rsid w:val="0069027A"/>
    <w:rsid w:val="0069166D"/>
    <w:rsid w:val="006956C1"/>
    <w:rsid w:val="006A0DEA"/>
    <w:rsid w:val="006A1DCA"/>
    <w:rsid w:val="006B134F"/>
    <w:rsid w:val="006B1F08"/>
    <w:rsid w:val="006B2016"/>
    <w:rsid w:val="006B2D7D"/>
    <w:rsid w:val="006B2E94"/>
    <w:rsid w:val="006B3AA9"/>
    <w:rsid w:val="006B678F"/>
    <w:rsid w:val="006B6FDA"/>
    <w:rsid w:val="006C32A2"/>
    <w:rsid w:val="006C3D8F"/>
    <w:rsid w:val="006C440A"/>
    <w:rsid w:val="006C440D"/>
    <w:rsid w:val="006C7586"/>
    <w:rsid w:val="006D0949"/>
    <w:rsid w:val="006D0E74"/>
    <w:rsid w:val="006D109C"/>
    <w:rsid w:val="006E2AF7"/>
    <w:rsid w:val="006E3ACB"/>
    <w:rsid w:val="006E62EF"/>
    <w:rsid w:val="006E665B"/>
    <w:rsid w:val="006E7F18"/>
    <w:rsid w:val="006F03EC"/>
    <w:rsid w:val="006F2710"/>
    <w:rsid w:val="006F50A4"/>
    <w:rsid w:val="006F679D"/>
    <w:rsid w:val="006F7EF0"/>
    <w:rsid w:val="007019CD"/>
    <w:rsid w:val="007037A4"/>
    <w:rsid w:val="00706564"/>
    <w:rsid w:val="00707A36"/>
    <w:rsid w:val="00707E51"/>
    <w:rsid w:val="0071216F"/>
    <w:rsid w:val="0071272C"/>
    <w:rsid w:val="00712A1E"/>
    <w:rsid w:val="0071347E"/>
    <w:rsid w:val="00716C78"/>
    <w:rsid w:val="007173B4"/>
    <w:rsid w:val="00717CFB"/>
    <w:rsid w:val="0072014C"/>
    <w:rsid w:val="00721980"/>
    <w:rsid w:val="00721E63"/>
    <w:rsid w:val="007230FA"/>
    <w:rsid w:val="0072313F"/>
    <w:rsid w:val="007232EF"/>
    <w:rsid w:val="007264E7"/>
    <w:rsid w:val="00726750"/>
    <w:rsid w:val="00726B20"/>
    <w:rsid w:val="0073037A"/>
    <w:rsid w:val="0073098F"/>
    <w:rsid w:val="0073461B"/>
    <w:rsid w:val="00734C87"/>
    <w:rsid w:val="0073519C"/>
    <w:rsid w:val="0073547D"/>
    <w:rsid w:val="00736184"/>
    <w:rsid w:val="0074245A"/>
    <w:rsid w:val="0074458A"/>
    <w:rsid w:val="0074627B"/>
    <w:rsid w:val="0074680C"/>
    <w:rsid w:val="00751D0E"/>
    <w:rsid w:val="00752BAF"/>
    <w:rsid w:val="007543C9"/>
    <w:rsid w:val="0075467C"/>
    <w:rsid w:val="007550AD"/>
    <w:rsid w:val="00755B92"/>
    <w:rsid w:val="007616E0"/>
    <w:rsid w:val="007648E8"/>
    <w:rsid w:val="007678F0"/>
    <w:rsid w:val="00767AA1"/>
    <w:rsid w:val="007713EE"/>
    <w:rsid w:val="007738C7"/>
    <w:rsid w:val="00780847"/>
    <w:rsid w:val="00785C29"/>
    <w:rsid w:val="007866D6"/>
    <w:rsid w:val="0078692D"/>
    <w:rsid w:val="00787A38"/>
    <w:rsid w:val="00791058"/>
    <w:rsid w:val="007934C6"/>
    <w:rsid w:val="0079586A"/>
    <w:rsid w:val="00795E8C"/>
    <w:rsid w:val="00796EC0"/>
    <w:rsid w:val="007A1406"/>
    <w:rsid w:val="007A1975"/>
    <w:rsid w:val="007A5C54"/>
    <w:rsid w:val="007A60D2"/>
    <w:rsid w:val="007A66E2"/>
    <w:rsid w:val="007B2B04"/>
    <w:rsid w:val="007B6674"/>
    <w:rsid w:val="007B7ADB"/>
    <w:rsid w:val="007B7D25"/>
    <w:rsid w:val="007C0A58"/>
    <w:rsid w:val="007C19F9"/>
    <w:rsid w:val="007C2752"/>
    <w:rsid w:val="007C3286"/>
    <w:rsid w:val="007C38CE"/>
    <w:rsid w:val="007C6B4A"/>
    <w:rsid w:val="007D0010"/>
    <w:rsid w:val="007D456E"/>
    <w:rsid w:val="007D4B80"/>
    <w:rsid w:val="007D5322"/>
    <w:rsid w:val="007D66F7"/>
    <w:rsid w:val="007E0011"/>
    <w:rsid w:val="007E0591"/>
    <w:rsid w:val="007E3424"/>
    <w:rsid w:val="007E3516"/>
    <w:rsid w:val="007E52F1"/>
    <w:rsid w:val="007E5E07"/>
    <w:rsid w:val="007E62F8"/>
    <w:rsid w:val="007E7207"/>
    <w:rsid w:val="007F019C"/>
    <w:rsid w:val="007F126B"/>
    <w:rsid w:val="007F2528"/>
    <w:rsid w:val="007F5027"/>
    <w:rsid w:val="007F7C50"/>
    <w:rsid w:val="0080012D"/>
    <w:rsid w:val="00800FF6"/>
    <w:rsid w:val="0080113A"/>
    <w:rsid w:val="008020F4"/>
    <w:rsid w:val="00803477"/>
    <w:rsid w:val="00807242"/>
    <w:rsid w:val="00811049"/>
    <w:rsid w:val="00814B86"/>
    <w:rsid w:val="00816E8C"/>
    <w:rsid w:val="008173FF"/>
    <w:rsid w:val="0081750E"/>
    <w:rsid w:val="008178E9"/>
    <w:rsid w:val="00820C59"/>
    <w:rsid w:val="00820FF8"/>
    <w:rsid w:val="0082259D"/>
    <w:rsid w:val="00823104"/>
    <w:rsid w:val="0082401A"/>
    <w:rsid w:val="00826885"/>
    <w:rsid w:val="00827CE8"/>
    <w:rsid w:val="00830EB0"/>
    <w:rsid w:val="00830F76"/>
    <w:rsid w:val="0083136D"/>
    <w:rsid w:val="008327A2"/>
    <w:rsid w:val="008355A8"/>
    <w:rsid w:val="00841B6B"/>
    <w:rsid w:val="008427F6"/>
    <w:rsid w:val="00846B2E"/>
    <w:rsid w:val="00850225"/>
    <w:rsid w:val="00850B67"/>
    <w:rsid w:val="00850B6F"/>
    <w:rsid w:val="008552B0"/>
    <w:rsid w:val="0086016E"/>
    <w:rsid w:val="00861041"/>
    <w:rsid w:val="0086106F"/>
    <w:rsid w:val="008620EB"/>
    <w:rsid w:val="008652F9"/>
    <w:rsid w:val="00870C1A"/>
    <w:rsid w:val="0087238B"/>
    <w:rsid w:val="00872F8E"/>
    <w:rsid w:val="0087341F"/>
    <w:rsid w:val="00873EDB"/>
    <w:rsid w:val="00874C45"/>
    <w:rsid w:val="00880FD3"/>
    <w:rsid w:val="0088160A"/>
    <w:rsid w:val="00882F7B"/>
    <w:rsid w:val="0088321E"/>
    <w:rsid w:val="00884E5F"/>
    <w:rsid w:val="008856EA"/>
    <w:rsid w:val="00886A2E"/>
    <w:rsid w:val="008872EF"/>
    <w:rsid w:val="00887DA8"/>
    <w:rsid w:val="00887EAB"/>
    <w:rsid w:val="0089027F"/>
    <w:rsid w:val="00890FD7"/>
    <w:rsid w:val="008A1630"/>
    <w:rsid w:val="008A5846"/>
    <w:rsid w:val="008B0A4F"/>
    <w:rsid w:val="008B210C"/>
    <w:rsid w:val="008B31B0"/>
    <w:rsid w:val="008C4043"/>
    <w:rsid w:val="008C4635"/>
    <w:rsid w:val="008C4768"/>
    <w:rsid w:val="008C550E"/>
    <w:rsid w:val="008C6AF6"/>
    <w:rsid w:val="008D1C49"/>
    <w:rsid w:val="008D4855"/>
    <w:rsid w:val="008D4F7A"/>
    <w:rsid w:val="008D71C2"/>
    <w:rsid w:val="008E0275"/>
    <w:rsid w:val="008E5DAA"/>
    <w:rsid w:val="008E6637"/>
    <w:rsid w:val="008E7709"/>
    <w:rsid w:val="008F5513"/>
    <w:rsid w:val="008F5554"/>
    <w:rsid w:val="008F55D4"/>
    <w:rsid w:val="008F75A5"/>
    <w:rsid w:val="00903373"/>
    <w:rsid w:val="009043F7"/>
    <w:rsid w:val="0090675E"/>
    <w:rsid w:val="00906880"/>
    <w:rsid w:val="00912CDD"/>
    <w:rsid w:val="009135B5"/>
    <w:rsid w:val="00915A45"/>
    <w:rsid w:val="00916205"/>
    <w:rsid w:val="009219F3"/>
    <w:rsid w:val="00921E2D"/>
    <w:rsid w:val="009228A8"/>
    <w:rsid w:val="00924FCA"/>
    <w:rsid w:val="00925070"/>
    <w:rsid w:val="00930FEF"/>
    <w:rsid w:val="009340AC"/>
    <w:rsid w:val="00934E73"/>
    <w:rsid w:val="00941AF7"/>
    <w:rsid w:val="009434BD"/>
    <w:rsid w:val="00943798"/>
    <w:rsid w:val="009442DE"/>
    <w:rsid w:val="009448B9"/>
    <w:rsid w:val="009501A0"/>
    <w:rsid w:val="0095103B"/>
    <w:rsid w:val="00951759"/>
    <w:rsid w:val="00952529"/>
    <w:rsid w:val="0095366A"/>
    <w:rsid w:val="00953E3F"/>
    <w:rsid w:val="009558DF"/>
    <w:rsid w:val="00955EB6"/>
    <w:rsid w:val="00956A30"/>
    <w:rsid w:val="00957744"/>
    <w:rsid w:val="00962AF5"/>
    <w:rsid w:val="00967328"/>
    <w:rsid w:val="00970D84"/>
    <w:rsid w:val="00971F6E"/>
    <w:rsid w:val="0097358C"/>
    <w:rsid w:val="00974521"/>
    <w:rsid w:val="00980B64"/>
    <w:rsid w:val="00980BD3"/>
    <w:rsid w:val="00981B30"/>
    <w:rsid w:val="009834CA"/>
    <w:rsid w:val="0099021D"/>
    <w:rsid w:val="00992C64"/>
    <w:rsid w:val="009946CD"/>
    <w:rsid w:val="009974C3"/>
    <w:rsid w:val="009A042A"/>
    <w:rsid w:val="009A0F97"/>
    <w:rsid w:val="009A1D64"/>
    <w:rsid w:val="009A296C"/>
    <w:rsid w:val="009A2E97"/>
    <w:rsid w:val="009A468C"/>
    <w:rsid w:val="009A491C"/>
    <w:rsid w:val="009A528F"/>
    <w:rsid w:val="009B1EA4"/>
    <w:rsid w:val="009B1FBB"/>
    <w:rsid w:val="009B4B1F"/>
    <w:rsid w:val="009B7055"/>
    <w:rsid w:val="009C0166"/>
    <w:rsid w:val="009C13A9"/>
    <w:rsid w:val="009C21E9"/>
    <w:rsid w:val="009C245D"/>
    <w:rsid w:val="009C5173"/>
    <w:rsid w:val="009C5492"/>
    <w:rsid w:val="009C6570"/>
    <w:rsid w:val="009D2AFF"/>
    <w:rsid w:val="009D6E60"/>
    <w:rsid w:val="009E138B"/>
    <w:rsid w:val="009E1D34"/>
    <w:rsid w:val="009E2D03"/>
    <w:rsid w:val="009E2D7B"/>
    <w:rsid w:val="009E2F5F"/>
    <w:rsid w:val="009E714D"/>
    <w:rsid w:val="009E7349"/>
    <w:rsid w:val="009E74D0"/>
    <w:rsid w:val="009F23F3"/>
    <w:rsid w:val="009F588F"/>
    <w:rsid w:val="009F6272"/>
    <w:rsid w:val="00A016F9"/>
    <w:rsid w:val="00A02476"/>
    <w:rsid w:val="00A038AD"/>
    <w:rsid w:val="00A041B6"/>
    <w:rsid w:val="00A120C6"/>
    <w:rsid w:val="00A14E8B"/>
    <w:rsid w:val="00A15F13"/>
    <w:rsid w:val="00A15F72"/>
    <w:rsid w:val="00A16440"/>
    <w:rsid w:val="00A174DE"/>
    <w:rsid w:val="00A20223"/>
    <w:rsid w:val="00A232AE"/>
    <w:rsid w:val="00A234E1"/>
    <w:rsid w:val="00A242A3"/>
    <w:rsid w:val="00A27C12"/>
    <w:rsid w:val="00A30261"/>
    <w:rsid w:val="00A31023"/>
    <w:rsid w:val="00A3174B"/>
    <w:rsid w:val="00A31E5E"/>
    <w:rsid w:val="00A33A33"/>
    <w:rsid w:val="00A349DD"/>
    <w:rsid w:val="00A35117"/>
    <w:rsid w:val="00A35B20"/>
    <w:rsid w:val="00A3662E"/>
    <w:rsid w:val="00A36DB5"/>
    <w:rsid w:val="00A4059E"/>
    <w:rsid w:val="00A40BCF"/>
    <w:rsid w:val="00A41B30"/>
    <w:rsid w:val="00A41F0F"/>
    <w:rsid w:val="00A42FD5"/>
    <w:rsid w:val="00A467E3"/>
    <w:rsid w:val="00A4703A"/>
    <w:rsid w:val="00A47786"/>
    <w:rsid w:val="00A52E57"/>
    <w:rsid w:val="00A534E4"/>
    <w:rsid w:val="00A54E72"/>
    <w:rsid w:val="00A54FE2"/>
    <w:rsid w:val="00A5529F"/>
    <w:rsid w:val="00A55D75"/>
    <w:rsid w:val="00A5629C"/>
    <w:rsid w:val="00A61A24"/>
    <w:rsid w:val="00A61F8A"/>
    <w:rsid w:val="00A6273E"/>
    <w:rsid w:val="00A63C91"/>
    <w:rsid w:val="00A6780F"/>
    <w:rsid w:val="00A67FB7"/>
    <w:rsid w:val="00A70426"/>
    <w:rsid w:val="00A70C31"/>
    <w:rsid w:val="00A72565"/>
    <w:rsid w:val="00A7460D"/>
    <w:rsid w:val="00A8023A"/>
    <w:rsid w:val="00A81640"/>
    <w:rsid w:val="00A820BE"/>
    <w:rsid w:val="00A8281A"/>
    <w:rsid w:val="00A85AB5"/>
    <w:rsid w:val="00A9220A"/>
    <w:rsid w:val="00A94E4D"/>
    <w:rsid w:val="00A951EB"/>
    <w:rsid w:val="00A96803"/>
    <w:rsid w:val="00A97C52"/>
    <w:rsid w:val="00A97D8B"/>
    <w:rsid w:val="00AA0C51"/>
    <w:rsid w:val="00AA2B6A"/>
    <w:rsid w:val="00AA2F9A"/>
    <w:rsid w:val="00AA30C9"/>
    <w:rsid w:val="00AA352B"/>
    <w:rsid w:val="00AB2259"/>
    <w:rsid w:val="00AB4047"/>
    <w:rsid w:val="00AB517C"/>
    <w:rsid w:val="00AC0FD4"/>
    <w:rsid w:val="00AC257A"/>
    <w:rsid w:val="00AC2685"/>
    <w:rsid w:val="00AC2E5B"/>
    <w:rsid w:val="00AC379F"/>
    <w:rsid w:val="00AC5BCB"/>
    <w:rsid w:val="00AC6036"/>
    <w:rsid w:val="00AD3547"/>
    <w:rsid w:val="00AD3CEF"/>
    <w:rsid w:val="00AD3FC3"/>
    <w:rsid w:val="00AD5393"/>
    <w:rsid w:val="00AD6887"/>
    <w:rsid w:val="00AD765D"/>
    <w:rsid w:val="00AE4521"/>
    <w:rsid w:val="00AE470B"/>
    <w:rsid w:val="00AE561F"/>
    <w:rsid w:val="00AE5BEB"/>
    <w:rsid w:val="00AE5CC6"/>
    <w:rsid w:val="00AE6080"/>
    <w:rsid w:val="00AE6C4F"/>
    <w:rsid w:val="00AF19F9"/>
    <w:rsid w:val="00AF2870"/>
    <w:rsid w:val="00AF2B2D"/>
    <w:rsid w:val="00AF2EA2"/>
    <w:rsid w:val="00AF397A"/>
    <w:rsid w:val="00AF42BA"/>
    <w:rsid w:val="00AF5CD9"/>
    <w:rsid w:val="00AF6ABD"/>
    <w:rsid w:val="00AF73C6"/>
    <w:rsid w:val="00B0096D"/>
    <w:rsid w:val="00B027C8"/>
    <w:rsid w:val="00B03C5D"/>
    <w:rsid w:val="00B046DB"/>
    <w:rsid w:val="00B04D6D"/>
    <w:rsid w:val="00B06322"/>
    <w:rsid w:val="00B06E02"/>
    <w:rsid w:val="00B1329A"/>
    <w:rsid w:val="00B134FA"/>
    <w:rsid w:val="00B13EE8"/>
    <w:rsid w:val="00B145E8"/>
    <w:rsid w:val="00B150D7"/>
    <w:rsid w:val="00B17AAF"/>
    <w:rsid w:val="00B21B10"/>
    <w:rsid w:val="00B23014"/>
    <w:rsid w:val="00B24BD3"/>
    <w:rsid w:val="00B3185D"/>
    <w:rsid w:val="00B332EA"/>
    <w:rsid w:val="00B3468F"/>
    <w:rsid w:val="00B35BCB"/>
    <w:rsid w:val="00B4045D"/>
    <w:rsid w:val="00B43A1D"/>
    <w:rsid w:val="00B456E4"/>
    <w:rsid w:val="00B503D7"/>
    <w:rsid w:val="00B505FF"/>
    <w:rsid w:val="00B51A84"/>
    <w:rsid w:val="00B51B9A"/>
    <w:rsid w:val="00B5405F"/>
    <w:rsid w:val="00B553C5"/>
    <w:rsid w:val="00B55F5D"/>
    <w:rsid w:val="00B604CE"/>
    <w:rsid w:val="00B60860"/>
    <w:rsid w:val="00B6384C"/>
    <w:rsid w:val="00B63ED3"/>
    <w:rsid w:val="00B66390"/>
    <w:rsid w:val="00B6667B"/>
    <w:rsid w:val="00B71D29"/>
    <w:rsid w:val="00B72CFE"/>
    <w:rsid w:val="00B73885"/>
    <w:rsid w:val="00B74C34"/>
    <w:rsid w:val="00B75D21"/>
    <w:rsid w:val="00B762C8"/>
    <w:rsid w:val="00B7692C"/>
    <w:rsid w:val="00B76B1C"/>
    <w:rsid w:val="00B80FFF"/>
    <w:rsid w:val="00B84050"/>
    <w:rsid w:val="00B8626B"/>
    <w:rsid w:val="00B87AF2"/>
    <w:rsid w:val="00B92D8A"/>
    <w:rsid w:val="00B930ED"/>
    <w:rsid w:val="00B94B9A"/>
    <w:rsid w:val="00B94E0D"/>
    <w:rsid w:val="00B94FE3"/>
    <w:rsid w:val="00B956FD"/>
    <w:rsid w:val="00B96BCD"/>
    <w:rsid w:val="00BA3D69"/>
    <w:rsid w:val="00BA6669"/>
    <w:rsid w:val="00BA724F"/>
    <w:rsid w:val="00BB0040"/>
    <w:rsid w:val="00BB08CE"/>
    <w:rsid w:val="00BB312B"/>
    <w:rsid w:val="00BB3F84"/>
    <w:rsid w:val="00BB72D5"/>
    <w:rsid w:val="00BC2D6C"/>
    <w:rsid w:val="00BD0CB0"/>
    <w:rsid w:val="00BD3DC8"/>
    <w:rsid w:val="00BD5F1F"/>
    <w:rsid w:val="00BD6318"/>
    <w:rsid w:val="00BD6779"/>
    <w:rsid w:val="00BD6A16"/>
    <w:rsid w:val="00BE2084"/>
    <w:rsid w:val="00BE334D"/>
    <w:rsid w:val="00BE3D33"/>
    <w:rsid w:val="00BE4C2C"/>
    <w:rsid w:val="00BE4EA0"/>
    <w:rsid w:val="00BE4EB0"/>
    <w:rsid w:val="00BF12B3"/>
    <w:rsid w:val="00BF28AC"/>
    <w:rsid w:val="00BF2B74"/>
    <w:rsid w:val="00BF62AE"/>
    <w:rsid w:val="00BF673D"/>
    <w:rsid w:val="00BF7550"/>
    <w:rsid w:val="00BF759B"/>
    <w:rsid w:val="00C0443A"/>
    <w:rsid w:val="00C0674D"/>
    <w:rsid w:val="00C11B5B"/>
    <w:rsid w:val="00C11D9E"/>
    <w:rsid w:val="00C21770"/>
    <w:rsid w:val="00C22970"/>
    <w:rsid w:val="00C23D03"/>
    <w:rsid w:val="00C24EC9"/>
    <w:rsid w:val="00C26AB1"/>
    <w:rsid w:val="00C275DA"/>
    <w:rsid w:val="00C328D2"/>
    <w:rsid w:val="00C35FE7"/>
    <w:rsid w:val="00C362A3"/>
    <w:rsid w:val="00C37345"/>
    <w:rsid w:val="00C374AE"/>
    <w:rsid w:val="00C37C83"/>
    <w:rsid w:val="00C41D95"/>
    <w:rsid w:val="00C54F42"/>
    <w:rsid w:val="00C54FB6"/>
    <w:rsid w:val="00C55BA5"/>
    <w:rsid w:val="00C56589"/>
    <w:rsid w:val="00C601BF"/>
    <w:rsid w:val="00C64D87"/>
    <w:rsid w:val="00C657B9"/>
    <w:rsid w:val="00C66FF9"/>
    <w:rsid w:val="00C679C1"/>
    <w:rsid w:val="00C70195"/>
    <w:rsid w:val="00C73438"/>
    <w:rsid w:val="00C73E0B"/>
    <w:rsid w:val="00C745FF"/>
    <w:rsid w:val="00C767FE"/>
    <w:rsid w:val="00C76F37"/>
    <w:rsid w:val="00C776AA"/>
    <w:rsid w:val="00C77E47"/>
    <w:rsid w:val="00C803DD"/>
    <w:rsid w:val="00C80D8E"/>
    <w:rsid w:val="00C80E05"/>
    <w:rsid w:val="00C81F2E"/>
    <w:rsid w:val="00C83827"/>
    <w:rsid w:val="00C83C55"/>
    <w:rsid w:val="00C84024"/>
    <w:rsid w:val="00C84E71"/>
    <w:rsid w:val="00C874EB"/>
    <w:rsid w:val="00C90BD0"/>
    <w:rsid w:val="00C92751"/>
    <w:rsid w:val="00C92DFE"/>
    <w:rsid w:val="00C93165"/>
    <w:rsid w:val="00C932C2"/>
    <w:rsid w:val="00C9338D"/>
    <w:rsid w:val="00C941B8"/>
    <w:rsid w:val="00C944AF"/>
    <w:rsid w:val="00C9458C"/>
    <w:rsid w:val="00CA0545"/>
    <w:rsid w:val="00CA2A38"/>
    <w:rsid w:val="00CA34E1"/>
    <w:rsid w:val="00CA39E2"/>
    <w:rsid w:val="00CA4474"/>
    <w:rsid w:val="00CA62F9"/>
    <w:rsid w:val="00CB0B17"/>
    <w:rsid w:val="00CB0E78"/>
    <w:rsid w:val="00CB31B4"/>
    <w:rsid w:val="00CB522A"/>
    <w:rsid w:val="00CB5E0C"/>
    <w:rsid w:val="00CB79CF"/>
    <w:rsid w:val="00CB7B6D"/>
    <w:rsid w:val="00CC0170"/>
    <w:rsid w:val="00CC0634"/>
    <w:rsid w:val="00CC0887"/>
    <w:rsid w:val="00CC10A2"/>
    <w:rsid w:val="00CC1DE6"/>
    <w:rsid w:val="00CC2979"/>
    <w:rsid w:val="00CC484E"/>
    <w:rsid w:val="00CC5AAF"/>
    <w:rsid w:val="00CC5BBB"/>
    <w:rsid w:val="00CC7B47"/>
    <w:rsid w:val="00CD40E1"/>
    <w:rsid w:val="00CD4414"/>
    <w:rsid w:val="00CD45EF"/>
    <w:rsid w:val="00CD54F2"/>
    <w:rsid w:val="00CD7842"/>
    <w:rsid w:val="00CE16B6"/>
    <w:rsid w:val="00CE6B6D"/>
    <w:rsid w:val="00CE7F71"/>
    <w:rsid w:val="00CF0AC2"/>
    <w:rsid w:val="00CF1653"/>
    <w:rsid w:val="00CF1E45"/>
    <w:rsid w:val="00CF3BD2"/>
    <w:rsid w:val="00CF6E22"/>
    <w:rsid w:val="00D028E1"/>
    <w:rsid w:val="00D03FDC"/>
    <w:rsid w:val="00D11069"/>
    <w:rsid w:val="00D1113E"/>
    <w:rsid w:val="00D12ED2"/>
    <w:rsid w:val="00D13E4E"/>
    <w:rsid w:val="00D14F02"/>
    <w:rsid w:val="00D155AA"/>
    <w:rsid w:val="00D16A32"/>
    <w:rsid w:val="00D1711B"/>
    <w:rsid w:val="00D30878"/>
    <w:rsid w:val="00D34EC7"/>
    <w:rsid w:val="00D35091"/>
    <w:rsid w:val="00D40053"/>
    <w:rsid w:val="00D4018A"/>
    <w:rsid w:val="00D407F8"/>
    <w:rsid w:val="00D40F15"/>
    <w:rsid w:val="00D42C91"/>
    <w:rsid w:val="00D43A7B"/>
    <w:rsid w:val="00D50828"/>
    <w:rsid w:val="00D50969"/>
    <w:rsid w:val="00D50DCC"/>
    <w:rsid w:val="00D56FFB"/>
    <w:rsid w:val="00D57C89"/>
    <w:rsid w:val="00D60325"/>
    <w:rsid w:val="00D67C0D"/>
    <w:rsid w:val="00D67E32"/>
    <w:rsid w:val="00D7060A"/>
    <w:rsid w:val="00D7086D"/>
    <w:rsid w:val="00D70B0D"/>
    <w:rsid w:val="00D70E18"/>
    <w:rsid w:val="00D7283A"/>
    <w:rsid w:val="00D7284C"/>
    <w:rsid w:val="00D80B5D"/>
    <w:rsid w:val="00D82863"/>
    <w:rsid w:val="00D9058B"/>
    <w:rsid w:val="00D93931"/>
    <w:rsid w:val="00D94224"/>
    <w:rsid w:val="00D943EB"/>
    <w:rsid w:val="00D96952"/>
    <w:rsid w:val="00D97F0E"/>
    <w:rsid w:val="00DA1FDA"/>
    <w:rsid w:val="00DA2D14"/>
    <w:rsid w:val="00DA564F"/>
    <w:rsid w:val="00DA6835"/>
    <w:rsid w:val="00DB0D5B"/>
    <w:rsid w:val="00DB17F5"/>
    <w:rsid w:val="00DB1B2C"/>
    <w:rsid w:val="00DB2801"/>
    <w:rsid w:val="00DB30C2"/>
    <w:rsid w:val="00DB3779"/>
    <w:rsid w:val="00DB38E5"/>
    <w:rsid w:val="00DB64D9"/>
    <w:rsid w:val="00DB6632"/>
    <w:rsid w:val="00DB7450"/>
    <w:rsid w:val="00DB74C3"/>
    <w:rsid w:val="00DC18D9"/>
    <w:rsid w:val="00DC741C"/>
    <w:rsid w:val="00DC76DF"/>
    <w:rsid w:val="00DD18E7"/>
    <w:rsid w:val="00DE245B"/>
    <w:rsid w:val="00DE26F0"/>
    <w:rsid w:val="00DE26FD"/>
    <w:rsid w:val="00DE50C5"/>
    <w:rsid w:val="00DE60BF"/>
    <w:rsid w:val="00DE64B9"/>
    <w:rsid w:val="00DE6E7A"/>
    <w:rsid w:val="00DE6FAB"/>
    <w:rsid w:val="00DE76BD"/>
    <w:rsid w:val="00DF074F"/>
    <w:rsid w:val="00DF22C7"/>
    <w:rsid w:val="00DF3635"/>
    <w:rsid w:val="00DF43E8"/>
    <w:rsid w:val="00DF7AC2"/>
    <w:rsid w:val="00DF7CAD"/>
    <w:rsid w:val="00DF7D10"/>
    <w:rsid w:val="00E00167"/>
    <w:rsid w:val="00E003E0"/>
    <w:rsid w:val="00E00BF9"/>
    <w:rsid w:val="00E024D7"/>
    <w:rsid w:val="00E0270B"/>
    <w:rsid w:val="00E03CD9"/>
    <w:rsid w:val="00E04907"/>
    <w:rsid w:val="00E10BFA"/>
    <w:rsid w:val="00E1282B"/>
    <w:rsid w:val="00E14143"/>
    <w:rsid w:val="00E213DC"/>
    <w:rsid w:val="00E21A2A"/>
    <w:rsid w:val="00E22F7D"/>
    <w:rsid w:val="00E2444C"/>
    <w:rsid w:val="00E24C2F"/>
    <w:rsid w:val="00E24D74"/>
    <w:rsid w:val="00E26518"/>
    <w:rsid w:val="00E27D65"/>
    <w:rsid w:val="00E27EF8"/>
    <w:rsid w:val="00E305CF"/>
    <w:rsid w:val="00E34345"/>
    <w:rsid w:val="00E345DF"/>
    <w:rsid w:val="00E35994"/>
    <w:rsid w:val="00E3720E"/>
    <w:rsid w:val="00E374A5"/>
    <w:rsid w:val="00E41984"/>
    <w:rsid w:val="00E44393"/>
    <w:rsid w:val="00E4490B"/>
    <w:rsid w:val="00E44ED9"/>
    <w:rsid w:val="00E45ACF"/>
    <w:rsid w:val="00E512B7"/>
    <w:rsid w:val="00E53B1A"/>
    <w:rsid w:val="00E615DD"/>
    <w:rsid w:val="00E61760"/>
    <w:rsid w:val="00E625AD"/>
    <w:rsid w:val="00E63204"/>
    <w:rsid w:val="00E6403A"/>
    <w:rsid w:val="00E648FA"/>
    <w:rsid w:val="00E6595F"/>
    <w:rsid w:val="00E6719B"/>
    <w:rsid w:val="00E67C19"/>
    <w:rsid w:val="00E70871"/>
    <w:rsid w:val="00E7340A"/>
    <w:rsid w:val="00E745F9"/>
    <w:rsid w:val="00E76060"/>
    <w:rsid w:val="00E84392"/>
    <w:rsid w:val="00E85835"/>
    <w:rsid w:val="00E867BA"/>
    <w:rsid w:val="00E86FAE"/>
    <w:rsid w:val="00E87951"/>
    <w:rsid w:val="00E95BF6"/>
    <w:rsid w:val="00E97D9C"/>
    <w:rsid w:val="00EA0948"/>
    <w:rsid w:val="00EA0AE4"/>
    <w:rsid w:val="00EA1CC4"/>
    <w:rsid w:val="00EA3A22"/>
    <w:rsid w:val="00EA4242"/>
    <w:rsid w:val="00EA4260"/>
    <w:rsid w:val="00EA4946"/>
    <w:rsid w:val="00EB13BD"/>
    <w:rsid w:val="00EB18E7"/>
    <w:rsid w:val="00EB1C20"/>
    <w:rsid w:val="00EB696D"/>
    <w:rsid w:val="00EC0AAD"/>
    <w:rsid w:val="00EC259D"/>
    <w:rsid w:val="00EC2A7A"/>
    <w:rsid w:val="00EC310B"/>
    <w:rsid w:val="00EC3B30"/>
    <w:rsid w:val="00EC6F9E"/>
    <w:rsid w:val="00EC7B2A"/>
    <w:rsid w:val="00ED298B"/>
    <w:rsid w:val="00ED468F"/>
    <w:rsid w:val="00ED46B4"/>
    <w:rsid w:val="00ED5273"/>
    <w:rsid w:val="00ED6725"/>
    <w:rsid w:val="00ED7BBC"/>
    <w:rsid w:val="00EE0A29"/>
    <w:rsid w:val="00EE0D05"/>
    <w:rsid w:val="00EE0E4C"/>
    <w:rsid w:val="00EE1B75"/>
    <w:rsid w:val="00EE223A"/>
    <w:rsid w:val="00EE2419"/>
    <w:rsid w:val="00EE44E6"/>
    <w:rsid w:val="00EE658A"/>
    <w:rsid w:val="00EF0412"/>
    <w:rsid w:val="00EF2728"/>
    <w:rsid w:val="00EF305D"/>
    <w:rsid w:val="00EF47BF"/>
    <w:rsid w:val="00F00CEB"/>
    <w:rsid w:val="00F01FDD"/>
    <w:rsid w:val="00F0355E"/>
    <w:rsid w:val="00F10DA1"/>
    <w:rsid w:val="00F120BF"/>
    <w:rsid w:val="00F123C5"/>
    <w:rsid w:val="00F15491"/>
    <w:rsid w:val="00F15DC3"/>
    <w:rsid w:val="00F20C33"/>
    <w:rsid w:val="00F24733"/>
    <w:rsid w:val="00F24FBA"/>
    <w:rsid w:val="00F262D4"/>
    <w:rsid w:val="00F26517"/>
    <w:rsid w:val="00F276C9"/>
    <w:rsid w:val="00F32F2F"/>
    <w:rsid w:val="00F33794"/>
    <w:rsid w:val="00F34959"/>
    <w:rsid w:val="00F37167"/>
    <w:rsid w:val="00F37A4D"/>
    <w:rsid w:val="00F37BCB"/>
    <w:rsid w:val="00F40CD0"/>
    <w:rsid w:val="00F432D1"/>
    <w:rsid w:val="00F46365"/>
    <w:rsid w:val="00F4687C"/>
    <w:rsid w:val="00F50AF7"/>
    <w:rsid w:val="00F52280"/>
    <w:rsid w:val="00F52465"/>
    <w:rsid w:val="00F544AA"/>
    <w:rsid w:val="00F552A6"/>
    <w:rsid w:val="00F56E08"/>
    <w:rsid w:val="00F5786E"/>
    <w:rsid w:val="00F70B1E"/>
    <w:rsid w:val="00F71E8B"/>
    <w:rsid w:val="00F7499F"/>
    <w:rsid w:val="00F74A8B"/>
    <w:rsid w:val="00F75B21"/>
    <w:rsid w:val="00F762F7"/>
    <w:rsid w:val="00F80D2B"/>
    <w:rsid w:val="00F81F66"/>
    <w:rsid w:val="00F832B8"/>
    <w:rsid w:val="00F83960"/>
    <w:rsid w:val="00F83F18"/>
    <w:rsid w:val="00F85308"/>
    <w:rsid w:val="00F87908"/>
    <w:rsid w:val="00F91AB0"/>
    <w:rsid w:val="00F9234F"/>
    <w:rsid w:val="00F92B0D"/>
    <w:rsid w:val="00F95F70"/>
    <w:rsid w:val="00F969EC"/>
    <w:rsid w:val="00FA0037"/>
    <w:rsid w:val="00FA006D"/>
    <w:rsid w:val="00FA0B10"/>
    <w:rsid w:val="00FA2472"/>
    <w:rsid w:val="00FA3DBA"/>
    <w:rsid w:val="00FA4971"/>
    <w:rsid w:val="00FA655F"/>
    <w:rsid w:val="00FA698C"/>
    <w:rsid w:val="00FA77F0"/>
    <w:rsid w:val="00FB0627"/>
    <w:rsid w:val="00FB0973"/>
    <w:rsid w:val="00FB286C"/>
    <w:rsid w:val="00FB2C91"/>
    <w:rsid w:val="00FB47E1"/>
    <w:rsid w:val="00FC10C4"/>
    <w:rsid w:val="00FC313A"/>
    <w:rsid w:val="00FC35FC"/>
    <w:rsid w:val="00FC6C3A"/>
    <w:rsid w:val="00FD16BC"/>
    <w:rsid w:val="00FD5172"/>
    <w:rsid w:val="00FD6B02"/>
    <w:rsid w:val="00FD732B"/>
    <w:rsid w:val="00FD794D"/>
    <w:rsid w:val="00FD7A8B"/>
    <w:rsid w:val="00FE2B7C"/>
    <w:rsid w:val="00FE489A"/>
    <w:rsid w:val="00FE6EB7"/>
    <w:rsid w:val="00FE76C3"/>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268322925">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631637567">
      <w:bodyDiv w:val="1"/>
      <w:marLeft w:val="0"/>
      <w:marRight w:val="0"/>
      <w:marTop w:val="0"/>
      <w:marBottom w:val="0"/>
      <w:divBdr>
        <w:top w:val="none" w:sz="0" w:space="0" w:color="auto"/>
        <w:left w:val="none" w:sz="0" w:space="0" w:color="auto"/>
        <w:bottom w:val="none" w:sz="0" w:space="0" w:color="auto"/>
        <w:right w:val="none" w:sz="0" w:space="0" w:color="auto"/>
      </w:divBdr>
    </w:div>
    <w:div w:id="693730419">
      <w:bodyDiv w:val="1"/>
      <w:marLeft w:val="0"/>
      <w:marRight w:val="0"/>
      <w:marTop w:val="0"/>
      <w:marBottom w:val="0"/>
      <w:divBdr>
        <w:top w:val="none" w:sz="0" w:space="0" w:color="auto"/>
        <w:left w:val="none" w:sz="0" w:space="0" w:color="auto"/>
        <w:bottom w:val="none" w:sz="0" w:space="0" w:color="auto"/>
        <w:right w:val="none" w:sz="0" w:space="0" w:color="auto"/>
      </w:divBdr>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813110093">
      <w:bodyDiv w:val="1"/>
      <w:marLeft w:val="0"/>
      <w:marRight w:val="0"/>
      <w:marTop w:val="0"/>
      <w:marBottom w:val="0"/>
      <w:divBdr>
        <w:top w:val="none" w:sz="0" w:space="0" w:color="auto"/>
        <w:left w:val="none" w:sz="0" w:space="0" w:color="auto"/>
        <w:bottom w:val="none" w:sz="0" w:space="0" w:color="auto"/>
        <w:right w:val="none" w:sz="0" w:space="0" w:color="auto"/>
      </w:divBdr>
    </w:div>
    <w:div w:id="1012537327">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3695054">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67807086">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02076853">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723674568">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 w:id="21305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akupki.gov.r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C686D-AAB1-491A-9363-C6C7EB65B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2732</TotalTime>
  <Pages>18</Pages>
  <Words>5825</Words>
  <Characters>33207</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Кирюшин Илья Сергеевич</cp:lastModifiedBy>
  <cp:revision>738</cp:revision>
  <cp:lastPrinted>2019-10-09T12:00:00Z</cp:lastPrinted>
  <dcterms:created xsi:type="dcterms:W3CDTF">2015-10-07T11:15:00Z</dcterms:created>
  <dcterms:modified xsi:type="dcterms:W3CDTF">2019-10-11T12:41:00Z</dcterms:modified>
</cp:coreProperties>
</file>